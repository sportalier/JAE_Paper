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EFC7" w14:textId="77777777" w:rsidR="00FC152A" w:rsidRDefault="00FC152A" w:rsidP="00FC152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59265E9D" w14:textId="77777777" w:rsidR="00FC152A" w:rsidRPr="00991E1A" w:rsidRDefault="00FC152A" w:rsidP="00FC152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Portalier S.M.J.</w:t>
      </w:r>
      <w:r w:rsidRPr="00991E1A">
        <w:rPr>
          <w:rFonts w:ascii="Times New Roman" w:eastAsia="Times New Roman" w:hAnsi="Times New Roman" w:cs="Times New Roman"/>
          <w:color w:val="000000"/>
          <w:sz w:val="28"/>
          <w:szCs w:val="28"/>
          <w:vertAlign w:val="superscript"/>
          <w:lang w:val="fr-FR" w:eastAsia="en-CA"/>
        </w:rPr>
        <w:t>1</w:t>
      </w:r>
      <w:r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vertAlign w:val="superscript"/>
          <w:lang w:val="fr-FR" w:eastAsia="en-CA"/>
        </w:rPr>
        <w:t>,3</w:t>
      </w:r>
    </w:p>
    <w:p w14:paraId="30088527" w14:textId="77777777" w:rsidR="00FC152A" w:rsidRPr="00991E1A" w:rsidRDefault="00FC152A" w:rsidP="00FC152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51E8F405" w14:textId="77777777" w:rsidR="00FC152A" w:rsidRPr="00991E1A" w:rsidRDefault="00FC152A" w:rsidP="00FC152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0E64F43" w14:textId="77777777" w:rsidR="00FC152A" w:rsidRPr="00991E1A" w:rsidRDefault="00FC152A" w:rsidP="00FC152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w:t>
      </w:r>
      <w:r>
        <w:rPr>
          <w:rFonts w:ascii="Times New Roman" w:eastAsia="Times New Roman" w:hAnsi="Times New Roman" w:cs="Times New Roman"/>
          <w:color w:val="000000"/>
          <w:sz w:val="24"/>
          <w:szCs w:val="24"/>
          <w:lang w:eastAsia="en-CA"/>
        </w:rPr>
        <w:t>s</w:t>
      </w:r>
      <w:r w:rsidRPr="00991E1A">
        <w:rPr>
          <w:rFonts w:ascii="Times New Roman" w:eastAsia="Times New Roman" w:hAnsi="Times New Roman" w:cs="Times New Roman"/>
          <w:color w:val="000000"/>
          <w:sz w:val="24"/>
          <w:szCs w:val="24"/>
          <w:lang w:eastAsia="en-CA"/>
        </w:rPr>
        <w:t xml:space="preserve"> Forestry Centre, Sault Ste. Marie, ON, Canada</w:t>
      </w:r>
    </w:p>
    <w:p w14:paraId="4E7BA950" w14:textId="77777777" w:rsidR="00FC152A" w:rsidRDefault="00FC152A" w:rsidP="00FC152A">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791B3228" w14:textId="77777777" w:rsidR="00FC152A" w:rsidRPr="00D14F57" w:rsidRDefault="00FC152A" w:rsidP="00FC152A">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23602F67" w14:textId="77777777" w:rsidR="00FC152A" w:rsidRPr="00991E1A" w:rsidRDefault="00FC152A" w:rsidP="00FC152A">
      <w:pPr>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3C075A76" w14:textId="77777777" w:rsidR="00FC152A" w:rsidRPr="00991E1A" w:rsidRDefault="00FC152A" w:rsidP="00FC152A">
      <w:pPr>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sz w:val="24"/>
          <w:szCs w:val="24"/>
          <w:lang w:eastAsia="en-CA"/>
        </w:rPr>
        <w:t>Address</w:t>
      </w:r>
      <w:r w:rsidRPr="00991E1A">
        <w:rPr>
          <w:rFonts w:ascii="Times New Roman" w:eastAsia="Times New Roman" w:hAnsi="Times New Roman" w:cs="Times New Roman"/>
          <w:sz w:val="24"/>
          <w:szCs w:val="24"/>
          <w:lang w:eastAsia="en-CA"/>
        </w:rPr>
        <w:t xml:space="preserve">: </w:t>
      </w:r>
      <w:r w:rsidRPr="00991E1A">
        <w:rPr>
          <w:rFonts w:ascii="Times New Roman" w:hAnsi="Times New Roman" w:cs="Times New Roman"/>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012624C2" w14:textId="77777777" w:rsidR="00FC152A" w:rsidRDefault="00FC152A" w:rsidP="00FC152A">
      <w:pPr>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xml:space="preserve">: </w:t>
      </w:r>
      <w:hyperlink r:id="rId8" w:history="1">
        <w:r w:rsidRPr="001C4B90">
          <w:rPr>
            <w:rStyle w:val="Lienhypertexte"/>
            <w:rFonts w:ascii="Times New Roman" w:eastAsia="Times New Roman" w:hAnsi="Times New Roman" w:cs="Times New Roman"/>
            <w:sz w:val="24"/>
            <w:szCs w:val="24"/>
            <w:lang w:eastAsia="en-CA"/>
          </w:rPr>
          <w:t>sportali@uottawa.ca</w:t>
        </w:r>
      </w:hyperlink>
    </w:p>
    <w:p w14:paraId="2F5CC952" w14:textId="77777777" w:rsidR="00FC152A" w:rsidRDefault="00FC152A" w:rsidP="00FC152A">
      <w:pPr>
        <w:spacing w:line="480" w:lineRule="auto"/>
        <w:rPr>
          <w:rFonts w:ascii="Times New Roman" w:eastAsia="Times New Roman" w:hAnsi="Times New Roman" w:cs="Times New Roman"/>
          <w:color w:val="000000"/>
          <w:sz w:val="24"/>
          <w:szCs w:val="24"/>
          <w:lang w:eastAsia="en-CA"/>
        </w:rPr>
      </w:pPr>
    </w:p>
    <w:p w14:paraId="15A41407" w14:textId="7921FD42" w:rsidR="00FC152A" w:rsidRPr="00D10E0F" w:rsidRDefault="00FC152A" w:rsidP="00FC152A">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Word count</w:t>
      </w:r>
      <w:r w:rsidRPr="00D10E0F">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del w:id="0" w:author="Portalier Sebastien" w:date="2021-12-15T17:08:00Z">
        <w:r w:rsidDel="00FF0F45">
          <w:rPr>
            <w:rFonts w:ascii="Times New Roman" w:eastAsia="Times New Roman" w:hAnsi="Times New Roman" w:cs="Times New Roman"/>
            <w:color w:val="000000"/>
            <w:sz w:val="24"/>
            <w:szCs w:val="24"/>
            <w:lang w:eastAsia="en-CA"/>
          </w:rPr>
          <w:delText xml:space="preserve">5121 </w:delText>
        </w:r>
      </w:del>
      <w:ins w:id="1" w:author="Portalier Sebastien" w:date="2021-12-15T17:08:00Z">
        <w:r w:rsidR="00FF0F45">
          <w:rPr>
            <w:rFonts w:ascii="Times New Roman" w:eastAsia="Times New Roman" w:hAnsi="Times New Roman" w:cs="Times New Roman"/>
            <w:color w:val="000000"/>
            <w:sz w:val="24"/>
            <w:szCs w:val="24"/>
            <w:lang w:eastAsia="en-CA"/>
          </w:rPr>
          <w:t xml:space="preserve">5202 </w:t>
        </w:r>
      </w:ins>
      <w:r>
        <w:rPr>
          <w:rFonts w:ascii="Times New Roman" w:eastAsia="Times New Roman" w:hAnsi="Times New Roman" w:cs="Times New Roman"/>
          <w:color w:val="000000"/>
          <w:sz w:val="24"/>
          <w:szCs w:val="24"/>
          <w:lang w:eastAsia="en-CA"/>
        </w:rPr>
        <w:t>words</w:t>
      </w:r>
    </w:p>
    <w:p w14:paraId="52A1093A" w14:textId="7E604C4C" w:rsidR="00FC152A" w:rsidRDefault="00FC152A" w:rsidP="00FC152A">
      <w:pPr>
        <w:spacing w:line="480" w:lineRule="auto"/>
        <w:rPr>
          <w:rFonts w:ascii="Times New Roman" w:hAnsi="Times New Roman" w:cs="Times New Roman"/>
          <w:sz w:val="24"/>
          <w:szCs w:val="24"/>
          <w:lang w:eastAsia="en-CA"/>
        </w:rPr>
      </w:pPr>
      <w:r w:rsidRPr="00D10E0F">
        <w:rPr>
          <w:rFonts w:ascii="Times New Roman" w:hAnsi="Times New Roman" w:cs="Times New Roman"/>
          <w:sz w:val="24"/>
          <w:szCs w:val="24"/>
          <w:lang w:eastAsia="en-CA"/>
        </w:rPr>
        <w:t>Introduction</w:t>
      </w:r>
      <w:r>
        <w:rPr>
          <w:rFonts w:ascii="Times New Roman" w:hAnsi="Times New Roman" w:cs="Times New Roman"/>
          <w:sz w:val="24"/>
          <w:szCs w:val="24"/>
          <w:lang w:eastAsia="en-CA"/>
        </w:rPr>
        <w:t xml:space="preserve">: </w:t>
      </w:r>
      <w:del w:id="2" w:author="Portalier Sebastien" w:date="2021-12-15T16:58:00Z">
        <w:r w:rsidDel="009E2637">
          <w:rPr>
            <w:rFonts w:ascii="Times New Roman" w:hAnsi="Times New Roman" w:cs="Times New Roman"/>
            <w:sz w:val="24"/>
            <w:szCs w:val="24"/>
            <w:lang w:eastAsia="en-CA"/>
          </w:rPr>
          <w:delText xml:space="preserve">1043 </w:delText>
        </w:r>
      </w:del>
      <w:ins w:id="3" w:author="Portalier Sebastien" w:date="2021-12-15T16:58:00Z">
        <w:r w:rsidR="009E2637">
          <w:rPr>
            <w:rFonts w:ascii="Times New Roman" w:hAnsi="Times New Roman" w:cs="Times New Roman"/>
            <w:sz w:val="24"/>
            <w:szCs w:val="24"/>
            <w:lang w:eastAsia="en-CA"/>
          </w:rPr>
          <w:t xml:space="preserve">1094 </w:t>
        </w:r>
      </w:ins>
      <w:r>
        <w:rPr>
          <w:rFonts w:ascii="Times New Roman" w:hAnsi="Times New Roman" w:cs="Times New Roman"/>
          <w:sz w:val="24"/>
          <w:szCs w:val="24"/>
          <w:lang w:eastAsia="en-CA"/>
        </w:rPr>
        <w:t>words</w:t>
      </w:r>
    </w:p>
    <w:p w14:paraId="06EBCC81" w14:textId="50F89DBA" w:rsidR="00FC152A" w:rsidRDefault="00FC152A" w:rsidP="00FC152A">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The general model: 13</w:t>
      </w:r>
      <w:r w:rsidR="009D03F0">
        <w:rPr>
          <w:rFonts w:ascii="Times New Roman" w:hAnsi="Times New Roman" w:cs="Times New Roman"/>
          <w:sz w:val="24"/>
          <w:szCs w:val="24"/>
          <w:lang w:eastAsia="en-CA"/>
        </w:rPr>
        <w:t>31</w:t>
      </w:r>
      <w:r>
        <w:rPr>
          <w:rFonts w:ascii="Times New Roman" w:hAnsi="Times New Roman" w:cs="Times New Roman"/>
          <w:sz w:val="24"/>
          <w:szCs w:val="24"/>
          <w:lang w:eastAsia="en-CA"/>
        </w:rPr>
        <w:t xml:space="preserve"> words</w:t>
      </w:r>
    </w:p>
    <w:p w14:paraId="1F11252A" w14:textId="0895ECFD" w:rsidR="00FC152A" w:rsidRDefault="00FC152A" w:rsidP="00FC152A">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The case study: </w:t>
      </w:r>
      <w:del w:id="4" w:author="Portalier Sebastien" w:date="2021-12-15T16:59:00Z">
        <w:r w:rsidDel="00AC5031">
          <w:rPr>
            <w:rFonts w:ascii="Times New Roman" w:hAnsi="Times New Roman" w:cs="Times New Roman"/>
            <w:sz w:val="24"/>
            <w:szCs w:val="24"/>
            <w:lang w:eastAsia="en-CA"/>
          </w:rPr>
          <w:delText xml:space="preserve">1346 </w:delText>
        </w:r>
      </w:del>
      <w:ins w:id="5" w:author="Portalier Sebastien" w:date="2021-12-15T16:59:00Z">
        <w:r w:rsidR="00AC5031">
          <w:rPr>
            <w:rFonts w:ascii="Times New Roman" w:hAnsi="Times New Roman" w:cs="Times New Roman"/>
            <w:sz w:val="24"/>
            <w:szCs w:val="24"/>
            <w:lang w:eastAsia="en-CA"/>
          </w:rPr>
          <w:t xml:space="preserve">1310 </w:t>
        </w:r>
      </w:ins>
      <w:r>
        <w:rPr>
          <w:rFonts w:ascii="Times New Roman" w:hAnsi="Times New Roman" w:cs="Times New Roman"/>
          <w:sz w:val="24"/>
          <w:szCs w:val="24"/>
          <w:lang w:eastAsia="en-CA"/>
        </w:rPr>
        <w:t>words</w:t>
      </w:r>
    </w:p>
    <w:p w14:paraId="6FCB8DDA" w14:textId="251DAB79" w:rsidR="00FC152A" w:rsidRPr="00D10E0F" w:rsidRDefault="00FC152A" w:rsidP="00FC152A">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Discussion: </w:t>
      </w:r>
      <w:del w:id="6" w:author="Portalier Sebastien" w:date="2021-12-15T17:07:00Z">
        <w:r w:rsidDel="00FF0F45">
          <w:rPr>
            <w:rFonts w:ascii="Times New Roman" w:hAnsi="Times New Roman" w:cs="Times New Roman"/>
            <w:sz w:val="24"/>
            <w:szCs w:val="24"/>
            <w:lang w:eastAsia="en-CA"/>
          </w:rPr>
          <w:delText xml:space="preserve">1402 </w:delText>
        </w:r>
      </w:del>
      <w:ins w:id="7" w:author="Portalier Sebastien" w:date="2021-12-15T17:07:00Z">
        <w:r w:rsidR="00FF0F45">
          <w:rPr>
            <w:rFonts w:ascii="Times New Roman" w:hAnsi="Times New Roman" w:cs="Times New Roman"/>
            <w:sz w:val="24"/>
            <w:szCs w:val="24"/>
            <w:lang w:eastAsia="en-CA"/>
          </w:rPr>
          <w:t xml:space="preserve">1464 </w:t>
        </w:r>
      </w:ins>
      <w:r>
        <w:rPr>
          <w:rFonts w:ascii="Times New Roman" w:hAnsi="Times New Roman" w:cs="Times New Roman"/>
          <w:sz w:val="24"/>
          <w:szCs w:val="24"/>
          <w:lang w:eastAsia="en-CA"/>
        </w:rPr>
        <w:t xml:space="preserve">words </w:t>
      </w:r>
    </w:p>
    <w:p w14:paraId="6F0DDCFA" w14:textId="77777777" w:rsidR="00FC152A" w:rsidRPr="00D10E0F" w:rsidRDefault="00FC152A" w:rsidP="00FC152A">
      <w:pPr>
        <w:rPr>
          <w:rFonts w:ascii="Times New Roman" w:eastAsia="Times New Roman" w:hAnsi="Times New Roman" w:cs="Times New Roman"/>
          <w:color w:val="000000"/>
          <w:sz w:val="24"/>
          <w:szCs w:val="24"/>
          <w:lang w:eastAsia="en-CA"/>
        </w:rPr>
      </w:pPr>
      <w:r w:rsidRPr="00D10E0F">
        <w:rPr>
          <w:rFonts w:ascii="Times New Roman" w:eastAsia="Times New Roman" w:hAnsi="Times New Roman" w:cs="Times New Roman"/>
          <w:color w:val="000000"/>
          <w:sz w:val="24"/>
          <w:szCs w:val="24"/>
          <w:lang w:eastAsia="en-CA"/>
        </w:rPr>
        <w:br w:type="page"/>
      </w:r>
    </w:p>
    <w:p w14:paraId="01E35B89" w14:textId="77777777" w:rsidR="00FC152A" w:rsidRDefault="00FC152A" w:rsidP="00FC152A">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0A3B3BDD"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1D743D65"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0F640754"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Pr="00792EC6">
        <w:rPr>
          <w:rFonts w:ascii="Times New Roman" w:eastAsia="Times New Roman" w:hAnsi="Times New Roman" w:cs="Times New Roman"/>
          <w:color w:val="000000"/>
          <w:sz w:val="24"/>
          <w:szCs w:val="24"/>
          <w:lang w:eastAsia="en-CA"/>
        </w:rPr>
        <w:t>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0B79DC3A"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Pr>
          <w:rFonts w:ascii="Times New Roman" w:eastAsia="Times New Roman" w:hAnsi="Times New Roman" w:cs="Times New Roman"/>
          <w:color w:val="000000"/>
          <w:sz w:val="24"/>
          <w:szCs w:val="24"/>
          <w:lang w:eastAsia="en-CA"/>
        </w:rPr>
        <w:t>T</w:t>
      </w:r>
      <w:r w:rsidRPr="00792EC6">
        <w:rPr>
          <w:rFonts w:ascii="Times New Roman" w:eastAsia="Times New Roman" w:hAnsi="Times New Roman" w:cs="Times New Roman"/>
          <w:color w:val="000000"/>
          <w:sz w:val="24"/>
          <w:szCs w:val="24"/>
          <w:lang w:eastAsia="en-CA"/>
        </w:rPr>
        <w:t xml:space="preserve">he spruce budworm – balsam fir model predicts that an increase in temperature may increase the mismatch between the insect and the tree in southern sites, but may increase the synchrony in northern sites. </w:t>
      </w:r>
    </w:p>
    <w:p w14:paraId="5D024977" w14:textId="77777777" w:rsidR="00FC152A" w:rsidRPr="00792EC6" w:rsidRDefault="00FC152A" w:rsidP="00FC152A">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3BC938C1" w14:textId="77777777" w:rsidR="00FC152A" w:rsidRDefault="00FC152A" w:rsidP="00FC152A">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46AE2BEC" w14:textId="28295756" w:rsidR="00FC152A" w:rsidRPr="00FC152A" w:rsidRDefault="00FC152A" w:rsidP="00FC152A">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lastRenderedPageBreak/>
        <w:t xml:space="preserve">Balsam fir, consumer, climate change, phenology, resource, spruce budworm </w:t>
      </w:r>
    </w:p>
    <w:p w14:paraId="76FEEB0E" w14:textId="7178E9CC" w:rsidR="00F25745" w:rsidRDefault="00321132" w:rsidP="00F25745">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 xml:space="preserve">1. </w:t>
      </w:r>
      <w:r w:rsidR="00F25745">
        <w:rPr>
          <w:rFonts w:ascii="Times New Roman" w:eastAsia="Times New Roman" w:hAnsi="Times New Roman" w:cs="Times New Roman"/>
          <w:b/>
          <w:bCs/>
          <w:color w:val="000000"/>
          <w:kern w:val="2"/>
          <w:sz w:val="32"/>
          <w:szCs w:val="32"/>
          <w:lang w:eastAsia="en-CA"/>
        </w:rPr>
        <w:t>Introduction</w:t>
      </w:r>
    </w:p>
    <w:p w14:paraId="2C8C6303" w14:textId="77777777" w:rsidR="00F25745" w:rsidRDefault="00F25745" w:rsidP="00F25745">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 xml:space="preserve">Anthropogenic climate change has increasingly disrupted ecological interactions for the past century </w:t>
      </w:r>
      <w:r w:rsidRPr="00A30555">
        <w:rPr>
          <w:rFonts w:ascii="Times New Roman" w:eastAsia="Times New Roman" w:hAnsi="Times New Roman" w:cs="Times New Roman"/>
          <w:noProof/>
          <w:color w:val="000000"/>
          <w:sz w:val="24"/>
          <w:szCs w:val="24"/>
          <w:lang w:eastAsia="en-CA"/>
        </w:rPr>
        <w:t>(Pachauri et al. 2014)</w:t>
      </w:r>
      <w:r>
        <w:rPr>
          <w:rFonts w:ascii="Times New Roman" w:eastAsia="Times New Roman" w:hAnsi="Times New Roman" w:cs="Times New Roman"/>
          <w:color w:val="000000"/>
          <w:sz w:val="24"/>
          <w:szCs w:val="24"/>
          <w:lang w:eastAsia="en-CA"/>
        </w:rPr>
        <w:t xml:space="preserve">. This trend is expected to continue and amplify as interacting species are likely to respond differently to similar environmental changes and selective pressures </w:t>
      </w:r>
      <w:r w:rsidRPr="00A30555">
        <w:rPr>
          <w:rFonts w:ascii="Times New Roman" w:eastAsia="Times New Roman" w:hAnsi="Times New Roman" w:cs="Times New Roman"/>
          <w:noProof/>
          <w:color w:val="000000"/>
          <w:sz w:val="24"/>
          <w:szCs w:val="24"/>
          <w:lang w:eastAsia="en-CA"/>
        </w:rPr>
        <w:t>(Parmesan 2006)</w:t>
      </w:r>
      <w:bookmarkStart w:id="8" w:name="__Fieldmark__25_942872385"/>
      <w:bookmarkStart w:id="9" w:name="__Fieldmark__10_3903614438"/>
      <w:bookmarkStart w:id="10" w:name="__Fieldmark__10_2495178454"/>
      <w:bookmarkEnd w:id="8"/>
      <w:bookmarkEnd w:id="9"/>
      <w:bookmarkEnd w:id="10"/>
      <w:r>
        <w:rPr>
          <w:rFonts w:ascii="Times New Roman" w:eastAsia="Times New Roman" w:hAnsi="Times New Roman" w:cs="Times New Roman"/>
          <w:color w:val="000000"/>
          <w:sz w:val="24"/>
          <w:szCs w:val="24"/>
          <w:lang w:eastAsia="en-CA"/>
        </w:rPr>
        <w:t xml:space="preserve">.  Trophic interactions between consumers and resources, which are fundamental to the functioning of ecosystems, may be affected by climate change through: (1) direct changes in life history traits (e.g., fecundity, mortality) of  consumer and/or resource </w:t>
      </w:r>
      <w:r w:rsidRPr="00A30555">
        <w:rPr>
          <w:rFonts w:ascii="Times New Roman" w:eastAsia="Times New Roman" w:hAnsi="Times New Roman" w:cs="Times New Roman"/>
          <w:noProof/>
          <w:color w:val="000000"/>
          <w:sz w:val="24"/>
          <w:szCs w:val="24"/>
          <w:lang w:eastAsia="en-CA"/>
        </w:rPr>
        <w:t>(Bale et al. 2002)</w:t>
      </w:r>
      <w:bookmarkStart w:id="11" w:name="__Fieldmark__31_942872385"/>
      <w:bookmarkStart w:id="12" w:name="__Fieldmark__32_3903614438"/>
      <w:bookmarkStart w:id="13" w:name="__Fieldmark__17_2495178454"/>
      <w:bookmarkEnd w:id="11"/>
      <w:bookmarkEnd w:id="12"/>
      <w:bookmarkEnd w:id="13"/>
      <w:r>
        <w:rPr>
          <w:rFonts w:ascii="Times New Roman" w:eastAsia="Times New Roman" w:hAnsi="Times New Roman" w:cs="Times New Roman"/>
          <w:color w:val="000000"/>
          <w:sz w:val="24"/>
          <w:szCs w:val="24"/>
          <w:lang w:eastAsia="en-CA"/>
        </w:rPr>
        <w:t xml:space="preserve">, (2) changes in abundance of  consumer and/or resource due to cascading effects from other trophic levels (e.g., changes in the consumer’s predators) </w:t>
      </w:r>
      <w:r w:rsidRPr="00A30555">
        <w:rPr>
          <w:rFonts w:ascii="Times New Roman" w:eastAsia="Times New Roman" w:hAnsi="Times New Roman" w:cs="Times New Roman"/>
          <w:noProof/>
          <w:color w:val="000000"/>
          <w:sz w:val="24"/>
          <w:szCs w:val="24"/>
          <w:lang w:eastAsia="en-CA"/>
        </w:rPr>
        <w:t>(Both et al. 2009)</w:t>
      </w:r>
      <w:bookmarkStart w:id="14" w:name="__Fieldmark__24_2495178454"/>
      <w:bookmarkStart w:id="15" w:name="__Fieldmark__43_3903614438"/>
      <w:bookmarkStart w:id="16" w:name="__Fieldmark__36_942872385"/>
      <w:bookmarkEnd w:id="14"/>
      <w:bookmarkEnd w:id="15"/>
      <w:bookmarkEnd w:id="16"/>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17" w:name="__Fieldmark__31_2495178454"/>
      <w:bookmarkStart w:id="18" w:name="__Fieldmark__41_942872385"/>
      <w:bookmarkStart w:id="19" w:name="__Fieldmark__54_3903614438"/>
      <w:bookmarkEnd w:id="17"/>
      <w:bookmarkEnd w:id="18"/>
      <w:bookmarkEnd w:id="19"/>
      <w:r>
        <w:rPr>
          <w:rFonts w:ascii="Times New Roman" w:eastAsia="Times New Roman" w:hAnsi="Times New Roman" w:cs="Times New Roman"/>
          <w:color w:val="000000"/>
          <w:sz w:val="24"/>
          <w:szCs w:val="24"/>
          <w:lang w:eastAsia="en-CA"/>
        </w:rPr>
        <w:t>).</w:t>
      </w:r>
    </w:p>
    <w:p w14:paraId="20BF255C" w14:textId="47EA8F30" w:rsidR="00F25745" w:rsidRDefault="00F25745" w:rsidP="00F25745">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20" w:name="__Fieldmark__67_3903614438"/>
      <w:r w:rsidRPr="00301439">
        <w:rPr>
          <w:rFonts w:ascii="Times New Roman" w:eastAsia="Times New Roman" w:hAnsi="Times New Roman" w:cs="Times New Roman"/>
          <w:noProof/>
          <w:color w:val="000000"/>
          <w:sz w:val="24"/>
          <w:szCs w:val="24"/>
          <w:lang w:eastAsia="en-CA"/>
        </w:rPr>
        <w:t>Singer and Parmesan 2020</w:t>
      </w:r>
      <w:bookmarkEnd w:id="20"/>
      <w:r w:rsidRPr="00301439">
        <w:rPr>
          <w:rFonts w:ascii="Times New Roman" w:eastAsia="Times New Roman" w:hAnsi="Times New Roman" w:cs="Times New Roman"/>
          <w:sz w:val="24"/>
          <w:szCs w:val="24"/>
          <w:lang w:eastAsia="en-CA"/>
        </w:rPr>
        <w:t xml:space="preserve">’s response to </w:t>
      </w:r>
      <w:bookmarkStart w:id="21" w:name="__Fieldmark__84_3903614438"/>
      <w:r w:rsidRPr="00301439">
        <w:rPr>
          <w:rFonts w:ascii="Times New Roman" w:eastAsia="Times New Roman" w:hAnsi="Times New Roman" w:cs="Times New Roman"/>
          <w:noProof/>
          <w:sz w:val="24"/>
          <w:szCs w:val="24"/>
          <w:lang w:eastAsia="en-CA"/>
        </w:rPr>
        <w:t>Kharouba and Wolkovich</w:t>
      </w:r>
      <w:r>
        <w:rPr>
          <w:rFonts w:ascii="Times New Roman" w:eastAsia="Times New Roman" w:hAnsi="Times New Roman" w:cs="Times New Roman"/>
          <w:noProof/>
          <w:sz w:val="24"/>
          <w:szCs w:val="24"/>
          <w:lang w:eastAsia="en-CA"/>
        </w:rPr>
        <w:t>,</w:t>
      </w:r>
      <w:r w:rsidRPr="00301439">
        <w:rPr>
          <w:rFonts w:ascii="Times New Roman" w:eastAsia="Times New Roman" w:hAnsi="Times New Roman" w:cs="Times New Roman"/>
          <w:noProof/>
          <w:sz w:val="24"/>
          <w:szCs w:val="24"/>
          <w:lang w:eastAsia="en-CA"/>
        </w:rPr>
        <w:t xml:space="preserve"> 2020)</w:t>
      </w:r>
      <w:bookmarkEnd w:id="21"/>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22" w:name="__Fieldmark__95_3903614438"/>
      <w:r w:rsidRPr="00A30555">
        <w:rPr>
          <w:rFonts w:ascii="Times New Roman" w:eastAsia="Times New Roman" w:hAnsi="Times New Roman" w:cs="Times New Roman"/>
          <w:noProof/>
          <w:color w:val="000000"/>
          <w:sz w:val="24"/>
          <w:szCs w:val="24"/>
          <w:lang w:eastAsia="en-CA"/>
        </w:rPr>
        <w:t>(Cushing 1990)</w:t>
      </w:r>
      <w:bookmarkEnd w:id="22"/>
      <w:r>
        <w:rPr>
          <w:rFonts w:ascii="Times New Roman" w:eastAsia="Times New Roman" w:hAnsi="Times New Roman" w:cs="Times New Roman"/>
          <w:color w:val="000000"/>
          <w:sz w:val="24"/>
          <w:szCs w:val="24"/>
          <w:lang w:eastAsia="en-CA"/>
        </w:rPr>
        <w:t xml:space="preserve">. The concept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3" w:name="__Fieldmark__109_3903614438"/>
      <w:r w:rsidRPr="00AD6063">
        <w:rPr>
          <w:rFonts w:ascii="Times New Roman" w:eastAsia="Times New Roman" w:hAnsi="Times New Roman" w:cs="Times New Roman"/>
          <w:noProof/>
          <w:color w:val="000000"/>
          <w:sz w:val="24"/>
          <w:szCs w:val="24"/>
          <w:lang w:eastAsia="en-CA"/>
        </w:rPr>
        <w:t>(Visser and Holleman 2001)</w:t>
      </w:r>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24" w:name="__Fieldmark__122_3903614438"/>
      <w:r w:rsidRPr="00AD6063">
        <w:rPr>
          <w:rFonts w:ascii="Times New Roman" w:eastAsia="Times New Roman" w:hAnsi="Times New Roman" w:cs="Times New Roman"/>
          <w:noProof/>
          <w:color w:val="000000"/>
          <w:sz w:val="24"/>
          <w:szCs w:val="24"/>
          <w:lang w:eastAsia="en-CA"/>
        </w:rPr>
        <w:t>(Singer and Parmesan 2010)</w:t>
      </w:r>
      <w:bookmarkEnd w:id="24"/>
      <w:r>
        <w:rPr>
          <w:rFonts w:ascii="Times New Roman" w:eastAsia="Times New Roman" w:hAnsi="Times New Roman" w:cs="Times New Roman"/>
          <w:color w:val="000000"/>
          <w:sz w:val="24"/>
          <w:szCs w:val="24"/>
          <w:lang w:eastAsia="en-CA"/>
        </w:rPr>
        <w:t xml:space="preserve">. Historical mismatch can result from trade-offs between fecundity and mortality </w:t>
      </w:r>
      <w:r w:rsidRPr="00AD6063">
        <w:rPr>
          <w:rFonts w:ascii="Times New Roman" w:eastAsia="Times New Roman" w:hAnsi="Times New Roman" w:cs="Times New Roman"/>
          <w:noProof/>
          <w:color w:val="000000"/>
          <w:sz w:val="24"/>
          <w:szCs w:val="24"/>
          <w:lang w:eastAsia="en-CA"/>
        </w:rPr>
        <w:t>(Singer and Parmesan 2010)</w:t>
      </w:r>
      <w:r>
        <w:rPr>
          <w:rFonts w:ascii="Times New Roman" w:eastAsia="Times New Roman" w:hAnsi="Times New Roman" w:cs="Times New Roman"/>
          <w:color w:val="000000"/>
          <w:sz w:val="24"/>
          <w:szCs w:val="24"/>
          <w:lang w:eastAsia="en-CA"/>
        </w:rPr>
        <w:t xml:space="preserve">, mutualistic interactions </w:t>
      </w:r>
      <w:bookmarkStart w:id="25" w:name="__Fieldmark__133_3903614438"/>
      <w:r>
        <w:rPr>
          <w:rFonts w:ascii="Times New Roman" w:eastAsia="Times New Roman" w:hAnsi="Times New Roman" w:cs="Times New Roman"/>
          <w:color w:val="000000"/>
          <w:sz w:val="24"/>
          <w:szCs w:val="24"/>
          <w:lang w:eastAsia="en-CA"/>
        </w:rPr>
        <w:t>(</w:t>
      </w:r>
      <w:bookmarkStart w:id="26" w:name="__Fieldmark__80_2495178454"/>
      <w:r>
        <w:rPr>
          <w:rFonts w:ascii="Times New Roman" w:eastAsia="Times New Roman" w:hAnsi="Times New Roman" w:cs="Times New Roman"/>
          <w:color w:val="000000"/>
          <w:sz w:val="24"/>
          <w:szCs w:val="24"/>
          <w:lang w:eastAsia="en-CA"/>
        </w:rPr>
        <w:t>F</w:t>
      </w:r>
      <w:bookmarkStart w:id="27" w:name="__Fieldmark__87_942872385"/>
      <w:r>
        <w:rPr>
          <w:rFonts w:ascii="Times New Roman" w:eastAsia="Times New Roman" w:hAnsi="Times New Roman" w:cs="Times New Roman"/>
          <w:color w:val="000000"/>
          <w:sz w:val="24"/>
          <w:szCs w:val="24"/>
          <w:lang w:eastAsia="en-CA"/>
        </w:rPr>
        <w:t xml:space="preserve">orrest </w:t>
      </w:r>
      <w:r w:rsidR="00D14BC8">
        <w:rPr>
          <w:rFonts w:ascii="Times New Roman" w:eastAsia="Times New Roman" w:hAnsi="Times New Roman" w:cs="Times New Roman"/>
          <w:color w:val="000000"/>
          <w:sz w:val="24"/>
          <w:szCs w:val="24"/>
          <w:lang w:eastAsia="en-CA"/>
        </w:rPr>
        <w:t>and</w:t>
      </w:r>
      <w:r>
        <w:rPr>
          <w:rFonts w:ascii="Times New Roman" w:eastAsia="Times New Roman" w:hAnsi="Times New Roman" w:cs="Times New Roman"/>
          <w:color w:val="000000"/>
          <w:sz w:val="24"/>
          <w:szCs w:val="24"/>
          <w:lang w:eastAsia="en-CA"/>
        </w:rPr>
        <w:t xml:space="preserve"> Thomson 2012)</w:t>
      </w:r>
      <w:bookmarkEnd w:id="25"/>
      <w:bookmarkEnd w:id="26"/>
      <w:bookmarkEnd w:id="27"/>
      <w:r>
        <w:rPr>
          <w:rFonts w:ascii="Times New Roman" w:eastAsia="Times New Roman" w:hAnsi="Times New Roman" w:cs="Times New Roman"/>
          <w:color w:val="000000"/>
          <w:sz w:val="24"/>
          <w:szCs w:val="24"/>
          <w:lang w:eastAsia="en-CA"/>
        </w:rPr>
        <w:t xml:space="preserve"> or intraspecific competition </w:t>
      </w:r>
      <w:bookmarkStart w:id="28" w:name="__Fieldmark__144_3903614438"/>
      <w:r w:rsidRPr="00AD6063">
        <w:rPr>
          <w:rFonts w:ascii="Times New Roman" w:eastAsia="Times New Roman" w:hAnsi="Times New Roman" w:cs="Times New Roman"/>
          <w:noProof/>
          <w:color w:val="000000"/>
          <w:sz w:val="24"/>
          <w:szCs w:val="24"/>
          <w:lang w:eastAsia="en-CA"/>
        </w:rPr>
        <w:t>(Iwasa et al. 1983)</w:t>
      </w:r>
      <w:bookmarkEnd w:id="28"/>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w:t>
      </w:r>
      <w:r>
        <w:rPr>
          <w:rFonts w:ascii="Times New Roman" w:eastAsia="Times New Roman" w:hAnsi="Times New Roman" w:cs="Times New Roman"/>
          <w:color w:val="000000"/>
          <w:sz w:val="24"/>
          <w:szCs w:val="24"/>
          <w:lang w:eastAsia="en-CA"/>
        </w:rPr>
        <w:lastRenderedPageBreak/>
        <w:t xml:space="preserve">impacts. Indeed, if synchrony is the baseline, any differential change will be detrimental to the consumer’s fitness. If the baseline is a mismatch, a change that decreases asynchrony will likely be beneficial to the consumer (but see </w:t>
      </w:r>
      <w:r w:rsidRPr="00450A5E">
        <w:rPr>
          <w:rFonts w:ascii="Times New Roman" w:eastAsia="Times New Roman" w:hAnsi="Times New Roman" w:cs="Times New Roman"/>
          <w:noProof/>
          <w:color w:val="000000"/>
          <w:sz w:val="24"/>
          <w:szCs w:val="24"/>
          <w:lang w:eastAsia="en-CA"/>
        </w:rPr>
        <w:t>Régnière and Nealis 2018)</w:t>
      </w:r>
      <w:r>
        <w:rPr>
          <w:rFonts w:ascii="Times New Roman" w:eastAsia="Times New Roman" w:hAnsi="Times New Roman" w:cs="Times New Roman"/>
          <w:color w:val="000000"/>
          <w:sz w:val="24"/>
          <w:szCs w:val="24"/>
          <w:lang w:eastAsia="en-CA"/>
        </w:rPr>
        <w:t xml:space="preserve"> while the opposite might exacerbate the detrimental effect of asynchrony to the point of extinction of the consumer (Singer and Parmesan, 2010). </w:t>
      </w:r>
    </w:p>
    <w:p w14:paraId="600907E5" w14:textId="028AC2D6" w:rsidR="00F25745" w:rsidRDefault="00F25745" w:rsidP="00F25745">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29" w:name="__Fieldmark__160_3903614438"/>
      <w:r w:rsidRPr="00AD6063">
        <w:rPr>
          <w:rFonts w:ascii="Times New Roman" w:eastAsia="Times New Roman" w:hAnsi="Times New Roman" w:cs="Times New Roman"/>
          <w:noProof/>
          <w:color w:val="000000"/>
          <w:sz w:val="24"/>
          <w:szCs w:val="24"/>
          <w:lang w:eastAsia="en-CA"/>
        </w:rPr>
        <w:t>(Post et al. 2001</w:t>
      </w:r>
      <w:r>
        <w:rPr>
          <w:rFonts w:ascii="Times New Roman" w:eastAsia="Times New Roman" w:hAnsi="Times New Roman" w:cs="Times New Roman"/>
          <w:color w:val="000000"/>
          <w:sz w:val="24"/>
          <w:szCs w:val="24"/>
          <w:lang w:eastAsia="en-CA"/>
        </w:rPr>
        <w:t xml:space="preserve">; </w:t>
      </w:r>
      <w:r w:rsidRPr="00AD6063">
        <w:rPr>
          <w:rFonts w:ascii="Times New Roman" w:eastAsia="Times New Roman" w:hAnsi="Times New Roman" w:cs="Times New Roman"/>
          <w:noProof/>
          <w:color w:val="000000"/>
          <w:sz w:val="24"/>
          <w:szCs w:val="24"/>
          <w:lang w:eastAsia="en-CA"/>
        </w:rPr>
        <w:t>Parmesan and Yohe 2003)</w:t>
      </w:r>
      <w:bookmarkEnd w:id="29"/>
      <w:r>
        <w:rPr>
          <w:rFonts w:ascii="Times New Roman" w:eastAsia="Times New Roman" w:hAnsi="Times New Roman" w:cs="Times New Roman"/>
          <w:color w:val="000000"/>
          <w:sz w:val="24"/>
          <w:szCs w:val="24"/>
          <w:lang w:eastAsia="en-CA"/>
        </w:rPr>
        <w:t xml:space="preserve">, particularly the timing of spring events at mid-high latitudes </w:t>
      </w:r>
      <w:bookmarkStart w:id="30" w:name="__Fieldmark__184_3903614438"/>
      <w:r w:rsidRPr="00AD6063">
        <w:rPr>
          <w:rFonts w:ascii="Times New Roman" w:eastAsia="Times New Roman" w:hAnsi="Times New Roman" w:cs="Times New Roman"/>
          <w:noProof/>
          <w:color w:val="000000"/>
          <w:sz w:val="24"/>
          <w:szCs w:val="24"/>
          <w:lang w:eastAsia="en-CA"/>
        </w:rPr>
        <w:t>(Parmesan 2006</w:t>
      </w:r>
      <w:r>
        <w:rPr>
          <w:rFonts w:ascii="Times New Roman" w:eastAsia="Times New Roman" w:hAnsi="Times New Roman" w:cs="Times New Roman"/>
          <w:color w:val="000000"/>
          <w:sz w:val="24"/>
          <w:szCs w:val="24"/>
          <w:lang w:eastAsia="en-CA"/>
        </w:rPr>
        <w:t xml:space="preserve">; </w:t>
      </w:r>
      <w:r w:rsidRPr="00AD6063">
        <w:rPr>
          <w:rFonts w:ascii="Times New Roman" w:eastAsia="Times New Roman" w:hAnsi="Times New Roman" w:cs="Times New Roman"/>
          <w:noProof/>
          <w:color w:val="000000"/>
          <w:sz w:val="24"/>
          <w:szCs w:val="24"/>
          <w:lang w:eastAsia="en-CA"/>
        </w:rPr>
        <w:t>Cohen et al. 2018)</w:t>
      </w:r>
      <w:bookmarkStart w:id="31" w:name="__Fieldmark__127_942872385"/>
      <w:bookmarkStart w:id="32" w:name="__Fieldmark__124_2495178454"/>
      <w:bookmarkStart w:id="33" w:name="__Fieldmark__206_3903614438"/>
      <w:bookmarkEnd w:id="30"/>
      <w:bookmarkEnd w:id="31"/>
      <w:bookmarkEnd w:id="32"/>
      <w:bookmarkEnd w:id="33"/>
      <w:r>
        <w:rPr>
          <w:rFonts w:ascii="Times New Roman" w:eastAsia="Times New Roman" w:hAnsi="Times New Roman" w:cs="Times New Roman"/>
          <w:color w:val="000000"/>
          <w:sz w:val="24"/>
          <w:szCs w:val="24"/>
          <w:lang w:eastAsia="en-CA"/>
        </w:rPr>
        <w:t xml:space="preserve">. In a meta-analysis of 27 pairs of interacting species, </w:t>
      </w:r>
      <w:r w:rsidRPr="00B832D9">
        <w:rPr>
          <w:rFonts w:ascii="Times New Roman" w:eastAsia="Times New Roman" w:hAnsi="Times New Roman" w:cs="Times New Roman"/>
          <w:noProof/>
          <w:color w:val="000000"/>
          <w:sz w:val="24"/>
          <w:szCs w:val="24"/>
          <w:lang w:eastAsia="en-CA"/>
        </w:rPr>
        <w:t xml:space="preserve">Kharouba et al. </w:t>
      </w:r>
      <w:r>
        <w:rPr>
          <w:rFonts w:ascii="Times New Roman" w:eastAsia="Times New Roman" w:hAnsi="Times New Roman" w:cs="Times New Roman"/>
          <w:noProof/>
          <w:color w:val="000000"/>
          <w:sz w:val="24"/>
          <w:szCs w:val="24"/>
          <w:lang w:eastAsia="en-CA"/>
        </w:rPr>
        <w:t>(</w:t>
      </w:r>
      <w:r w:rsidRPr="00B832D9">
        <w:rPr>
          <w:rFonts w:ascii="Times New Roman" w:eastAsia="Times New Roman" w:hAnsi="Times New Roman" w:cs="Times New Roman"/>
          <w:noProof/>
          <w:color w:val="000000"/>
          <w:sz w:val="24"/>
          <w:szCs w:val="24"/>
          <w:lang w:eastAsia="en-CA"/>
        </w:rPr>
        <w:t>2018)</w:t>
      </w:r>
      <w:r>
        <w:rPr>
          <w:rFonts w:ascii="Times New Roman" w:eastAsia="Times New Roman" w:hAnsi="Times New Roman" w:cs="Times New Roman"/>
          <w:color w:val="000000"/>
          <w:sz w:val="24"/>
          <w:szCs w:val="24"/>
          <w:lang w:eastAsia="en-CA"/>
        </w:rPr>
        <w:t xml:space="preserve"> found that phenology advanced by an average of 4 days/decade across species since the early 1980s. Interacting species have advanced their phenology by similar magnitudes, resulting in </w:t>
      </w:r>
      <w:del w:id="34" w:author="Portalier Sebastien" w:date="2021-12-15T16:09:00Z">
        <w:r w:rsidDel="00192966">
          <w:rPr>
            <w:rFonts w:ascii="Times New Roman" w:eastAsia="Times New Roman" w:hAnsi="Times New Roman" w:cs="Times New Roman"/>
            <w:color w:val="000000"/>
            <w:sz w:val="24"/>
            <w:szCs w:val="24"/>
            <w:lang w:eastAsia="en-CA"/>
          </w:rPr>
          <w:delText xml:space="preserve">relatively small (6.1 days/decade) but </w:delText>
        </w:r>
      </w:del>
      <w:r>
        <w:rPr>
          <w:rFonts w:ascii="Times New Roman" w:eastAsia="Times New Roman" w:hAnsi="Times New Roman" w:cs="Times New Roman"/>
          <w:color w:val="000000"/>
          <w:sz w:val="24"/>
          <w:szCs w:val="24"/>
          <w:lang w:eastAsia="en-CA"/>
        </w:rPr>
        <w:t xml:space="preserve">significant increases in mismatch. The observed mismatch had no consistent direction as 31 interactions shifted closer while 23 shifted further apart. The clearest examples of climate-driven mismatch have been reported for insect herbivores at high altitudes or latitudes </w:t>
      </w:r>
      <w:r w:rsidRPr="00B832D9">
        <w:rPr>
          <w:rFonts w:ascii="Times New Roman" w:eastAsia="Times New Roman" w:hAnsi="Times New Roman" w:cs="Times New Roman"/>
          <w:noProof/>
          <w:color w:val="000000"/>
          <w:sz w:val="24"/>
          <w:szCs w:val="24"/>
          <w:lang w:eastAsia="en-CA"/>
        </w:rPr>
        <w:t>(Renner and Zohner 2018)</w:t>
      </w:r>
      <w:bookmarkStart w:id="35" w:name="__Fieldmark__131_2495178454"/>
      <w:bookmarkStart w:id="36" w:name="__Fieldmark__140_942872385"/>
      <w:bookmarkStart w:id="37" w:name="__Fieldmark__227_3903614438"/>
      <w:bookmarkEnd w:id="35"/>
      <w:bookmarkEnd w:id="36"/>
      <w:bookmarkEnd w:id="37"/>
      <w:r>
        <w:rPr>
          <w:rFonts w:ascii="Times New Roman" w:eastAsia="Times New Roman" w:hAnsi="Times New Roman" w:cs="Times New Roman"/>
          <w:color w:val="000000"/>
          <w:sz w:val="24"/>
          <w:szCs w:val="24"/>
          <w:lang w:eastAsia="en-CA"/>
        </w:rPr>
        <w:t xml:space="preserve">,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w:t>
      </w:r>
      <w:r w:rsidRPr="00B832D9">
        <w:rPr>
          <w:rFonts w:ascii="Times New Roman" w:eastAsia="Times New Roman" w:hAnsi="Times New Roman" w:cs="Times New Roman"/>
          <w:noProof/>
          <w:color w:val="000000"/>
          <w:sz w:val="24"/>
          <w:szCs w:val="24"/>
          <w:lang w:eastAsia="en-CA"/>
        </w:rPr>
        <w:t>(Van Asch and Visser 2007)</w:t>
      </w:r>
      <w:bookmarkStart w:id="38" w:name="__Fieldmark__240_3903614438"/>
      <w:bookmarkStart w:id="39" w:name="__Fieldmark__145_942872385"/>
      <w:bookmarkStart w:id="40" w:name="__Fieldmark__138_2495178454"/>
      <w:bookmarkEnd w:id="38"/>
      <w:bookmarkEnd w:id="39"/>
      <w:bookmarkEnd w:id="40"/>
      <w:r>
        <w:rPr>
          <w:rFonts w:ascii="Times New Roman" w:eastAsia="Times New Roman" w:hAnsi="Times New Roman" w:cs="Times New Roman"/>
          <w:color w:val="000000"/>
          <w:sz w:val="24"/>
          <w:szCs w:val="24"/>
          <w:lang w:eastAsia="en-CA"/>
        </w:rPr>
        <w:t>. Spring defoliators have evolved to exploit foliage at its annual optimal nutritional qualities</w:t>
      </w:r>
      <w:del w:id="41" w:author="Portalier Sebastien" w:date="2021-12-15T16:09:00Z">
        <w:r w:rsidDel="00E776E1">
          <w:rPr>
            <w:rFonts w:ascii="Times New Roman" w:eastAsia="Times New Roman" w:hAnsi="Times New Roman" w:cs="Times New Roman"/>
            <w:color w:val="000000"/>
            <w:sz w:val="24"/>
            <w:szCs w:val="24"/>
            <w:lang w:eastAsia="en-CA"/>
          </w:rPr>
          <w:delText>, i.e., high concentration in nutrient and water and low concentrations in fibre and secondary metabolites</w:delText>
        </w:r>
      </w:del>
      <w:r>
        <w:rPr>
          <w:rFonts w:ascii="Times New Roman" w:eastAsia="Times New Roman" w:hAnsi="Times New Roman" w:cs="Times New Roman"/>
          <w:color w:val="000000"/>
          <w:sz w:val="24"/>
          <w:szCs w:val="24"/>
          <w:lang w:eastAsia="en-CA"/>
        </w:rPr>
        <w:t xml:space="preserve"> </w:t>
      </w:r>
      <w:r w:rsidRPr="00B832D9">
        <w:rPr>
          <w:rFonts w:ascii="Times New Roman" w:eastAsia="Times New Roman" w:hAnsi="Times New Roman" w:cs="Times New Roman"/>
          <w:noProof/>
          <w:color w:val="000000"/>
          <w:sz w:val="24"/>
          <w:szCs w:val="24"/>
          <w:lang w:eastAsia="en-CA"/>
        </w:rPr>
        <w:t>(Mattson and Scriber 1987)</w:t>
      </w:r>
      <w:bookmarkStart w:id="42" w:name="__Fieldmark__259_3903614438"/>
      <w:bookmarkStart w:id="43" w:name="__Fieldmark__150_2495178454"/>
      <w:bookmarkStart w:id="44" w:name="__Fieldmark__154_942872385"/>
      <w:bookmarkStart w:id="45" w:name="__Fieldmark__145_2495178454"/>
      <w:bookmarkStart w:id="46" w:name="__Fieldmark__150_942872385"/>
      <w:bookmarkEnd w:id="42"/>
      <w:bookmarkEnd w:id="43"/>
      <w:bookmarkEnd w:id="44"/>
      <w:bookmarkEnd w:id="45"/>
      <w:bookmarkEnd w:id="46"/>
      <w:r>
        <w:rPr>
          <w:rFonts w:ascii="Times New Roman" w:eastAsia="Times New Roman" w:hAnsi="Times New Roman" w:cs="Times New Roman"/>
          <w:color w:val="000000"/>
          <w:sz w:val="24"/>
          <w:szCs w:val="24"/>
          <w:lang w:eastAsia="en-CA"/>
        </w:rPr>
        <w:t xml:space="preserve">.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w:t>
      </w:r>
      <w:r>
        <w:rPr>
          <w:rFonts w:ascii="Times New Roman" w:eastAsia="Times New Roman" w:hAnsi="Times New Roman" w:cs="Times New Roman"/>
          <w:color w:val="000000"/>
          <w:sz w:val="24"/>
          <w:szCs w:val="24"/>
          <w:lang w:eastAsia="en-CA"/>
        </w:rPr>
        <w:lastRenderedPageBreak/>
        <w:t>outpace the consumer’s capacity to adjust physiologically, thus negatively impacting its fitness.    </w:t>
      </w:r>
    </w:p>
    <w:p w14:paraId="5580D559" w14:textId="77B5C177" w:rsidR="00F25745" w:rsidRDefault="00F25745" w:rsidP="00F25745">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is divided into two successive stages called endodormancy and ecodormancy in perennial woody plants, and diapause and quiescence in insects </w:t>
      </w:r>
      <w:bookmarkStart w:id="47" w:name="__Fieldmark__274_3903614438"/>
      <w:r w:rsidRPr="00B832D9">
        <w:rPr>
          <w:rFonts w:ascii="Times New Roman" w:eastAsia="Times New Roman" w:hAnsi="Times New Roman" w:cs="Times New Roman"/>
          <w:noProof/>
          <w:color w:val="000000"/>
          <w:sz w:val="24"/>
          <w:szCs w:val="24"/>
          <w:lang w:eastAsia="en-CA"/>
        </w:rPr>
        <w:t>(Chuine and Régnière 2017)</w:t>
      </w:r>
      <w:bookmarkEnd w:id="47"/>
      <w:r>
        <w:rPr>
          <w:rFonts w:ascii="Times New Roman" w:eastAsia="Times New Roman" w:hAnsi="Times New Roman" w:cs="Times New Roman"/>
          <w:color w:val="000000"/>
          <w:sz w:val="24"/>
          <w:szCs w:val="24"/>
          <w:lang w:eastAsia="en-CA"/>
        </w:rPr>
        <w:t xml:space="preserve">. </w:t>
      </w:r>
      <w:del w:id="48" w:author="Portalier Sebastien" w:date="2021-12-15T20:55:00Z">
        <w:r w:rsidDel="006F2D60">
          <w:rPr>
            <w:rFonts w:ascii="Times New Roman" w:eastAsia="Times New Roman" w:hAnsi="Times New Roman" w:cs="Times New Roman"/>
            <w:color w:val="000000"/>
            <w:sz w:val="24"/>
            <w:szCs w:val="24"/>
            <w:lang w:eastAsia="en-CA"/>
          </w:rPr>
          <w:delText xml:space="preserve">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delText>
        </w:r>
      </w:del>
      <w:r>
        <w:rPr>
          <w:rFonts w:ascii="Times New Roman" w:eastAsia="Times New Roman" w:hAnsi="Times New Roman" w:cs="Times New Roman"/>
          <w:color w:val="000000"/>
          <w:sz w:val="24"/>
          <w:szCs w:val="24"/>
          <w:lang w:eastAsia="en-CA"/>
        </w:rPr>
        <w:t>We will refer to the second stage of the seasonal resting period simply as the “resting period”. </w:t>
      </w:r>
    </w:p>
    <w:p w14:paraId="3F01170A" w14:textId="5338BBC5" w:rsidR="00983768" w:rsidRPr="00983768" w:rsidRDefault="00F25745" w:rsidP="0098376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49" w:name="__Fieldmark__295_3903614438"/>
      <w:r w:rsidRPr="00B832D9">
        <w:rPr>
          <w:rFonts w:ascii="Times New Roman" w:eastAsia="Times New Roman" w:hAnsi="Times New Roman" w:cs="Times New Roman"/>
          <w:noProof/>
          <w:color w:val="000000"/>
          <w:sz w:val="24"/>
          <w:szCs w:val="24"/>
          <w:lang w:eastAsia="en-CA"/>
        </w:rPr>
        <w:t>(Samplonius et al. 2021)</w:t>
      </w:r>
      <w:bookmarkEnd w:id="49"/>
      <w:r>
        <w:rPr>
          <w:rFonts w:ascii="Times New Roman" w:eastAsia="Times New Roman" w:hAnsi="Times New Roman" w:cs="Times New Roman"/>
          <w:color w:val="000000"/>
          <w:sz w:val="24"/>
          <w:szCs w:val="24"/>
          <w:lang w:eastAsia="en-CA"/>
        </w:rPr>
        <w:t xml:space="preserve">. While patterns of change in phenological synchrony are observed at an increasing rate because of climate change </w:t>
      </w:r>
      <w:r w:rsidRPr="00B832D9">
        <w:rPr>
          <w:rFonts w:ascii="Times New Roman" w:eastAsia="Times New Roman" w:hAnsi="Times New Roman" w:cs="Times New Roman"/>
          <w:noProof/>
          <w:color w:val="000000"/>
          <w:sz w:val="24"/>
          <w:szCs w:val="24"/>
          <w:lang w:eastAsia="en-CA"/>
        </w:rPr>
        <w:t>(Kharouba et al. 2018)</w:t>
      </w:r>
      <w:r>
        <w:rPr>
          <w:rFonts w:ascii="Times New Roman" w:eastAsia="Times New Roman" w:hAnsi="Times New Roman" w:cs="Times New Roman"/>
          <w:color w:val="000000"/>
          <w:sz w:val="24"/>
          <w:szCs w:val="24"/>
          <w:lang w:eastAsia="en-CA"/>
        </w:rPr>
        <w:t xml:space="preserve">, they have been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50" w:name="__Fieldmark__319_3903614438"/>
      <w:r w:rsidRPr="00B832D9">
        <w:rPr>
          <w:rFonts w:ascii="Times New Roman" w:eastAsia="Times New Roman" w:hAnsi="Times New Roman" w:cs="Times New Roman"/>
          <w:noProof/>
          <w:color w:val="000000"/>
          <w:sz w:val="24"/>
          <w:szCs w:val="24"/>
          <w:lang w:eastAsia="en-CA"/>
        </w:rPr>
        <w:t>(Both and Visser 2001)</w:t>
      </w:r>
      <w:bookmarkEnd w:id="50"/>
      <w:r>
        <w:rPr>
          <w:rFonts w:ascii="Times New Roman" w:eastAsia="Times New Roman" w:hAnsi="Times New Roman" w:cs="Times New Roman"/>
          <w:color w:val="000000"/>
          <w:sz w:val="24"/>
          <w:szCs w:val="24"/>
          <w:lang w:eastAsia="en-CA"/>
        </w:rPr>
        <w:t xml:space="preserve"> or have different costs associated with phenological response </w:t>
      </w:r>
      <w:bookmarkStart w:id="51" w:name="__Fieldmark__330_3903614438"/>
      <w:r w:rsidRPr="00B832D9">
        <w:rPr>
          <w:rFonts w:ascii="Times New Roman" w:eastAsia="Times New Roman" w:hAnsi="Times New Roman" w:cs="Times New Roman"/>
          <w:noProof/>
          <w:color w:val="000000"/>
          <w:sz w:val="24"/>
          <w:szCs w:val="24"/>
          <w:lang w:eastAsia="en-CA"/>
        </w:rPr>
        <w:t>(Gienapp and Visser 2006)</w:t>
      </w:r>
      <w:bookmarkEnd w:id="51"/>
      <w:r>
        <w:rPr>
          <w:rFonts w:ascii="Times New Roman" w:eastAsia="Times New Roman" w:hAnsi="Times New Roman" w:cs="Times New Roman"/>
          <w:color w:val="000000"/>
          <w:sz w:val="24"/>
          <w:szCs w:val="24"/>
          <w:lang w:eastAsia="en-CA"/>
        </w:rPr>
        <w:t>.</w:t>
      </w:r>
      <w:r w:rsidR="00983768">
        <w:rPr>
          <w:rFonts w:ascii="Times New Roman" w:eastAsia="Times New Roman" w:hAnsi="Times New Roman" w:cs="Times New Roman"/>
          <w:color w:val="000000"/>
          <w:sz w:val="24"/>
          <w:szCs w:val="24"/>
          <w:lang w:eastAsia="en-CA"/>
        </w:rPr>
        <w:t xml:space="preserve"> </w:t>
      </w:r>
      <w:ins w:id="52" w:author="Portalier Sebastien" w:date="2021-12-15T16:12:00Z">
        <w:r w:rsidR="00983768" w:rsidRPr="00983768">
          <w:rPr>
            <w:rFonts w:ascii="Times New Roman" w:eastAsia="Times New Roman" w:hAnsi="Times New Roman" w:cs="Times New Roman"/>
            <w:color w:val="000000"/>
            <w:sz w:val="24"/>
            <w:szCs w:val="24"/>
            <w:lang w:eastAsia="en-CA"/>
          </w:rPr>
          <w:t>Several studies using m</w:t>
        </w:r>
      </w:ins>
      <w:ins w:id="53" w:author="Portalier Sebastien" w:date="2021-12-15T16:11:00Z">
        <w:r w:rsidR="00983768" w:rsidRPr="00983768">
          <w:rPr>
            <w:rFonts w:ascii="Times New Roman" w:eastAsia="Times New Roman" w:hAnsi="Times New Roman" w:cs="Times New Roman"/>
            <w:color w:val="000000"/>
            <w:sz w:val="24"/>
            <w:szCs w:val="24"/>
            <w:lang w:eastAsia="en-CA"/>
          </w:rPr>
          <w:t>echanistic</w:t>
        </w:r>
      </w:ins>
      <w:ins w:id="54" w:author="Portalier Sebastien" w:date="2021-12-15T16:12:00Z">
        <w:r w:rsidR="00983768" w:rsidRPr="00983768">
          <w:rPr>
            <w:rFonts w:ascii="Times New Roman" w:eastAsia="Times New Roman" w:hAnsi="Times New Roman" w:cs="Times New Roman"/>
            <w:color w:val="000000"/>
            <w:sz w:val="24"/>
            <w:szCs w:val="24"/>
            <w:lang w:eastAsia="en-CA"/>
          </w:rPr>
          <w:t xml:space="preserve"> approaches such as Delay Differential Equation (DDE) models</w:t>
        </w:r>
      </w:ins>
      <w:ins w:id="55" w:author="Portalier Sebastien" w:date="2021-12-15T16:13:00Z">
        <w:r w:rsidR="00983768" w:rsidRPr="00983768">
          <w:rPr>
            <w:rFonts w:ascii="Times New Roman" w:eastAsia="Times New Roman" w:hAnsi="Times New Roman" w:cs="Times New Roman"/>
            <w:color w:val="000000"/>
            <w:sz w:val="24"/>
            <w:szCs w:val="24"/>
            <w:lang w:eastAsia="en-CA"/>
          </w:rPr>
          <w:t xml:space="preserve"> began to tackle th</w:t>
        </w:r>
      </w:ins>
      <w:ins w:id="56" w:author="Portalier Sebastien" w:date="2021-12-15T16:15:00Z">
        <w:r w:rsidR="00983768">
          <w:rPr>
            <w:rFonts w:ascii="Times New Roman" w:eastAsia="Times New Roman" w:hAnsi="Times New Roman" w:cs="Times New Roman"/>
            <w:color w:val="000000"/>
            <w:sz w:val="24"/>
            <w:szCs w:val="24"/>
            <w:lang w:eastAsia="en-CA"/>
          </w:rPr>
          <w:t>eses</w:t>
        </w:r>
      </w:ins>
      <w:ins w:id="57" w:author="Portalier Sebastien" w:date="2021-12-15T16:13:00Z">
        <w:r w:rsidR="00983768" w:rsidRPr="00983768">
          <w:rPr>
            <w:rFonts w:ascii="Times New Roman" w:eastAsia="Times New Roman" w:hAnsi="Times New Roman" w:cs="Times New Roman"/>
            <w:color w:val="000000"/>
            <w:sz w:val="24"/>
            <w:szCs w:val="24"/>
            <w:lang w:eastAsia="en-CA"/>
          </w:rPr>
          <w:t xml:space="preserve"> question</w:t>
        </w:r>
      </w:ins>
      <w:ins w:id="58" w:author="Portalier Sebastien" w:date="2021-12-15T16:15:00Z">
        <w:r w:rsidR="00983768">
          <w:rPr>
            <w:rFonts w:ascii="Times New Roman" w:eastAsia="Times New Roman" w:hAnsi="Times New Roman" w:cs="Times New Roman"/>
            <w:color w:val="000000"/>
            <w:sz w:val="24"/>
            <w:szCs w:val="24"/>
            <w:lang w:eastAsia="en-CA"/>
          </w:rPr>
          <w:t>s</w:t>
        </w:r>
      </w:ins>
      <w:ins w:id="59" w:author="Portalier Sebastien" w:date="2021-12-15T16:13:00Z">
        <w:r w:rsidR="00983768" w:rsidRPr="00983768">
          <w:rPr>
            <w:rFonts w:ascii="Times New Roman" w:eastAsia="Times New Roman" w:hAnsi="Times New Roman" w:cs="Times New Roman"/>
            <w:color w:val="000000"/>
            <w:sz w:val="24"/>
            <w:szCs w:val="24"/>
            <w:lang w:eastAsia="en-CA"/>
          </w:rPr>
          <w:t xml:space="preserve"> </w:t>
        </w:r>
        <w:r w:rsidR="00983768" w:rsidRPr="00983768">
          <w:rPr>
            <w:rFonts w:ascii="Times New Roman" w:hAnsi="Times New Roman" w:cs="Times New Roman"/>
            <w:noProof/>
            <w:color w:val="000000"/>
            <w:sz w:val="24"/>
            <w:szCs w:val="24"/>
          </w:rPr>
          <w:t>(Scranton and Amarasekare 2017</w:t>
        </w:r>
      </w:ins>
      <w:ins w:id="60" w:author="Portalier Sebastien" w:date="2021-12-15T16:14:00Z">
        <w:r w:rsidR="00983768" w:rsidRPr="00983768">
          <w:rPr>
            <w:rFonts w:ascii="Times New Roman" w:hAnsi="Times New Roman" w:cs="Times New Roman"/>
            <w:noProof/>
            <w:color w:val="000000"/>
            <w:sz w:val="24"/>
            <w:szCs w:val="24"/>
          </w:rPr>
          <w:t>; Amarasekare 2019</w:t>
        </w:r>
      </w:ins>
      <w:ins w:id="61" w:author="Portalier Sebastien" w:date="2021-12-15T16:13:00Z">
        <w:r w:rsidR="00983768" w:rsidRPr="00983768">
          <w:rPr>
            <w:rFonts w:ascii="Times New Roman" w:hAnsi="Times New Roman" w:cs="Times New Roman"/>
            <w:noProof/>
            <w:color w:val="000000"/>
            <w:sz w:val="24"/>
            <w:szCs w:val="24"/>
          </w:rPr>
          <w:t>)</w:t>
        </w:r>
      </w:ins>
      <w:ins w:id="62" w:author="Portalier Sebastien" w:date="2021-12-15T16:15:00Z">
        <w:r w:rsidR="00983768">
          <w:rPr>
            <w:rFonts w:ascii="Times New Roman" w:hAnsi="Times New Roman" w:cs="Times New Roman"/>
            <w:noProof/>
            <w:color w:val="000000"/>
            <w:sz w:val="24"/>
            <w:szCs w:val="24"/>
          </w:rPr>
          <w:t xml:space="preserve">. However, their parameterisation require detailed </w:t>
        </w:r>
      </w:ins>
      <w:ins w:id="63" w:author="Portalier Sebastien" w:date="2021-12-15T16:16:00Z">
        <w:r w:rsidR="00983768">
          <w:rPr>
            <w:rFonts w:ascii="Times New Roman" w:hAnsi="Times New Roman" w:cs="Times New Roman"/>
            <w:noProof/>
            <w:color w:val="000000"/>
            <w:sz w:val="24"/>
            <w:szCs w:val="24"/>
          </w:rPr>
          <w:t>knowledge on species life traits.</w:t>
        </w:r>
      </w:ins>
    </w:p>
    <w:p w14:paraId="05384775" w14:textId="1DAC7201" w:rsidR="00F25745" w:rsidRDefault="00F25745" w:rsidP="00F25745">
      <w:pPr>
        <w:spacing w:after="240" w:line="480" w:lineRule="auto"/>
        <w:ind w:firstLine="720"/>
        <w:rPr>
          <w:ins w:id="64" w:author="Portalier Sebastien" w:date="2021-12-15T16:19:00Z"/>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The aim of this study is to investigate potential effects of climate change on the phenological synchrony between a consumer and its resource when both species respond to the same climatic factor (i.e., temperature)</w:t>
      </w:r>
      <w:ins w:id="65" w:author="Portalier Sebastien" w:date="2021-12-15T16:24:00Z">
        <w:r w:rsidR="00B26F7B">
          <w:rPr>
            <w:rFonts w:ascii="Times New Roman" w:eastAsia="Times New Roman" w:hAnsi="Times New Roman" w:cs="Times New Roman"/>
            <w:color w:val="000000"/>
            <w:sz w:val="24"/>
            <w:szCs w:val="24"/>
            <w:lang w:eastAsia="en-CA"/>
          </w:rPr>
          <w:t>, using simple but general models</w:t>
        </w:r>
      </w:ins>
      <w:r>
        <w:rPr>
          <w:rFonts w:ascii="Times New Roman" w:eastAsia="Times New Roman" w:hAnsi="Times New Roman" w:cs="Times New Roman"/>
          <w:color w:val="000000"/>
          <w:sz w:val="24"/>
          <w:szCs w:val="24"/>
          <w:lang w:eastAsia="en-CA"/>
        </w:rPr>
        <w:t>.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679CED53" w14:textId="3F649C7E" w:rsidR="00C52ED3" w:rsidRDefault="00C52ED3" w:rsidP="00F25745">
      <w:pPr>
        <w:spacing w:after="240" w:line="480" w:lineRule="auto"/>
        <w:ind w:firstLine="720"/>
        <w:rPr>
          <w:rFonts w:ascii="Times New Roman" w:eastAsia="Times New Roman" w:hAnsi="Times New Roman" w:cs="Times New Roman"/>
          <w:color w:val="000000"/>
          <w:sz w:val="24"/>
          <w:szCs w:val="24"/>
          <w:lang w:eastAsia="en-CA"/>
        </w:rPr>
      </w:pPr>
      <w:ins w:id="66" w:author="Portalier Sebastien" w:date="2021-12-15T16:21:00Z">
        <w:r>
          <w:rPr>
            <w:rFonts w:ascii="Times New Roman" w:eastAsia="Times New Roman" w:hAnsi="Times New Roman" w:cs="Times New Roman"/>
            <w:color w:val="000000"/>
            <w:sz w:val="24"/>
            <w:szCs w:val="24"/>
            <w:lang w:eastAsia="en-CA"/>
          </w:rPr>
          <w:t xml:space="preserve">Our goal is to </w:t>
        </w:r>
        <w:r w:rsidR="001841B3">
          <w:rPr>
            <w:rFonts w:ascii="Times New Roman" w:eastAsia="Times New Roman" w:hAnsi="Times New Roman" w:cs="Times New Roman"/>
            <w:color w:val="000000"/>
            <w:sz w:val="24"/>
            <w:szCs w:val="24"/>
            <w:lang w:eastAsia="en-CA"/>
          </w:rPr>
          <w:t>provide a model that is g</w:t>
        </w:r>
      </w:ins>
      <w:ins w:id="67" w:author="Portalier Sebastien" w:date="2021-12-15T16:22:00Z">
        <w:r w:rsidR="001841B3">
          <w:rPr>
            <w:rFonts w:ascii="Times New Roman" w:eastAsia="Times New Roman" w:hAnsi="Times New Roman" w:cs="Times New Roman"/>
            <w:color w:val="000000"/>
            <w:sz w:val="24"/>
            <w:szCs w:val="24"/>
            <w:lang w:eastAsia="en-CA"/>
          </w:rPr>
          <w:t xml:space="preserve">eneral enough to allow predictions </w:t>
        </w:r>
      </w:ins>
      <w:ins w:id="68" w:author="Portalier Sebastien" w:date="2021-12-15T16:25:00Z">
        <w:r w:rsidR="00B26F7B">
          <w:rPr>
            <w:rFonts w:ascii="Times New Roman" w:eastAsia="Times New Roman" w:hAnsi="Times New Roman" w:cs="Times New Roman"/>
            <w:color w:val="000000"/>
            <w:sz w:val="24"/>
            <w:szCs w:val="24"/>
            <w:lang w:eastAsia="en-CA"/>
          </w:rPr>
          <w:t>on</w:t>
        </w:r>
      </w:ins>
      <w:ins w:id="69" w:author="Portalier Sebastien" w:date="2021-12-15T16:22:00Z">
        <w:r w:rsidR="001841B3">
          <w:rPr>
            <w:rFonts w:ascii="Times New Roman" w:eastAsia="Times New Roman" w:hAnsi="Times New Roman" w:cs="Times New Roman"/>
            <w:color w:val="000000"/>
            <w:sz w:val="24"/>
            <w:szCs w:val="24"/>
            <w:lang w:eastAsia="en-CA"/>
          </w:rPr>
          <w:t xml:space="preserve"> </w:t>
        </w:r>
      </w:ins>
      <w:ins w:id="70" w:author="Portalier Sebastien" w:date="2021-12-15T16:23:00Z">
        <w:r w:rsidR="001841B3">
          <w:rPr>
            <w:rFonts w:ascii="Times New Roman" w:eastAsia="Times New Roman" w:hAnsi="Times New Roman" w:cs="Times New Roman"/>
            <w:color w:val="000000"/>
            <w:sz w:val="24"/>
            <w:szCs w:val="24"/>
            <w:lang w:eastAsia="en-CA"/>
          </w:rPr>
          <w:t>phenological</w:t>
        </w:r>
      </w:ins>
      <w:ins w:id="71" w:author="Portalier Sebastien" w:date="2021-12-15T16:22:00Z">
        <w:r w:rsidR="001841B3">
          <w:rPr>
            <w:rFonts w:ascii="Times New Roman" w:eastAsia="Times New Roman" w:hAnsi="Times New Roman" w:cs="Times New Roman"/>
            <w:color w:val="000000"/>
            <w:sz w:val="24"/>
            <w:szCs w:val="24"/>
            <w:lang w:eastAsia="en-CA"/>
          </w:rPr>
          <w:t xml:space="preserve"> mismat</w:t>
        </w:r>
      </w:ins>
      <w:ins w:id="72" w:author="Portalier Sebastien" w:date="2021-12-15T16:23:00Z">
        <w:r w:rsidR="001841B3">
          <w:rPr>
            <w:rFonts w:ascii="Times New Roman" w:eastAsia="Times New Roman" w:hAnsi="Times New Roman" w:cs="Times New Roman"/>
            <w:color w:val="000000"/>
            <w:sz w:val="24"/>
            <w:szCs w:val="24"/>
            <w:lang w:eastAsia="en-CA"/>
          </w:rPr>
          <w:t>ch</w:t>
        </w:r>
      </w:ins>
      <w:ins w:id="73" w:author="Portalier Sebastien" w:date="2021-12-15T16:25:00Z">
        <w:r w:rsidR="00B26F7B">
          <w:rPr>
            <w:rFonts w:ascii="Times New Roman" w:eastAsia="Times New Roman" w:hAnsi="Times New Roman" w:cs="Times New Roman"/>
            <w:color w:val="000000"/>
            <w:sz w:val="24"/>
            <w:szCs w:val="24"/>
            <w:lang w:eastAsia="en-CA"/>
          </w:rPr>
          <w:t xml:space="preserve"> between a consumer and its resource at the end of the resting period</w:t>
        </w:r>
      </w:ins>
      <w:ins w:id="74" w:author="Portalier Sebastien" w:date="2021-12-15T16:26:00Z">
        <w:r w:rsidR="00B26F7B">
          <w:rPr>
            <w:rFonts w:ascii="Times New Roman" w:eastAsia="Times New Roman" w:hAnsi="Times New Roman" w:cs="Times New Roman"/>
            <w:color w:val="000000"/>
            <w:sz w:val="24"/>
            <w:szCs w:val="24"/>
            <w:lang w:eastAsia="en-CA"/>
          </w:rPr>
          <w:t xml:space="preserve"> under climate change</w:t>
        </w:r>
      </w:ins>
      <w:ins w:id="75" w:author="Portalier Sebastien" w:date="2021-12-15T16:25:00Z">
        <w:r w:rsidR="00B26F7B">
          <w:rPr>
            <w:rFonts w:ascii="Times New Roman" w:eastAsia="Times New Roman" w:hAnsi="Times New Roman" w:cs="Times New Roman"/>
            <w:color w:val="000000"/>
            <w:sz w:val="24"/>
            <w:szCs w:val="24"/>
            <w:lang w:eastAsia="en-CA"/>
          </w:rPr>
          <w:t>.</w:t>
        </w:r>
      </w:ins>
    </w:p>
    <w:p w14:paraId="5B19FE83" w14:textId="77777777" w:rsidR="00F25745" w:rsidRDefault="00F25745" w:rsidP="00F25745">
      <w:pPr>
        <w:pStyle w:val="Titre1"/>
        <w:spacing w:before="280" w:after="280" w:line="480" w:lineRule="auto"/>
        <w:rPr>
          <w:sz w:val="32"/>
          <w:szCs w:val="32"/>
        </w:rPr>
      </w:pPr>
      <w:r>
        <w:rPr>
          <w:sz w:val="32"/>
          <w:szCs w:val="32"/>
        </w:rPr>
        <w:t>2. The general model</w:t>
      </w:r>
    </w:p>
    <w:p w14:paraId="0F45CB79" w14:textId="77777777" w:rsidR="00F25745" w:rsidRDefault="00F25745" w:rsidP="00F2574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first present a unified description of the mechanisms that determine the duration of the resting period of a species in terms of accumulation of ambient temperature. Then, we develop the main theoretical results for a single and two interacting species. </w:t>
      </w:r>
    </w:p>
    <w:p w14:paraId="039B994F" w14:textId="529FA122" w:rsidR="00F25745" w:rsidRDefault="00F25745" w:rsidP="00F25745">
      <w:pPr>
        <w:pStyle w:val="NormalWeb"/>
        <w:spacing w:before="280" w:beforeAutospacing="0" w:after="280" w:afterAutospacing="0" w:line="480" w:lineRule="auto"/>
        <w:ind w:firstLine="360"/>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76" w:name="__Fieldmark__374_3903614438"/>
      <w:r w:rsidRPr="00B961B3">
        <w:rPr>
          <w:noProof/>
          <w:color w:val="000000"/>
        </w:rPr>
        <w:t>(Colombo 1998</w:t>
      </w:r>
      <w:r>
        <w:rPr>
          <w:noProof/>
          <w:color w:val="000000"/>
        </w:rPr>
        <w:t xml:space="preserve">; </w:t>
      </w:r>
      <w:r w:rsidRPr="00B961B3">
        <w:rPr>
          <w:noProof/>
          <w:color w:val="000000"/>
        </w:rPr>
        <w:t>Chuine 2000</w:t>
      </w:r>
      <w:r>
        <w:rPr>
          <w:color w:val="000000"/>
        </w:rPr>
        <w:t xml:space="preserve">; </w:t>
      </w:r>
      <w:r w:rsidRPr="00B961B3">
        <w:rPr>
          <w:noProof/>
          <w:color w:val="000000"/>
        </w:rPr>
        <w:t>Desbiens 2007)</w:t>
      </w:r>
      <w:bookmarkEnd w:id="76"/>
      <w:r>
        <w:rPr>
          <w:color w:val="000000"/>
        </w:rPr>
        <w:t xml:space="preserve">. Many resting insects have temperature-dependent development rates, so that physiological stage ultimately also measures accumulated heat </w:t>
      </w:r>
      <w:bookmarkStart w:id="77" w:name="__Fieldmark__407_3903614438"/>
      <w:r w:rsidRPr="00B961B3">
        <w:rPr>
          <w:noProof/>
          <w:color w:val="000000"/>
        </w:rPr>
        <w:lastRenderedPageBreak/>
        <w:t>(Cobbold and Powell 2011</w:t>
      </w:r>
      <w:r>
        <w:rPr>
          <w:noProof/>
          <w:color w:val="000000"/>
        </w:rPr>
        <w:t xml:space="preserve">; </w:t>
      </w:r>
      <w:r w:rsidRPr="00B961B3">
        <w:rPr>
          <w:noProof/>
          <w:color w:val="000000"/>
        </w:rPr>
        <w:t>Régnière et al. 2012)</w:t>
      </w:r>
      <w:bookmarkEnd w:id="77"/>
      <w:r>
        <w:rPr>
          <w:color w:val="000000"/>
        </w:rPr>
        <w:t xml:space="preserve">. The concept of accumulating some quantity before progressing to a </w:t>
      </w:r>
      <w:proofErr w:type="gramStart"/>
      <w:r>
        <w:rPr>
          <w:color w:val="000000"/>
        </w:rPr>
        <w:t>different stage dates</w:t>
      </w:r>
      <w:proofErr w:type="gramEnd"/>
      <w:r>
        <w:rPr>
          <w:color w:val="000000"/>
        </w:rPr>
        <w:t xml:space="preserve"> back to models for age- or stage-structured populations </w:t>
      </w:r>
      <w:r w:rsidRPr="00C416DF">
        <w:rPr>
          <w:noProof/>
          <w:color w:val="000000"/>
        </w:rPr>
        <w:t>(Gurney et al. 1983</w:t>
      </w:r>
      <w:r>
        <w:rPr>
          <w:color w:val="000000"/>
        </w:rPr>
        <w:t xml:space="preserve">; </w:t>
      </w:r>
      <w:r w:rsidRPr="00C416DF">
        <w:rPr>
          <w:noProof/>
          <w:color w:val="000000"/>
        </w:rPr>
        <w:t>Nisbet and Gurney 1983)</w:t>
      </w:r>
      <w:r>
        <w:rPr>
          <w:color w:val="000000"/>
        </w:rPr>
        <w:t xml:space="preserve"> and is “still the most important assumption in plant and animal phenology modelling” </w:t>
      </w:r>
      <w:r w:rsidRPr="00C416DF">
        <w:rPr>
          <w:noProof/>
          <w:color w:val="000000"/>
        </w:rPr>
        <w:t>(Chuine and Régnière 2017)</w:t>
      </w:r>
      <w:r>
        <w:rPr>
          <w:color w:val="000000"/>
        </w:rPr>
        <w:t>.</w:t>
      </w:r>
    </w:p>
    <w:p w14:paraId="03550F98" w14:textId="77777777" w:rsidR="00F25745" w:rsidRDefault="00F25745" w:rsidP="00F25745">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78" w:name="__Fieldmark__463_3903614438"/>
      <w:r w:rsidRPr="00C416DF">
        <w:rPr>
          <w:noProof/>
          <w:color w:val="000000"/>
        </w:rPr>
        <w:t>(Amarasekare and Coutinho 2014)</w:t>
      </w:r>
      <w:bookmarkEnd w:id="78"/>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6D4158FB" w14:textId="77777777" w:rsidTr="00772065">
        <w:tc>
          <w:tcPr>
            <w:tcW w:w="985" w:type="dxa"/>
            <w:shd w:val="clear" w:color="auto" w:fill="auto"/>
            <w:vAlign w:val="center"/>
          </w:tcPr>
          <w:p w14:paraId="7143EDEB" w14:textId="77777777" w:rsidR="00F25745" w:rsidRDefault="00F25745" w:rsidP="00772065">
            <w:pPr>
              <w:pStyle w:val="NormalWeb"/>
              <w:spacing w:before="280" w:after="0" w:line="480" w:lineRule="auto"/>
              <w:jc w:val="center"/>
            </w:pPr>
          </w:p>
        </w:tc>
        <w:tc>
          <w:tcPr>
            <w:tcW w:w="7088" w:type="dxa"/>
            <w:shd w:val="clear" w:color="auto" w:fill="auto"/>
            <w:vAlign w:val="center"/>
          </w:tcPr>
          <w:p w14:paraId="560B36F3" w14:textId="77777777" w:rsidR="00F25745" w:rsidRPr="00F25745" w:rsidRDefault="00DD36DD" w:rsidP="00772065">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0747EC4F" w14:textId="77777777" w:rsidR="00F25745" w:rsidRDefault="00F25745" w:rsidP="00772065">
            <w:pPr>
              <w:pStyle w:val="NormalWeb"/>
              <w:spacing w:before="280" w:after="0" w:line="480" w:lineRule="auto"/>
              <w:jc w:val="center"/>
            </w:pPr>
            <w:r>
              <w:t>Eq. 1</w:t>
            </w:r>
          </w:p>
        </w:tc>
      </w:tr>
    </w:tbl>
    <w:p w14:paraId="7EFF7D8E" w14:textId="77777777" w:rsidR="00F25745" w:rsidRDefault="00F25745" w:rsidP="00F25745">
      <w:pPr>
        <w:spacing w:before="280" w:line="480" w:lineRule="auto"/>
      </w:pPr>
      <w:r>
        <w:rPr>
          <w:rFonts w:ascii="Times New Roman" w:eastAsia="Times New Roman" w:hAnsi="Times New Roman" w:cs="Times New Roman"/>
          <w:color w:val="000000"/>
          <w:sz w:val="24"/>
          <w:szCs w:val="24"/>
          <w:lang w:eastAsia="en-CA"/>
        </w:rPr>
        <w:t>This equation is equivalent to the stage-duration condition in Nisbet and Gurney (1983).</w:t>
      </w:r>
    </w:p>
    <w:p w14:paraId="2A80B1D7" w14:textId="77777777" w:rsidR="00F25745" w:rsidRDefault="00F25745" w:rsidP="00F25745">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68DE00FA" w14:textId="77777777" w:rsidTr="00772065">
        <w:tc>
          <w:tcPr>
            <w:tcW w:w="985" w:type="dxa"/>
            <w:shd w:val="clear" w:color="auto" w:fill="auto"/>
            <w:vAlign w:val="center"/>
          </w:tcPr>
          <w:p w14:paraId="26334552" w14:textId="77777777" w:rsidR="00F25745" w:rsidRDefault="00F25745" w:rsidP="00772065">
            <w:pPr>
              <w:pStyle w:val="NormalWeb"/>
              <w:spacing w:before="280" w:after="0" w:line="480" w:lineRule="auto"/>
              <w:jc w:val="center"/>
            </w:pPr>
          </w:p>
        </w:tc>
        <w:tc>
          <w:tcPr>
            <w:tcW w:w="7088" w:type="dxa"/>
            <w:shd w:val="clear" w:color="auto" w:fill="auto"/>
            <w:vAlign w:val="center"/>
          </w:tcPr>
          <w:p w14:paraId="17F727D1" w14:textId="77777777" w:rsidR="00F25745" w:rsidRDefault="00F25745" w:rsidP="00772065">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7FBF4C45" w14:textId="77777777" w:rsidR="00F25745" w:rsidRDefault="00F25745" w:rsidP="00772065">
            <w:pPr>
              <w:pStyle w:val="NormalWeb"/>
              <w:spacing w:before="280" w:after="0" w:line="480" w:lineRule="auto"/>
              <w:jc w:val="center"/>
            </w:pPr>
            <w:r>
              <w:t>Eq. 2</w:t>
            </w:r>
          </w:p>
        </w:tc>
      </w:tr>
    </w:tbl>
    <w:p w14:paraId="27D87839" w14:textId="77777777" w:rsidR="00F25745" w:rsidRDefault="00F25745" w:rsidP="00F25745">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79" w:name="__Fieldmark__553_3903614438"/>
      <w:r w:rsidRPr="00C416DF">
        <w:rPr>
          <w:rFonts w:ascii="Times New Roman" w:eastAsia="Times New Roman" w:hAnsi="Times New Roman" w:cs="Times New Roman"/>
          <w:noProof/>
          <w:color w:val="000000"/>
          <w:sz w:val="24"/>
          <w:szCs w:val="24"/>
          <w:lang w:eastAsia="en-CA"/>
        </w:rPr>
        <w:t>(Chuine 2000</w:t>
      </w:r>
      <w:r>
        <w:rPr>
          <w:rFonts w:ascii="Times New Roman" w:eastAsia="Times New Roman" w:hAnsi="Times New Roman" w:cs="Times New Roman"/>
          <w:color w:val="000000"/>
          <w:sz w:val="24"/>
          <w:szCs w:val="24"/>
          <w:lang w:eastAsia="en-CA"/>
        </w:rPr>
        <w:t xml:space="preserve">; </w:t>
      </w:r>
      <w:r w:rsidRPr="00C416DF">
        <w:rPr>
          <w:rFonts w:ascii="Times New Roman" w:eastAsia="Times New Roman" w:hAnsi="Times New Roman" w:cs="Times New Roman"/>
          <w:noProof/>
          <w:color w:val="000000"/>
          <w:sz w:val="24"/>
          <w:szCs w:val="24"/>
          <w:lang w:eastAsia="en-CA"/>
        </w:rPr>
        <w:t>Rebaudo and Rabhi 2018)</w:t>
      </w:r>
      <w:bookmarkEnd w:id="79"/>
      <w:r>
        <w:rPr>
          <w:rFonts w:ascii="Times New Roman" w:eastAsia="Times New Roman" w:hAnsi="Times New Roman" w:cs="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 (Fig. 1D).</w:t>
      </w:r>
    </w:p>
    <w:p w14:paraId="3688F0C9" w14:textId="77777777" w:rsidR="00F25745" w:rsidRDefault="00F25745" w:rsidP="00F25745">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lastRenderedPageBreak/>
        <w:t xml:space="preserve"> </w:t>
      </w:r>
      <w:r>
        <w:rPr>
          <w:rFonts w:ascii="Times New Roman" w:eastAsia="Times New Roman" w:hAnsi="Times New Roman" w:cs="Times New Roman"/>
          <w:color w:val="000000"/>
          <w:sz w:val="24"/>
          <w:szCs w:val="24"/>
          <w:lang w:eastAsia="en-CA"/>
        </w:rPr>
        <w:tab/>
      </w:r>
      <w:r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Pr>
          <w:rFonts w:ascii="Times New Roman" w:eastAsia="Times New Roman" w:hAnsi="Times New Roman" w:cs="Times New Roman"/>
          <w:color w:val="000000"/>
          <w:sz w:val="24"/>
          <w:szCs w:val="24"/>
          <w:lang w:eastAsia="en-CA"/>
        </w:rPr>
        <w:t xml:space="preserve">. We denote the corresponding end times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consumer (insect)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resource (its host tree).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3E8A0CD6" w14:textId="77777777" w:rsidR="00F25745" w:rsidRPr="0024547D" w:rsidRDefault="00F25745" w:rsidP="00F25745">
      <w:pPr>
        <w:spacing w:before="280" w:line="480" w:lineRule="auto"/>
        <w:ind w:firstLine="720"/>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proofErr w:type="gramStart"/>
      <w:r w:rsidRPr="00ED0D44">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w:t>
      </w:r>
      <w:r w:rsidRPr="00ED0D44">
        <w:rPr>
          <w:rFonts w:ascii="Times New Roman" w:hAnsi="Times New Roman" w:cs="Times New Roman"/>
          <w:color w:val="000000"/>
          <w:sz w:val="24"/>
          <w:szCs w:val="24"/>
        </w:rPr>
        <w:t>.</w:t>
      </w:r>
      <w:proofErr w:type="gramEnd"/>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Pr>
          <w:rFonts w:ascii="Times New Roman" w:hAnsi="Times New Roman" w:cs="Times New Roman"/>
          <w:color w:val="000000"/>
          <w:sz w:val="24"/>
          <w:szCs w:val="24"/>
        </w:rPr>
        <w:t>O</w:t>
      </w:r>
      <w:r w:rsidRPr="0024547D">
        <w:rPr>
          <w:rFonts w:ascii="Times New Roman" w:hAnsi="Times New Roman" w:cs="Times New Roman"/>
          <w:color w:val="000000"/>
          <w:sz w:val="24"/>
          <w:szCs w:val="24"/>
        </w:rPr>
        <w:t>ur results here apply to any general rate accumulation function.</w:t>
      </w:r>
    </w:p>
    <w:p w14:paraId="511B41F6" w14:textId="77777777" w:rsidR="00F25745" w:rsidRPr="009A7A0A" w:rsidRDefault="00F25745" w:rsidP="009A7A0A">
      <w:pPr>
        <w:pStyle w:val="Titre2"/>
        <w:rPr>
          <w:rFonts w:ascii="Times New Roman" w:hAnsi="Times New Roman"/>
          <w:b/>
          <w:bCs/>
          <w:sz w:val="28"/>
          <w:szCs w:val="28"/>
        </w:rPr>
      </w:pPr>
      <w:r w:rsidRPr="009A7A0A">
        <w:rPr>
          <w:rFonts w:ascii="Times New Roman" w:hAnsi="Times New Roman"/>
          <w:b/>
          <w:bCs/>
          <w:color w:val="000000"/>
          <w:sz w:val="28"/>
          <w:szCs w:val="28"/>
        </w:rPr>
        <w:t>Phenology shift of a single species</w:t>
      </w:r>
    </w:p>
    <w:p w14:paraId="1DBE5A81" w14:textId="77777777" w:rsidR="00F25745" w:rsidRDefault="00F25745" w:rsidP="00F25745">
      <w:pPr>
        <w:pStyle w:val="NormalWeb"/>
        <w:spacing w:line="480" w:lineRule="auto"/>
        <w:rPr>
          <w:color w:val="000000"/>
        </w:rPr>
      </w:pPr>
      <w:r w:rsidRPr="00906FAB">
        <w:rPr>
          <w:rFonts w:eastAsia="Calibr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427F0BF7" w14:textId="77777777" w:rsidTr="00772065">
        <w:tc>
          <w:tcPr>
            <w:tcW w:w="985" w:type="dxa"/>
            <w:shd w:val="clear" w:color="auto" w:fill="auto"/>
            <w:vAlign w:val="center"/>
          </w:tcPr>
          <w:p w14:paraId="2AA2BC10" w14:textId="77777777" w:rsidR="00F25745" w:rsidRDefault="00F25745" w:rsidP="00772065">
            <w:pPr>
              <w:pStyle w:val="NormalWeb"/>
              <w:spacing w:before="280" w:beforeAutospacing="0" w:after="0" w:afterAutospacing="0" w:line="480" w:lineRule="auto"/>
              <w:jc w:val="center"/>
            </w:pPr>
          </w:p>
        </w:tc>
        <w:tc>
          <w:tcPr>
            <w:tcW w:w="7088" w:type="dxa"/>
            <w:shd w:val="clear" w:color="auto" w:fill="auto"/>
            <w:vAlign w:val="center"/>
          </w:tcPr>
          <w:p w14:paraId="40158A4E" w14:textId="77777777" w:rsidR="00F25745" w:rsidRPr="00F25745" w:rsidRDefault="00DD36DD" w:rsidP="00772065">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156799AC" w14:textId="77777777" w:rsidR="00F25745" w:rsidRDefault="00F25745" w:rsidP="00772065">
            <w:pPr>
              <w:pStyle w:val="NormalWeb"/>
              <w:spacing w:before="280" w:after="0" w:line="480" w:lineRule="auto"/>
              <w:jc w:val="center"/>
            </w:pPr>
            <w:r>
              <w:t>Eq. 3</w:t>
            </w:r>
          </w:p>
        </w:tc>
      </w:tr>
    </w:tbl>
    <w:p w14:paraId="1EFACA37" w14:textId="77777777" w:rsidR="00F25745" w:rsidRDefault="00F25745" w:rsidP="00F25745">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0D33027E" w14:textId="77777777" w:rsidTr="00772065">
        <w:tc>
          <w:tcPr>
            <w:tcW w:w="985" w:type="dxa"/>
            <w:shd w:val="clear" w:color="auto" w:fill="auto"/>
            <w:vAlign w:val="center"/>
          </w:tcPr>
          <w:p w14:paraId="162C5E66" w14:textId="77777777" w:rsidR="00F25745" w:rsidRDefault="00F25745" w:rsidP="00772065">
            <w:pPr>
              <w:pStyle w:val="NormalWeb"/>
              <w:spacing w:before="280" w:beforeAutospacing="0" w:after="0" w:afterAutospacing="0" w:line="480" w:lineRule="auto"/>
              <w:jc w:val="center"/>
            </w:pPr>
          </w:p>
        </w:tc>
        <w:tc>
          <w:tcPr>
            <w:tcW w:w="7088" w:type="dxa"/>
            <w:shd w:val="clear" w:color="auto" w:fill="auto"/>
            <w:vAlign w:val="center"/>
          </w:tcPr>
          <w:p w14:paraId="3F2E2E4B" w14:textId="77777777" w:rsidR="00F25745" w:rsidRPr="00F25745" w:rsidRDefault="00DD36DD" w:rsidP="00772065">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69B2D8C6" w14:textId="77777777" w:rsidR="00F25745" w:rsidRDefault="00F25745" w:rsidP="00772065">
            <w:pPr>
              <w:pStyle w:val="NormalWeb"/>
              <w:spacing w:before="280" w:after="0" w:line="480" w:lineRule="auto"/>
              <w:jc w:val="center"/>
            </w:pPr>
            <w:r>
              <w:t>Eq. 4</w:t>
            </w:r>
          </w:p>
        </w:tc>
      </w:tr>
    </w:tbl>
    <w:p w14:paraId="78F35816" w14:textId="77777777" w:rsidR="00F25745" w:rsidRDefault="00F25745" w:rsidP="00F25745">
      <w:pPr>
        <w:pStyle w:val="NormalWeb"/>
        <w:spacing w:line="480" w:lineRule="auto"/>
      </w:pPr>
      <w:r>
        <w:rPr>
          <w:color w:val="000000"/>
        </w:rPr>
        <w:t>These linear approximations capture the actual end of the resting period very well (see supplementary Fig. S1).</w:t>
      </w:r>
    </w:p>
    <w:p w14:paraId="2A874CAA" w14:textId="77777777" w:rsidR="00F25745" w:rsidRDefault="00F25745" w:rsidP="00F25745">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The 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2394D539" w14:textId="77777777" w:rsidR="00F25745" w:rsidRPr="009A7A0A" w:rsidRDefault="00F25745" w:rsidP="009A7A0A">
      <w:pPr>
        <w:pStyle w:val="Titre2"/>
        <w:rPr>
          <w:rFonts w:ascii="Times New Roman" w:hAnsi="Times New Roman"/>
          <w:b/>
          <w:bCs/>
          <w:sz w:val="28"/>
          <w:szCs w:val="28"/>
        </w:rPr>
      </w:pPr>
      <w:r w:rsidRPr="009A7A0A">
        <w:rPr>
          <w:rFonts w:ascii="Times New Roman" w:hAnsi="Times New Roman"/>
          <w:b/>
          <w:bCs/>
          <w:color w:val="000000"/>
          <w:sz w:val="28"/>
          <w:szCs w:val="28"/>
        </w:rPr>
        <w:t>Effects on the mismatch between two species</w:t>
      </w:r>
    </w:p>
    <w:p w14:paraId="1FC4BFC7" w14:textId="77777777" w:rsidR="00F25745" w:rsidRDefault="00F25745" w:rsidP="00F25745">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t>
      </w:r>
      <w:r>
        <w:rPr>
          <w:color w:val="000000"/>
        </w:rPr>
        <w:lastRenderedPageBreak/>
        <w:t>when the maximal slopes of their respective rate accumulation functions occur at very different temperatures.</w:t>
      </w:r>
    </w:p>
    <w:p w14:paraId="59FE077D" w14:textId="77777777" w:rsidR="00F25745" w:rsidRDefault="00F25745" w:rsidP="00F25745">
      <w:pPr>
        <w:pStyle w:val="NormalWeb"/>
        <w:spacing w:line="480" w:lineRule="auto"/>
        <w:ind w:firstLine="720"/>
        <w:rPr>
          <w:color w:val="000000"/>
        </w:rPr>
      </w:pPr>
      <w:r>
        <w:rPr>
          <w:color w:val="000000"/>
        </w:rPr>
        <w:t>We use Eq. 3 and 4 to quantify the changes in mismatch for our two scenarios. When future temperatures differ from historical expectation by a constant (</w:t>
      </w:r>
      <m:oMath>
        <m:r>
          <w:rPr>
            <w:rFonts w:ascii="Cambria Math" w:hAnsi="Cambria Math"/>
          </w:rPr>
          <m:t>∆x</m:t>
        </m:r>
      </m:oMath>
      <w:r>
        <w:rPr>
          <w:color w:val="000000"/>
        </w:rPr>
        <w:t>), we apply Eq. 3 to each species (</w:t>
      </w:r>
      <w:r w:rsidRPr="009C5937">
        <w:rPr>
          <w:i/>
          <w:iCs/>
          <w:color w:val="000000"/>
        </w:rPr>
        <w:t>R</w:t>
      </w:r>
      <w:r w:rsidRPr="009C5937">
        <w:rPr>
          <w:i/>
          <w:iCs/>
          <w:color w:val="000000"/>
          <w:vertAlign w:val="subscript"/>
        </w:rPr>
        <w:t>e</w:t>
      </w:r>
      <w:r>
        <w:rPr>
          <w:color w:val="000000"/>
        </w:rPr>
        <w:t xml:space="preserve"> is for the insect, and </w:t>
      </w:r>
      <w:r w:rsidRPr="009C5937">
        <w:rPr>
          <w:i/>
          <w:iCs/>
          <w:color w:val="000000"/>
        </w:rPr>
        <w:t>R</w:t>
      </w:r>
      <w:r w:rsidRPr="009C5937">
        <w:rPr>
          <w:i/>
          <w:iCs/>
          <w:color w:val="000000"/>
          <w:vertAlign w:val="subscript"/>
        </w:rPr>
        <w:t>b</w:t>
      </w:r>
      <w:r>
        <w:rPr>
          <w:color w:val="000000"/>
        </w:rPr>
        <w:t xml:space="preserve"> is for the tree) and find</w:t>
      </w:r>
    </w:p>
    <w:tbl>
      <w:tblPr>
        <w:tblW w:w="0" w:type="auto"/>
        <w:tblLook w:val="04A0" w:firstRow="1" w:lastRow="0" w:firstColumn="1" w:lastColumn="0" w:noHBand="0" w:noVBand="1"/>
      </w:tblPr>
      <w:tblGrid>
        <w:gridCol w:w="284"/>
        <w:gridCol w:w="7791"/>
        <w:gridCol w:w="987"/>
      </w:tblGrid>
      <w:tr w:rsidR="00F25745" w:rsidRPr="00906FAB" w14:paraId="51FF9352" w14:textId="77777777" w:rsidTr="00772065">
        <w:tc>
          <w:tcPr>
            <w:tcW w:w="284" w:type="dxa"/>
            <w:shd w:val="clear" w:color="auto" w:fill="auto"/>
            <w:vAlign w:val="center"/>
          </w:tcPr>
          <w:p w14:paraId="01722A38" w14:textId="77777777" w:rsidR="00F25745" w:rsidRDefault="00F25745" w:rsidP="00772065">
            <w:pPr>
              <w:pStyle w:val="NormalWeb"/>
              <w:spacing w:after="0" w:line="480" w:lineRule="auto"/>
              <w:jc w:val="center"/>
            </w:pPr>
          </w:p>
        </w:tc>
        <w:tc>
          <w:tcPr>
            <w:tcW w:w="7791" w:type="dxa"/>
            <w:shd w:val="clear" w:color="auto" w:fill="auto"/>
            <w:vAlign w:val="center"/>
          </w:tcPr>
          <w:p w14:paraId="13CA57B9" w14:textId="77777777" w:rsidR="00F25745" w:rsidRPr="00F25745" w:rsidRDefault="00DD36DD" w:rsidP="00772065">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shd w:val="clear" w:color="auto" w:fill="auto"/>
            <w:vAlign w:val="center"/>
          </w:tcPr>
          <w:p w14:paraId="54942295" w14:textId="77777777" w:rsidR="00F25745" w:rsidRDefault="00F25745" w:rsidP="00772065">
            <w:pPr>
              <w:pStyle w:val="NormalWeb"/>
              <w:spacing w:after="0" w:line="480" w:lineRule="auto"/>
              <w:jc w:val="center"/>
            </w:pPr>
            <w:r>
              <w:t>Eq. 6</w:t>
            </w:r>
          </w:p>
        </w:tc>
      </w:tr>
    </w:tbl>
    <w:p w14:paraId="54C38336" w14:textId="77777777" w:rsidR="00F25745" w:rsidRDefault="00F25745" w:rsidP="00F25745">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4) to each species and find</w:t>
      </w:r>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2D31B95A" w14:textId="77777777" w:rsidTr="00772065">
        <w:tc>
          <w:tcPr>
            <w:tcW w:w="985" w:type="dxa"/>
            <w:shd w:val="clear" w:color="auto" w:fill="auto"/>
            <w:vAlign w:val="center"/>
          </w:tcPr>
          <w:p w14:paraId="6B8D80F6" w14:textId="77777777" w:rsidR="00F25745" w:rsidRDefault="00F25745" w:rsidP="00772065">
            <w:pPr>
              <w:pStyle w:val="NormalWeb"/>
              <w:spacing w:before="280" w:beforeAutospacing="0" w:after="0" w:afterAutospacing="0" w:line="480" w:lineRule="auto"/>
              <w:jc w:val="center"/>
            </w:pPr>
          </w:p>
        </w:tc>
        <w:tc>
          <w:tcPr>
            <w:tcW w:w="7088" w:type="dxa"/>
            <w:shd w:val="clear" w:color="auto" w:fill="auto"/>
            <w:vAlign w:val="center"/>
          </w:tcPr>
          <w:p w14:paraId="2E994F1C" w14:textId="77777777" w:rsidR="00F25745" w:rsidRPr="00F25745" w:rsidRDefault="00DD36DD" w:rsidP="00772065">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A7CB4D2" w14:textId="77777777" w:rsidR="00F25745" w:rsidRDefault="00F25745" w:rsidP="00772065">
            <w:pPr>
              <w:pStyle w:val="NormalWeb"/>
              <w:spacing w:before="280" w:after="0" w:line="480" w:lineRule="auto"/>
              <w:jc w:val="center"/>
            </w:pPr>
            <w:r>
              <w:t>Eq. 7</w:t>
            </w:r>
          </w:p>
        </w:tc>
      </w:tr>
    </w:tbl>
    <w:p w14:paraId="67A07C19" w14:textId="77777777" w:rsidR="00F25745" w:rsidRDefault="00F25745" w:rsidP="00F25745">
      <w:pPr>
        <w:pStyle w:val="NormalWeb"/>
        <w:spacing w:before="240" w:beforeAutospacing="0" w:after="280" w:afterAutospacing="0" w:line="480" w:lineRule="auto"/>
        <w:ind w:firstLine="720"/>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m:oMath>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oMath>
      <w:r>
        <w:rPr>
          <w:color w:val="000000"/>
        </w:rPr>
        <w:t xml:space="preserve">), the </w:t>
      </w:r>
      <w:r>
        <w:rPr>
          <w:color w:val="000000"/>
        </w:rPr>
        <w:lastRenderedPageBreak/>
        <w:t>difference in parentheses in Eq. 7 can still be negative if the denominator in the first term is much larger than in the second.</w:t>
      </w:r>
    </w:p>
    <w:p w14:paraId="12C5B316" w14:textId="77777777" w:rsidR="00F25745" w:rsidRDefault="00F25745" w:rsidP="00F25745">
      <w:pPr>
        <w:pStyle w:val="NormalWeb"/>
        <w:spacing w:line="480" w:lineRule="auto"/>
        <w:ind w:firstLine="720"/>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14:paraId="45740AF7" w14:textId="77777777" w:rsidR="00F25745" w:rsidRPr="001816B4" w:rsidRDefault="00F25745" w:rsidP="00205785">
      <w:pPr>
        <w:pStyle w:val="Titre1"/>
        <w:rPr>
          <w:color w:val="000000"/>
          <w:sz w:val="32"/>
          <w:szCs w:val="32"/>
        </w:rPr>
      </w:pPr>
      <w:r w:rsidRPr="001816B4">
        <w:rPr>
          <w:color w:val="000000"/>
          <w:sz w:val="32"/>
          <w:szCs w:val="32"/>
        </w:rPr>
        <w:t>3. A case study: the spruce budworm – balsam fir system</w:t>
      </w:r>
    </w:p>
    <w:p w14:paraId="0FD57382" w14:textId="26A8EB55" w:rsidR="00F25745" w:rsidRPr="002C3816" w:rsidRDefault="00F25745" w:rsidP="00F25745">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spruce budworm – balsam fir system and provide the accumulation function for both species. Then, we list our </w:t>
      </w:r>
      <w:ins w:id="80" w:author="Portalier Sebastien" w:date="2021-12-15T16:33:00Z">
        <w:r w:rsidR="003148D8">
          <w:rPr>
            <w:rFonts w:ascii="Times New Roman" w:hAnsi="Times New Roman" w:cs="Times New Roman"/>
            <w:color w:val="000000"/>
            <w:sz w:val="24"/>
            <w:szCs w:val="24"/>
          </w:rPr>
          <w:t xml:space="preserve">temperature </w:t>
        </w:r>
      </w:ins>
      <w:r>
        <w:rPr>
          <w:rFonts w:ascii="Times New Roman" w:hAnsi="Times New Roman" w:cs="Times New Roman"/>
          <w:color w:val="000000"/>
          <w:sz w:val="24"/>
          <w:szCs w:val="24"/>
        </w:rPr>
        <w:t>data sources</w:t>
      </w:r>
      <w:del w:id="81" w:author="Portalier Sebastien" w:date="2021-12-15T16:33:00Z">
        <w:r w:rsidDel="003148D8">
          <w:rPr>
            <w:rFonts w:ascii="Times New Roman" w:hAnsi="Times New Roman" w:cs="Times New Roman"/>
            <w:color w:val="000000"/>
            <w:sz w:val="24"/>
            <w:szCs w:val="24"/>
          </w:rPr>
          <w:delText xml:space="preserve"> and explain the fitting methods for the spruce budworm - balsam fir system</w:delText>
        </w:r>
      </w:del>
      <w:r>
        <w:rPr>
          <w:rFonts w:ascii="Times New Roman" w:hAnsi="Times New Roman" w:cs="Times New Roman"/>
          <w:color w:val="000000"/>
          <w:sz w:val="24"/>
          <w:szCs w:val="24"/>
        </w:rPr>
        <w:t>. Finally, we give the results for this case study. We use R (R core team, 202</w:t>
      </w:r>
      <w:r w:rsidR="00BF2E60">
        <w:rPr>
          <w:rFonts w:ascii="Times New Roman" w:hAnsi="Times New Roman" w:cs="Times New Roman"/>
          <w:color w:val="000000"/>
          <w:sz w:val="24"/>
          <w:szCs w:val="24"/>
        </w:rPr>
        <w:t>1</w:t>
      </w:r>
      <w:r>
        <w:rPr>
          <w:rFonts w:ascii="Times New Roman" w:hAnsi="Times New Roman" w:cs="Times New Roman"/>
          <w:color w:val="000000"/>
          <w:sz w:val="24"/>
          <w:szCs w:val="24"/>
        </w:rPr>
        <w:t xml:space="preserve">) to implement the model, analyze the results, and generate the figures. </w:t>
      </w:r>
      <w:del w:id="82" w:author="Portalier Sebastien" w:date="2021-12-15T16:34:00Z">
        <w:r w:rsidDel="003148D8">
          <w:rPr>
            <w:rFonts w:ascii="Times New Roman" w:hAnsi="Times New Roman" w:cs="Times New Roman"/>
            <w:color w:val="000000"/>
            <w:sz w:val="24"/>
            <w:szCs w:val="24"/>
          </w:rPr>
          <w:delText xml:space="preserve">Past and future temperature data were obtained using BioSIM </w:delText>
        </w:r>
        <w:r w:rsidRPr="00C416DF" w:rsidDel="003148D8">
          <w:rPr>
            <w:rFonts w:ascii="Times New Roman" w:hAnsi="Times New Roman" w:cs="Times New Roman"/>
            <w:noProof/>
            <w:color w:val="000000"/>
            <w:sz w:val="24"/>
            <w:szCs w:val="24"/>
          </w:rPr>
          <w:delText>(Régnière et al. 2014)</w:delText>
        </w:r>
        <w:r w:rsidDel="003148D8">
          <w:rPr>
            <w:rFonts w:ascii="Times New Roman" w:hAnsi="Times New Roman" w:cs="Times New Roman"/>
            <w:color w:val="000000"/>
            <w:sz w:val="24"/>
            <w:szCs w:val="24"/>
          </w:rPr>
          <w:delText xml:space="preserve">. </w:delText>
        </w:r>
      </w:del>
    </w:p>
    <w:p w14:paraId="0ABD0A89" w14:textId="77777777" w:rsidR="00F25745" w:rsidRPr="00FB56D9" w:rsidRDefault="00F25745" w:rsidP="001816B4">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Pr="00FB56D9">
        <w:rPr>
          <w:rFonts w:ascii="Times New Roman" w:hAnsi="Times New Roman"/>
          <w:b/>
          <w:bCs/>
          <w:color w:val="000000"/>
          <w:sz w:val="28"/>
          <w:szCs w:val="28"/>
        </w:rPr>
        <w:t>.1 Study system</w:t>
      </w:r>
    </w:p>
    <w:p w14:paraId="1149E81D" w14:textId="03AEAB62" w:rsidR="00F25745" w:rsidRDefault="00F25745" w:rsidP="001816B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83" w:name="__Fieldmark__640_3903614438"/>
      <w:r w:rsidRPr="002265BF">
        <w:rPr>
          <w:rFonts w:ascii="Times New Roman" w:hAnsi="Times New Roman" w:cs="Times New Roman"/>
          <w:noProof/>
          <w:color w:val="000000"/>
          <w:sz w:val="24"/>
          <w:szCs w:val="24"/>
        </w:rPr>
        <w:t>(Fleming 2000)</w:t>
      </w:r>
      <w:bookmarkEnd w:id="83"/>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This univoltine insect has an 8-9 months winter resting period</w:t>
      </w:r>
      <w:del w:id="84" w:author="Portalier Sebastien" w:date="2021-12-15T16:35:00Z">
        <w:r w:rsidDel="003148D8">
          <w:rPr>
            <w:rFonts w:ascii="Times New Roman" w:hAnsi="Times New Roman" w:cs="Times New Roman"/>
            <w:color w:val="000000"/>
            <w:sz w:val="24"/>
            <w:szCs w:val="24"/>
          </w:rPr>
          <w:delText xml:space="preserve"> (diapause)</w:delText>
        </w:r>
      </w:del>
      <w:r>
        <w:rPr>
          <w:rFonts w:ascii="Times New Roman" w:hAnsi="Times New Roman" w:cs="Times New Roman"/>
          <w:color w:val="000000"/>
          <w:sz w:val="24"/>
          <w:szCs w:val="24"/>
        </w:rPr>
        <w:t xml:space="preserve">.  The first stage ends in late winter and is followed by a quiescent period during which development resumes at a rate dependent on outside temperatures. </w:t>
      </w:r>
      <w:del w:id="85" w:author="Portalier Sebastien" w:date="2021-12-15T16:36:00Z">
        <w:r w:rsidDel="003148D8">
          <w:rPr>
            <w:rFonts w:ascii="Times New Roman" w:hAnsi="Times New Roman" w:cs="Times New Roman"/>
            <w:color w:val="000000"/>
            <w:sz w:val="24"/>
            <w:szCs w:val="24"/>
          </w:rPr>
          <w:delText xml:space="preserve">Diapause </w:delText>
        </w:r>
      </w:del>
      <w:ins w:id="86" w:author="Portalier Sebastien" w:date="2021-12-15T16:36:00Z">
        <w:r w:rsidR="003148D8">
          <w:rPr>
            <w:rFonts w:ascii="Times New Roman" w:hAnsi="Times New Roman" w:cs="Times New Roman"/>
            <w:color w:val="000000"/>
            <w:sz w:val="24"/>
            <w:szCs w:val="24"/>
          </w:rPr>
          <w:t xml:space="preserve">Resting </w:t>
        </w:r>
      </w:ins>
      <w:r>
        <w:rPr>
          <w:rFonts w:ascii="Times New Roman" w:hAnsi="Times New Roman" w:cs="Times New Roman"/>
          <w:color w:val="000000"/>
          <w:sz w:val="24"/>
          <w:szCs w:val="24"/>
        </w:rPr>
        <w:t xml:space="preserve">ends when second instar larvae emerge </w:t>
      </w:r>
      <w:del w:id="87" w:author="Portalier Sebastien" w:date="2021-12-15T16:36:00Z">
        <w:r w:rsidDel="003148D8">
          <w:rPr>
            <w:rFonts w:ascii="Times New Roman" w:hAnsi="Times New Roman" w:cs="Times New Roman"/>
            <w:color w:val="000000"/>
            <w:sz w:val="24"/>
            <w:szCs w:val="24"/>
          </w:rPr>
          <w:delText xml:space="preserve">from their hibernacula (cocoon-like structure) </w:delText>
        </w:r>
      </w:del>
      <w:r>
        <w:rPr>
          <w:rFonts w:ascii="Times New Roman" w:hAnsi="Times New Roman" w:cs="Times New Roman"/>
          <w:color w:val="000000"/>
          <w:sz w:val="24"/>
          <w:szCs w:val="24"/>
        </w:rPr>
        <w:t xml:space="preserve">in late April to late May. </w:t>
      </w:r>
      <w:r>
        <w:rPr>
          <w:rFonts w:ascii="Times New Roman" w:hAnsi="Times New Roman" w:cs="Times New Roman"/>
          <w:color w:val="000000"/>
          <w:sz w:val="24"/>
          <w:szCs w:val="24"/>
        </w:rPr>
        <w:lastRenderedPageBreak/>
        <w:t xml:space="preserve">Larvae feed on expanding buds and developing needles as soon as they become available. Expanding needles from swelling buds are nutrient rich </w:t>
      </w:r>
      <w:del w:id="88" w:author="Portalier Sebastien" w:date="2021-12-15T16:37:00Z">
        <w:r w:rsidDel="003148D8">
          <w:rPr>
            <w:rFonts w:ascii="Times New Roman" w:hAnsi="Times New Roman" w:cs="Times New Roman"/>
            <w:color w:val="000000"/>
            <w:sz w:val="24"/>
            <w:szCs w:val="24"/>
          </w:rPr>
          <w:delText xml:space="preserve">with a maximum concentration of nitrogen and mineral elements </w:delText>
        </w:r>
      </w:del>
      <w:r w:rsidRPr="002265BF">
        <w:rPr>
          <w:rFonts w:ascii="Times New Roman" w:hAnsi="Times New Roman" w:cs="Times New Roman"/>
          <w:noProof/>
          <w:color w:val="000000"/>
          <w:sz w:val="24"/>
          <w:szCs w:val="24"/>
        </w:rPr>
        <w:t>(Mattson and Scriber 1987)</w:t>
      </w:r>
      <w:r>
        <w:rPr>
          <w:rFonts w:ascii="Times New Roman" w:hAnsi="Times New Roman" w:cs="Times New Roman"/>
          <w:color w:val="000000"/>
          <w:sz w:val="24"/>
          <w:szCs w:val="24"/>
        </w:rPr>
        <w:t xml:space="preserve">. Hence, the success of SBW populations in establishing feeding sites in the spring depends on the synchrony of their development with that of their host trees </w:t>
      </w:r>
      <w:bookmarkStart w:id="89" w:name="__Fieldmark__691_3903614438"/>
      <w:r w:rsidRPr="002265BF">
        <w:rPr>
          <w:rFonts w:ascii="Times New Roman" w:hAnsi="Times New Roman" w:cs="Times New Roman"/>
          <w:noProof/>
          <w:color w:val="000000"/>
          <w:sz w:val="24"/>
          <w:szCs w:val="24"/>
        </w:rPr>
        <w:t>(Régnière and Nealis 2008)</w:t>
      </w:r>
      <w:bookmarkEnd w:id="89"/>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90" w:name="__Fieldmark__713_3903614438"/>
      <w:r w:rsidRPr="002265BF">
        <w:rPr>
          <w:rFonts w:ascii="Times New Roman" w:hAnsi="Times New Roman" w:cs="Times New Roman"/>
          <w:noProof/>
          <w:color w:val="000000"/>
          <w:sz w:val="24"/>
          <w:szCs w:val="24"/>
        </w:rPr>
        <w:t>(Lawrence et al. 1997)</w:t>
      </w:r>
      <w:bookmarkEnd w:id="90"/>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91" w:name="__Fieldmark__724_3903614438"/>
      <w:r w:rsidRPr="002265BF">
        <w:rPr>
          <w:rFonts w:ascii="Times New Roman" w:hAnsi="Times New Roman" w:cs="Times New Roman"/>
          <w:noProof/>
          <w:color w:val="000000"/>
          <w:sz w:val="24"/>
          <w:szCs w:val="24"/>
        </w:rPr>
        <w:t>(Blais 1957)</w:t>
      </w:r>
      <w:bookmarkEnd w:id="91"/>
      <w:r>
        <w:rPr>
          <w:rFonts w:ascii="Times New Roman" w:hAnsi="Times New Roman" w:cs="Times New Roman"/>
          <w:color w:val="000000"/>
          <w:sz w:val="24"/>
          <w:szCs w:val="24"/>
        </w:rPr>
        <w:t>. The emergence of SBW generally precedes balsam fir budburst by several days</w:t>
      </w:r>
      <w:ins w:id="92" w:author="Portalier Sebastien" w:date="2021-12-15T16:46:00Z">
        <w:r w:rsidR="001B5B51">
          <w:rPr>
            <w:rFonts w:ascii="Times New Roman" w:hAnsi="Times New Roman" w:cs="Times New Roman"/>
            <w:color w:val="000000"/>
            <w:sz w:val="24"/>
            <w:szCs w:val="24"/>
          </w:rPr>
          <w:t xml:space="preserve"> (Fig. 3)</w:t>
        </w:r>
      </w:ins>
      <w:r>
        <w:rPr>
          <w:rFonts w:ascii="Times New Roman" w:hAnsi="Times New Roman" w:cs="Times New Roman"/>
          <w:color w:val="000000"/>
          <w:sz w:val="24"/>
          <w:szCs w:val="24"/>
        </w:rPr>
        <w:t xml:space="preserve">. Balsam fir phenology appears to be related to forcing temperatures but not photoperiod </w:t>
      </w:r>
      <w:bookmarkStart w:id="93" w:name="__Fieldmark__739_3903614438"/>
      <w:r w:rsidRPr="002265BF">
        <w:rPr>
          <w:rFonts w:ascii="Times New Roman" w:hAnsi="Times New Roman" w:cs="Times New Roman"/>
          <w:noProof/>
          <w:color w:val="000000"/>
          <w:sz w:val="24"/>
          <w:szCs w:val="24"/>
        </w:rPr>
        <w:t>(Osawa et al. 1983)</w:t>
      </w:r>
      <w:bookmarkEnd w:id="93"/>
      <w:r>
        <w:rPr>
          <w:rFonts w:ascii="Times New Roman" w:hAnsi="Times New Roman" w:cs="Times New Roman"/>
          <w:color w:val="000000"/>
          <w:sz w:val="24"/>
          <w:szCs w:val="24"/>
        </w:rPr>
        <w:t>. </w:t>
      </w:r>
    </w:p>
    <w:p w14:paraId="5B5A58CE" w14:textId="31C74F6C" w:rsidR="00F25745" w:rsidRDefault="00F25745" w:rsidP="00F25745">
      <w:pPr>
        <w:pStyle w:val="NormalWeb"/>
        <w:spacing w:line="480" w:lineRule="auto"/>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w:t>
      </w:r>
      <w:del w:id="94" w:author="Portalier Sebastien" w:date="2021-12-15T16:39:00Z">
        <w:r w:rsidDel="00FE0833">
          <w:rPr>
            <w:color w:val="000000"/>
          </w:rPr>
          <w:delText>.2.2</w:delText>
        </w:r>
      </w:del>
      <w:r>
        <w:rPr>
          <w:color w:val="000000"/>
        </w:rPr>
        <w:t xml:space="preserve"> and Fig. 2).</w:t>
      </w:r>
    </w:p>
    <w:p w14:paraId="340DC07C" w14:textId="77777777" w:rsidR="00F25745" w:rsidRPr="00D84A15" w:rsidRDefault="00F25745" w:rsidP="00F25745">
      <w:pPr>
        <w:pStyle w:val="NormalWeb"/>
        <w:spacing w:line="480" w:lineRule="auto"/>
        <w:outlineLvl w:val="1"/>
        <w:rPr>
          <w:b/>
          <w:bCs/>
          <w:sz w:val="28"/>
          <w:szCs w:val="28"/>
        </w:rPr>
      </w:pPr>
      <w:r w:rsidRPr="00D84A15">
        <w:rPr>
          <w:b/>
          <w:bCs/>
          <w:color w:val="000000"/>
          <w:sz w:val="28"/>
          <w:szCs w:val="28"/>
        </w:rPr>
        <w:t xml:space="preserve">3.2 </w:t>
      </w:r>
      <w:r>
        <w:rPr>
          <w:b/>
          <w:bCs/>
          <w:color w:val="000000"/>
          <w:sz w:val="28"/>
          <w:szCs w:val="28"/>
        </w:rPr>
        <w:t>Phenological models</w:t>
      </w:r>
    </w:p>
    <w:p w14:paraId="0E9E333C" w14:textId="77777777" w:rsidR="00F25745" w:rsidRDefault="00F25745" w:rsidP="00F25745">
      <w:pPr>
        <w:pStyle w:val="Titre3"/>
        <w:spacing w:line="480" w:lineRule="auto"/>
        <w:rPr>
          <w:rFonts w:ascii="Times New Roman" w:hAnsi="Times New Roman"/>
          <w:b/>
          <w:bCs/>
        </w:rPr>
      </w:pPr>
      <w:r>
        <w:rPr>
          <w:rFonts w:ascii="Times New Roman" w:hAnsi="Times New Roman"/>
          <w:b/>
          <w:bCs/>
          <w:color w:val="000000"/>
        </w:rPr>
        <w:t>3.2.1 Phenological model of spruce budworm’s spring emergence</w:t>
      </w:r>
    </w:p>
    <w:p w14:paraId="662044A2" w14:textId="77777777" w:rsidR="00F25745" w:rsidRDefault="00F25745" w:rsidP="00F25745">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95" w:name="__Fieldmark__754_3903614438"/>
      <w:r w:rsidRPr="009C269C">
        <w:rPr>
          <w:noProof/>
          <w:color w:val="000000"/>
        </w:rPr>
        <w:t>(Bean 1961)</w:t>
      </w:r>
      <w:bookmarkEnd w:id="95"/>
      <w:r>
        <w:rPr>
          <w:color w:val="000000"/>
        </w:rPr>
        <w:t>. For the heat accumulation rate of the overwintering stage (L</w:t>
      </w:r>
      <w:r w:rsidRPr="00D84A15">
        <w:rPr>
          <w:color w:val="000000"/>
          <w:vertAlign w:val="subscript"/>
        </w:rPr>
        <w:t>2o</w:t>
      </w:r>
      <w:r>
        <w:rPr>
          <w:color w:val="000000"/>
        </w:rPr>
        <w:t>) of SBW, we use a well-establish model (</w:t>
      </w:r>
      <w:proofErr w:type="spellStart"/>
      <w:r>
        <w:rPr>
          <w:color w:val="000000"/>
        </w:rPr>
        <w:t>Régnière</w:t>
      </w:r>
      <w:proofErr w:type="spellEnd"/>
      <w:r>
        <w:rPr>
          <w:color w:val="000000"/>
        </w:rPr>
        <w:t xml:space="preserve">, </w:t>
      </w:r>
      <w:r>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F25745" w:rsidRPr="00906FAB" w14:paraId="78B6F978" w14:textId="77777777" w:rsidTr="00772065">
        <w:tc>
          <w:tcPr>
            <w:tcW w:w="277" w:type="dxa"/>
            <w:shd w:val="clear" w:color="auto" w:fill="auto"/>
            <w:vAlign w:val="center"/>
          </w:tcPr>
          <w:p w14:paraId="7EF5F1C2" w14:textId="77777777" w:rsidR="00F25745" w:rsidRDefault="00F25745" w:rsidP="00772065">
            <w:pPr>
              <w:pStyle w:val="NormalWeb"/>
              <w:spacing w:before="280" w:after="0" w:line="480" w:lineRule="auto"/>
              <w:jc w:val="center"/>
            </w:pPr>
          </w:p>
        </w:tc>
        <w:tc>
          <w:tcPr>
            <w:tcW w:w="8507" w:type="dxa"/>
            <w:shd w:val="clear" w:color="auto" w:fill="auto"/>
            <w:vAlign w:val="center"/>
          </w:tcPr>
          <w:p w14:paraId="3C48A9CB" w14:textId="77777777" w:rsidR="00F25745" w:rsidRPr="00F25745" w:rsidRDefault="00F25745" w:rsidP="00772065">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4AA6B693" w14:textId="77777777" w:rsidR="00F25745" w:rsidRDefault="00F25745" w:rsidP="00772065">
            <w:pPr>
              <w:pStyle w:val="NormalWeb"/>
              <w:spacing w:before="280" w:after="0" w:line="480" w:lineRule="auto"/>
              <w:jc w:val="center"/>
            </w:pPr>
            <w:r>
              <w:t>Eq. 8</w:t>
            </w:r>
          </w:p>
        </w:tc>
      </w:tr>
    </w:tbl>
    <w:p w14:paraId="1E8D6928" w14:textId="77777777" w:rsidR="00F25745" w:rsidRDefault="00F25745" w:rsidP="00F25745">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F25745" w:rsidRPr="00906FAB" w14:paraId="78E5F9E2" w14:textId="77777777" w:rsidTr="00772065">
        <w:tc>
          <w:tcPr>
            <w:tcW w:w="985" w:type="dxa"/>
            <w:shd w:val="clear" w:color="auto" w:fill="auto"/>
            <w:vAlign w:val="center"/>
          </w:tcPr>
          <w:p w14:paraId="3207E10C" w14:textId="77777777" w:rsidR="00F25745" w:rsidRDefault="00F25745" w:rsidP="00772065">
            <w:pPr>
              <w:pStyle w:val="NormalWeb"/>
              <w:spacing w:before="280" w:after="0" w:line="480" w:lineRule="auto"/>
              <w:jc w:val="center"/>
            </w:pPr>
          </w:p>
        </w:tc>
        <w:tc>
          <w:tcPr>
            <w:tcW w:w="7088" w:type="dxa"/>
            <w:shd w:val="clear" w:color="auto" w:fill="auto"/>
            <w:vAlign w:val="center"/>
          </w:tcPr>
          <w:p w14:paraId="73516811" w14:textId="77777777" w:rsidR="00F25745" w:rsidRPr="00F25745" w:rsidRDefault="00F25745" w:rsidP="00772065">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151244CC" w14:textId="77777777" w:rsidR="00F25745" w:rsidRDefault="00F25745" w:rsidP="00772065">
            <w:pPr>
              <w:pStyle w:val="NormalWeb"/>
              <w:spacing w:before="280" w:after="0" w:line="480" w:lineRule="auto"/>
              <w:jc w:val="center"/>
            </w:pPr>
            <w:r>
              <w:t>Eq. 9</w:t>
            </w:r>
          </w:p>
        </w:tc>
      </w:tr>
    </w:tbl>
    <w:p w14:paraId="29B040A6" w14:textId="77777777" w:rsidR="00F25745" w:rsidRDefault="00F25745" w:rsidP="00F25745">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by </w:t>
      </w:r>
      <w:proofErr w:type="spellStart"/>
      <w:r w:rsidRPr="004A02BA">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et al.</w:t>
      </w:r>
      <w:r w:rsidRPr="004A02B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w:t>
      </w:r>
      <w:r w:rsidRPr="004A02BA">
        <w:rPr>
          <w:rFonts w:ascii="Times New Roman" w:eastAsia="Times New Roman" w:hAnsi="Times New Roman" w:cs="Times New Roman"/>
          <w:color w:val="000000"/>
          <w:sz w:val="24"/>
          <w:szCs w:val="24"/>
          <w:lang w:eastAsia="en-CA"/>
        </w:rPr>
        <w:t>2012</w:t>
      </w:r>
      <w:r>
        <w:rPr>
          <w:rFonts w:ascii="Times New Roman" w:eastAsia="Times New Roman" w:hAnsi="Times New Roman" w:cs="Times New Roman"/>
          <w:color w:val="000000"/>
          <w:sz w:val="24"/>
          <w:szCs w:val="24"/>
          <w:lang w:eastAsia="en-CA"/>
        </w:rPr>
        <w:t xml:space="preserve">)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The accumulation rate function is increasing for temperatures up to 31°C, which is well above the temperatures observed during the quiescent stage.</w:t>
      </w:r>
    </w:p>
    <w:p w14:paraId="69ACE95C" w14:textId="77777777" w:rsidR="00F25745" w:rsidRDefault="00F25745" w:rsidP="00F25745">
      <w:pPr>
        <w:pStyle w:val="Titre3"/>
        <w:spacing w:line="480" w:lineRule="auto"/>
        <w:rPr>
          <w:rFonts w:ascii="Times New Roman" w:hAnsi="Times New Roman"/>
          <w:b/>
          <w:bCs/>
        </w:rPr>
      </w:pPr>
      <w:r>
        <w:rPr>
          <w:rFonts w:ascii="Times New Roman" w:hAnsi="Times New Roman"/>
          <w:b/>
          <w:bCs/>
          <w:color w:val="000000"/>
        </w:rPr>
        <w:t>3.2.2 Phenological model of balsam fir’s budburst</w:t>
      </w:r>
    </w:p>
    <w:p w14:paraId="29814C15" w14:textId="77777777" w:rsidR="00F25745" w:rsidRDefault="00F25745" w:rsidP="00F25745">
      <w:pPr>
        <w:pStyle w:val="NormalWeb"/>
        <w:spacing w:before="280" w:beforeAutospacing="0" w:afterAutospacing="0" w:line="480" w:lineRule="auto"/>
        <w:ind w:firstLine="720"/>
      </w:pPr>
      <w:r>
        <w:rPr>
          <w:color w:val="000000"/>
        </w:rPr>
        <w:t xml:space="preserve">Process-based tree phenology models describe the individual or interactive effects of environmental conditions (e.g., temperature or photoperiod) on bud development </w:t>
      </w:r>
      <w:r w:rsidRPr="002265BF">
        <w:rPr>
          <w:noProof/>
          <w:color w:val="000000"/>
        </w:rPr>
        <w:t>(Chuine and Régnière 2017)</w:t>
      </w:r>
      <w:r>
        <w:rPr>
          <w:color w:val="000000"/>
        </w:rPr>
        <w:t xml:space="preserve">.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that. starts some time after January 1st </w:t>
      </w:r>
      <w:r w:rsidRPr="002265BF">
        <w:rPr>
          <w:noProof/>
          <w:color w:val="000000"/>
        </w:rPr>
        <w:t>(Desbiens 2007)</w:t>
      </w:r>
      <w:r>
        <w:rPr>
          <w:color w:val="000000"/>
        </w:rPr>
        <w:t xml:space="preserve">,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t xml:space="preserve">. </w:t>
      </w:r>
    </w:p>
    <w:p w14:paraId="60509D6A" w14:textId="77777777" w:rsidR="00F25745" w:rsidRDefault="00F25745" w:rsidP="00F25745">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3.3 Historical and future temperature regimes in eastern Canada</w:t>
      </w:r>
    </w:p>
    <w:p w14:paraId="0FB3D8E8" w14:textId="07F1A593" w:rsidR="00F25745" w:rsidRDefault="00F25745" w:rsidP="00F25745">
      <w:pPr>
        <w:pStyle w:val="NormalWeb"/>
        <w:spacing w:before="280" w:beforeAutospacing="0" w:afterAutospacing="0" w:line="480" w:lineRule="auto"/>
      </w:pPr>
      <w:r>
        <w:rPr>
          <w:color w:val="000000"/>
        </w:rPr>
        <w:t xml:space="preserve">We selected six locations on a latitudinal gradient across eastern Canada </w:t>
      </w:r>
      <w:ins w:id="96" w:author="Portalier Sebastien" w:date="2021-12-15T16:48:00Z">
        <w:r w:rsidR="00CB597F">
          <w:rPr>
            <w:color w:val="000000"/>
          </w:rPr>
          <w:t xml:space="preserve">where both models are assumed to be valid </w:t>
        </w:r>
      </w:ins>
      <w:r>
        <w:rPr>
          <w:color w:val="000000"/>
        </w:rPr>
        <w:t xml:space="preserve">(Fig. 4)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97" w:name="__Fieldmark__861_3903614438"/>
      <w:r>
        <w:rPr>
          <w:color w:val="000000"/>
        </w:rPr>
        <w:t>(</w:t>
      </w:r>
      <w:bookmarkStart w:id="98" w:name="__Fieldmark__510_2495178454"/>
      <w:proofErr w:type="spellStart"/>
      <w:r>
        <w:rPr>
          <w:color w:val="000000"/>
        </w:rPr>
        <w:t>R</w:t>
      </w:r>
      <w:bookmarkStart w:id="99" w:name="__Fieldmark__566_942872385"/>
      <w:r>
        <w:rPr>
          <w:color w:val="000000"/>
        </w:rPr>
        <w:t>égnière</w:t>
      </w:r>
      <w:proofErr w:type="spellEnd"/>
      <w:r>
        <w:rPr>
          <w:color w:val="000000"/>
        </w:rPr>
        <w:t>, et al. 2014)</w:t>
      </w:r>
      <w:bookmarkEnd w:id="97"/>
      <w:bookmarkEnd w:id="98"/>
      <w:bookmarkEnd w:id="99"/>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194F741" w14:textId="77777777" w:rsidR="00F25745" w:rsidRDefault="00F25745" w:rsidP="00F25745">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(moderate warming), RCP4.5 (intermediate) and RCP8.5 (strong) </w:t>
      </w:r>
      <w:bookmarkStart w:id="100" w:name="__Fieldmark__874_3903614438"/>
      <w:r w:rsidRPr="005B2BD8">
        <w:rPr>
          <w:noProof/>
          <w:color w:val="000000"/>
        </w:rPr>
        <w:t>(van Vuuren et al. 2011)</w:t>
      </w:r>
      <w:bookmarkEnd w:id="100"/>
      <w:r>
        <w:rPr>
          <w:color w:val="000000"/>
        </w:rPr>
        <w:t xml:space="preserve">. For each scenario, we generated 150 stochastic temperature time series per decade over the 2021-2100 period for each site using </w:t>
      </w:r>
      <w:proofErr w:type="spellStart"/>
      <w:r>
        <w:rPr>
          <w:color w:val="000000"/>
        </w:rPr>
        <w:t>BioSIM</w:t>
      </w:r>
      <w:proofErr w:type="spellEnd"/>
      <w:r>
        <w:rPr>
          <w:color w:val="000000"/>
        </w:rPr>
        <w:t>. </w:t>
      </w:r>
    </w:p>
    <w:p w14:paraId="4ADE2A37" w14:textId="77777777" w:rsidR="00F25745" w:rsidRDefault="00F25745" w:rsidP="00F25745">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381ADA21" w14:textId="2779A0E7" w:rsidR="00F25745" w:rsidRPr="001816B4" w:rsidRDefault="00F25745" w:rsidP="001816B4">
      <w:pPr>
        <w:pStyle w:val="Titre2"/>
        <w:spacing w:line="480" w:lineRule="auto"/>
        <w:rPr>
          <w:rFonts w:ascii="Times New Roman" w:hAnsi="Times New Roman"/>
          <w:b/>
          <w:bCs/>
          <w:sz w:val="28"/>
          <w:szCs w:val="28"/>
        </w:rPr>
      </w:pPr>
      <w:r>
        <w:rPr>
          <w:rFonts w:ascii="Times New Roman" w:hAnsi="Times New Roman"/>
          <w:b/>
          <w:bCs/>
          <w:color w:val="000000"/>
          <w:sz w:val="28"/>
          <w:szCs w:val="28"/>
        </w:rPr>
        <w:t>3.4. Mismatch in the spruce budworm - balsam fir system</w:t>
      </w:r>
    </w:p>
    <w:p w14:paraId="792F0731" w14:textId="1FD560FE" w:rsidR="00F25745" w:rsidRPr="001E42A1" w:rsidRDefault="00F25745" w:rsidP="00F25745">
      <w:pPr>
        <w:pStyle w:val="Titre3"/>
        <w:spacing w:line="480" w:lineRule="auto"/>
        <w:rPr>
          <w:rFonts w:ascii="Times New Roman" w:hAnsi="Times New Roman"/>
          <w:b/>
          <w:bCs/>
        </w:rPr>
      </w:pPr>
      <w:r w:rsidRPr="001E42A1">
        <w:rPr>
          <w:rFonts w:ascii="Times New Roman" w:hAnsi="Times New Roman"/>
          <w:b/>
          <w:bCs/>
          <w:color w:val="000000"/>
        </w:rPr>
        <w:t>3.4.</w:t>
      </w:r>
      <w:r w:rsidR="001816B4">
        <w:rPr>
          <w:rFonts w:ascii="Times New Roman" w:hAnsi="Times New Roman"/>
          <w:b/>
          <w:bCs/>
          <w:color w:val="000000"/>
        </w:rPr>
        <w:t>1</w:t>
      </w:r>
      <w:r w:rsidRPr="001E42A1">
        <w:rPr>
          <w:rFonts w:ascii="Times New Roman" w:hAnsi="Times New Roman"/>
          <w:b/>
          <w:bCs/>
          <w:color w:val="000000"/>
        </w:rPr>
        <w:t xml:space="preserve"> Spruce budworm – balsam fir system across latitude</w:t>
      </w:r>
    </w:p>
    <w:p w14:paraId="1C33CF86" w14:textId="162220CD" w:rsidR="00F25745" w:rsidRPr="005B2BD8" w:rsidRDefault="00F25745" w:rsidP="00F25745">
      <w:pPr>
        <w:spacing w:line="480" w:lineRule="auto"/>
        <w:rPr>
          <w:rFonts w:ascii="Times New Roman" w:hAnsi="Times New Roman" w:cs="Times New Roman"/>
          <w:sz w:val="24"/>
          <w:szCs w:val="24"/>
        </w:rPr>
      </w:pPr>
      <w:r w:rsidRPr="005B2BD8">
        <w:rPr>
          <w:rFonts w:ascii="Times New Roman" w:hAnsi="Times New Roman" w:cs="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w:t>
      </w:r>
      <w:r w:rsidR="0019372F">
        <w:rPr>
          <w:rFonts w:ascii="Times New Roman" w:hAnsi="Times New Roman" w:cs="Times New Roman"/>
          <w:color w:val="000000"/>
          <w:sz w:val="24"/>
          <w:szCs w:val="24"/>
        </w:rPr>
        <w:t>5</w:t>
      </w:r>
      <w:r w:rsidRPr="005B2BD8">
        <w:rPr>
          <w:rFonts w:ascii="Times New Roman" w:hAnsi="Times New Roman" w:cs="Times New Roman"/>
          <w:color w:val="000000"/>
          <w:sz w:val="24"/>
          <w:szCs w:val="24"/>
        </w:rPr>
        <w:t xml:space="preserve">A) and budburst (Fig. </w:t>
      </w:r>
      <w:r w:rsidR="0019372F">
        <w:rPr>
          <w:rFonts w:ascii="Times New Roman" w:hAnsi="Times New Roman" w:cs="Times New Roman"/>
          <w:color w:val="000000"/>
          <w:sz w:val="24"/>
          <w:szCs w:val="24"/>
        </w:rPr>
        <w:t>5</w:t>
      </w:r>
      <w:r w:rsidRPr="005B2BD8">
        <w:rPr>
          <w:rFonts w:ascii="Times New Roman" w:hAnsi="Times New Roman" w:cs="Times New Roman"/>
          <w:color w:val="000000"/>
          <w:sz w:val="24"/>
          <w:szCs w:val="24"/>
        </w:rPr>
        <w:t xml:space="preserve">B) occur later at higher latitudes: </w:t>
      </w:r>
      <w:r w:rsidRPr="005B2BD8">
        <w:rPr>
          <w:rFonts w:ascii="Times New Roman" w:hAnsi="Times New Roman" w:cs="Times New Roman"/>
          <w:i/>
          <w:iCs/>
          <w:color w:val="000000"/>
          <w:sz w:val="24"/>
          <w:szCs w:val="24"/>
        </w:rPr>
        <w:t>p</w:t>
      </w:r>
      <w:r w:rsidRPr="005B2BD8">
        <w:rPr>
          <w:rFonts w:ascii="Times New Roman" w:hAnsi="Times New Roman" w:cs="Times New Roman"/>
          <w:color w:val="000000"/>
          <w:sz w:val="24"/>
          <w:szCs w:val="24"/>
        </w:rPr>
        <w:t xml:space="preserve"> &lt; 0.05 between sites 1, 2, 3 (South) and 4, 5, 6 (North), although some discrepancies may occur due to altitude (sites 2 and 4). However, insects and trees are not affected by temperatures in the same way. Hence, the mismatch between both species varies </w:t>
      </w:r>
      <w:r w:rsidRPr="005B2BD8">
        <w:rPr>
          <w:rFonts w:ascii="Times New Roman" w:hAnsi="Times New Roman" w:cs="Times New Roman"/>
          <w:color w:val="000000"/>
          <w:sz w:val="24"/>
          <w:szCs w:val="24"/>
        </w:rPr>
        <w:lastRenderedPageBreak/>
        <w:t>across latitude (</w:t>
      </w:r>
      <w:r w:rsidRPr="005B2BD8">
        <w:rPr>
          <w:rFonts w:ascii="Times New Roman" w:hAnsi="Times New Roman" w:cs="Times New Roman"/>
          <w:i/>
          <w:iCs/>
          <w:color w:val="000000"/>
          <w:sz w:val="24"/>
          <w:szCs w:val="24"/>
        </w:rPr>
        <w:t>p</w:t>
      </w:r>
      <w:r w:rsidRPr="005B2BD8">
        <w:rPr>
          <w:rFonts w:ascii="Times New Roman" w:hAnsi="Times New Roman" w:cs="Times New Roman"/>
          <w:color w:val="000000"/>
          <w:sz w:val="24"/>
          <w:szCs w:val="24"/>
        </w:rPr>
        <w:t xml:space="preserve"> &lt; 0.05 between sites 1, 3 and 5, 6) (Fig. </w:t>
      </w:r>
      <w:r w:rsidR="0019372F">
        <w:rPr>
          <w:rFonts w:ascii="Times New Roman" w:hAnsi="Times New Roman" w:cs="Times New Roman"/>
          <w:color w:val="000000"/>
          <w:sz w:val="24"/>
          <w:szCs w:val="24"/>
        </w:rPr>
        <w:t>5</w:t>
      </w:r>
      <w:r w:rsidRPr="005B2BD8">
        <w:rPr>
          <w:rFonts w:ascii="Times New Roman" w:hAnsi="Times New Roman" w:cs="Times New Roman"/>
          <w:color w:val="000000"/>
          <w:sz w:val="24"/>
          <w:szCs w:val="24"/>
        </w:rPr>
        <w:t xml:space="preserve">C).  At lower latitudes, emergence is expected to occur 5 to 10 days before budburst. Hence, the majority of the larval population may have time to emerge before budburst occurs, which allows larvae to benefit from an important source of nutrients. </w:t>
      </w:r>
      <w:r w:rsidRPr="002F1E4A">
        <w:rPr>
          <w:rFonts w:ascii="Times New Roman" w:hAnsi="Times New Roman" w:cs="Times New Roman"/>
          <w:noProof/>
          <w:color w:val="000000"/>
          <w:sz w:val="24"/>
          <w:szCs w:val="24"/>
        </w:rPr>
        <w:t xml:space="preserve">Fuentealba et al. </w:t>
      </w:r>
      <w:r>
        <w:rPr>
          <w:rFonts w:ascii="Times New Roman" w:hAnsi="Times New Roman" w:cs="Times New Roman"/>
          <w:noProof/>
          <w:color w:val="000000"/>
          <w:sz w:val="24"/>
          <w:szCs w:val="24"/>
        </w:rPr>
        <w:t>(</w:t>
      </w:r>
      <w:r w:rsidRPr="002F1E4A">
        <w:rPr>
          <w:rFonts w:ascii="Times New Roman" w:hAnsi="Times New Roman" w:cs="Times New Roman"/>
          <w:noProof/>
          <w:color w:val="000000"/>
          <w:sz w:val="24"/>
          <w:szCs w:val="24"/>
        </w:rPr>
        <w:t>2017)</w:t>
      </w:r>
      <w:r w:rsidRPr="005B2BD8">
        <w:rPr>
          <w:rFonts w:ascii="Times New Roman" w:hAnsi="Times New Roman" w:cs="Times New Roman"/>
          <w:noProof/>
          <w:sz w:val="24"/>
          <w:szCs w:val="24"/>
        </w:rPr>
        <w:t xml:space="preserve"> evaluated SBW performance on balsam fir according to their phenological mismatch. </w:t>
      </w:r>
      <w:del w:id="101" w:author="Portalier Sebastien" w:date="2021-12-15T16:51:00Z">
        <w:r w:rsidRPr="005B2BD8" w:rsidDel="005508C9">
          <w:rPr>
            <w:rFonts w:ascii="Times New Roman" w:hAnsi="Times New Roman" w:cs="Times New Roman"/>
            <w:noProof/>
            <w:sz w:val="24"/>
            <w:szCs w:val="24"/>
          </w:rPr>
          <w:delText>According to their study,</w:delText>
        </w:r>
        <w:r w:rsidRPr="005B2BD8" w:rsidDel="005508C9">
          <w:rPr>
            <w:rFonts w:ascii="Times New Roman" w:hAnsi="Times New Roman" w:cs="Times New Roman"/>
            <w:color w:val="000000"/>
            <w:sz w:val="24"/>
            <w:szCs w:val="24"/>
          </w:rPr>
          <w:delText xml:space="preserve"> w</w:delText>
        </w:r>
      </w:del>
      <w:ins w:id="102" w:author="Portalier Sebastien" w:date="2021-12-15T16:51:00Z">
        <w:r w:rsidR="005508C9">
          <w:rPr>
            <w:rFonts w:ascii="Times New Roman" w:hAnsi="Times New Roman" w:cs="Times New Roman"/>
            <w:color w:val="000000"/>
            <w:sz w:val="24"/>
            <w:szCs w:val="24"/>
          </w:rPr>
          <w:t>W</w:t>
        </w:r>
      </w:ins>
      <w:r w:rsidRPr="005B2BD8">
        <w:rPr>
          <w:rFonts w:ascii="Times New Roman" w:hAnsi="Times New Roman" w:cs="Times New Roman"/>
          <w:color w:val="000000"/>
          <w:sz w:val="24"/>
          <w:szCs w:val="24"/>
        </w:rPr>
        <w:t xml:space="preserve">e can infer SBW survival to be around 45% and reproductive output (fecundity * survival) to be 45%. At higher latitudes, emergence may sometimes occur before budburst and sometimes after, which would lead to 30% survival and 20% reproductive output. </w:t>
      </w:r>
    </w:p>
    <w:p w14:paraId="0AAD10BD" w14:textId="2EA2B6D1" w:rsidR="00F25745" w:rsidRDefault="00F25745" w:rsidP="00F25745">
      <w:pPr>
        <w:pStyle w:val="Titre3"/>
        <w:spacing w:line="480" w:lineRule="auto"/>
        <w:rPr>
          <w:rFonts w:ascii="Times New Roman" w:hAnsi="Times New Roman"/>
          <w:b/>
          <w:bCs/>
        </w:rPr>
      </w:pPr>
      <w:r>
        <w:rPr>
          <w:rFonts w:ascii="Times New Roman" w:hAnsi="Times New Roman"/>
          <w:b/>
          <w:bCs/>
          <w:color w:val="000000"/>
        </w:rPr>
        <w:t>3.4.</w:t>
      </w:r>
      <w:r w:rsidR="001816B4">
        <w:rPr>
          <w:rFonts w:ascii="Times New Roman" w:hAnsi="Times New Roman"/>
          <w:b/>
          <w:bCs/>
          <w:color w:val="000000"/>
        </w:rPr>
        <w:t>2</w:t>
      </w:r>
      <w:r>
        <w:rPr>
          <w:rFonts w:ascii="Times New Roman" w:hAnsi="Times New Roman"/>
          <w:b/>
          <w:bCs/>
          <w:color w:val="000000"/>
        </w:rPr>
        <w:t xml:space="preserve"> Predicted trends according to warming scenarios</w:t>
      </w:r>
    </w:p>
    <w:p w14:paraId="2C67D9F5" w14:textId="27BD76CE" w:rsidR="00F25745" w:rsidRDefault="00F25745" w:rsidP="00F25745">
      <w:pPr>
        <w:pStyle w:val="NormalWeb"/>
        <w:spacing w:before="280" w:beforeAutospacing="0" w:afterAutospacing="0" w:line="480" w:lineRule="auto"/>
      </w:pPr>
      <w:r>
        <w:rPr>
          <w:color w:val="000000"/>
        </w:rPr>
        <w:t>Across all scenarios, emergence and budburst are expected to occur earlier when temperatures increase</w:t>
      </w:r>
      <w:ins w:id="103" w:author="Portalier Sebastien" w:date="2021-12-15T16:53:00Z">
        <w:r w:rsidR="00D1154B">
          <w:rPr>
            <w:color w:val="000000"/>
          </w:rPr>
          <w:t>, with an amplification through time (see supplementary material)</w:t>
        </w:r>
      </w:ins>
      <w:r>
        <w:rPr>
          <w:color w:val="000000"/>
        </w:rPr>
        <w:t>. The differences in emergence, budburst and mismatch across latitude is highly significant (</w:t>
      </w:r>
      <w:r w:rsidRPr="000A1C66">
        <w:rPr>
          <w:i/>
          <w:iCs/>
          <w:color w:val="000000"/>
        </w:rPr>
        <w:t>p</w:t>
      </w:r>
      <w:r>
        <w:rPr>
          <w:color w:val="000000"/>
        </w:rPr>
        <w:t xml:space="preserve"> &lt; 10</w:t>
      </w:r>
      <w:r w:rsidRPr="000A1C66">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w:t>
      </w:r>
      <w:r w:rsidR="0019372F">
        <w:rPr>
          <w:color w:val="000000"/>
        </w:rPr>
        <w:t>5</w:t>
      </w:r>
      <w:r>
        <w:rPr>
          <w:color w:val="000000"/>
        </w:rPr>
        <w:t xml:space="preserve">B). By contrast, emergence of SBW is expected to shift differently across latitude (about 15 days difference compared to 10 historically, see Fig. </w:t>
      </w:r>
      <w:r w:rsidR="0019372F">
        <w:rPr>
          <w:color w:val="000000"/>
        </w:rPr>
        <w:t>5</w:t>
      </w:r>
      <w:r>
        <w:rPr>
          <w:color w:val="000000"/>
        </w:rPr>
        <w:t>A). </w:t>
      </w:r>
    </w:p>
    <w:p w14:paraId="272167CB" w14:textId="3C8EE830" w:rsidR="00F25745" w:rsidRDefault="00F25745" w:rsidP="00F25745">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w:t>
      </w:r>
      <w:ins w:id="104" w:author="Portalier Sebastien" w:date="2021-12-15T16:55:00Z">
        <w:r w:rsidR="00D1154B">
          <w:rPr>
            <w:color w:val="000000"/>
          </w:rPr>
          <w:t xml:space="preserve">, which </w:t>
        </w:r>
      </w:ins>
      <w:del w:id="105" w:author="Portalier Sebastien" w:date="2021-12-15T16:55:00Z">
        <w:r w:rsidDel="00D1154B">
          <w:rPr>
            <w:color w:val="000000"/>
          </w:rPr>
          <w:delText xml:space="preserve">. Thus, a moderate warming </w:delText>
        </w:r>
      </w:del>
      <w:r>
        <w:rPr>
          <w:color w:val="000000"/>
        </w:rPr>
        <w:t>could be beneficial for the insect</w:t>
      </w:r>
      <w:del w:id="106" w:author="Portalier Sebastien" w:date="2021-12-15T16:55:00Z">
        <w:r w:rsidDel="00D1154B">
          <w:rPr>
            <w:color w:val="000000"/>
          </w:rPr>
          <w:delText xml:space="preserve"> at low latitudes</w:delText>
        </w:r>
      </w:del>
      <w:r>
        <w:rPr>
          <w:color w:val="000000"/>
        </w:rPr>
        <w:t xml:space="preserve">. In case of greater warming (RCP4.5, RCP8.5), variance may lead </w:t>
      </w:r>
      <w:r>
        <w:rPr>
          <w:color w:val="000000"/>
        </w:rPr>
        <w:lastRenderedPageBreak/>
        <w:t>to emergence occurring too early some years, leading to larvae dying from starvation</w:t>
      </w:r>
      <w:ins w:id="107" w:author="Portalier Sebastien" w:date="2021-12-15T16:56:00Z">
        <w:r w:rsidR="00D1154B">
          <w:rPr>
            <w:color w:val="000000"/>
          </w:rPr>
          <w:t>, which</w:t>
        </w:r>
      </w:ins>
      <w:del w:id="108" w:author="Portalier Sebastien" w:date="2021-12-15T16:56:00Z">
        <w:r w:rsidDel="00D1154B">
          <w:rPr>
            <w:color w:val="000000"/>
          </w:rPr>
          <w:delText>.</w:delText>
        </w:r>
      </w:del>
      <w:r>
        <w:rPr>
          <w:color w:val="000000"/>
        </w:rPr>
        <w:t xml:space="preserve"> </w:t>
      </w:r>
      <w:del w:id="109" w:author="Portalier Sebastien" w:date="2021-12-15T16:56:00Z">
        <w:r w:rsidDel="00D1154B">
          <w:rPr>
            <w:color w:val="000000"/>
          </w:rPr>
          <w:delText xml:space="preserve">Thus, a greater temperature increase </w:delText>
        </w:r>
      </w:del>
      <w:r>
        <w:rPr>
          <w:color w:val="000000"/>
        </w:rPr>
        <w:t>may lead to stronger population variances among years. </w:t>
      </w:r>
    </w:p>
    <w:p w14:paraId="47979DC7" w14:textId="77777777" w:rsidR="00F25745" w:rsidRDefault="00F25745" w:rsidP="00F25745">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1E8CBCA1" w14:textId="77777777" w:rsidR="00F25745" w:rsidRDefault="00F25745" w:rsidP="00F25745">
      <w:pPr>
        <w:pStyle w:val="Titre1"/>
        <w:spacing w:before="240" w:beforeAutospacing="0" w:after="280" w:afterAutospacing="0" w:line="480" w:lineRule="auto"/>
      </w:pPr>
      <w:r>
        <w:rPr>
          <w:color w:val="000000"/>
          <w:sz w:val="32"/>
          <w:szCs w:val="32"/>
        </w:rPr>
        <w:t>4. Discussion</w:t>
      </w:r>
    </w:p>
    <w:p w14:paraId="182D1E18" w14:textId="77777777" w:rsidR="00F25745" w:rsidRDefault="00F25745" w:rsidP="00F25745">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15E83BA3" w14:textId="77777777" w:rsidR="00F25745" w:rsidRDefault="00F25745" w:rsidP="00F25745">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0944A98B" w14:textId="77777777" w:rsidR="00F25745" w:rsidRDefault="00F25745" w:rsidP="00F25745">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10" w:name="__Fieldmark__1168_3903614438"/>
      <w:r w:rsidRPr="00B26DDE">
        <w:rPr>
          <w:noProof/>
          <w:color w:val="000000"/>
        </w:rPr>
        <w:t>(Visser and Both 2005</w:t>
      </w:r>
      <w:r>
        <w:rPr>
          <w:color w:val="000000"/>
        </w:rPr>
        <w:t xml:space="preserve">; </w:t>
      </w:r>
      <w:r w:rsidRPr="00F25745">
        <w:rPr>
          <w:noProof/>
          <w:color w:val="000000"/>
        </w:rPr>
        <w:t>Donnelly et al. 2011</w:t>
      </w:r>
      <w:r>
        <w:rPr>
          <w:color w:val="000000"/>
        </w:rPr>
        <w:t xml:space="preserve">; </w:t>
      </w:r>
      <w:r w:rsidRPr="00B26DDE">
        <w:rPr>
          <w:noProof/>
          <w:color w:val="000000"/>
        </w:rPr>
        <w:t>Kharouba et al. 2018)</w:t>
      </w:r>
      <w:bookmarkEnd w:id="110"/>
      <w:r w:rsidRPr="00F25745">
        <w:rPr>
          <w:color w:val="000000"/>
        </w:rPr>
        <w:t xml:space="preserve">. </w:t>
      </w:r>
      <w:r>
        <w:rPr>
          <w:color w:val="000000"/>
        </w:rPr>
        <w:t>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 while a cold spell may cancel effects of a warm spell.</w:t>
      </w:r>
    </w:p>
    <w:p w14:paraId="2A28FE5B" w14:textId="77777777" w:rsidR="00F25745" w:rsidRDefault="00F25745" w:rsidP="00F25745">
      <w:pPr>
        <w:pStyle w:val="NormalWeb"/>
        <w:spacing w:before="280" w:beforeAutospacing="0" w:afterAutospacing="0" w:line="480" w:lineRule="auto"/>
        <w:ind w:firstLine="720"/>
      </w:pPr>
      <w:r>
        <w:rPr>
          <w:color w:val="000000"/>
        </w:rPr>
        <w:lastRenderedPageBreak/>
        <w:t xml:space="preserve">For a consumer to efficiently exploit a resource, some form of temporal synchrony is often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01B2C021" w14:textId="77777777" w:rsidR="00F25745" w:rsidRDefault="00F25745" w:rsidP="00F25745">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11" w:name="__Fieldmark__1208_3903614438"/>
      <w:r w:rsidRPr="006C0C13">
        <w:rPr>
          <w:noProof/>
          <w:color w:val="000000"/>
        </w:rPr>
        <w:t>(Simmonds et al. 2020)</w:t>
      </w:r>
      <w:bookmarkEnd w:id="111"/>
      <w:r>
        <w:rPr>
          <w:color w:val="000000"/>
        </w:rPr>
        <w:t xml:space="preserve">. If a subsidiary resource is available, the consumer may switch resources </w:t>
      </w:r>
      <w:bookmarkStart w:id="112" w:name="__Fieldmark__1219_3903614438"/>
      <w:r w:rsidRPr="006C0C13">
        <w:rPr>
          <w:noProof/>
          <w:color w:val="000000"/>
        </w:rPr>
        <w:t>(Stålhandske et al. 2016)</w:t>
      </w:r>
      <w:bookmarkEnd w:id="112"/>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113" w:name="__Fieldmark__1230_3903614438"/>
      <w:r w:rsidRPr="006C0C13">
        <w:rPr>
          <w:noProof/>
          <w:color w:val="000000"/>
        </w:rPr>
        <w:t>(Miller-Rushing et al. 2010)</w:t>
      </w:r>
      <w:bookmarkEnd w:id="113"/>
      <w:r>
        <w:rPr>
          <w:color w:val="000000"/>
        </w:rPr>
        <w:t>, as well as their geographic distribution. Our work, which is based on heat accumulation, improves our ability to predict the direction and the magnitude of the change in phenological synchrony, a research challenge identified by earlier studies (Kharouba et al. 2018).</w:t>
      </w:r>
    </w:p>
    <w:p w14:paraId="41816803" w14:textId="77777777" w:rsidR="00F25745" w:rsidRDefault="00F25745" w:rsidP="00F25745">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C801383" w14:textId="594B97F1" w:rsidR="00F25745" w:rsidRDefault="00F25745" w:rsidP="00F25745">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w:t>
      </w:r>
      <w:r>
        <w:rPr>
          <w:color w:val="000000"/>
        </w:rPr>
        <w:lastRenderedPageBreak/>
        <w:t xml:space="preserve">affect the insect more than the tree (see Fig. 2B, and section 2.2.2) because of the insect’s wider sensitivity period. Therefore, under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19372F">
        <w:rPr>
          <w:color w:val="000000"/>
        </w:rPr>
        <w:t>5</w:t>
      </w:r>
      <w:r>
        <w:rPr>
          <w:color w:val="000000"/>
        </w:rPr>
        <w:t xml:space="preserve"> and section 3.4.2). </w:t>
      </w:r>
    </w:p>
    <w:p w14:paraId="78793997" w14:textId="77777777" w:rsidR="00F25745" w:rsidRDefault="00F25745" w:rsidP="00F25745">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A shift in phenology that leads to emergence occurring too early or too late would cause severe budworm mortality and prevent its persistence in some parts of its current distribution. Conversely, an increase in the persistence of the insect in other regions will increase damages to host trees. </w:t>
      </w:r>
    </w:p>
    <w:p w14:paraId="275561AA" w14:textId="2F559DD9" w:rsidR="00903C37" w:rsidDel="00903C37" w:rsidRDefault="00903C37" w:rsidP="00F25745">
      <w:pPr>
        <w:pStyle w:val="NormalWeb"/>
        <w:spacing w:before="280" w:beforeAutospacing="0" w:afterAutospacing="0" w:line="480" w:lineRule="auto"/>
        <w:ind w:firstLine="720"/>
        <w:rPr>
          <w:del w:id="114" w:author="Portalier Sebastien" w:date="2021-12-14T05:35:00Z"/>
          <w:color w:val="000000"/>
        </w:rPr>
      </w:pPr>
      <w:del w:id="115" w:author="Portalier Sebastien" w:date="2021-12-14T05:35:00Z">
        <w:r w:rsidDel="00903C37">
          <w:rPr>
            <w:color w:val="000000"/>
          </w:rPr>
          <w:delText xml:space="preserve">A change in mismatch between budworm and balsam fir would also affect other potential host species. It is known that black spruce is a suitable host, but its phenological mismatch with budworm protects the tree from a long-term budworm establishment </w:delText>
        </w:r>
        <w:bookmarkStart w:id="116" w:name="__Fieldmark__1274_3903614438"/>
        <w:r w:rsidDel="00903C37">
          <w:rPr>
            <w:color w:val="000000"/>
          </w:rPr>
          <w:delText>(</w:delText>
        </w:r>
        <w:bookmarkStart w:id="117" w:name="__Fieldmark__883_2495178454"/>
        <w:r w:rsidDel="00903C37">
          <w:rPr>
            <w:color w:val="000000"/>
          </w:rPr>
          <w:delText>P</w:delText>
        </w:r>
        <w:bookmarkStart w:id="118" w:name="__Fieldmark__1014_942872385"/>
        <w:r w:rsidDel="00903C37">
          <w:rPr>
            <w:color w:val="000000"/>
          </w:rPr>
          <w:delText>ureswaran, et al., 2015)</w:delText>
        </w:r>
        <w:bookmarkEnd w:id="116"/>
        <w:bookmarkEnd w:id="117"/>
        <w:bookmarkEnd w:id="118"/>
        <w:r w:rsidDel="00903C37">
          <w:rPr>
            <w:color w:val="000000"/>
          </w:rPr>
          <w:delText xml:space="preserve">. Moreover, in northern sites, black spruce seems to be somehow protected because the budworm cannot establish for a long period due to a high frequency of cold years (Pureswaran, et al., 2015). However, our model predicts that warming should lead </w:delText>
        </w:r>
        <w:r w:rsidDel="00903C37">
          <w:rPr>
            <w:color w:val="000000"/>
          </w:rPr>
          <w:lastRenderedPageBreak/>
          <w:delText xml:space="preserve">to a better synchrony between the insect and balsam fir in these sites, therefore the budworm might be able to establish and generate outbreaks, which in turn would affect black spruce populations. To test this hypothesis, we require </w:delText>
        </w:r>
        <w:r w:rsidDel="00903C37">
          <w:rPr>
            <w:i/>
            <w:iCs/>
            <w:color w:val="000000"/>
          </w:rPr>
          <w:delText>in situ</w:delText>
        </w:r>
        <w:r w:rsidDel="00903C37">
          <w:rPr>
            <w:color w:val="000000"/>
          </w:rPr>
          <w:delText xml:space="preserve"> phenological data for a parameterization of the tree model (Eq. 2) for black spruce.</w:delText>
        </w:r>
      </w:del>
    </w:p>
    <w:p w14:paraId="5DA34E1D" w14:textId="2DB8D879" w:rsidR="00F25745" w:rsidRDefault="00F25745" w:rsidP="00F25745">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19" w:name="__Fieldmark__1296_3903614438"/>
      <w:r w:rsidRPr="006C0C13">
        <w:rPr>
          <w:noProof/>
          <w:color w:val="000000"/>
        </w:rPr>
        <w:t>(Deslauriers et al. 2019)</w:t>
      </w:r>
      <w:bookmarkStart w:id="120" w:name="__Fieldmark__1034_942872385"/>
      <w:bookmarkStart w:id="121" w:name="__Fieldmark__901_2495178454"/>
      <w:bookmarkEnd w:id="119"/>
      <w:bookmarkEnd w:id="120"/>
      <w:bookmarkEnd w:id="121"/>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CF89CE7" w14:textId="77777777" w:rsidR="00F25745" w:rsidRDefault="00F25745" w:rsidP="00F25745">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A8391D" w14:textId="77777777" w:rsidR="00F25745" w:rsidRDefault="00F25745" w:rsidP="00F25745">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122" w:name="__Fieldmark__1310_3903614438"/>
      <w:r w:rsidRPr="006C0C13">
        <w:rPr>
          <w:noProof/>
          <w:color w:val="000000"/>
        </w:rPr>
        <w:t>(McNamara et al. 2011)</w:t>
      </w:r>
      <w:bookmarkEnd w:id="122"/>
      <w:r>
        <w:rPr>
          <w:color w:val="000000"/>
        </w:rPr>
        <w:t>. </w:t>
      </w:r>
    </w:p>
    <w:p w14:paraId="78A3D64A" w14:textId="77777777" w:rsidR="00F25745" w:rsidRDefault="00F25745" w:rsidP="00F25745">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w:t>
      </w:r>
      <w:r>
        <w:rPr>
          <w:color w:val="000000"/>
        </w:rPr>
        <w:lastRenderedPageBreak/>
        <w:t xml:space="preserve">(e.g., </w:t>
      </w:r>
      <w:bookmarkStart w:id="123" w:name="__Fieldmark__1324_3903614438"/>
      <w:r w:rsidRPr="007F458E">
        <w:rPr>
          <w:noProof/>
          <w:color w:val="000000"/>
        </w:rPr>
        <w:t xml:space="preserve">Lindén </w:t>
      </w:r>
      <w:r>
        <w:rPr>
          <w:noProof/>
          <w:color w:val="000000"/>
        </w:rPr>
        <w:t>(</w:t>
      </w:r>
      <w:r w:rsidRPr="007F458E">
        <w:rPr>
          <w:noProof/>
          <w:color w:val="000000"/>
        </w:rPr>
        <w:t>2018)</w:t>
      </w:r>
      <w:bookmarkEnd w:id="123"/>
      <w:r>
        <w:rPr>
          <w:color w:val="000000"/>
        </w:rPr>
        <w:t xml:space="preserve"> while others showed that, in some cases, time lag between phenological peak dates was a better predictor of resource availability than the overlap between phenological distributions </w:t>
      </w:r>
      <w:bookmarkStart w:id="124" w:name="__Fieldmark__1335_3903614438"/>
      <w:r w:rsidRPr="007F458E">
        <w:rPr>
          <w:noProof/>
          <w:color w:val="000000"/>
        </w:rPr>
        <w:t>(Ramakers et al. 2020)</w:t>
      </w:r>
      <w:bookmarkEnd w:id="124"/>
      <w:r>
        <w:rPr>
          <w:color w:val="000000"/>
        </w:rPr>
        <w:t>.  </w:t>
      </w:r>
    </w:p>
    <w:p w14:paraId="4060BD09" w14:textId="15104D74" w:rsidR="00F25745" w:rsidRPr="009F1FF6" w:rsidDel="00FF274A" w:rsidRDefault="00F25745" w:rsidP="00F25745">
      <w:pPr>
        <w:spacing w:line="480" w:lineRule="auto"/>
        <w:ind w:firstLine="720"/>
        <w:rPr>
          <w:del w:id="125" w:author="Portalier Sebastien" w:date="2021-12-14T23:54:00Z"/>
          <w:rFonts w:ascii="Times New Roman" w:hAnsi="Times New Roman" w:cs="Times New Roman"/>
          <w:sz w:val="24"/>
          <w:szCs w:val="24"/>
        </w:rPr>
      </w:pPr>
      <w:del w:id="126" w:author="Portalier Sebastien" w:date="2021-12-14T23:54:00Z">
        <w:r w:rsidRPr="009F1FF6" w:rsidDel="00FF274A">
          <w:rPr>
            <w:rFonts w:ascii="Times New Roman" w:hAnsi="Times New Roman" w:cs="Times New Roman"/>
            <w:sz w:val="24"/>
            <w:szCs w:val="24"/>
          </w:rPr>
          <w:delText xml:space="preserve">Third, a change in phenological synchrony will have an effect on the whole life cycle, which would be beyond the scope of the present study. Rising temperatures are likely to affect physiological processes at later life stages, by affecting metabolism for example </w:delText>
        </w:r>
        <w:r w:rsidRPr="009F1FF6" w:rsidDel="00FF274A">
          <w:rPr>
            <w:rFonts w:ascii="Times New Roman" w:hAnsi="Times New Roman" w:cs="Times New Roman"/>
            <w:noProof/>
            <w:sz w:val="24"/>
            <w:szCs w:val="24"/>
          </w:rPr>
          <w:delText>(Brown, et al., 2004)</w:delText>
        </w:r>
        <w:r w:rsidRPr="009F1FF6" w:rsidDel="00FF274A">
          <w:rPr>
            <w:rFonts w:ascii="Times New Roman" w:hAnsi="Times New Roman" w:cs="Times New Roman"/>
            <w:sz w:val="24"/>
            <w:szCs w:val="24"/>
          </w:rPr>
          <w:delText>. It is also clear that a change in the mismatch is likely to affect the ecological and evolutionary dynamics of the consumer-resource system. These aspects provide avenue for further studies.</w:delText>
        </w:r>
      </w:del>
    </w:p>
    <w:p w14:paraId="0C765892" w14:textId="2CDE29CC" w:rsidR="009F1FF6" w:rsidDel="00B7353A" w:rsidRDefault="00B7353A" w:rsidP="00B7353A">
      <w:pPr>
        <w:pStyle w:val="NormalWeb"/>
        <w:spacing w:before="280" w:beforeAutospacing="0" w:afterAutospacing="0" w:line="480" w:lineRule="auto"/>
        <w:ind w:firstLine="720"/>
        <w:rPr>
          <w:del w:id="127" w:author="Portalier Sebastien" w:date="2021-12-15T00:27:00Z"/>
          <w:color w:val="000000"/>
        </w:rPr>
      </w:pPr>
      <w:ins w:id="128" w:author="Portalier Sebastien" w:date="2021-12-15T00:27:00Z">
        <w:r>
          <w:rPr>
            <w:color w:val="000000"/>
          </w:rPr>
          <w:t xml:space="preserve">Rising temperatures are likely to affect metabolism (Brown et al. 2004) and development rate </w:t>
        </w:r>
        <w:r w:rsidRPr="00F63323">
          <w:rPr>
            <w:noProof/>
            <w:color w:val="000000"/>
          </w:rPr>
          <w:t>(Sharpe and DeMichele 1977</w:t>
        </w:r>
        <w:r>
          <w:rPr>
            <w:color w:val="000000"/>
          </w:rPr>
          <w:t xml:space="preserve">; </w:t>
        </w:r>
        <w:r w:rsidRPr="00F63323">
          <w:rPr>
            <w:noProof/>
            <w:color w:val="000000"/>
          </w:rPr>
          <w:t>Schoolfield et al. 1981)</w:t>
        </w:r>
        <w:r>
          <w:rPr>
            <w:color w:val="000000"/>
          </w:rPr>
          <w:t xml:space="preserve"> through the whole life cycle. DDE</w:t>
        </w:r>
      </w:ins>
      <w:ins w:id="129" w:author="Portalier Sebastien" w:date="2021-12-15T16:27:00Z">
        <w:r w:rsidR="003F72A8">
          <w:rPr>
            <w:color w:val="000000"/>
          </w:rPr>
          <w:t xml:space="preserve"> models</w:t>
        </w:r>
        <w:r w:rsidR="00181500">
          <w:rPr>
            <w:color w:val="000000"/>
          </w:rPr>
          <w:t xml:space="preserve"> try</w:t>
        </w:r>
      </w:ins>
      <w:ins w:id="130" w:author="Portalier Sebastien" w:date="2021-12-15T00:27:00Z">
        <w:r>
          <w:rPr>
            <w:color w:val="000000"/>
          </w:rPr>
          <w:t xml:space="preserve"> to address effects of climate change on growth rate </w:t>
        </w:r>
        <w:r w:rsidRPr="00F63323">
          <w:rPr>
            <w:noProof/>
            <w:color w:val="000000"/>
          </w:rPr>
          <w:t>(Amarasekare and Coutinho 2013)</w:t>
        </w:r>
        <w:r>
          <w:rPr>
            <w:color w:val="000000"/>
          </w:rPr>
          <w:t xml:space="preserve">, competition </w:t>
        </w:r>
        <w:r w:rsidRPr="00F63323">
          <w:rPr>
            <w:noProof/>
            <w:color w:val="000000"/>
          </w:rPr>
          <w:t>(Amarasekare and Coutinho 2014)</w:t>
        </w:r>
        <w:r>
          <w:rPr>
            <w:color w:val="000000"/>
          </w:rPr>
          <w:t xml:space="preserve">, phenological shift </w:t>
        </w:r>
        <w:r w:rsidRPr="008F1CF6">
          <w:rPr>
            <w:noProof/>
            <w:color w:val="000000"/>
          </w:rPr>
          <w:t>(Scranton and Amarasekare 2017)</w:t>
        </w:r>
        <w:r>
          <w:rPr>
            <w:color w:val="000000"/>
          </w:rPr>
          <w:t xml:space="preserve"> or consumer-resource interactions </w:t>
        </w:r>
        <w:r w:rsidRPr="008F1CF6">
          <w:rPr>
            <w:noProof/>
            <w:color w:val="000000"/>
          </w:rPr>
          <w:t>(Amarasekare 2019)</w:t>
        </w:r>
        <w:r>
          <w:rPr>
            <w:color w:val="000000"/>
          </w:rPr>
          <w:t>. However, these mechanistic models require detailed information on temperature-dependence of life traits (e.g., fecundity, development, mortality)</w:t>
        </w:r>
      </w:ins>
      <w:ins w:id="131" w:author="Portalier Sebastien" w:date="2021-12-15T16:27:00Z">
        <w:r w:rsidR="00181500">
          <w:rPr>
            <w:color w:val="000000"/>
          </w:rPr>
          <w:t>,</w:t>
        </w:r>
      </w:ins>
      <w:ins w:id="132" w:author="Portalier Sebastien" w:date="2021-12-15T00:27:00Z">
        <w:r>
          <w:rPr>
            <w:color w:val="000000"/>
          </w:rPr>
          <w:t xml:space="preserve"> </w:t>
        </w:r>
      </w:ins>
      <w:ins w:id="133" w:author="Portalier Sebastien" w:date="2021-12-15T16:27:00Z">
        <w:r w:rsidR="00181500">
          <w:rPr>
            <w:color w:val="000000"/>
          </w:rPr>
          <w:t>which</w:t>
        </w:r>
      </w:ins>
      <w:ins w:id="134" w:author="Portalier Sebastien" w:date="2021-12-15T00:27:00Z">
        <w:r>
          <w:rPr>
            <w:color w:val="000000"/>
          </w:rPr>
          <w:t xml:space="preserve"> is available</w:t>
        </w:r>
      </w:ins>
      <w:ins w:id="135" w:author="Portalier Sebastien" w:date="2021-12-15T16:27:00Z">
        <w:r w:rsidR="00181500">
          <w:rPr>
            <w:color w:val="000000"/>
          </w:rPr>
          <w:t xml:space="preserve"> only for a </w:t>
        </w:r>
      </w:ins>
      <w:ins w:id="136" w:author="Portalier Sebastien" w:date="2021-12-15T16:28:00Z">
        <w:r w:rsidR="00181500">
          <w:rPr>
            <w:color w:val="000000"/>
          </w:rPr>
          <w:t>limited number of species</w:t>
        </w:r>
      </w:ins>
      <w:ins w:id="137" w:author="Portalier Sebastien" w:date="2021-12-15T00:27:00Z">
        <w:r>
          <w:rPr>
            <w:color w:val="000000"/>
          </w:rPr>
          <w:t xml:space="preserve">. Moreover, in our case study, the tree has a life cycle that runs on a totally different time scale than the insect. </w:t>
        </w:r>
      </w:ins>
      <w:ins w:id="138" w:author="Portalier Sebastien" w:date="2021-12-15T15:55:00Z">
        <w:r w:rsidR="0031499D">
          <w:rPr>
            <w:color w:val="000000"/>
          </w:rPr>
          <w:t>Last</w:t>
        </w:r>
      </w:ins>
      <w:ins w:id="139" w:author="Portalier Sebastien" w:date="2021-12-15T00:27:00Z">
        <w:r>
          <w:rPr>
            <w:color w:val="000000"/>
          </w:rPr>
          <w:t xml:space="preserve">, the insect is univoltine with non-overlapping generations, which differs from usual DDE models. Instead, we provide a more phenomenological but also more generally transferable method to investigate phenological mismatch between resting species.  </w:t>
        </w:r>
      </w:ins>
    </w:p>
    <w:p w14:paraId="5A40C854" w14:textId="57616666" w:rsidR="00F25745" w:rsidRDefault="00F25745" w:rsidP="00F25745">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w:t>
      </w:r>
      <w:r w:rsidR="00181500">
        <w:rPr>
          <w:color w:val="000000"/>
        </w:rPr>
        <w:t>–</w:t>
      </w:r>
      <w:r>
        <w:rPr>
          <w:color w:val="000000"/>
        </w:rPr>
        <w:t xml:space="preserve"> balsam fir system informs the required methodology. To estimate the mismatch, the two rate accumulation functions must </w:t>
      </w:r>
      <w:r>
        <w:rPr>
          <w:color w:val="000000"/>
        </w:rPr>
        <w:lastRenderedPageBreak/>
        <w:t xml:space="preserve">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025211FD" w14:textId="3E885AE2" w:rsidR="00F25745" w:rsidRDefault="00F25745" w:rsidP="00F25745">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w:t>
      </w:r>
      <w:proofErr w:type="spellStart"/>
      <w:r>
        <w:rPr>
          <w:color w:val="000000"/>
        </w:rPr>
        <w:t>BioSim</w:t>
      </w:r>
      <w:proofErr w:type="spellEnd"/>
      <w:r>
        <w:rPr>
          <w:color w:val="000000"/>
        </w:rPr>
        <w:t xml:space="preserve"> </w:t>
      </w:r>
      <w:bookmarkStart w:id="140" w:name="__Fieldmark__1350_3903614438"/>
      <w:r>
        <w:rPr>
          <w:color w:val="000000"/>
        </w:rPr>
        <w:t>(</w:t>
      </w:r>
      <w:bookmarkStart w:id="141" w:name="__Fieldmark__940_2495178454"/>
      <w:proofErr w:type="spellStart"/>
      <w:r>
        <w:rPr>
          <w:color w:val="000000"/>
        </w:rPr>
        <w:t>R</w:t>
      </w:r>
      <w:bookmarkStart w:id="142" w:name="__Fieldmark__1072_942872385"/>
      <w:r>
        <w:rPr>
          <w:color w:val="000000"/>
        </w:rPr>
        <w:t>égnière</w:t>
      </w:r>
      <w:proofErr w:type="spellEnd"/>
      <w:r>
        <w:rPr>
          <w:color w:val="000000"/>
        </w:rPr>
        <w:t xml:space="preserve">, </w:t>
      </w:r>
      <w:r>
        <w:t>et al.</w:t>
      </w:r>
      <w:r>
        <w:rPr>
          <w:color w:val="000000"/>
        </w:rPr>
        <w:t xml:space="preserve"> 2014)</w:t>
      </w:r>
      <w:bookmarkEnd w:id="140"/>
      <w:bookmarkEnd w:id="141"/>
      <w:bookmarkEnd w:id="142"/>
      <w:r>
        <w:rPr>
          <w:color w:val="000000"/>
        </w:rPr>
        <w:t xml:space="preserve"> lead to realistic emergence and budburst dates when compared to real data (see section 3.2) and to a phenological mismatch, i.e., budworm usually emerging before budburst, similar to field observations </w:t>
      </w:r>
      <w:bookmarkStart w:id="143" w:name="__Fieldmark__1361_3903614438"/>
      <w:r w:rsidRPr="007F458E">
        <w:rPr>
          <w:noProof/>
          <w:color w:val="000000"/>
        </w:rPr>
        <w:t>(Pureswaran et al. 2019)</w:t>
      </w:r>
      <w:bookmarkEnd w:id="143"/>
      <w:r>
        <w:rPr>
          <w:color w:val="000000"/>
        </w:rPr>
        <w:t xml:space="preserve">. More simplistic distributions that do not contain any warm spell can lead to the opposite pattern (i.e., budburst occurs first). Realistic temperatures show warm periods during days with low average temperatures (i.e., late winter </w:t>
      </w:r>
      <w:r w:rsidR="00181500">
        <w:rPr>
          <w:color w:val="000000"/>
        </w:rPr>
        <w:t>–</w:t>
      </w:r>
      <w:r>
        <w:rPr>
          <w:color w:val="000000"/>
        </w:rPr>
        <w:t xml:space="preserve"> early spring), which advance the insect phenology compared to </w:t>
      </w:r>
      <w:r>
        <w:t xml:space="preserve">simplified (cosine) </w:t>
      </w:r>
      <w:r>
        <w:rPr>
          <w:color w:val="000000"/>
        </w:rPr>
        <w:t xml:space="preserve">distributions. The tree is less sensitive to these short warm events. </w:t>
      </w:r>
    </w:p>
    <w:p w14:paraId="2188D7BA" w14:textId="3F476831" w:rsidR="00F25745" w:rsidRDefault="00F25745" w:rsidP="00F25745">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144" w:name="__Fieldmark__1386_3903614438"/>
      <w:r w:rsidRPr="007F458E">
        <w:rPr>
          <w:noProof/>
          <w:color w:val="000000"/>
        </w:rPr>
        <w:t xml:space="preserve">Bewick et al. </w:t>
      </w:r>
      <w:r>
        <w:rPr>
          <w:noProof/>
          <w:color w:val="000000"/>
        </w:rPr>
        <w:t>(</w:t>
      </w:r>
      <w:r w:rsidRPr="007F458E">
        <w:rPr>
          <w:noProof/>
          <w:color w:val="000000"/>
        </w:rPr>
        <w:t>2016)</w:t>
      </w:r>
      <w:bookmarkEnd w:id="144"/>
      <w:r w:rsidR="00181500">
        <w:rPr>
          <w:noProof/>
          <w:color w:val="000000"/>
        </w:rPr>
        <w:t>)</w:t>
      </w:r>
      <w:r>
        <w:rPr>
          <w:color w:val="000000"/>
        </w:rPr>
        <w:t>.</w:t>
      </w:r>
    </w:p>
    <w:p w14:paraId="03D56786" w14:textId="77777777" w:rsidR="00AA1BF6" w:rsidRDefault="00AA1BF6">
      <w:pPr>
        <w:suppressAutoHyphens w:val="0"/>
      </w:pPr>
      <w:r>
        <w:br w:type="page"/>
      </w:r>
    </w:p>
    <w:p w14:paraId="2CF138ED" w14:textId="77777777" w:rsidR="00AA1BF6" w:rsidRDefault="00AA1BF6" w:rsidP="00AA1BF6">
      <w:pPr>
        <w:pStyle w:val="Titre1"/>
        <w:spacing w:before="240" w:beforeAutospacing="0" w:after="280" w:afterAutospacing="0" w:line="480" w:lineRule="auto"/>
      </w:pPr>
      <w:r>
        <w:rPr>
          <w:color w:val="000000"/>
          <w:sz w:val="32"/>
          <w:szCs w:val="32"/>
        </w:rPr>
        <w:lastRenderedPageBreak/>
        <w:t>Acknowledgement</w:t>
      </w:r>
    </w:p>
    <w:p w14:paraId="3D21AD3F" w14:textId="77777777" w:rsidR="00AA1BF6" w:rsidRDefault="00AA1BF6" w:rsidP="00AA1BF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and two anonymous reviewers. This study was funded by the Healthy Forest Partnership.</w:t>
      </w:r>
    </w:p>
    <w:p w14:paraId="500018DC" w14:textId="77777777" w:rsidR="00AA1BF6" w:rsidRPr="00DF7FD4" w:rsidRDefault="00AA1BF6" w:rsidP="00AA1BF6">
      <w:pPr>
        <w:pStyle w:val="Titre1"/>
        <w:spacing w:line="480" w:lineRule="auto"/>
        <w:rPr>
          <w:sz w:val="32"/>
          <w:szCs w:val="32"/>
        </w:rPr>
      </w:pPr>
      <w:r>
        <w:rPr>
          <w:sz w:val="32"/>
          <w:szCs w:val="32"/>
        </w:rPr>
        <w:t>A</w:t>
      </w:r>
      <w:r w:rsidRPr="00DF7FD4">
        <w:rPr>
          <w:sz w:val="32"/>
          <w:szCs w:val="32"/>
        </w:rPr>
        <w:t>uthors</w:t>
      </w:r>
      <w:r>
        <w:rPr>
          <w:sz w:val="32"/>
          <w:szCs w:val="32"/>
        </w:rPr>
        <w:t>’ contribution</w:t>
      </w:r>
    </w:p>
    <w:p w14:paraId="2EC69AFF" w14:textId="77777777" w:rsidR="00AA1BF6" w:rsidRPr="00C21567" w:rsidRDefault="00AA1BF6" w:rsidP="00AA1BF6">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1434F1C5" w14:textId="77777777" w:rsidR="00AA1BF6" w:rsidRPr="00DF7FD4" w:rsidRDefault="00AA1BF6" w:rsidP="00AA1BF6">
      <w:pPr>
        <w:pStyle w:val="Titre1"/>
        <w:spacing w:line="480" w:lineRule="auto"/>
        <w:rPr>
          <w:sz w:val="32"/>
          <w:szCs w:val="32"/>
        </w:rPr>
      </w:pPr>
      <w:r w:rsidRPr="00DF7FD4">
        <w:rPr>
          <w:sz w:val="32"/>
          <w:szCs w:val="32"/>
        </w:rPr>
        <w:t>Data Availability</w:t>
      </w:r>
    </w:p>
    <w:p w14:paraId="19C8B29F" w14:textId="4E2BD0D5" w:rsidR="00F25745" w:rsidRPr="00AA1BF6" w:rsidRDefault="00AA1BF6" w:rsidP="00AA1BF6">
      <w:pPr>
        <w:suppressAutoHyphens w:val="0"/>
        <w:spacing w:line="480" w:lineRule="auto"/>
        <w:rPr>
          <w:sz w:val="24"/>
          <w:szCs w:val="24"/>
        </w:rPr>
      </w:pPr>
      <w:r w:rsidRPr="00AA1BF6">
        <w:rPr>
          <w:rFonts w:ascii="Times New Roman" w:hAnsi="Times New Roman" w:cs="Times New Roman"/>
          <w:sz w:val="24"/>
          <w:szCs w:val="24"/>
        </w:rPr>
        <w:t xml:space="preserve">Code will be stored on </w:t>
      </w:r>
      <w:proofErr w:type="spellStart"/>
      <w:r w:rsidRPr="00AA1BF6">
        <w:rPr>
          <w:rFonts w:ascii="Times New Roman" w:hAnsi="Times New Roman" w:cs="Times New Roman"/>
          <w:sz w:val="24"/>
          <w:szCs w:val="24"/>
        </w:rPr>
        <w:t>Zenodo</w:t>
      </w:r>
      <w:proofErr w:type="spellEnd"/>
      <w:r w:rsidRPr="00AA1BF6">
        <w:rPr>
          <w:rFonts w:ascii="Times New Roman" w:hAnsi="Times New Roman" w:cs="Times New Roman"/>
          <w:sz w:val="24"/>
          <w:szCs w:val="24"/>
        </w:rPr>
        <w:t xml:space="preserve"> public depository. Data on balsam fir phenology can be made available on demand to Dr. J. </w:t>
      </w:r>
      <w:proofErr w:type="spellStart"/>
      <w:r w:rsidRPr="00AA1BF6">
        <w:rPr>
          <w:rFonts w:ascii="Times New Roman" w:hAnsi="Times New Roman" w:cs="Times New Roman"/>
          <w:sz w:val="24"/>
          <w:szCs w:val="24"/>
        </w:rPr>
        <w:t>Régnière</w:t>
      </w:r>
      <w:proofErr w:type="spellEnd"/>
      <w:r w:rsidRPr="00AA1BF6">
        <w:rPr>
          <w:rFonts w:ascii="Times New Roman" w:hAnsi="Times New Roman" w:cs="Times New Roman"/>
          <w:sz w:val="24"/>
          <w:szCs w:val="24"/>
        </w:rPr>
        <w:t xml:space="preserve"> (Natural Resources Canada).</w:t>
      </w:r>
      <w:r w:rsidR="00F25745" w:rsidRPr="00AA1BF6">
        <w:rPr>
          <w:sz w:val="24"/>
          <w:szCs w:val="24"/>
        </w:rPr>
        <w:br w:type="page"/>
      </w:r>
    </w:p>
    <w:p w14:paraId="43794325" w14:textId="77777777" w:rsidR="00F25745" w:rsidRPr="00321132" w:rsidRDefault="00F25745" w:rsidP="00321132">
      <w:pPr>
        <w:pStyle w:val="Titre1"/>
        <w:rPr>
          <w:sz w:val="32"/>
          <w:szCs w:val="32"/>
        </w:rPr>
      </w:pPr>
      <w:r w:rsidRPr="00321132">
        <w:rPr>
          <w:sz w:val="32"/>
          <w:szCs w:val="32"/>
        </w:rPr>
        <w:lastRenderedPageBreak/>
        <w:t>References</w:t>
      </w:r>
    </w:p>
    <w:p w14:paraId="14FD54A6" w14:textId="77777777" w:rsidR="00062D66" w:rsidRPr="008F1CF6" w:rsidRDefault="00062D66" w:rsidP="00062D66">
      <w:pPr>
        <w:widowControl w:val="0"/>
        <w:autoSpaceDE w:val="0"/>
        <w:autoSpaceDN w:val="0"/>
        <w:adjustRightInd w:val="0"/>
        <w:spacing w:line="480" w:lineRule="auto"/>
        <w:ind w:left="480" w:hanging="480"/>
        <w:rPr>
          <w:ins w:id="145" w:author="Portalier Sebastien" w:date="2021-12-15T00:28:00Z"/>
          <w:rFonts w:ascii="Times New Roman" w:hAnsi="Times New Roman" w:cs="Times New Roman"/>
          <w:noProof/>
          <w:sz w:val="24"/>
          <w:szCs w:val="24"/>
        </w:rPr>
      </w:pPr>
      <w:ins w:id="146" w:author="Portalier Sebastien" w:date="2021-12-15T00:28:00Z">
        <w:r w:rsidRPr="008F1CF6">
          <w:rPr>
            <w:rFonts w:ascii="Times New Roman" w:hAnsi="Times New Roman" w:cs="Times New Roman"/>
            <w:noProof/>
            <w:sz w:val="24"/>
            <w:szCs w:val="24"/>
          </w:rPr>
          <w:t>Amarasekare, P. 2019. Effects of Climate Warming on Consumer-Resource Interactions: A Latitudinal Perspective. - Front. Ecol. Evol. 7: 146.</w:t>
        </w:r>
      </w:ins>
    </w:p>
    <w:p w14:paraId="55A51F46" w14:textId="77777777" w:rsidR="00062D66" w:rsidRPr="008F1CF6" w:rsidRDefault="00062D66" w:rsidP="00062D66">
      <w:pPr>
        <w:widowControl w:val="0"/>
        <w:autoSpaceDE w:val="0"/>
        <w:autoSpaceDN w:val="0"/>
        <w:adjustRightInd w:val="0"/>
        <w:spacing w:line="480" w:lineRule="auto"/>
        <w:ind w:left="480" w:hanging="480"/>
        <w:rPr>
          <w:ins w:id="147" w:author="Portalier Sebastien" w:date="2021-12-15T00:28:00Z"/>
          <w:rFonts w:ascii="Times New Roman" w:hAnsi="Times New Roman" w:cs="Times New Roman"/>
          <w:noProof/>
          <w:sz w:val="24"/>
          <w:szCs w:val="24"/>
        </w:rPr>
      </w:pPr>
      <w:ins w:id="148" w:author="Portalier Sebastien" w:date="2021-12-15T00:28:00Z">
        <w:r w:rsidRPr="008F1CF6">
          <w:rPr>
            <w:rFonts w:ascii="Times New Roman" w:hAnsi="Times New Roman" w:cs="Times New Roman"/>
            <w:noProof/>
            <w:sz w:val="24"/>
            <w:szCs w:val="24"/>
          </w:rPr>
          <w:t>Amarasekare, P. and Coutinho, R. M. 2013. The intrinsic growth rate as a predictor of population viability under climate warming (W Gurney, Ed.). - J. Anim. Ecol. 82: 1240–1253.</w:t>
        </w:r>
      </w:ins>
    </w:p>
    <w:p w14:paraId="1E11C3ED" w14:textId="7444A08D" w:rsidR="00F25745" w:rsidRPr="00F25745" w:rsidRDefault="00F25745" w:rsidP="00062D66">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Amarasekare, P. and Coutinho, R. M. 2014. Effects of temperature on intraspecific competition in ectotherms. - Am. Nat. 184: E50-65.</w:t>
      </w:r>
    </w:p>
    <w:p w14:paraId="2A961AA3"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lang w:val="fr-FR"/>
        </w:rPr>
        <w:t xml:space="preserve">Bale, J. S. et al. 2002. </w:t>
      </w:r>
      <w:r w:rsidRPr="00F25745">
        <w:rPr>
          <w:rFonts w:ascii="Times New Roman" w:hAnsi="Times New Roman" w:cs="Times New Roman"/>
          <w:noProof/>
          <w:sz w:val="24"/>
          <w:szCs w:val="24"/>
        </w:rPr>
        <w:t>Herbivory in global climate change research: direct effects of rising temperature on insect herbivores. - Glob. Chang. Biol. 8: 1–16.</w:t>
      </w:r>
    </w:p>
    <w:p w14:paraId="5B88BA40"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Bean, J. L. 1961. Predicting emergence of second-instar spruce budworm larvae from hibernation under field conditions in minnesota. - Ann. Entomol. Soc. Am. 54: 175–177.</w:t>
      </w:r>
    </w:p>
    <w:p w14:paraId="275E1DB1"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Bewick, S. et al. 2016. How resource phenology affects consumer population dynamics. - Am. Nat. 187: 151–166.</w:t>
      </w:r>
    </w:p>
    <w:p w14:paraId="60A5CD1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Blais, J. R. 1957. Some relationships of the spruce budworm, Choristoneura fumiferana (Clem.) to black spruce, Picea mariana (Moench) Voss. - For. Chron. 33: 364–372.</w:t>
      </w:r>
    </w:p>
    <w:p w14:paraId="53BACC1E"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Both, C. and Visser, M. E. 2001. Adjustment to climate change is constrained by arrival date in a long-distance migrant bird. - Nature 411: 296–298.</w:t>
      </w:r>
    </w:p>
    <w:p w14:paraId="40357B08" w14:textId="77777777" w:rsidR="00F25745" w:rsidRPr="00F25745" w:rsidRDefault="00F25745" w:rsidP="00A87E03">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Both, C. et al. 2009. Climate change and unequal phenological changes across four trophic levels: constraints or adaptations? - J. Anim. Ecol. 78: 73–83.</w:t>
      </w:r>
    </w:p>
    <w:p w14:paraId="426C42D6" w14:textId="77777777" w:rsidR="00A87E03" w:rsidRPr="00B314CD" w:rsidRDefault="00A87E03" w:rsidP="00A87E03">
      <w:pPr>
        <w:widowControl w:val="0"/>
        <w:autoSpaceDE w:val="0"/>
        <w:autoSpaceDN w:val="0"/>
        <w:adjustRightInd w:val="0"/>
        <w:spacing w:line="480" w:lineRule="auto"/>
        <w:ind w:left="480" w:hanging="480"/>
        <w:rPr>
          <w:rFonts w:ascii="Times New Roman" w:hAnsi="Times New Roman" w:cs="Times New Roman"/>
          <w:noProof/>
          <w:sz w:val="24"/>
          <w:szCs w:val="24"/>
        </w:rPr>
      </w:pPr>
      <w:r w:rsidRPr="006F2D60">
        <w:rPr>
          <w:rFonts w:ascii="Times New Roman" w:hAnsi="Times New Roman" w:cs="Times New Roman"/>
          <w:noProof/>
          <w:sz w:val="24"/>
          <w:szCs w:val="24"/>
        </w:rPr>
        <w:t xml:space="preserve">Brown, J. H. et al. 2004. </w:t>
      </w:r>
      <w:r w:rsidRPr="00B314CD">
        <w:rPr>
          <w:rFonts w:ascii="Times New Roman" w:hAnsi="Times New Roman" w:cs="Times New Roman"/>
          <w:noProof/>
          <w:sz w:val="24"/>
          <w:szCs w:val="24"/>
        </w:rPr>
        <w:t>Toward A Metabolic Theory Of Ecology. - Ecology 85: 1771–1789.</w:t>
      </w:r>
    </w:p>
    <w:p w14:paraId="5EBDBD78" w14:textId="5D2582C2" w:rsidR="00F25745" w:rsidRPr="00F25745" w:rsidRDefault="00F25745" w:rsidP="00A87E03">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Chuine, I. 2000. A united model for budburst of trees. - J. Theor. Biol. 207: 337–347.</w:t>
      </w:r>
    </w:p>
    <w:p w14:paraId="301A7D16" w14:textId="77777777" w:rsidR="00F25745" w:rsidRPr="00F25745" w:rsidRDefault="00F25745" w:rsidP="00A87E03">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lastRenderedPageBreak/>
        <w:t>Chuine, I. and Régnière, J. 2017. Process-based models of phenology for plants and animals. - Annu. Rev. Ecol. Evol. Syst. 48: 159–182.</w:t>
      </w:r>
    </w:p>
    <w:p w14:paraId="033D7C5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Cobbold, C. A. and Powell, J. A. 2011. Evolution stabilises the synchronising dynamics of poikilotherm life cycles. - Bull. Math. Biol. 73: 1052–1081.</w:t>
      </w:r>
    </w:p>
    <w:p w14:paraId="68D752FE"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Cohen, J. M. et al. 2018. A global synthesis of animal phenological responses to climate change. - Nat. Clim. Chang. 8: 224–228.</w:t>
      </w:r>
    </w:p>
    <w:p w14:paraId="2797C81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Colombo, S. J. 1998. Climatic warming and its effect on bud burst and risk of frost damage to white spruce in Canada. - For. Chron. 74: 567–577.</w:t>
      </w:r>
    </w:p>
    <w:p w14:paraId="04E522AF" w14:textId="77777777" w:rsidR="00F25745" w:rsidRPr="00D14BC8"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F25745">
        <w:rPr>
          <w:rFonts w:ascii="Times New Roman" w:hAnsi="Times New Roman" w:cs="Times New Roman"/>
          <w:noProof/>
          <w:sz w:val="24"/>
          <w:szCs w:val="24"/>
        </w:rPr>
        <w:t xml:space="preserve">Cushing, D. H. 1990. Plankton production and year-class strength in fish populations: An update of the match/mismatch hypothesis. - Adv. Mar. </w:t>
      </w:r>
      <w:r w:rsidRPr="00D14BC8">
        <w:rPr>
          <w:rFonts w:ascii="Times New Roman" w:hAnsi="Times New Roman" w:cs="Times New Roman"/>
          <w:noProof/>
          <w:sz w:val="24"/>
          <w:szCs w:val="24"/>
          <w:lang w:val="fr-FR"/>
        </w:rPr>
        <w:t>Biol. 26: 249–293.</w:t>
      </w:r>
    </w:p>
    <w:p w14:paraId="657049B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F25745">
        <w:rPr>
          <w:rFonts w:ascii="Times New Roman" w:hAnsi="Times New Roman" w:cs="Times New Roman"/>
          <w:noProof/>
          <w:sz w:val="24"/>
          <w:szCs w:val="24"/>
          <w:lang w:val="fr-FR"/>
        </w:rPr>
        <w:t>Desbiens, M. 2007. Relation phénologique entre le débourrement des bourgeons chez le sapin baumier et l’émergence des larves de deuxième stade de la tordeuse des bourgeons de l’épinette, Choristoneura fumiferana (Lepidoptera: Tortricidae).</w:t>
      </w:r>
    </w:p>
    <w:p w14:paraId="1FCA0ABE"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Deslauriers, A. et al. 2019. Phenological shifts in conifer species stressed by spruce budworm defoliation (M Ball, Ed.). - Tree Physiol. 39: 590–605.</w:t>
      </w:r>
    </w:p>
    <w:p w14:paraId="250AD326"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Donnelly, A. et al. 2011. A review of climate-driven mismatches between interdependent phenophases in terrestrial and aquatic ecosystems. - Int. J. Biometeorol. 55: 805–817.</w:t>
      </w:r>
    </w:p>
    <w:p w14:paraId="2B530E28" w14:textId="77777777" w:rsidR="00F25745" w:rsidRPr="00F25745" w:rsidRDefault="00F25745" w:rsidP="00D14BC8">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Fleming, R. A. 2000. Climate change and insect disturbance regimes in Canada’s boreal forests. - World Resour. Rev. 12: 521–548.</w:t>
      </w:r>
    </w:p>
    <w:p w14:paraId="74B63F38" w14:textId="77777777" w:rsidR="00D14BC8" w:rsidRPr="008E28C0" w:rsidRDefault="00D14BC8" w:rsidP="00D14BC8">
      <w:pPr>
        <w:widowControl w:val="0"/>
        <w:autoSpaceDE w:val="0"/>
        <w:autoSpaceDN w:val="0"/>
        <w:adjustRightInd w:val="0"/>
        <w:spacing w:line="480" w:lineRule="auto"/>
        <w:ind w:left="480" w:hanging="480"/>
        <w:rPr>
          <w:rFonts w:ascii="Times New Roman" w:hAnsi="Times New Roman" w:cs="Times New Roman"/>
          <w:noProof/>
          <w:sz w:val="24"/>
          <w:szCs w:val="24"/>
        </w:rPr>
      </w:pPr>
      <w:r w:rsidRPr="008E28C0">
        <w:rPr>
          <w:rFonts w:ascii="Times New Roman" w:hAnsi="Times New Roman" w:cs="Times New Roman"/>
          <w:noProof/>
          <w:sz w:val="24"/>
          <w:szCs w:val="24"/>
        </w:rPr>
        <w:t>Forrest, J. and Thomson, J. D. 2012. Pollinator experience, neophobia and the evolution of flowering time. - Proc. R. Soc. B Biol. Sci. 276: 935–943.</w:t>
      </w:r>
    </w:p>
    <w:p w14:paraId="2C52D499" w14:textId="3AD8A7BB" w:rsidR="00F25745" w:rsidRPr="00F25745" w:rsidRDefault="00F25745" w:rsidP="00D14BC8">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 xml:space="preserve">Fuentealba, A. et al. 2017. How does synchrony with host plant affect the performance of an </w:t>
      </w:r>
      <w:r w:rsidRPr="00F25745">
        <w:rPr>
          <w:rFonts w:ascii="Times New Roman" w:hAnsi="Times New Roman" w:cs="Times New Roman"/>
          <w:noProof/>
          <w:sz w:val="24"/>
          <w:szCs w:val="24"/>
        </w:rPr>
        <w:lastRenderedPageBreak/>
        <w:t>outbreaking insect defoliator? - Oecologia 184: 847–857.</w:t>
      </w:r>
    </w:p>
    <w:p w14:paraId="00B2B0A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Gienapp, P. and Visser, M. E. 2006. Possible fitness consequences of experimentally advanced laying dates in Great Tits: differences between populations in different habitats. - Funct. Ecol. 20: 180–185.</w:t>
      </w:r>
    </w:p>
    <w:p w14:paraId="62308E13"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Gurney, W. S. C. et al. 1983. The Systematic Formulation of Tractable Single-Species Population Models Incorporating Age Structure. - J. Anim. Ecol. 52: 479–495.</w:t>
      </w:r>
    </w:p>
    <w:p w14:paraId="7BC755B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Iwasa, Y. et al. 1983. Emergence patterns in male butterflies: A hypothesis and a test. - Theor. Popul. Biol. 23: 363–379.</w:t>
      </w:r>
    </w:p>
    <w:p w14:paraId="292FC7CA"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Kharouba, H. M. and Wolkovich, E. M. 2020. Disconnects between ecological theory and data in phenological mismatch research. - Nat. Clim. Chang. 10: 406–415.</w:t>
      </w:r>
    </w:p>
    <w:p w14:paraId="29104B5A"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Kharouba, H. M. et al. 2018. Global shifts in the phenological synchrony of species interactions over recent decades. - Proc. Natl. Acad. Sci. 115: 5211–5216.</w:t>
      </w:r>
    </w:p>
    <w:p w14:paraId="712793A9"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6F2D60">
        <w:rPr>
          <w:rFonts w:ascii="Times New Roman" w:hAnsi="Times New Roman" w:cs="Times New Roman"/>
          <w:noProof/>
          <w:sz w:val="24"/>
          <w:szCs w:val="24"/>
        </w:rPr>
        <w:t xml:space="preserve">Lawrence, R. K. et al. 1997. </w:t>
      </w:r>
      <w:r w:rsidRPr="00F25745">
        <w:rPr>
          <w:rFonts w:ascii="Times New Roman" w:hAnsi="Times New Roman" w:cs="Times New Roman"/>
          <w:noProof/>
          <w:sz w:val="24"/>
          <w:szCs w:val="24"/>
        </w:rPr>
        <w:t>White spruce and the spruce budworm: Defining the phenological window of susceptibility. - Can. Entomol. 129: 291–318.</w:t>
      </w:r>
    </w:p>
    <w:p w14:paraId="16589DA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Lindén, A. 2018. Adaptive and nonadaptive changes in phenological synchrony. - Proc. Natl. Acad. Sci. U. S. A. 115: 5057–5059.</w:t>
      </w:r>
    </w:p>
    <w:p w14:paraId="60A5C33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Mattson, W. and Scriber, M. 1987. Feeding ecology of insect folivores of woody plants: nitrogen, water, fiber, and mineral considerations. - In: Slansky, F. and Rodriguez, J. (eds), The Nutritional Ecology of Insects, Mites, and Spiders. John Wiley &amp; Sons, New York, pp. 105–146.</w:t>
      </w:r>
    </w:p>
    <w:p w14:paraId="52403A1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McNamara, J. M. et al. 2011. Cues and the optimal timing of activities under environmental changes. - Ecol. Lett. 14: 1183–1190.</w:t>
      </w:r>
    </w:p>
    <w:p w14:paraId="0500E437"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lastRenderedPageBreak/>
        <w:t>Miller-Rushing, A. J. et al. 2010. The effects of phenological mismatches on demography. - Philos. Trans. R. Soc. B Biol. Sci. 365: 3177–3186.</w:t>
      </w:r>
    </w:p>
    <w:p w14:paraId="0E3FC862"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Nisbet, R. M. and Gurney, W. S. C. 1983. The systematic formulation of population models for insects with dynamically varying instar duration. - Theor. Popul. Biol. 23: 114–135.</w:t>
      </w:r>
    </w:p>
    <w:p w14:paraId="3FF70622"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Osawa, A. et al. 1983. A stochastic model of balsam fir bud phenology utilizing maximum likelihood parameter estimation (Abies balsamea, Quebec). - For. Sci. 29: 478–490.</w:t>
      </w:r>
    </w:p>
    <w:p w14:paraId="02B3187A"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lang w:val="fr-FR"/>
        </w:rPr>
        <w:t xml:space="preserve">Pachauri, R. K. et al. 2014. </w:t>
      </w:r>
      <w:r w:rsidRPr="00F25745">
        <w:rPr>
          <w:rFonts w:ascii="Times New Roman" w:hAnsi="Times New Roman" w:cs="Times New Roman"/>
          <w:noProof/>
          <w:sz w:val="24"/>
          <w:szCs w:val="24"/>
        </w:rPr>
        <w:t>Climate change 2014: synthesis report. Contribution of Working Groups I, II and III to the fifth assessment report of the Intergovernmental Panel on Climate Change. - Ipcc.</w:t>
      </w:r>
    </w:p>
    <w:p w14:paraId="2BBEB6CB"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Parmesan, C. 2006. Ecological and evolutionary responses to recent climate change. - Annu. Rev. Ecol. Evol. Syst. 37: 637–669.</w:t>
      </w:r>
    </w:p>
    <w:p w14:paraId="4E77659C"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Parmesan, C. and Yohe, G. 2003. A globally coherent fingerprint of climate change impacts across natural systems. - Nature 421: 37–42.</w:t>
      </w:r>
    </w:p>
    <w:p w14:paraId="5581F6A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Post, E. et al. 2001. The timing of life-history events in a changing climate. - Proc. R. Soc. B Biol. Sci. 268: 15–23.</w:t>
      </w:r>
    </w:p>
    <w:p w14:paraId="75E11EF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6F2D60">
        <w:rPr>
          <w:rFonts w:ascii="Times New Roman" w:hAnsi="Times New Roman" w:cs="Times New Roman"/>
          <w:noProof/>
          <w:sz w:val="24"/>
          <w:szCs w:val="24"/>
        </w:rPr>
        <w:t xml:space="preserve">Pureswaran, D. S. et al. 2019. </w:t>
      </w:r>
      <w:r w:rsidRPr="00F25745">
        <w:rPr>
          <w:rFonts w:ascii="Times New Roman" w:hAnsi="Times New Roman" w:cs="Times New Roman"/>
          <w:noProof/>
          <w:sz w:val="24"/>
          <w:szCs w:val="24"/>
        </w:rPr>
        <w:t>Phenological synchrony between eastern spruce budworm and its host trees increases with warmer temperatures in the boreal forest. - Ecol. Evol. 9: 576–586.</w:t>
      </w:r>
    </w:p>
    <w:p w14:paraId="586ECF70"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Ramakers, J. J. C. et al. 2020. Comparing two measures of phenological synchrony in a predator–prey interaction: Simpler works better (A Phillimore, Ed.). - J. Anim. Ecol. 89: 745–756.</w:t>
      </w:r>
    </w:p>
    <w:p w14:paraId="2E18DB86"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 xml:space="preserve">Rebaudo, F. and Rabhi, V.-B. 2018. Modeling temperature-dependent development rate and phenology in insects: review of major developments, challenges, and future directions. - </w:t>
      </w:r>
      <w:r w:rsidRPr="00F25745">
        <w:rPr>
          <w:rFonts w:ascii="Times New Roman" w:hAnsi="Times New Roman" w:cs="Times New Roman"/>
          <w:noProof/>
          <w:sz w:val="24"/>
          <w:szCs w:val="24"/>
        </w:rPr>
        <w:lastRenderedPageBreak/>
        <w:t>Entomol. Exp. Appl. 166: 607–617.</w:t>
      </w:r>
    </w:p>
    <w:p w14:paraId="0AAA635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Régnière, J. and Nealis, V. G. 2008. The fine-scale population dynamics of spruce budworm: survival of early instars related to forest condition. - Ecol. Entomol. 33: 362–373.</w:t>
      </w:r>
    </w:p>
    <w:p w14:paraId="45B2F61F"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Régnière, J. and Nealis, V. G. 2018. Two sides of a coin: host-plant synchrony fitness trade-offs in the population dynamics of the western spruce budworm. - Insect Sci. 25: 117–126.</w:t>
      </w:r>
    </w:p>
    <w:p w14:paraId="7D98EF7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F25745">
        <w:rPr>
          <w:rFonts w:ascii="Times New Roman" w:hAnsi="Times New Roman" w:cs="Times New Roman"/>
          <w:noProof/>
          <w:sz w:val="24"/>
          <w:szCs w:val="24"/>
        </w:rPr>
        <w:t xml:space="preserve">Régnière, J. et al. 2012. Predicting insect distributions under climate change from physiological responses: spruce budworm as an example. - Biol. </w:t>
      </w:r>
      <w:r w:rsidRPr="00F25745">
        <w:rPr>
          <w:rFonts w:ascii="Times New Roman" w:hAnsi="Times New Roman" w:cs="Times New Roman"/>
          <w:noProof/>
          <w:sz w:val="24"/>
          <w:szCs w:val="24"/>
          <w:lang w:val="fr-FR"/>
        </w:rPr>
        <w:t>Invasions 14: 1571–1586.</w:t>
      </w:r>
    </w:p>
    <w:p w14:paraId="6F27406E"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lang w:val="fr-FR"/>
        </w:rPr>
        <w:t xml:space="preserve">Régnière, J. et al. 2014. BioSIM 10: User’s manual, A. Nat. </w:t>
      </w:r>
      <w:r w:rsidRPr="00F25745">
        <w:rPr>
          <w:rFonts w:ascii="Times New Roman" w:hAnsi="Times New Roman" w:cs="Times New Roman"/>
          <w:noProof/>
          <w:sz w:val="24"/>
          <w:szCs w:val="24"/>
        </w:rPr>
        <w:t>Resour. Can., Can. For. Serv. - Laurentian Forestry Centre, Québec (Quebec). Inf. Rep. LAU-X-137E.</w:t>
      </w:r>
    </w:p>
    <w:p w14:paraId="4FDFAF93"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Renner, S. S. and Zohner, C. M. 2018. Climate change and phenological mismatch in trophic interactions among plants, insects, and vertebrates. - Annu. Rev. Ecol. Evol. Syst. 49: 165–182.</w:t>
      </w:r>
    </w:p>
    <w:p w14:paraId="535F7EBB"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Samplonius, J. M. et al. 2021. Strengthening the evidence base for temperature-mediated phenological asynchrony and its impacts. - Nat. Ecol. Evol. 5: 155–164.</w:t>
      </w:r>
    </w:p>
    <w:p w14:paraId="7FE433EA" w14:textId="77777777" w:rsidR="00AA4C07" w:rsidRPr="008F1CF6" w:rsidRDefault="00AA4C07" w:rsidP="00AA4C07">
      <w:pPr>
        <w:widowControl w:val="0"/>
        <w:autoSpaceDE w:val="0"/>
        <w:autoSpaceDN w:val="0"/>
        <w:adjustRightInd w:val="0"/>
        <w:spacing w:line="480" w:lineRule="auto"/>
        <w:ind w:left="480" w:hanging="480"/>
        <w:rPr>
          <w:ins w:id="149" w:author="Portalier Sebastien" w:date="2021-12-15T00:29:00Z"/>
          <w:rFonts w:ascii="Times New Roman" w:hAnsi="Times New Roman" w:cs="Times New Roman"/>
          <w:noProof/>
          <w:sz w:val="24"/>
          <w:szCs w:val="24"/>
        </w:rPr>
      </w:pPr>
      <w:ins w:id="150" w:author="Portalier Sebastien" w:date="2021-12-15T00:29:00Z">
        <w:r w:rsidRPr="008F1CF6">
          <w:rPr>
            <w:rFonts w:ascii="Times New Roman" w:hAnsi="Times New Roman" w:cs="Times New Roman"/>
            <w:noProof/>
            <w:sz w:val="24"/>
            <w:szCs w:val="24"/>
          </w:rPr>
          <w:t>Schoolfield, R. M. et al. 1981. Non-linear regression of biological temperature-dependent rate models based on absolute reaction-rate theory. - J. Theor. Biol. 88: 719–731.</w:t>
        </w:r>
      </w:ins>
    </w:p>
    <w:p w14:paraId="70A88B2C" w14:textId="77777777" w:rsidR="00AA4C07" w:rsidRPr="008F1CF6" w:rsidRDefault="00AA4C07" w:rsidP="00AA4C07">
      <w:pPr>
        <w:widowControl w:val="0"/>
        <w:autoSpaceDE w:val="0"/>
        <w:autoSpaceDN w:val="0"/>
        <w:adjustRightInd w:val="0"/>
        <w:spacing w:line="480" w:lineRule="auto"/>
        <w:ind w:left="480" w:hanging="480"/>
        <w:rPr>
          <w:ins w:id="151" w:author="Portalier Sebastien" w:date="2021-12-15T00:29:00Z"/>
          <w:rFonts w:ascii="Times New Roman" w:hAnsi="Times New Roman" w:cs="Times New Roman"/>
          <w:noProof/>
          <w:sz w:val="24"/>
          <w:szCs w:val="24"/>
        </w:rPr>
      </w:pPr>
      <w:ins w:id="152" w:author="Portalier Sebastien" w:date="2021-12-15T00:29:00Z">
        <w:r w:rsidRPr="008F1CF6">
          <w:rPr>
            <w:rFonts w:ascii="Times New Roman" w:hAnsi="Times New Roman" w:cs="Times New Roman"/>
            <w:noProof/>
            <w:sz w:val="24"/>
            <w:szCs w:val="24"/>
          </w:rPr>
          <w:t>Scranton, K. and Amarasekare, P. 2017. Predicting phenological shifts in a changing climate. - Proc. Natl. Acad. Sci. U. S. A. 114: 13212–13217.</w:t>
        </w:r>
      </w:ins>
    </w:p>
    <w:p w14:paraId="0CEFF7DF" w14:textId="77777777" w:rsidR="00AA4C07" w:rsidRPr="008F1CF6" w:rsidRDefault="00AA4C07" w:rsidP="00AA4C07">
      <w:pPr>
        <w:widowControl w:val="0"/>
        <w:autoSpaceDE w:val="0"/>
        <w:autoSpaceDN w:val="0"/>
        <w:adjustRightInd w:val="0"/>
        <w:spacing w:line="480" w:lineRule="auto"/>
        <w:ind w:left="480" w:hanging="480"/>
        <w:rPr>
          <w:ins w:id="153" w:author="Portalier Sebastien" w:date="2021-12-15T00:29:00Z"/>
          <w:rFonts w:ascii="Times New Roman" w:hAnsi="Times New Roman" w:cs="Times New Roman"/>
          <w:noProof/>
          <w:sz w:val="24"/>
          <w:szCs w:val="24"/>
        </w:rPr>
      </w:pPr>
      <w:ins w:id="154" w:author="Portalier Sebastien" w:date="2021-12-15T00:29:00Z">
        <w:r w:rsidRPr="008F1CF6">
          <w:rPr>
            <w:rFonts w:ascii="Times New Roman" w:hAnsi="Times New Roman" w:cs="Times New Roman"/>
            <w:noProof/>
            <w:sz w:val="24"/>
            <w:szCs w:val="24"/>
          </w:rPr>
          <w:t>Sharpe, P. J. H. and DeMichele, D. W. 1977. Reaction kinetics of poikilotherm development. - J. Theor. Biol. 64: 649–670.</w:t>
        </w:r>
      </w:ins>
    </w:p>
    <w:p w14:paraId="118DAE18" w14:textId="470615DD" w:rsidR="00F25745" w:rsidRPr="00F25745" w:rsidRDefault="00F25745" w:rsidP="00AA4C07">
      <w:pPr>
        <w:widowControl w:val="0"/>
        <w:autoSpaceDE w:val="0"/>
        <w:autoSpaceDN w:val="0"/>
        <w:adjustRightInd w:val="0"/>
        <w:spacing w:line="480" w:lineRule="auto"/>
        <w:ind w:left="480" w:hanging="480"/>
        <w:rPr>
          <w:rFonts w:ascii="Times New Roman" w:hAnsi="Times New Roman" w:cs="Times New Roman"/>
          <w:noProof/>
          <w:sz w:val="24"/>
          <w:szCs w:val="24"/>
        </w:rPr>
      </w:pPr>
      <w:r w:rsidRPr="00717003">
        <w:rPr>
          <w:rFonts w:ascii="Times New Roman" w:hAnsi="Times New Roman" w:cs="Times New Roman"/>
          <w:noProof/>
          <w:sz w:val="24"/>
          <w:szCs w:val="24"/>
        </w:rPr>
        <w:lastRenderedPageBreak/>
        <w:t xml:space="preserve">Simmonds, E. G. et al. 2020. </w:t>
      </w:r>
      <w:r w:rsidRPr="00F25745">
        <w:rPr>
          <w:rFonts w:ascii="Times New Roman" w:hAnsi="Times New Roman" w:cs="Times New Roman"/>
          <w:noProof/>
          <w:sz w:val="24"/>
          <w:szCs w:val="24"/>
        </w:rPr>
        <w:t>Phenological asynchrony: a ticking time‐bomb for seemingly stable populations? (E Cleland, Ed.). - Ecol. Lett. 23: 1766–1775.</w:t>
      </w:r>
    </w:p>
    <w:p w14:paraId="035C8040"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Singer, M. C. and Parmesan, C. 2010. Phenological asynchrony between herbivorous insects and their hosts: Signal of climate change or pre-existing adaptive strategy? - Philos. Trans. R. Soc. B Biol. Sci. 365: 3161–3176.</w:t>
      </w:r>
    </w:p>
    <w:p w14:paraId="0EB0CD34"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Singer, M. and Parmesan, C. 2020. Misunderstanding mismatch. in press.</w:t>
      </w:r>
    </w:p>
    <w:p w14:paraId="2FBCEEFA"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Stålhandske, S. et al. 2016. Phenological matching rather than genetic variation in host preference underlies geographical variation in host plants used by orange tip butterflies. - Biol. J. Linn. Soc. 119: 1060–1067.</w:t>
      </w:r>
    </w:p>
    <w:p w14:paraId="7E28B14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Van Asch, M. and Visser, M. E. 2007. Phenology of forest caterpillars and their host trees: The importance of synchrony. - Annu. Rev. Entomol. 52: 37–55.</w:t>
      </w:r>
    </w:p>
    <w:p w14:paraId="7A26D7EC"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van Vuuren, D. P. et al. 2011. The representative concentration pathways: an overview. - Clim. Change 109: 5–31.</w:t>
      </w:r>
    </w:p>
    <w:p w14:paraId="3F3669CD" w14:textId="77777777" w:rsidR="00F25745" w:rsidRP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Visser, M. E. and Holleman, L. J. M. 2001. Warmer springs disrupt the synchrony of oak and winter moth phenology. - Proc. R. Soc. B Biol. Sci. 268: 289–294.</w:t>
      </w:r>
    </w:p>
    <w:p w14:paraId="2585BB0F" w14:textId="427D9E08" w:rsidR="00F25745" w:rsidRDefault="00F25745" w:rsidP="00F25745">
      <w:pPr>
        <w:widowControl w:val="0"/>
        <w:autoSpaceDE w:val="0"/>
        <w:autoSpaceDN w:val="0"/>
        <w:adjustRightInd w:val="0"/>
        <w:spacing w:line="480" w:lineRule="auto"/>
        <w:ind w:left="480" w:hanging="480"/>
        <w:rPr>
          <w:rFonts w:ascii="Times New Roman" w:hAnsi="Times New Roman" w:cs="Times New Roman"/>
          <w:noProof/>
          <w:sz w:val="24"/>
          <w:szCs w:val="24"/>
        </w:rPr>
      </w:pPr>
      <w:r w:rsidRPr="00F25745">
        <w:rPr>
          <w:rFonts w:ascii="Times New Roman" w:hAnsi="Times New Roman" w:cs="Times New Roman"/>
          <w:noProof/>
          <w:sz w:val="24"/>
          <w:szCs w:val="24"/>
        </w:rPr>
        <w:t>Visser, M. E. and Both, C. 2005. Shifts in phenology due to global climate change: the need for a yardstick. - Proc. R. Soc. B Biol. Sci. 272: 2561–2569.</w:t>
      </w:r>
    </w:p>
    <w:p w14:paraId="68247418" w14:textId="598698BB" w:rsidR="00105C28" w:rsidRDefault="00105C28">
      <w:pPr>
        <w:suppressAutoHyphens w:val="0"/>
        <w:rPr>
          <w:rFonts w:ascii="Times New Roman" w:hAnsi="Times New Roman" w:cs="Times New Roman"/>
          <w:noProof/>
          <w:sz w:val="24"/>
          <w:szCs w:val="24"/>
        </w:rPr>
      </w:pPr>
      <w:r>
        <w:rPr>
          <w:rFonts w:ascii="Times New Roman" w:hAnsi="Times New Roman" w:cs="Times New Roman"/>
          <w:noProof/>
          <w:sz w:val="24"/>
          <w:szCs w:val="24"/>
        </w:rPr>
        <w:br w:type="page"/>
      </w:r>
    </w:p>
    <w:p w14:paraId="7077A8D5" w14:textId="77777777" w:rsidR="00105C28" w:rsidRDefault="00105C28" w:rsidP="00105C2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7446D4" wp14:editId="54CDF10E">
            <wp:extent cx="5543550" cy="41579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560791" cy="4170889"/>
                    </a:xfrm>
                    <a:prstGeom prst="rect">
                      <a:avLst/>
                    </a:prstGeom>
                  </pic:spPr>
                </pic:pic>
              </a:graphicData>
            </a:graphic>
          </wp:inline>
        </w:drawing>
      </w:r>
    </w:p>
    <w:p w14:paraId="3994EA97" w14:textId="77777777" w:rsidR="00105C28" w:rsidRDefault="00105C28" w:rsidP="00105C2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proofErr w:type="spellStart"/>
      <w:r w:rsidRPr="002406A9">
        <w:rPr>
          <w:rFonts w:ascii="Times New Roman" w:hAnsi="Times New Roman" w:cs="Times New Roman"/>
          <w:i/>
          <w:iCs/>
          <w:color w:val="000000"/>
          <w:sz w:val="24"/>
          <w:szCs w:val="24"/>
        </w:rPr>
        <w:t>b</w:t>
      </w:r>
      <w:r w:rsidRPr="002406A9">
        <w:rPr>
          <w:rFonts w:ascii="Times New Roman" w:hAnsi="Times New Roman" w:cs="Times New Roman"/>
          <w:i/>
          <w:iCs/>
          <w:color w:val="000000"/>
          <w:sz w:val="24"/>
          <w:szCs w:val="24"/>
          <w:vertAlign w:val="subscript"/>
        </w:rPr>
        <w:t>c</w:t>
      </w:r>
      <w:proofErr w:type="spellEnd"/>
      <w:r>
        <w:rPr>
          <w:rFonts w:ascii="Times New Roman" w:hAnsi="Times New Roman" w:cs="Times New Roman"/>
          <w:color w:val="000000"/>
          <w:sz w:val="24"/>
          <w:szCs w:val="24"/>
        </w:rPr>
        <w:t xml:space="preserve"> = -1.32, </w:t>
      </w:r>
      <w:r w:rsidRPr="002406A9">
        <w:rPr>
          <w:rFonts w:ascii="Times New Roman" w:hAnsi="Times New Roman" w:cs="Times New Roman"/>
          <w:i/>
          <w:iCs/>
          <w:color w:val="000000"/>
          <w:sz w:val="24"/>
          <w:szCs w:val="24"/>
        </w:rPr>
        <w:t>c</w:t>
      </w:r>
      <w:r w:rsidRPr="002406A9">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7.14, </w:t>
      </w:r>
      <w:proofErr w:type="spellStart"/>
      <w:r w:rsidRPr="002406A9">
        <w:rPr>
          <w:rFonts w:ascii="Times New Roman" w:hAnsi="Times New Roman" w:cs="Times New Roman"/>
          <w:i/>
          <w:iCs/>
          <w:color w:val="000000"/>
          <w:sz w:val="24"/>
          <w:szCs w:val="24"/>
        </w:rPr>
        <w:t>b</w:t>
      </w:r>
      <w:r w:rsidRPr="002406A9">
        <w:rPr>
          <w:rFonts w:ascii="Times New Roman" w:hAnsi="Times New Roman" w:cs="Times New Roman"/>
          <w:i/>
          <w:iCs/>
          <w:color w:val="000000"/>
          <w:sz w:val="24"/>
          <w:szCs w:val="24"/>
          <w:vertAlign w:val="subscript"/>
        </w:rPr>
        <w:t>r</w:t>
      </w:r>
      <w:proofErr w:type="spellEnd"/>
      <w:r>
        <w:rPr>
          <w:rFonts w:ascii="Times New Roman" w:hAnsi="Times New Roman" w:cs="Times New Roman"/>
          <w:color w:val="000000"/>
          <w:sz w:val="24"/>
          <w:szCs w:val="24"/>
        </w:rPr>
        <w:t xml:space="preserve"> = -1.16, </w:t>
      </w:r>
      <w:proofErr w:type="spellStart"/>
      <w:r w:rsidRPr="002406A9">
        <w:rPr>
          <w:rFonts w:ascii="Times New Roman" w:hAnsi="Times New Roman" w:cs="Times New Roman"/>
          <w:i/>
          <w:iCs/>
          <w:color w:val="000000"/>
          <w:sz w:val="24"/>
          <w:szCs w:val="24"/>
        </w:rPr>
        <w:t>c</w:t>
      </w:r>
      <w:r w:rsidRPr="002406A9">
        <w:rPr>
          <w:rFonts w:ascii="Times New Roman" w:hAnsi="Times New Roman" w:cs="Times New Roman"/>
          <w:i/>
          <w:iCs/>
          <w:color w:val="000000"/>
          <w:sz w:val="24"/>
          <w:szCs w:val="24"/>
          <w:vertAlign w:val="subscript"/>
        </w:rPr>
        <w:t>r</w:t>
      </w:r>
      <w:proofErr w:type="spellEnd"/>
      <w:r>
        <w:rPr>
          <w:rFonts w:ascii="Times New Roman" w:hAnsi="Times New Roman" w:cs="Times New Roman"/>
          <w:color w:val="000000"/>
          <w:sz w:val="24"/>
          <w:szCs w:val="24"/>
        </w:rPr>
        <w:t xml:space="preserve"> = 8.14.</w:t>
      </w:r>
      <w:r>
        <w:br w:type="page"/>
      </w:r>
    </w:p>
    <w:p w14:paraId="20F87C66" w14:textId="77777777" w:rsidR="00105C28" w:rsidRDefault="00105C28" w:rsidP="00105C2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A58F35" wp14:editId="1973DE64">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77C90ADA" w14:textId="77777777" w:rsidR="00105C28" w:rsidRDefault="00105C28" w:rsidP="00105C2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Sensitivity of resource accumulation functions, </w:t>
      </w:r>
      <w:r w:rsidRPr="00047800">
        <w:rPr>
          <w:rFonts w:ascii="Times New Roman" w:hAnsi="Times New Roman" w:cs="Times New Roman"/>
          <w:i/>
          <w:iCs/>
          <w:color w:val="000000"/>
          <w:sz w:val="24"/>
          <w:szCs w:val="24"/>
        </w:rPr>
        <w:t>R’(x(t))</w:t>
      </w:r>
      <w:r>
        <w:rPr>
          <w:rFonts w:ascii="Times New Roman" w:hAnsi="Times New Roman" w:cs="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w:t>
      </w:r>
      <w:proofErr w:type="spellStart"/>
      <w:r>
        <w:rPr>
          <w:rFonts w:ascii="Times New Roman" w:hAnsi="Times New Roman" w:cs="Times New Roman"/>
          <w:color w:val="000000"/>
          <w:sz w:val="24"/>
          <w:szCs w:val="24"/>
        </w:rPr>
        <w:t>phenologies</w:t>
      </w:r>
      <w:proofErr w:type="spellEnd"/>
      <w:r>
        <w:rPr>
          <w:rFonts w:ascii="Times New Roman" w:hAnsi="Times New Roman" w:cs="Times New Roman"/>
          <w:color w:val="000000"/>
          <w:sz w:val="24"/>
          <w:szCs w:val="24"/>
        </w:rPr>
        <w:t xml:space="preserve">. For this illustration, we used the accumulation function in Eq 2 for species 1 with parameter values for balsam fir (see section 3.4.1). We used the same function for species 2 in (A), but with </w:t>
      </w:r>
      <w:r w:rsidRPr="00047800">
        <w:rPr>
          <w:rFonts w:ascii="Times New Roman" w:hAnsi="Times New Roman" w:cs="Times New Roman"/>
          <w:i/>
          <w:iCs/>
          <w:color w:val="000000"/>
          <w:sz w:val="24"/>
          <w:szCs w:val="24"/>
        </w:rPr>
        <w:t>c</w:t>
      </w:r>
      <w:r>
        <w:rPr>
          <w:rFonts w:ascii="Times New Roman" w:hAnsi="Times New Roman" w:cs="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14:paraId="76B23711" w14:textId="77777777" w:rsidR="00105C28" w:rsidRDefault="00105C28" w:rsidP="00105C2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ype="page"/>
      </w:r>
    </w:p>
    <w:p w14:paraId="2DF77A58" w14:textId="77777777" w:rsidR="00105C28" w:rsidRDefault="00105C28" w:rsidP="00105C28">
      <w:pPr>
        <w:spacing w:line="480" w:lineRule="auto"/>
      </w:pPr>
      <w:r>
        <w:rPr>
          <w:noProof/>
        </w:rPr>
        <w:lastRenderedPageBreak/>
        <w:drawing>
          <wp:inline distT="0" distB="0" distL="0" distR="0" wp14:anchorId="0D2758CE" wp14:editId="39868C56">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0A1D3C7E" w14:textId="77777777" w:rsidR="00105C28" w:rsidRPr="00391FDD" w:rsidRDefault="00105C28" w:rsidP="00105C28">
      <w:pPr>
        <w:spacing w:line="480" w:lineRule="auto"/>
        <w:rPr>
          <w:rFonts w:ascii="Times New Roman" w:hAnsi="Times New Roman" w:cs="Times New Roman"/>
          <w:color w:val="000000"/>
          <w:sz w:val="24"/>
          <w:szCs w:val="24"/>
        </w:rPr>
      </w:pPr>
      <w:r w:rsidRPr="00105C28">
        <w:rPr>
          <w:rFonts w:ascii="Times New Roman" w:hAnsi="Times New Roman" w:cs="Times New Roman"/>
          <w:b/>
          <w:bCs/>
        </w:rPr>
        <w:t>Figure 3</w:t>
      </w:r>
      <w:r w:rsidRPr="00391FDD">
        <w:rPr>
          <w:rFonts w:ascii="Times New Roman" w:hAnsi="Times New Roman" w:cs="Times New Roman"/>
        </w:rPr>
        <w:t xml:space="preserve">: </w:t>
      </w:r>
      <w:r>
        <w:rPr>
          <w:rFonts w:ascii="Times New Roman" w:hAnsi="Times New Roman" w:cs="Times New Roman"/>
        </w:rPr>
        <w:t>life cycles of balsam fir and spruce budworm. Black line represents SBW life cycle, and grey line is balsam fir life cycle.</w:t>
      </w:r>
      <w:r w:rsidRPr="00391FDD">
        <w:rPr>
          <w:rFonts w:ascii="Times New Roman" w:hAnsi="Times New Roman" w:cs="Times New Roman"/>
        </w:rPr>
        <w:br w:type="page"/>
      </w:r>
    </w:p>
    <w:p w14:paraId="1EA65BEE" w14:textId="77777777" w:rsidR="00105C28" w:rsidRDefault="00105C28" w:rsidP="00105C28">
      <w:pPr>
        <w:spacing w:line="480" w:lineRule="auto"/>
        <w:rPr>
          <w:rFonts w:ascii="Times New Roman" w:hAnsi="Times New Roman" w:cs="Times New Roman"/>
          <w:sz w:val="24"/>
          <w:szCs w:val="24"/>
        </w:rPr>
      </w:pPr>
      <w:r>
        <w:rPr>
          <w:noProof/>
          <w:lang w:eastAsia="en-CA"/>
        </w:rPr>
        <w:lastRenderedPageBreak/>
        <w:drawing>
          <wp:inline distT="0" distB="0" distL="0" distR="0" wp14:anchorId="79C28D3D" wp14:editId="37B160BC">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2"/>
                    <a:stretch>
                      <a:fillRect/>
                    </a:stretch>
                  </pic:blipFill>
                  <pic:spPr bwMode="auto">
                    <a:xfrm>
                      <a:off x="0" y="0"/>
                      <a:ext cx="5638800" cy="5638800"/>
                    </a:xfrm>
                    <a:prstGeom prst="rect">
                      <a:avLst/>
                    </a:prstGeom>
                  </pic:spPr>
                </pic:pic>
              </a:graphicData>
            </a:graphic>
          </wp:inline>
        </w:drawing>
      </w:r>
    </w:p>
    <w:p w14:paraId="6F218F1A" w14:textId="77777777" w:rsidR="00105C28" w:rsidRDefault="00105C28" w:rsidP="00105C2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08B47892" w14:textId="77777777" w:rsidR="00105C28" w:rsidRDefault="00105C28" w:rsidP="00105C2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D8E4A4" wp14:editId="5DC820F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0E82228D" w14:textId="77777777" w:rsidR="00105C28" w:rsidRDefault="00105C28" w:rsidP="00105C2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w:t>
      </w:r>
      <w:r>
        <w:rPr>
          <w:rFonts w:ascii="Times New Roman" w:eastAsia="Times New Roman" w:hAnsi="Times New Roman" w:cs="Times New Roman"/>
          <w:color w:val="000000"/>
          <w:sz w:val="24"/>
          <w:szCs w:val="24"/>
          <w:lang w:eastAsia="en-CA"/>
        </w:rPr>
        <w:lastRenderedPageBreak/>
        <w:t>expected to systematically occur a few days before budburst, which would increase survival of SBW.</w:t>
      </w:r>
    </w:p>
    <w:p w14:paraId="1B9E19E0" w14:textId="77777777" w:rsidR="00105C28" w:rsidRPr="00F25745" w:rsidRDefault="00105C28" w:rsidP="00F25745">
      <w:pPr>
        <w:widowControl w:val="0"/>
        <w:autoSpaceDE w:val="0"/>
        <w:autoSpaceDN w:val="0"/>
        <w:adjustRightInd w:val="0"/>
        <w:spacing w:line="480" w:lineRule="auto"/>
        <w:ind w:left="480" w:hanging="480"/>
        <w:rPr>
          <w:rFonts w:ascii="Times New Roman" w:hAnsi="Times New Roman" w:cs="Times New Roman"/>
          <w:noProof/>
          <w:sz w:val="24"/>
          <w:szCs w:val="24"/>
        </w:rPr>
      </w:pPr>
    </w:p>
    <w:sectPr w:rsidR="00105C28" w:rsidRPr="00F25745" w:rsidSect="003D7EDC">
      <w:footerReference w:type="default" r:id="rId14"/>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69F0" w14:textId="77777777" w:rsidR="00DD36DD" w:rsidRDefault="00DD36DD" w:rsidP="003D7EDC">
      <w:pPr>
        <w:spacing w:after="0" w:line="240" w:lineRule="auto"/>
      </w:pPr>
      <w:r>
        <w:separator/>
      </w:r>
    </w:p>
  </w:endnote>
  <w:endnote w:type="continuationSeparator" w:id="0">
    <w:p w14:paraId="28EBBFE5" w14:textId="77777777" w:rsidR="00DD36DD" w:rsidRDefault="00DD36DD" w:rsidP="003D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572609"/>
      <w:docPartObj>
        <w:docPartGallery w:val="Page Numbers (Bottom of Page)"/>
        <w:docPartUnique/>
      </w:docPartObj>
    </w:sdtPr>
    <w:sdtEndPr/>
    <w:sdtContent>
      <w:p w14:paraId="31087503" w14:textId="6F580BE4" w:rsidR="003D7EDC" w:rsidRDefault="003D7EDC">
        <w:pPr>
          <w:pStyle w:val="Pieddepage"/>
          <w:jc w:val="right"/>
        </w:pPr>
        <w:r>
          <w:fldChar w:fldCharType="begin"/>
        </w:r>
        <w:r>
          <w:instrText>PAGE   \* MERGEFORMAT</w:instrText>
        </w:r>
        <w:r>
          <w:fldChar w:fldCharType="separate"/>
        </w:r>
        <w:r>
          <w:rPr>
            <w:lang w:val="fr-FR"/>
          </w:rPr>
          <w:t>2</w:t>
        </w:r>
        <w:r>
          <w:fldChar w:fldCharType="end"/>
        </w:r>
      </w:p>
    </w:sdtContent>
  </w:sdt>
  <w:p w14:paraId="203FAE52" w14:textId="77777777" w:rsidR="003D7EDC" w:rsidRDefault="003D7E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30CE" w14:textId="77777777" w:rsidR="00DD36DD" w:rsidRDefault="00DD36DD" w:rsidP="003D7EDC">
      <w:pPr>
        <w:spacing w:after="0" w:line="240" w:lineRule="auto"/>
      </w:pPr>
      <w:r>
        <w:separator/>
      </w:r>
    </w:p>
  </w:footnote>
  <w:footnote w:type="continuationSeparator" w:id="0">
    <w:p w14:paraId="7035E74C" w14:textId="77777777" w:rsidR="00DD36DD" w:rsidRDefault="00DD36DD" w:rsidP="003D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45"/>
    <w:rsid w:val="000244CA"/>
    <w:rsid w:val="00062D66"/>
    <w:rsid w:val="00071F9D"/>
    <w:rsid w:val="000B4778"/>
    <w:rsid w:val="00105C28"/>
    <w:rsid w:val="001238E0"/>
    <w:rsid w:val="00134DDA"/>
    <w:rsid w:val="00181500"/>
    <w:rsid w:val="001816B4"/>
    <w:rsid w:val="001841B3"/>
    <w:rsid w:val="00192966"/>
    <w:rsid w:val="0019372F"/>
    <w:rsid w:val="001B06CB"/>
    <w:rsid w:val="001B5B51"/>
    <w:rsid w:val="001D32AB"/>
    <w:rsid w:val="001E4DDB"/>
    <w:rsid w:val="00205785"/>
    <w:rsid w:val="003148D8"/>
    <w:rsid w:val="0031499D"/>
    <w:rsid w:val="00321132"/>
    <w:rsid w:val="00394279"/>
    <w:rsid w:val="003D7EDC"/>
    <w:rsid w:val="003F72A8"/>
    <w:rsid w:val="00442D04"/>
    <w:rsid w:val="004A44E1"/>
    <w:rsid w:val="004C08E4"/>
    <w:rsid w:val="005508C9"/>
    <w:rsid w:val="00554599"/>
    <w:rsid w:val="005D0168"/>
    <w:rsid w:val="00603258"/>
    <w:rsid w:val="006912EF"/>
    <w:rsid w:val="006F2D60"/>
    <w:rsid w:val="00706BE8"/>
    <w:rsid w:val="00717003"/>
    <w:rsid w:val="007543C8"/>
    <w:rsid w:val="00761D77"/>
    <w:rsid w:val="0076749D"/>
    <w:rsid w:val="007F7B72"/>
    <w:rsid w:val="00877595"/>
    <w:rsid w:val="008D73E1"/>
    <w:rsid w:val="008F1DA2"/>
    <w:rsid w:val="00903C37"/>
    <w:rsid w:val="009728C6"/>
    <w:rsid w:val="00983768"/>
    <w:rsid w:val="009A7A0A"/>
    <w:rsid w:val="009D03F0"/>
    <w:rsid w:val="009E2637"/>
    <w:rsid w:val="009F1FF6"/>
    <w:rsid w:val="00A87E03"/>
    <w:rsid w:val="00AA1BF6"/>
    <w:rsid w:val="00AA4C07"/>
    <w:rsid w:val="00AC5031"/>
    <w:rsid w:val="00B26F7B"/>
    <w:rsid w:val="00B333D2"/>
    <w:rsid w:val="00B7353A"/>
    <w:rsid w:val="00B75FDC"/>
    <w:rsid w:val="00BF2E60"/>
    <w:rsid w:val="00C52ED3"/>
    <w:rsid w:val="00CB597F"/>
    <w:rsid w:val="00D1154B"/>
    <w:rsid w:val="00D14BC8"/>
    <w:rsid w:val="00D325CD"/>
    <w:rsid w:val="00D32DAA"/>
    <w:rsid w:val="00DD36DD"/>
    <w:rsid w:val="00E348A1"/>
    <w:rsid w:val="00E776E1"/>
    <w:rsid w:val="00F25745"/>
    <w:rsid w:val="00F43F53"/>
    <w:rsid w:val="00F56772"/>
    <w:rsid w:val="00FC152A"/>
    <w:rsid w:val="00FC76A2"/>
    <w:rsid w:val="00FE0833"/>
    <w:rsid w:val="00FF0F45"/>
    <w:rsid w:val="00FF274A"/>
    <w:rsid w:val="00FF61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E5FE"/>
  <w15:chartTrackingRefBased/>
  <w15:docId w15:val="{6AAA09D8-D14C-401D-91FB-F788AA1A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45"/>
    <w:pPr>
      <w:suppressAutoHyphens/>
    </w:pPr>
    <w:rPr>
      <w:rFonts w:ascii="Calibri" w:eastAsia="Calibri" w:hAnsi="Calibri" w:cs="Arial"/>
    </w:rPr>
  </w:style>
  <w:style w:type="paragraph" w:styleId="Titre1">
    <w:name w:val="heading 1"/>
    <w:basedOn w:val="Normal"/>
    <w:link w:val="Titre1Car"/>
    <w:uiPriority w:val="9"/>
    <w:qFormat/>
    <w:rsid w:val="00F25745"/>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25745"/>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F25745"/>
    <w:pPr>
      <w:keepNext/>
      <w:keepLines/>
      <w:spacing w:before="40" w:after="0"/>
      <w:outlineLvl w:val="2"/>
    </w:pPr>
    <w:rPr>
      <w:rFonts w:ascii="Calibri Light" w:eastAsia="Times New Roman" w:hAnsi="Calibri Light" w:cs="Times New Roman"/>
      <w:color w:val="1F3763"/>
      <w:sz w:val="24"/>
      <w:szCs w:val="24"/>
    </w:rPr>
  </w:style>
  <w:style w:type="paragraph" w:styleId="Titre5">
    <w:name w:val="heading 5"/>
    <w:basedOn w:val="Normal"/>
    <w:next w:val="Normal"/>
    <w:link w:val="Titre5Car"/>
    <w:uiPriority w:val="9"/>
    <w:unhideWhenUsed/>
    <w:qFormat/>
    <w:rsid w:val="00FC1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25745"/>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25745"/>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F25745"/>
    <w:rPr>
      <w:rFonts w:ascii="Calibri Light" w:eastAsia="Times New Roman" w:hAnsi="Calibri Light" w:cs="Times New Roman"/>
      <w:color w:val="1F3763"/>
      <w:sz w:val="24"/>
      <w:szCs w:val="24"/>
    </w:rPr>
  </w:style>
  <w:style w:type="paragraph" w:styleId="NormalWeb">
    <w:name w:val="Normal (Web)"/>
    <w:basedOn w:val="Normal"/>
    <w:uiPriority w:val="99"/>
    <w:unhideWhenUsed/>
    <w:qFormat/>
    <w:rsid w:val="00F25745"/>
    <w:pPr>
      <w:spacing w:beforeAutospacing="1" w:afterAutospacing="1" w:line="240" w:lineRule="auto"/>
    </w:pPr>
    <w:rPr>
      <w:rFonts w:ascii="Times New Roman" w:eastAsia="Times New Roman" w:hAnsi="Times New Roman" w:cs="Times New Roman"/>
      <w:sz w:val="24"/>
      <w:szCs w:val="24"/>
      <w:lang w:eastAsia="en-CA"/>
    </w:rPr>
  </w:style>
  <w:style w:type="paragraph" w:styleId="Paragraphedeliste">
    <w:name w:val="List Paragraph"/>
    <w:basedOn w:val="Normal"/>
    <w:uiPriority w:val="34"/>
    <w:qFormat/>
    <w:rsid w:val="00321132"/>
    <w:pPr>
      <w:ind w:left="720"/>
      <w:contextualSpacing/>
    </w:pPr>
  </w:style>
  <w:style w:type="character" w:customStyle="1" w:styleId="Titre5Car">
    <w:name w:val="Titre 5 Car"/>
    <w:basedOn w:val="Policepardfaut"/>
    <w:link w:val="Titre5"/>
    <w:uiPriority w:val="9"/>
    <w:rsid w:val="00FC152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FC152A"/>
    <w:rPr>
      <w:color w:val="0563C1" w:themeColor="hyperlink"/>
      <w:u w:val="single"/>
    </w:rPr>
  </w:style>
  <w:style w:type="paragraph" w:styleId="Rvision">
    <w:name w:val="Revision"/>
    <w:hidden/>
    <w:uiPriority w:val="99"/>
    <w:semiHidden/>
    <w:rsid w:val="00903C37"/>
    <w:pPr>
      <w:spacing w:after="0" w:line="240" w:lineRule="auto"/>
    </w:pPr>
    <w:rPr>
      <w:rFonts w:ascii="Calibri" w:eastAsia="Calibri" w:hAnsi="Calibri" w:cs="Arial"/>
    </w:rPr>
  </w:style>
  <w:style w:type="paragraph" w:styleId="En-tte">
    <w:name w:val="header"/>
    <w:basedOn w:val="Normal"/>
    <w:link w:val="En-tteCar"/>
    <w:uiPriority w:val="99"/>
    <w:unhideWhenUsed/>
    <w:rsid w:val="003D7EDC"/>
    <w:pPr>
      <w:tabs>
        <w:tab w:val="center" w:pos="4320"/>
        <w:tab w:val="right" w:pos="8640"/>
      </w:tabs>
      <w:spacing w:after="0" w:line="240" w:lineRule="auto"/>
    </w:pPr>
  </w:style>
  <w:style w:type="character" w:customStyle="1" w:styleId="En-tteCar">
    <w:name w:val="En-tête Car"/>
    <w:basedOn w:val="Policepardfaut"/>
    <w:link w:val="En-tte"/>
    <w:uiPriority w:val="99"/>
    <w:rsid w:val="003D7EDC"/>
    <w:rPr>
      <w:rFonts w:ascii="Calibri" w:eastAsia="Calibri" w:hAnsi="Calibri" w:cs="Arial"/>
    </w:rPr>
  </w:style>
  <w:style w:type="paragraph" w:styleId="Pieddepage">
    <w:name w:val="footer"/>
    <w:basedOn w:val="Normal"/>
    <w:link w:val="PieddepageCar"/>
    <w:uiPriority w:val="99"/>
    <w:unhideWhenUsed/>
    <w:rsid w:val="003D7ED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D7EDC"/>
    <w:rPr>
      <w:rFonts w:ascii="Calibri" w:eastAsia="Calibri" w:hAnsi="Calibri" w:cs="Arial"/>
    </w:rPr>
  </w:style>
  <w:style w:type="character" w:styleId="Numrodeligne">
    <w:name w:val="line number"/>
    <w:basedOn w:val="Policepardfaut"/>
    <w:uiPriority w:val="99"/>
    <w:semiHidden/>
    <w:unhideWhenUsed/>
    <w:rsid w:val="003D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rtali@uottawa.c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34</Pages>
  <Words>7779</Words>
  <Characters>44346</Characters>
  <Application>Microsoft Office Word</Application>
  <DocSecurity>0</DocSecurity>
  <Lines>369</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47</cp:revision>
  <dcterms:created xsi:type="dcterms:W3CDTF">2021-12-14T04:15:00Z</dcterms:created>
  <dcterms:modified xsi:type="dcterms:W3CDTF">2021-12-15T19:55:00Z</dcterms:modified>
</cp:coreProperties>
</file>