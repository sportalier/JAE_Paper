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bCs/>
          <w:sz w:val="32"/>
          <w:szCs w:val="32"/>
        </w:rPr>
      </w:pPr>
      <w:r>
        <w:rPr>
          <w:rFonts w:cs="Times New Roman" w:ascii="Times New Roman" w:hAnsi="Times New Roman"/>
          <w:b/>
          <w:bCs/>
          <w:sz w:val="28"/>
          <w:szCs w:val="28"/>
        </w:rPr>
        <w:t>Title</w:t>
      </w:r>
      <w:r>
        <w:rPr>
          <w:rFonts w:cs="Times New Roman" w:ascii="Times New Roman" w:hAnsi="Times New Roman"/>
          <w:b/>
          <w:bCs/>
          <w:sz w:val="32"/>
          <w:szCs w:val="32"/>
        </w:rPr>
        <w:t>: A temperature-driven model of phenological mismatch provides insights into the potential impacts of climate change on consumer-resource interactions</w:t>
      </w:r>
    </w:p>
    <w:p>
      <w:pPr>
        <w:pStyle w:val="Normal"/>
        <w:spacing w:lineRule="auto" w:line="480"/>
        <w:rPr>
          <w:rFonts w:ascii="Times New Roman" w:hAnsi="Times New Roman" w:eastAsia="Times New Roman" w:cs="Times New Roman"/>
          <w:color w:val="000000"/>
          <w:sz w:val="28"/>
          <w:szCs w:val="28"/>
          <w:lang w:val="fr-FR" w:eastAsia="en-CA"/>
        </w:rPr>
      </w:pPr>
      <w:r>
        <w:rPr>
          <w:rFonts w:eastAsia="Times New Roman" w:cs="Times New Roman" w:ascii="Times New Roman" w:hAnsi="Times New Roman"/>
          <w:b/>
          <w:bCs/>
          <w:color w:val="000000"/>
          <w:sz w:val="28"/>
          <w:szCs w:val="28"/>
          <w:lang w:val="fr-CA" w:eastAsia="en-CA"/>
        </w:rPr>
        <w:t>Authors</w:t>
      </w:r>
      <w:r>
        <w:rPr>
          <w:rFonts w:eastAsia="Times New Roman" w:cs="Times New Roman" w:ascii="Times New Roman" w:hAnsi="Times New Roman"/>
          <w:color w:val="000000"/>
          <w:sz w:val="28"/>
          <w:szCs w:val="28"/>
          <w:lang w:val="fr-FR" w:eastAsia="en-CA"/>
        </w:rPr>
        <w:t>: Portalier S.M.J.</w:t>
      </w:r>
      <w:r>
        <w:rPr>
          <w:rFonts w:eastAsia="Times New Roman" w:cs="Times New Roman" w:ascii="Times New Roman" w:hAnsi="Times New Roman"/>
          <w:color w:val="000000"/>
          <w:sz w:val="28"/>
          <w:szCs w:val="28"/>
          <w:vertAlign w:val="superscript"/>
          <w:lang w:val="fr-FR" w:eastAsia="en-CA"/>
        </w:rPr>
        <w:t>1</w:t>
      </w:r>
      <w:r>
        <w:rPr>
          <w:rFonts w:eastAsia="Times New Roman" w:cs="Times New Roman" w:ascii="Times New Roman" w:hAnsi="Times New Roman"/>
          <w:color w:val="000000"/>
          <w:sz w:val="28"/>
          <w:szCs w:val="28"/>
          <w:lang w:val="fr-FR" w:eastAsia="en-CA"/>
        </w:rPr>
        <w:t>, Candau J.N.</w:t>
      </w:r>
      <w:r>
        <w:rPr>
          <w:rFonts w:eastAsia="Times New Roman" w:cs="Times New Roman" w:ascii="Times New Roman" w:hAnsi="Times New Roman"/>
          <w:color w:val="000000"/>
          <w:sz w:val="28"/>
          <w:szCs w:val="28"/>
          <w:vertAlign w:val="superscript"/>
          <w:lang w:val="fr-FR" w:eastAsia="en-CA"/>
        </w:rPr>
        <w:t>2</w:t>
      </w:r>
      <w:r>
        <w:rPr>
          <w:rFonts w:eastAsia="Times New Roman" w:cs="Times New Roman" w:ascii="Times New Roman" w:hAnsi="Times New Roman"/>
          <w:color w:val="000000"/>
          <w:sz w:val="28"/>
          <w:szCs w:val="28"/>
          <w:lang w:val="fr-FR" w:eastAsia="en-CA"/>
        </w:rPr>
        <w:t>, Lutscher F.</w:t>
      </w:r>
      <w:r>
        <w:rPr>
          <w:rFonts w:eastAsia="Times New Roman" w:cs="Times New Roman" w:ascii="Times New Roman" w:hAnsi="Times New Roman"/>
          <w:color w:val="000000"/>
          <w:sz w:val="28"/>
          <w:szCs w:val="28"/>
          <w:vertAlign w:val="superscript"/>
          <w:lang w:val="fr-FR" w:eastAsia="en-CA"/>
        </w:rPr>
        <w:t>1,3</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Institutions</w:t>
      </w:r>
      <w:r>
        <w:rPr>
          <w:rFonts w:eastAsia="Times New Roman" w:cs="Times New Roman" w:ascii="Times New Roman" w:hAnsi="Times New Roman"/>
          <w:color w:val="000000"/>
          <w:sz w:val="24"/>
          <w:szCs w:val="24"/>
          <w:lang w:eastAsia="en-CA"/>
        </w:rPr>
        <w:t>:</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1 </w:t>
      </w:r>
      <w:r>
        <w:rPr>
          <w:rFonts w:eastAsia="Times New Roman" w:cs="Times New Roman" w:ascii="Times New Roman" w:hAnsi="Times New Roman"/>
          <w:color w:val="000000"/>
          <w:sz w:val="24"/>
          <w:szCs w:val="24"/>
          <w:lang w:eastAsia="en-CA"/>
        </w:rPr>
        <w:t>: Department of Mathematics and Statistics, University of Ottawa, Ottawa,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2 </w:t>
      </w:r>
      <w:r>
        <w:rPr>
          <w:rFonts w:eastAsia="Times New Roman" w:cs="Times New Roman" w:ascii="Times New Roman" w:hAnsi="Times New Roman"/>
          <w:color w:val="000000"/>
          <w:sz w:val="24"/>
          <w:szCs w:val="24"/>
          <w:lang w:eastAsia="en-CA"/>
        </w:rPr>
        <w:t>: Natural Resources Canada, Canadian Forest Service, Great Lakes Forestry Centre, Sault Ste. Marie,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3</w:t>
      </w:r>
      <w:r>
        <w:rPr>
          <w:rFonts w:eastAsia="Times New Roman" w:cs="Times New Roman" w:ascii="Times New Roman" w:hAnsi="Times New Roman"/>
          <w:color w:val="000000"/>
          <w:sz w:val="24"/>
          <w:szCs w:val="24"/>
          <w:lang w:eastAsia="en-CA"/>
        </w:rPr>
        <w:t>:</w:t>
      </w:r>
      <w:r>
        <w:rPr>
          <w:rFonts w:eastAsia="Times New Roman" w:cs="Times New Roman" w:ascii="Times New Roman" w:hAnsi="Times New Roman"/>
          <w:b/>
          <w:bCs/>
          <w:color w:val="000000"/>
          <w:sz w:val="24"/>
          <w:szCs w:val="24"/>
          <w:lang w:eastAsia="en-CA"/>
        </w:rPr>
        <w:t xml:space="preserve"> </w:t>
      </w:r>
      <w:r>
        <w:rPr>
          <w:rFonts w:eastAsia="Times New Roman" w:cs="Times New Roman" w:ascii="Times New Roman" w:hAnsi="Times New Roman"/>
          <w:color w:val="000000"/>
          <w:sz w:val="24"/>
          <w:szCs w:val="24"/>
          <w:lang w:eastAsia="en-CA"/>
        </w:rPr>
        <w:t>Department of Biology, University of Ottawa, Ottawa, ON, Canada</w:t>
      </w:r>
    </w:p>
    <w:p>
      <w:pPr>
        <w:pStyle w:val="Normal"/>
        <w:spacing w:lineRule="auto" w:line="480" w:before="0" w:after="0"/>
        <w:rPr>
          <w:rFonts w:ascii="Times New Roman" w:hAnsi="Times New Roman" w:eastAsia="Times New Roman" w:cs="Times New Roman"/>
          <w:b/>
          <w:b/>
          <w:bCs/>
          <w:color w:val="000000"/>
          <w:sz w:val="28"/>
          <w:szCs w:val="28"/>
          <w:lang w:eastAsia="en-CA"/>
        </w:rPr>
      </w:pPr>
      <w:r>
        <w:rPr>
          <w:rFonts w:eastAsia="Times New Roman" w:cs="Times New Roman" w:ascii="Times New Roman" w:hAnsi="Times New Roman"/>
          <w:b/>
          <w:bCs/>
          <w:color w:val="000000"/>
          <w:sz w:val="28"/>
          <w:szCs w:val="28"/>
          <w:lang w:eastAsia="en-CA"/>
        </w:rPr>
        <w:t xml:space="preserve"> </w:t>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Corresponding author</w:t>
      </w:r>
      <w:r>
        <w:rPr>
          <w:rFonts w:eastAsia="Times New Roman" w:cs="Times New Roman" w:ascii="Times New Roman" w:hAnsi="Times New Roman"/>
          <w:color w:val="000000"/>
          <w:sz w:val="24"/>
          <w:szCs w:val="24"/>
          <w:lang w:eastAsia="en-CA"/>
        </w:rPr>
        <w:t>: Portalier S.M.J.</w:t>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sz w:val="24"/>
          <w:szCs w:val="24"/>
          <w:lang w:eastAsia="en-CA"/>
        </w:rPr>
        <w:t>Address</w:t>
      </w:r>
      <w:r>
        <w:rPr>
          <w:rFonts w:eastAsia="Times New Roman" w:cs="Times New Roman" w:ascii="Times New Roman" w:hAnsi="Times New Roman"/>
          <w:sz w:val="24"/>
          <w:szCs w:val="24"/>
          <w:lang w:eastAsia="en-CA"/>
        </w:rPr>
        <w:t xml:space="preserve">: </w:t>
      </w:r>
      <w:r>
        <w:rPr>
          <w:rFonts w:cs="Times New Roman" w:ascii="Times New Roman" w:hAnsi="Times New Roman"/>
          <w:sz w:val="24"/>
          <w:szCs w:val="24"/>
        </w:rPr>
        <w:t xml:space="preserve">Department of Mathematics and Statistics, </w:t>
      </w:r>
      <w:r>
        <w:rPr>
          <w:rFonts w:eastAsia="Times New Roman" w:cs="Times New Roman" w:ascii="Times New Roman" w:hAnsi="Times New Roman"/>
          <w:color w:val="000000"/>
          <w:sz w:val="24"/>
          <w:szCs w:val="24"/>
          <w:lang w:eastAsia="en-CA"/>
        </w:rPr>
        <w:t>STEM Complex, 150 Louis Pasteur Pvt, Ottawa, ON, K1N 6N5, Canada</w:t>
      </w:r>
    </w:p>
    <w:p>
      <w:pPr>
        <w:pStyle w:val="Normal"/>
        <w:spacing w:lineRule="auto" w:line="480"/>
        <w:rPr/>
      </w:pPr>
      <w:r>
        <w:rPr>
          <w:rFonts w:eastAsia="Times New Roman" w:cs="Times New Roman" w:ascii="Times New Roman" w:hAnsi="Times New Roman"/>
          <w:b/>
          <w:bCs/>
          <w:color w:val="000000"/>
          <w:sz w:val="24"/>
          <w:szCs w:val="24"/>
          <w:lang w:eastAsia="en-CA"/>
        </w:rPr>
        <w:t>Email</w:t>
      </w:r>
      <w:r>
        <w:rPr>
          <w:rFonts w:eastAsia="Times New Roman" w:cs="Times New Roman" w:ascii="Times New Roman" w:hAnsi="Times New Roman"/>
          <w:color w:val="000000"/>
          <w:sz w:val="24"/>
          <w:szCs w:val="24"/>
          <w:lang w:eastAsia="en-CA"/>
        </w:rPr>
        <w:t xml:space="preserve">: </w:t>
      </w:r>
      <w:hyperlink r:id="rId2">
        <w:r>
          <w:rPr>
            <w:rStyle w:val="InternetLink"/>
            <w:rFonts w:eastAsia="Times New Roman" w:cs="Times New Roman" w:ascii="Times New Roman" w:hAnsi="Times New Roman"/>
            <w:sz w:val="24"/>
            <w:szCs w:val="24"/>
            <w:lang w:eastAsia="en-CA"/>
          </w:rPr>
          <w:t>sportali@uottawa.ca</w:t>
        </w:r>
      </w:hyperlink>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Word count: 5055 words (+48 in the introduction)</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Introduction: 947 words + 48 (reminders, in red)</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The general model: 1331 words</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The case study: 1310 words</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 xml:space="preserve">Discussion: 1464 words </w:t>
      </w:r>
    </w:p>
    <w:p>
      <w:pPr>
        <w:pStyle w:val="Normal"/>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r>
        <w:br w:type="page"/>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Abstract</w:t>
      </w:r>
    </w:p>
    <w:p>
      <w:pPr>
        <w:pStyle w:val="ListParagraph"/>
        <w:numPr>
          <w:ilvl w:val="0"/>
          <w:numId w:val="1"/>
        </w:numPr>
        <w:spacing w:lineRule="auto" w:line="480" w:before="0" w:after="240"/>
        <w:contextualSpacing/>
        <w:rPr/>
      </w:pPr>
      <w:r>
        <w:rPr>
          <w:rFonts w:eastAsia="Times New Roman" w:cs="Times New Roman" w:ascii="Times New Roman" w:hAnsi="Times New Roman"/>
          <w:color w:val="000000"/>
          <w:sz w:val="24"/>
          <w:szCs w:val="24"/>
          <w:lang w:eastAsia="en-CA"/>
        </w:rPr>
        <w:t xml:space="preserve">Anthropogenic climate change </w:t>
      </w:r>
      <w:del w:id="0" w:author="Unknown Author" w:date="2021-12-15T19:44:05Z">
        <w:r>
          <w:rPr>
            <w:rFonts w:eastAsia="Times New Roman" w:cs="Times New Roman" w:ascii="Times New Roman" w:hAnsi="Times New Roman"/>
            <w:color w:val="000000"/>
            <w:sz w:val="24"/>
            <w:szCs w:val="24"/>
            <w:lang w:eastAsia="en-CA"/>
          </w:rPr>
          <w:delText xml:space="preserve">is </w:delText>
        </w:r>
      </w:del>
      <w:r>
        <w:rPr>
          <w:rFonts w:eastAsia="Times New Roman" w:cs="Times New Roman" w:ascii="Times New Roman" w:hAnsi="Times New Roman"/>
          <w:color w:val="000000"/>
          <w:sz w:val="24"/>
          <w:szCs w:val="24"/>
          <w:lang w:eastAsia="en-CA"/>
        </w:rPr>
        <w:t>increasingly affect</w:t>
      </w:r>
      <w:ins w:id="1" w:author="Unknown Author" w:date="2021-12-15T19:44:12Z">
        <w:r>
          <w:rPr>
            <w:rFonts w:eastAsia="Times New Roman" w:cs="Times New Roman" w:ascii="Times New Roman" w:hAnsi="Times New Roman"/>
            <w:color w:val="000000"/>
            <w:sz w:val="24"/>
            <w:szCs w:val="24"/>
            <w:lang w:eastAsia="en-CA"/>
          </w:rPr>
          <w:t>s</w:t>
        </w:r>
      </w:ins>
      <w:del w:id="2" w:author="Unknown Author" w:date="2021-12-15T19:44:08Z">
        <w:r>
          <w:rPr>
            <w:rFonts w:eastAsia="Times New Roman" w:cs="Times New Roman" w:ascii="Times New Roman" w:hAnsi="Times New Roman"/>
            <w:color w:val="000000"/>
            <w:sz w:val="24"/>
            <w:szCs w:val="24"/>
            <w:lang w:eastAsia="en-CA"/>
          </w:rPr>
          <w:delText>ing</w:delText>
        </w:r>
      </w:del>
      <w:r>
        <w:rPr>
          <w:rFonts w:eastAsia="Times New Roman" w:cs="Times New Roman" w:ascii="Times New Roman" w:hAnsi="Times New Roman"/>
          <w:color w:val="000000"/>
          <w:sz w:val="24"/>
          <w:szCs w:val="24"/>
          <w:lang w:eastAsia="en-CA"/>
        </w:rPr>
        <w:t xml:space="preserve"> species phenology. Because trophic interactions often occur at specific phenological stages, changes in one species' phenology may affect others through phenological mismatch. </w:t>
      </w:r>
      <w:del w:id="3" w:author="Unknown Author" w:date="2021-12-15T19:44:55Z">
        <w:r>
          <w:rPr>
            <w:rFonts w:eastAsia="Times New Roman" w:cs="Times New Roman" w:ascii="Times New Roman" w:hAnsi="Times New Roman"/>
            <w:color w:val="000000"/>
            <w:sz w:val="24"/>
            <w:szCs w:val="24"/>
            <w:lang w:eastAsia="en-CA"/>
          </w:rPr>
          <w:delText>In the case of</w:delText>
        </w:r>
      </w:del>
      <w:ins w:id="4" w:author="Unknown Author" w:date="2021-12-15T19:44:55Z">
        <w:r>
          <w:rPr>
            <w:rFonts w:eastAsia="Times New Roman" w:cs="Times New Roman" w:ascii="Times New Roman" w:hAnsi="Times New Roman"/>
            <w:color w:val="000000"/>
            <w:sz w:val="24"/>
            <w:szCs w:val="24"/>
            <w:lang w:eastAsia="en-CA"/>
          </w:rPr>
          <w:t>When</w:t>
        </w:r>
      </w:ins>
      <w:r>
        <w:rPr>
          <w:rFonts w:eastAsia="Times New Roman" w:cs="Times New Roman" w:ascii="Times New Roman" w:hAnsi="Times New Roman"/>
          <w:color w:val="000000"/>
          <w:sz w:val="24"/>
          <w:szCs w:val="24"/>
          <w:lang w:eastAsia="en-CA"/>
        </w:rPr>
        <w:t xml:space="preserve"> a consumer and a resource </w:t>
      </w:r>
      <w:del w:id="5" w:author="Unknown Author" w:date="2021-12-15T19:44:59Z">
        <w:r>
          <w:rPr>
            <w:rFonts w:eastAsia="Times New Roman" w:cs="Times New Roman" w:ascii="Times New Roman" w:hAnsi="Times New Roman"/>
            <w:color w:val="000000"/>
            <w:sz w:val="24"/>
            <w:szCs w:val="24"/>
            <w:lang w:eastAsia="en-CA"/>
          </w:rPr>
          <w:delText>that</w:delText>
        </w:r>
      </w:del>
      <w:r>
        <w:rPr>
          <w:rFonts w:eastAsia="Times New Roman" w:cs="Times New Roman" w:ascii="Times New Roman" w:hAnsi="Times New Roman"/>
          <w:color w:val="000000"/>
          <w:sz w:val="24"/>
          <w:szCs w:val="24"/>
          <w:lang w:eastAsia="en-CA"/>
        </w:rPr>
        <w:t xml:space="preserve"> both exhibit a seasonal resting period, the synchrony of the end of their respective resting period</w:t>
      </w:r>
      <w:ins w:id="6" w:author="Unknown Author" w:date="2021-12-15T19:45:10Z">
        <w:r>
          <w:rPr>
            <w:rFonts w:eastAsia="Times New Roman" w:cs="Times New Roman" w:ascii="Times New Roman" w:hAnsi="Times New Roman"/>
            <w:color w:val="000000"/>
            <w:sz w:val="24"/>
            <w:szCs w:val="24"/>
            <w:lang w:eastAsia="en-CA"/>
          </w:rPr>
          <w:t>s</w:t>
        </w:r>
      </w:ins>
      <w:r>
        <w:rPr>
          <w:rFonts w:eastAsia="Times New Roman" w:cs="Times New Roman" w:ascii="Times New Roman" w:hAnsi="Times New Roman"/>
          <w:color w:val="000000"/>
          <w:sz w:val="24"/>
          <w:szCs w:val="24"/>
          <w:lang w:eastAsia="en-CA"/>
        </w:rPr>
        <w:t xml:space="preserve"> is fundamental for the persistence of their interaction. Since the consumer and its resource may react differently to </w:t>
      </w:r>
      <w:del w:id="7" w:author="Unknown Author" w:date="2021-12-15T19:45:31Z">
        <w:r>
          <w:rPr>
            <w:rFonts w:eastAsia="Times New Roman" w:cs="Times New Roman" w:ascii="Times New Roman" w:hAnsi="Times New Roman"/>
            <w:color w:val="000000"/>
            <w:sz w:val="24"/>
            <w:szCs w:val="24"/>
            <w:lang w:eastAsia="en-CA"/>
          </w:rPr>
          <w:delText>a</w:delText>
        </w:r>
      </w:del>
      <w:r>
        <w:rPr>
          <w:rFonts w:eastAsia="Times New Roman" w:cs="Times New Roman" w:ascii="Times New Roman" w:hAnsi="Times New Roman"/>
          <w:color w:val="000000"/>
          <w:sz w:val="24"/>
          <w:szCs w:val="24"/>
          <w:lang w:eastAsia="en-CA"/>
        </w:rPr>
        <w:t xml:space="preserve"> change</w:t>
      </w:r>
      <w:ins w:id="8" w:author="Unknown Author" w:date="2021-12-15T19:45:33Z">
        <w:r>
          <w:rPr>
            <w:rFonts w:eastAsia="Times New Roman" w:cs="Times New Roman" w:ascii="Times New Roman" w:hAnsi="Times New Roman"/>
            <w:color w:val="000000"/>
            <w:sz w:val="24"/>
            <w:szCs w:val="24"/>
            <w:lang w:eastAsia="en-CA"/>
          </w:rPr>
          <w:t>s</w:t>
        </w:r>
      </w:ins>
      <w:r>
        <w:rPr>
          <w:rFonts w:eastAsia="Times New Roman" w:cs="Times New Roman" w:ascii="Times New Roman" w:hAnsi="Times New Roman"/>
          <w:color w:val="000000"/>
          <w:sz w:val="24"/>
          <w:szCs w:val="24"/>
          <w:lang w:eastAsia="en-CA"/>
        </w:rPr>
        <w:t xml:space="preserve"> in temperature regime, the synchrony between them </w:t>
      </w:r>
      <w:del w:id="9" w:author="Unknown Author" w:date="2021-12-15T19:45:54Z">
        <w:r>
          <w:rPr>
            <w:rFonts w:eastAsia="Times New Roman" w:cs="Times New Roman" w:ascii="Times New Roman" w:hAnsi="Times New Roman"/>
            <w:color w:val="000000"/>
            <w:sz w:val="24"/>
            <w:szCs w:val="24"/>
            <w:lang w:eastAsia="en-CA"/>
          </w:rPr>
          <w:delText>will likely</w:delText>
        </w:r>
      </w:del>
      <w:ins w:id="10" w:author="Unknown Author" w:date="2021-12-15T19:45:54Z">
        <w:r>
          <w:rPr>
            <w:rFonts w:eastAsia="Times New Roman" w:cs="Times New Roman" w:ascii="Times New Roman" w:hAnsi="Times New Roman"/>
            <w:color w:val="000000"/>
            <w:sz w:val="24"/>
            <w:szCs w:val="24"/>
            <w:lang w:eastAsia="en-CA"/>
          </w:rPr>
          <w:t>could</w:t>
        </w:r>
      </w:ins>
      <w:r>
        <w:rPr>
          <w:rFonts w:eastAsia="Times New Roman" w:cs="Times New Roman" w:ascii="Times New Roman" w:hAnsi="Times New Roman"/>
          <w:color w:val="000000"/>
          <w:sz w:val="24"/>
          <w:szCs w:val="24"/>
          <w:lang w:eastAsia="en-CA"/>
        </w:rPr>
        <w:t xml:space="preserve"> be altered. </w:t>
      </w:r>
    </w:p>
    <w:p>
      <w:pPr>
        <w:pStyle w:val="ListParagraph"/>
        <w:numPr>
          <w:ilvl w:val="0"/>
          <w:numId w:val="1"/>
        </w:numPr>
        <w:spacing w:lineRule="auto" w:line="480" w:before="0" w:after="240"/>
        <w:contextualSpacing/>
        <w:rPr/>
      </w:pPr>
      <w:del w:id="11" w:author="Unknown Author" w:date="2021-12-15T19:46:08Z">
        <w:r>
          <w:rPr>
            <w:rFonts w:eastAsia="Times New Roman" w:cs="Times New Roman" w:ascii="Times New Roman" w:hAnsi="Times New Roman"/>
            <w:color w:val="000000"/>
            <w:sz w:val="24"/>
            <w:szCs w:val="24"/>
            <w:lang w:eastAsia="en-CA"/>
          </w:rPr>
          <w:delText>The</w:delText>
        </w:r>
      </w:del>
      <w:ins w:id="12" w:author="Unknown Author" w:date="2021-12-15T19:46:08Z">
        <w:r>
          <w:rPr>
            <w:rFonts w:eastAsia="Times New Roman" w:cs="Times New Roman" w:ascii="Times New Roman" w:hAnsi="Times New Roman"/>
            <w:color w:val="000000"/>
            <w:sz w:val="24"/>
            <w:szCs w:val="24"/>
            <w:lang w:eastAsia="en-CA"/>
          </w:rPr>
          <w:t>our</w:t>
        </w:r>
      </w:ins>
      <w:r>
        <w:rPr>
          <w:rFonts w:eastAsia="Times New Roman" w:cs="Times New Roman" w:ascii="Times New Roman" w:hAnsi="Times New Roman"/>
          <w:color w:val="000000"/>
          <w:sz w:val="24"/>
          <w:szCs w:val="24"/>
          <w:lang w:eastAsia="en-CA"/>
        </w:rPr>
        <w:t xml:space="preserve"> goal </w:t>
      </w:r>
      <w:del w:id="13" w:author="Unknown Author" w:date="2021-12-15T19:46:12Z">
        <w:r>
          <w:rPr>
            <w:rFonts w:eastAsia="Times New Roman" w:cs="Times New Roman" w:ascii="Times New Roman" w:hAnsi="Times New Roman"/>
            <w:color w:val="000000"/>
            <w:sz w:val="24"/>
            <w:szCs w:val="24"/>
            <w:lang w:eastAsia="en-CA"/>
          </w:rPr>
          <w:delText xml:space="preserve">of this study </w:delText>
        </w:r>
      </w:del>
      <w:r>
        <w:rPr>
          <w:rFonts w:eastAsia="Times New Roman" w:cs="Times New Roman" w:ascii="Times New Roman" w:hAnsi="Times New Roman"/>
          <w:color w:val="000000"/>
          <w:sz w:val="24"/>
          <w:szCs w:val="24"/>
          <w:lang w:eastAsia="en-CA"/>
        </w:rPr>
        <w:t xml:space="preserve">is to investigate </w:t>
      </w:r>
      <w:del w:id="14" w:author="Unknown Author" w:date="2021-12-15T19:46:20Z">
        <w:r>
          <w:rPr>
            <w:rFonts w:eastAsia="Times New Roman" w:cs="Times New Roman" w:ascii="Times New Roman" w:hAnsi="Times New Roman"/>
            <w:color w:val="000000"/>
            <w:sz w:val="24"/>
            <w:szCs w:val="24"/>
            <w:lang w:eastAsia="en-CA"/>
          </w:rPr>
          <w:delText xml:space="preserve">the </w:delText>
        </w:r>
      </w:del>
      <w:r>
        <w:rPr>
          <w:rFonts w:eastAsia="Times New Roman" w:cs="Times New Roman" w:ascii="Times New Roman" w:hAnsi="Times New Roman"/>
          <w:color w:val="000000"/>
          <w:sz w:val="24"/>
          <w:szCs w:val="24"/>
          <w:lang w:eastAsia="en-CA"/>
        </w:rPr>
        <w:t>potential effects of climate change o</w:t>
      </w:r>
      <w:ins w:id="15" w:author="Unknown Author" w:date="2021-12-15T19:46:26Z">
        <w:r>
          <w:rPr>
            <w:rFonts w:eastAsia="Times New Roman" w:cs="Times New Roman" w:ascii="Times New Roman" w:hAnsi="Times New Roman"/>
            <w:color w:val="000000"/>
            <w:sz w:val="24"/>
            <w:szCs w:val="24"/>
            <w:lang w:eastAsia="en-CA"/>
          </w:rPr>
          <w:t>n</w:t>
        </w:r>
      </w:ins>
      <w:del w:id="16" w:author="Unknown Author" w:date="2021-12-15T19:46:25Z">
        <w:r>
          <w:rPr>
            <w:rFonts w:eastAsia="Times New Roman" w:cs="Times New Roman" w:ascii="Times New Roman" w:hAnsi="Times New Roman"/>
            <w:color w:val="000000"/>
            <w:sz w:val="24"/>
            <w:szCs w:val="24"/>
            <w:lang w:eastAsia="en-CA"/>
          </w:rPr>
          <w:delText>f</w:delText>
        </w:r>
      </w:del>
      <w:r>
        <w:rPr>
          <w:rFonts w:eastAsia="Times New Roman" w:cs="Times New Roman" w:ascii="Times New Roman" w:hAnsi="Times New Roman"/>
          <w:color w:val="000000"/>
          <w:sz w:val="24"/>
          <w:szCs w:val="24"/>
          <w:lang w:eastAsia="en-CA"/>
        </w:rPr>
        <w:t xml:space="preserve"> species</w:t>
      </w:r>
      <w:ins w:id="17" w:author="Unknown Author" w:date="2021-12-15T19:46:30Z">
        <w:r>
          <w:rPr>
            <w:rFonts w:eastAsia="Times New Roman" w:cs="Times New Roman" w:ascii="Times New Roman" w:hAnsi="Times New Roman"/>
            <w:color w:val="000000"/>
            <w:sz w:val="24"/>
            <w:szCs w:val="24"/>
            <w:lang w:eastAsia="en-CA"/>
          </w:rPr>
          <w:t>’</w:t>
        </w:r>
      </w:ins>
      <w:r>
        <w:rPr>
          <w:rFonts w:eastAsia="Times New Roman" w:cs="Times New Roman" w:ascii="Times New Roman" w:hAnsi="Times New Roman"/>
          <w:color w:val="000000"/>
          <w:sz w:val="24"/>
          <w:szCs w:val="24"/>
          <w:lang w:eastAsia="en-CA"/>
        </w:rPr>
        <w:t xml:space="preserve"> synchrony.</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We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 </w:t>
      </w:r>
    </w:p>
    <w:p>
      <w:pPr>
        <w:pStyle w:val="ListParagraph"/>
        <w:numPr>
          <w:ilvl w:val="0"/>
          <w:numId w:val="1"/>
        </w:numPr>
        <w:spacing w:lineRule="auto" w:line="480" w:before="0" w:after="240"/>
        <w:contextualSpacing/>
        <w:rPr/>
      </w:pPr>
      <w:r>
        <w:rPr>
          <w:rFonts w:eastAsia="Times New Roman" w:cs="Times New Roman" w:ascii="Times New Roman" w:hAnsi="Times New Roman"/>
          <w:color w:val="000000"/>
          <w:sz w:val="24"/>
          <w:szCs w:val="24"/>
          <w:lang w:eastAsia="en-CA"/>
        </w:rPr>
        <w:t xml:space="preserve">We </w:t>
      </w:r>
      <w:del w:id="18" w:author="Unknown Author" w:date="2021-12-15T19:46:49Z">
        <w:r>
          <w:rPr>
            <w:rFonts w:eastAsia="Times New Roman" w:cs="Times New Roman" w:ascii="Times New Roman" w:hAnsi="Times New Roman"/>
            <w:color w:val="000000"/>
            <w:sz w:val="24"/>
            <w:szCs w:val="24"/>
            <w:lang w:eastAsia="en-CA"/>
          </w:rPr>
          <w:delText>found</w:delText>
        </w:r>
      </w:del>
      <w:ins w:id="19" w:author="Unknown Author" w:date="2021-12-15T19:46:49Z">
        <w:r>
          <w:rPr>
            <w:rFonts w:eastAsia="Times New Roman" w:cs="Times New Roman" w:ascii="Times New Roman" w:hAnsi="Times New Roman"/>
            <w:color w:val="000000"/>
            <w:sz w:val="24"/>
            <w:szCs w:val="24"/>
            <w:lang w:eastAsia="en-CA"/>
          </w:rPr>
          <w:t>find</w:t>
        </w:r>
      </w:ins>
      <w:r>
        <w:rPr>
          <w:rFonts w:eastAsia="Times New Roman" w:cs="Times New Roman" w:ascii="Times New Roman" w:hAnsi="Times New Roman"/>
          <w:color w:val="000000"/>
          <w:sz w:val="24"/>
          <w:szCs w:val="24"/>
          <w:lang w:eastAsia="en-CA"/>
        </w:rPr>
        <w:t xml:space="preserve"> that an increase in temperature </w:t>
      </w:r>
      <w:del w:id="20" w:author="Unknown Author" w:date="2021-12-15T19:47:00Z">
        <w:r>
          <w:rPr>
            <w:rFonts w:eastAsia="Times New Roman" w:cs="Times New Roman" w:ascii="Times New Roman" w:hAnsi="Times New Roman"/>
            <w:color w:val="000000"/>
            <w:sz w:val="24"/>
            <w:szCs w:val="24"/>
            <w:lang w:eastAsia="en-CA"/>
          </w:rPr>
          <w:delText>would</w:delText>
        </w:r>
      </w:del>
      <w:r>
        <w:rPr>
          <w:rFonts w:eastAsia="Times New Roman" w:cs="Times New Roman" w:ascii="Times New Roman" w:hAnsi="Times New Roman"/>
          <w:color w:val="000000"/>
          <w:sz w:val="24"/>
          <w:szCs w:val="24"/>
          <w:lang w:eastAsia="en-CA"/>
        </w:rPr>
        <w:t xml:space="preserve"> usually advance</w:t>
      </w:r>
      <w:ins w:id="21" w:author="Unknown Author" w:date="2021-12-15T19:47:03Z">
        <w:r>
          <w:rPr>
            <w:rFonts w:eastAsia="Times New Roman" w:cs="Times New Roman" w:ascii="Times New Roman" w:hAnsi="Times New Roman"/>
            <w:color w:val="000000"/>
            <w:sz w:val="24"/>
            <w:szCs w:val="24"/>
            <w:lang w:eastAsia="en-CA"/>
          </w:rPr>
          <w:t>s</w:t>
        </w:r>
      </w:ins>
      <w:r>
        <w:rPr>
          <w:rFonts w:eastAsia="Times New Roman" w:cs="Times New Roman" w:ascii="Times New Roman" w:hAnsi="Times New Roman"/>
          <w:color w:val="000000"/>
          <w:sz w:val="24"/>
          <w:szCs w:val="24"/>
          <w:lang w:eastAsia="en-CA"/>
        </w:rPr>
        <w:t xml:space="preserve"> the end of the resting period. However, the effects of a warm or cold spell during the resting period </w:t>
      </w:r>
      <w:del w:id="22" w:author="Unknown Author" w:date="2021-12-15T19:47:28Z">
        <w:r>
          <w:rPr>
            <w:rFonts w:eastAsia="Times New Roman" w:cs="Times New Roman" w:ascii="Times New Roman" w:hAnsi="Times New Roman"/>
            <w:color w:val="000000"/>
            <w:sz w:val="24"/>
            <w:szCs w:val="24"/>
            <w:lang w:eastAsia="en-CA"/>
          </w:rPr>
          <w:delText>would</w:delText>
        </w:r>
      </w:del>
      <w:r>
        <w:rPr>
          <w:rFonts w:eastAsia="Times New Roman" w:cs="Times New Roman" w:ascii="Times New Roman" w:hAnsi="Times New Roman"/>
          <w:color w:val="000000"/>
          <w:sz w:val="24"/>
          <w:szCs w:val="24"/>
          <w:lang w:eastAsia="en-CA"/>
        </w:rPr>
        <w:t xml:space="preserve"> strongly vary according to the time</w:t>
      </w:r>
      <w:ins w:id="23" w:author="Unknown Author" w:date="2021-12-15T19:47:38Z">
        <w:r>
          <w:rPr>
            <w:rFonts w:eastAsia="Times New Roman" w:cs="Times New Roman" w:ascii="Times New Roman" w:hAnsi="Times New Roman"/>
            <w:color w:val="000000"/>
            <w:sz w:val="24"/>
            <w:szCs w:val="24"/>
            <w:lang w:eastAsia="en-CA"/>
          </w:rPr>
          <w:t>ing</w:t>
        </w:r>
      </w:ins>
      <w:r>
        <w:rPr>
          <w:rFonts w:eastAsia="Times New Roman" w:cs="Times New Roman" w:ascii="Times New Roman" w:hAnsi="Times New Roman"/>
          <w:color w:val="000000"/>
          <w:sz w:val="24"/>
          <w:szCs w:val="24"/>
          <w:lang w:eastAsia="en-CA"/>
        </w:rPr>
        <w:t xml:space="preserve"> and the duration of the spell. Depending on </w:t>
      </w:r>
      <w:del w:id="24" w:author="Unknown Author" w:date="2021-12-15T19:48:05Z">
        <w:r>
          <w:rPr>
            <w:rFonts w:eastAsia="Times New Roman" w:cs="Times New Roman" w:ascii="Times New Roman" w:hAnsi="Times New Roman"/>
            <w:color w:val="000000"/>
            <w:sz w:val="24"/>
            <w:szCs w:val="24"/>
            <w:lang w:eastAsia="en-CA"/>
          </w:rPr>
          <w:delText>the way</w:delText>
        </w:r>
      </w:del>
      <w:ins w:id="25" w:author="Unknown Author" w:date="2021-12-15T19:48:05Z">
        <w:r>
          <w:rPr>
            <w:rFonts w:eastAsia="Times New Roman" w:cs="Times New Roman" w:ascii="Times New Roman" w:hAnsi="Times New Roman"/>
            <w:color w:val="000000"/>
            <w:sz w:val="24"/>
            <w:szCs w:val="24"/>
            <w:lang w:eastAsia="en-CA"/>
          </w:rPr>
          <w:t>how a consumer and its resource</w:t>
        </w:r>
      </w:ins>
      <w:r>
        <w:rPr>
          <w:rFonts w:eastAsia="Times New Roman" w:cs="Times New Roman" w:ascii="Times New Roman" w:hAnsi="Times New Roman"/>
          <w:color w:val="000000"/>
          <w:sz w:val="24"/>
          <w:szCs w:val="24"/>
          <w:lang w:eastAsia="en-CA"/>
        </w:rPr>
        <w:t xml:space="preserve"> </w:t>
      </w:r>
      <w:del w:id="26" w:author="Unknown Author" w:date="2021-12-15T19:48:34Z">
        <w:r>
          <w:rPr>
            <w:rFonts w:eastAsia="Times New Roman" w:cs="Times New Roman" w:ascii="Times New Roman" w:hAnsi="Times New Roman"/>
            <w:color w:val="000000"/>
            <w:sz w:val="24"/>
            <w:szCs w:val="24"/>
            <w:lang w:eastAsia="en-CA"/>
          </w:rPr>
          <w:delText>each species</w:delText>
        </w:r>
      </w:del>
      <w:r>
        <w:rPr>
          <w:rFonts w:eastAsia="Times New Roman" w:cs="Times New Roman" w:ascii="Times New Roman" w:hAnsi="Times New Roman"/>
          <w:color w:val="000000"/>
          <w:sz w:val="24"/>
          <w:szCs w:val="24"/>
          <w:lang w:eastAsia="en-CA"/>
        </w:rPr>
        <w:t xml:space="preserve"> react</w:t>
      </w:r>
      <w:del w:id="27" w:author="Unknown Author" w:date="2021-12-15T19:48:36Z">
        <w:r>
          <w:rPr>
            <w:rFonts w:eastAsia="Times New Roman" w:cs="Times New Roman" w:ascii="Times New Roman" w:hAnsi="Times New Roman"/>
            <w:color w:val="000000"/>
            <w:sz w:val="24"/>
            <w:szCs w:val="24"/>
            <w:lang w:eastAsia="en-CA"/>
          </w:rPr>
          <w:delText>s</w:delText>
        </w:r>
      </w:del>
      <w:r>
        <w:rPr>
          <w:rFonts w:eastAsia="Times New Roman" w:cs="Times New Roman" w:ascii="Times New Roman" w:hAnsi="Times New Roman"/>
          <w:color w:val="000000"/>
          <w:sz w:val="24"/>
          <w:szCs w:val="24"/>
          <w:lang w:eastAsia="en-CA"/>
        </w:rPr>
        <w:t xml:space="preserve"> to the same temperature shift, the mismatch between </w:t>
      </w:r>
      <w:del w:id="28" w:author="Unknown Author" w:date="2021-12-15T19:48:42Z">
        <w:r>
          <w:rPr>
            <w:rFonts w:eastAsia="Times New Roman" w:cs="Times New Roman" w:ascii="Times New Roman" w:hAnsi="Times New Roman"/>
            <w:color w:val="000000"/>
            <w:sz w:val="24"/>
            <w:szCs w:val="24"/>
            <w:lang w:eastAsia="en-CA"/>
          </w:rPr>
          <w:delText>the consumer and its resource</w:delText>
        </w:r>
      </w:del>
      <w:ins w:id="29" w:author="Unknown Author" w:date="2021-12-15T19:48:42Z">
        <w:r>
          <w:rPr>
            <w:rFonts w:eastAsia="Times New Roman" w:cs="Times New Roman" w:ascii="Times New Roman" w:hAnsi="Times New Roman"/>
            <w:color w:val="000000"/>
            <w:sz w:val="24"/>
            <w:szCs w:val="24"/>
            <w:lang w:eastAsia="en-CA"/>
          </w:rPr>
          <w:t>them</w:t>
        </w:r>
      </w:ins>
      <w:r>
        <w:rPr>
          <w:rFonts w:eastAsia="Times New Roman" w:cs="Times New Roman" w:ascii="Times New Roman" w:hAnsi="Times New Roman"/>
          <w:color w:val="000000"/>
          <w:sz w:val="24"/>
          <w:szCs w:val="24"/>
          <w:lang w:eastAsia="en-CA"/>
        </w:rPr>
        <w:t xml:space="preserve"> may increase or decrease. The spruce budworm – balsam fir model predicts that an increase in temperature may increase the mismatch between the insect and the tree in southern sites, but may increase the synchrony in northern sites.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This type of modelling approach is of prime importance to investigate potential effects of climate change on consumer – resource systems.</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b/>
          <w:bCs/>
          <w:color w:val="000000"/>
          <w:sz w:val="32"/>
          <w:szCs w:val="32"/>
          <w:lang w:eastAsia="en-CA"/>
        </w:rPr>
        <w:t>Keywords: </w:t>
      </w:r>
    </w:p>
    <w:p>
      <w:pPr>
        <w:pStyle w:val="Normal"/>
        <w:spacing w:lineRule="auto" w:line="480"/>
        <w:rPr/>
      </w:pPr>
      <w:del w:id="30" w:author="Unknown Author" w:date="2021-12-15T19:49:25Z">
        <w:r>
          <w:rPr>
            <w:rFonts w:eastAsia="Times New Roman" w:cs="Times New Roman" w:ascii="Times New Roman" w:hAnsi="Times New Roman"/>
            <w:color w:val="000000"/>
            <w:sz w:val="24"/>
            <w:szCs w:val="24"/>
            <w:lang w:eastAsia="en-CA"/>
          </w:rPr>
          <w:delText>Balsam fir,</w:delText>
        </w:r>
      </w:del>
      <w:r>
        <w:rPr>
          <w:rFonts w:eastAsia="Times New Roman" w:cs="Times New Roman" w:ascii="Times New Roman" w:hAnsi="Times New Roman"/>
          <w:color w:val="000000"/>
          <w:sz w:val="24"/>
          <w:szCs w:val="24"/>
          <w:lang w:eastAsia="en-CA"/>
        </w:rPr>
        <w:t xml:space="preserve"> </w:t>
      </w:r>
      <w:del w:id="31" w:author="Unknown Author" w:date="2021-12-15T19:49:19Z">
        <w:r>
          <w:rPr>
            <w:rFonts w:eastAsia="Times New Roman" w:cs="Times New Roman" w:ascii="Times New Roman" w:hAnsi="Times New Roman"/>
            <w:color w:val="000000"/>
            <w:sz w:val="24"/>
            <w:szCs w:val="24"/>
            <w:lang w:eastAsia="en-CA"/>
          </w:rPr>
          <w:delText>consumer,</w:delText>
        </w:r>
      </w:del>
      <w:r>
        <w:rPr>
          <w:rFonts w:eastAsia="Times New Roman" w:cs="Times New Roman" w:ascii="Times New Roman" w:hAnsi="Times New Roman"/>
          <w:color w:val="000000"/>
          <w:sz w:val="24"/>
          <w:szCs w:val="24"/>
          <w:lang w:eastAsia="en-CA"/>
        </w:rPr>
        <w:t xml:space="preserve"> climate change, phenology, </w:t>
      </w:r>
      <w:ins w:id="32" w:author="Unknown Author" w:date="2021-12-15T19:49:21Z">
        <w:r>
          <w:rPr>
            <w:rFonts w:eastAsia="Times New Roman" w:cs="Times New Roman" w:ascii="Times New Roman" w:hAnsi="Times New Roman"/>
            <w:color w:val="000000"/>
            <w:sz w:val="24"/>
            <w:szCs w:val="24"/>
            <w:lang w:eastAsia="en-CA"/>
          </w:rPr>
          <w:t xml:space="preserve">consumer, </w:t>
        </w:r>
      </w:ins>
      <w:r>
        <w:rPr>
          <w:rFonts w:eastAsia="Times New Roman" w:cs="Times New Roman" w:ascii="Times New Roman" w:hAnsi="Times New Roman"/>
          <w:color w:val="000000"/>
          <w:sz w:val="24"/>
          <w:szCs w:val="24"/>
          <w:lang w:eastAsia="en-CA"/>
        </w:rPr>
        <w:t xml:space="preserve">resource, </w:t>
      </w:r>
      <w:ins w:id="33" w:author="Unknown Author" w:date="2021-12-15T19:49:28Z">
        <w:r>
          <w:rPr>
            <w:rFonts w:eastAsia="Times New Roman" w:cs="Times New Roman" w:ascii="Times New Roman" w:hAnsi="Times New Roman"/>
            <w:color w:val="000000"/>
            <w:sz w:val="24"/>
            <w:szCs w:val="24"/>
            <w:lang w:eastAsia="en-CA"/>
          </w:rPr>
          <w:t xml:space="preserve">balsam fir, </w:t>
        </w:r>
      </w:ins>
      <w:r>
        <w:rPr>
          <w:rFonts w:eastAsia="Times New Roman" w:cs="Times New Roman" w:ascii="Times New Roman" w:hAnsi="Times New Roman"/>
          <w:color w:val="000000"/>
          <w:sz w:val="24"/>
          <w:szCs w:val="24"/>
          <w:lang w:eastAsia="en-CA"/>
        </w:rPr>
        <w:t xml:space="preserve">spruce budworm </w:t>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1. Introduction</w:t>
      </w:r>
    </w:p>
    <w:p>
      <w:pPr>
        <w:pStyle w:val="Normal"/>
        <w:spacing w:lineRule="auto" w:line="480"/>
        <w:rPr/>
      </w:pPr>
      <w:r>
        <w:rPr>
          <w:rFonts w:eastAsia="Times New Roman" w:cs="Times New Roman" w:ascii="Times New Roman" w:hAnsi="Times New Roman"/>
          <w:color w:val="000000"/>
          <w:sz w:val="24"/>
          <w:szCs w:val="24"/>
          <w:lang w:eastAsia="en-CA"/>
        </w:rPr>
        <w:t xml:space="preserve">Anthropogenic climate change </w:t>
      </w:r>
      <w:del w:id="34" w:author="Unknown Author" w:date="2021-12-15T20:18:19Z">
        <w:r>
          <w:rPr>
            <w:rFonts w:eastAsia="Times New Roman" w:cs="Times New Roman" w:ascii="Times New Roman" w:hAnsi="Times New Roman"/>
            <w:color w:val="000000"/>
            <w:sz w:val="24"/>
            <w:szCs w:val="24"/>
            <w:lang w:eastAsia="en-CA"/>
          </w:rPr>
          <w:delText>has</w:delText>
        </w:r>
      </w:del>
      <w:r>
        <w:rPr>
          <w:rFonts w:eastAsia="Times New Roman" w:cs="Times New Roman" w:ascii="Times New Roman" w:hAnsi="Times New Roman"/>
          <w:color w:val="000000"/>
          <w:sz w:val="24"/>
          <w:szCs w:val="24"/>
          <w:lang w:eastAsia="en-CA"/>
        </w:rPr>
        <w:t xml:space="preserve"> increasingly disrupt</w:t>
      </w:r>
      <w:ins w:id="35" w:author="Unknown Author" w:date="2021-12-15T20:18:25Z">
        <w:r>
          <w:rPr>
            <w:rFonts w:eastAsia="Times New Roman" w:cs="Times New Roman" w:ascii="Times New Roman" w:hAnsi="Times New Roman"/>
            <w:color w:val="000000"/>
            <w:sz w:val="24"/>
            <w:szCs w:val="24"/>
            <w:lang w:eastAsia="en-CA"/>
          </w:rPr>
          <w:t>s</w:t>
        </w:r>
      </w:ins>
      <w:del w:id="36" w:author="Unknown Author" w:date="2021-12-15T20:18:23Z">
        <w:r>
          <w:rPr>
            <w:rFonts w:eastAsia="Times New Roman" w:cs="Times New Roman" w:ascii="Times New Roman" w:hAnsi="Times New Roman"/>
            <w:color w:val="000000"/>
            <w:sz w:val="24"/>
            <w:szCs w:val="24"/>
            <w:lang w:eastAsia="en-CA"/>
          </w:rPr>
          <w:delText>ed</w:delText>
        </w:r>
      </w:del>
      <w:r>
        <w:rPr>
          <w:rFonts w:eastAsia="Times New Roman" w:cs="Times New Roman" w:ascii="Times New Roman" w:hAnsi="Times New Roman"/>
          <w:color w:val="000000"/>
          <w:sz w:val="24"/>
          <w:szCs w:val="24"/>
          <w:lang w:eastAsia="en-CA"/>
        </w:rPr>
        <w:t xml:space="preserve"> ecological interactions </w:t>
      </w:r>
      <w:del w:id="37" w:author="Unknown Author" w:date="2021-12-15T20:18:30Z">
        <w:r>
          <w:rPr>
            <w:rFonts w:eastAsia="Times New Roman" w:cs="Times New Roman" w:ascii="Times New Roman" w:hAnsi="Times New Roman"/>
            <w:color w:val="000000"/>
            <w:sz w:val="24"/>
            <w:szCs w:val="24"/>
            <w:lang w:eastAsia="en-CA"/>
          </w:rPr>
          <w:delText>for the past century</w:delText>
        </w:r>
      </w:del>
      <w:r>
        <w:rPr>
          <w:rFonts w:eastAsia="Times New Roman" w:cs="Times New Roman" w:ascii="Times New Roman" w:hAnsi="Times New Roman"/>
          <w:color w:val="000000"/>
          <w:sz w:val="24"/>
          <w:szCs w:val="24"/>
          <w:lang w:eastAsia="en-CA"/>
        </w:rPr>
        <w:t xml:space="preserve"> (Pachauri et al. 2014). This trend is expected to continue and amplify as interacting species are likely to respond differently to similar environmental changes and selective pressures (Parmesan 2006)</w:t>
      </w:r>
      <w:bookmarkStart w:id="0" w:name="__Fieldmark__25_942872385"/>
      <w:bookmarkStart w:id="1" w:name="__Fieldmark__10_2495178454"/>
      <w:bookmarkStart w:id="2" w:name="__Fieldmark__10_3903614438"/>
      <w:bookmarkEnd w:id="0"/>
      <w:bookmarkEnd w:id="1"/>
      <w:bookmarkEnd w:id="2"/>
      <w:r>
        <w:rPr>
          <w:rFonts w:eastAsia="Times New Roman" w:cs="Times New Roman" w:ascii="Times New Roman" w:hAnsi="Times New Roman"/>
          <w:color w:val="000000"/>
          <w:sz w:val="24"/>
          <w:szCs w:val="24"/>
          <w:lang w:eastAsia="en-CA"/>
        </w:rPr>
        <w:t xml:space="preserve">.  Trophic interactions between consumers and resources, which are fundamental to the functioning of ecosystems, may be affected by climate change through: (1) </w:t>
      </w:r>
      <w:del w:id="38" w:author="Unknown Author" w:date="2021-12-15T20:19:26Z">
        <w:r>
          <w:rPr>
            <w:rFonts w:eastAsia="Times New Roman" w:cs="Times New Roman" w:ascii="Times New Roman" w:hAnsi="Times New Roman"/>
            <w:color w:val="000000"/>
            <w:sz w:val="24"/>
            <w:szCs w:val="24"/>
            <w:lang w:eastAsia="en-CA"/>
          </w:rPr>
          <w:delText>direct</w:delText>
        </w:r>
      </w:del>
      <w:r>
        <w:rPr>
          <w:rFonts w:eastAsia="Times New Roman" w:cs="Times New Roman" w:ascii="Times New Roman" w:hAnsi="Times New Roman"/>
          <w:color w:val="000000"/>
          <w:sz w:val="24"/>
          <w:szCs w:val="24"/>
          <w:lang w:eastAsia="en-CA"/>
        </w:rPr>
        <w:t xml:space="preserve"> changes in life history traits (</w:t>
      </w:r>
      <w:del w:id="39" w:author="Unknown Author" w:date="2021-12-15T20:19:31Z">
        <w:r>
          <w:rPr>
            <w:rFonts w:eastAsia="Times New Roman" w:cs="Times New Roman" w:ascii="Times New Roman" w:hAnsi="Times New Roman"/>
            <w:color w:val="000000"/>
            <w:sz w:val="24"/>
            <w:szCs w:val="24"/>
            <w:lang w:eastAsia="en-CA"/>
          </w:rPr>
          <w:delText xml:space="preserve">e.g., </w:delText>
        </w:r>
      </w:del>
      <w:r>
        <w:rPr>
          <w:rFonts w:eastAsia="Times New Roman" w:cs="Times New Roman" w:ascii="Times New Roman" w:hAnsi="Times New Roman"/>
          <w:color w:val="000000"/>
          <w:sz w:val="24"/>
          <w:szCs w:val="24"/>
          <w:lang w:eastAsia="en-CA"/>
        </w:rPr>
        <w:t xml:space="preserve">fecundity, mortality) of  </w:t>
      </w:r>
      <w:del w:id="40" w:author="Unknown Author" w:date="2021-12-15T20:19:38Z">
        <w:r>
          <w:rPr>
            <w:rFonts w:eastAsia="Times New Roman" w:cs="Times New Roman" w:ascii="Times New Roman" w:hAnsi="Times New Roman"/>
            <w:color w:val="000000"/>
            <w:sz w:val="24"/>
            <w:szCs w:val="24"/>
            <w:lang w:eastAsia="en-CA"/>
          </w:rPr>
          <w:delText>consumer and/or resource</w:delText>
        </w:r>
      </w:del>
      <w:ins w:id="41" w:author="Unknown Author" w:date="2021-12-15T20:19:39Z">
        <w:r>
          <w:rPr>
            <w:rFonts w:eastAsia="Times New Roman" w:cs="Times New Roman" w:ascii="Times New Roman" w:hAnsi="Times New Roman"/>
            <w:color w:val="000000"/>
            <w:sz w:val="24"/>
            <w:szCs w:val="24"/>
            <w:lang w:eastAsia="en-CA"/>
          </w:rPr>
          <w:t>either species</w:t>
        </w:r>
      </w:ins>
      <w:r>
        <w:rPr>
          <w:rFonts w:eastAsia="Times New Roman" w:cs="Times New Roman" w:ascii="Times New Roman" w:hAnsi="Times New Roman"/>
          <w:color w:val="000000"/>
          <w:sz w:val="24"/>
          <w:szCs w:val="24"/>
          <w:lang w:eastAsia="en-CA"/>
        </w:rPr>
        <w:t xml:space="preserve"> (Bale et al. 2002)</w:t>
      </w:r>
      <w:bookmarkStart w:id="3" w:name="__Fieldmark__32_3903614438"/>
      <w:bookmarkStart w:id="4" w:name="__Fieldmark__31_942872385"/>
      <w:bookmarkStart w:id="5" w:name="__Fieldmark__17_2495178454"/>
      <w:bookmarkEnd w:id="3"/>
      <w:bookmarkEnd w:id="4"/>
      <w:bookmarkEnd w:id="5"/>
      <w:r>
        <w:rPr>
          <w:rFonts w:eastAsia="Times New Roman" w:cs="Times New Roman" w:ascii="Times New Roman" w:hAnsi="Times New Roman"/>
          <w:color w:val="000000"/>
          <w:sz w:val="24"/>
          <w:szCs w:val="24"/>
          <w:lang w:eastAsia="en-CA"/>
        </w:rPr>
        <w:t xml:space="preserve">, (2) changes in abundance of </w:t>
      </w:r>
      <w:del w:id="42" w:author="Unknown Author" w:date="2021-12-15T20:19:51Z">
        <w:r>
          <w:rPr>
            <w:rFonts w:eastAsia="Times New Roman" w:cs="Times New Roman" w:ascii="Times New Roman" w:hAnsi="Times New Roman"/>
            <w:color w:val="000000"/>
            <w:sz w:val="24"/>
            <w:szCs w:val="24"/>
            <w:lang w:eastAsia="en-CA"/>
          </w:rPr>
          <w:delText xml:space="preserve"> </w:delText>
        </w:r>
      </w:del>
      <w:r>
        <w:rPr>
          <w:rFonts w:eastAsia="Times New Roman" w:cs="Times New Roman" w:ascii="Times New Roman" w:hAnsi="Times New Roman"/>
          <w:color w:val="000000"/>
          <w:sz w:val="24"/>
          <w:szCs w:val="24"/>
          <w:lang w:eastAsia="en-CA"/>
        </w:rPr>
        <w:t xml:space="preserve">consumer and/or resource due to cascading effects from other trophic levels </w:t>
      </w:r>
      <w:del w:id="43" w:author="Unknown Author" w:date="2021-12-15T20:20:34Z">
        <w:r>
          <w:rPr>
            <w:rFonts w:eastAsia="Times New Roman" w:cs="Times New Roman" w:ascii="Times New Roman" w:hAnsi="Times New Roman"/>
            <w:color w:val="000000"/>
            <w:sz w:val="24"/>
            <w:szCs w:val="24"/>
            <w:lang w:eastAsia="en-CA"/>
          </w:rPr>
          <w:delText>(e.g., changes in the consumer’s predators)</w:delText>
        </w:r>
      </w:del>
      <w:r>
        <w:rPr>
          <w:rFonts w:eastAsia="Times New Roman" w:cs="Times New Roman" w:ascii="Times New Roman" w:hAnsi="Times New Roman"/>
          <w:color w:val="000000"/>
          <w:sz w:val="24"/>
          <w:szCs w:val="24"/>
          <w:lang w:eastAsia="en-CA"/>
        </w:rPr>
        <w:t xml:space="preserve"> (Both et al. 2009)</w:t>
      </w:r>
      <w:bookmarkStart w:id="6" w:name="__Fieldmark__24_2495178454"/>
      <w:bookmarkStart w:id="7" w:name="__Fieldmark__43_3903614438"/>
      <w:bookmarkStart w:id="8" w:name="__Fieldmark__36_942872385"/>
      <w:bookmarkEnd w:id="6"/>
      <w:bookmarkEnd w:id="7"/>
      <w:bookmarkEnd w:id="8"/>
      <w:r>
        <w:rPr>
          <w:rFonts w:eastAsia="Times New Roman" w:cs="Times New Roman" w:ascii="Times New Roman" w:hAnsi="Times New Roman"/>
          <w:color w:val="000000"/>
          <w:sz w:val="24"/>
          <w:szCs w:val="24"/>
          <w:lang w:eastAsia="en-CA"/>
        </w:rPr>
        <w:t>, and (3) differential shifts in the phenology of consumer and/or  resource leading to phenological mismatch (Kharouba et al., 2018</w:t>
      </w:r>
      <w:bookmarkStart w:id="9" w:name="__Fieldmark__31_2495178454"/>
      <w:bookmarkStart w:id="10" w:name="__Fieldmark__41_942872385"/>
      <w:bookmarkStart w:id="11" w:name="__Fieldmark__54_3903614438"/>
      <w:bookmarkEnd w:id="9"/>
      <w:bookmarkEnd w:id="10"/>
      <w:bookmarkEnd w:id="11"/>
      <w:r>
        <w:rPr>
          <w:rFonts w:eastAsia="Times New Roman" w:cs="Times New Roman" w:ascii="Times New Roman" w:hAnsi="Times New Roman"/>
          <w:color w:val="000000"/>
          <w:sz w:val="24"/>
          <w:szCs w:val="24"/>
          <w:lang w:eastAsia="en-CA"/>
        </w:rPr>
        <w:t>).</w:t>
      </w:r>
    </w:p>
    <w:p>
      <w:pPr>
        <w:pStyle w:val="Normal"/>
        <w:spacing w:lineRule="auto" w:line="480"/>
        <w:ind w:firstLine="720"/>
        <w:rPr/>
      </w:pPr>
      <w:r>
        <w:rPr>
          <w:rFonts w:eastAsia="Times New Roman" w:cs="Times New Roman" w:ascii="Times New Roman" w:hAnsi="Times New Roman"/>
          <w:color w:val="000000"/>
          <w:sz w:val="24"/>
          <w:szCs w:val="24"/>
          <w:lang w:eastAsia="en-CA"/>
        </w:rPr>
        <w:t>The concept of phenological mismatch has evolved since its inception in the early 1990s and is still debated today (e.g., </w:t>
      </w:r>
      <w:bookmarkStart w:id="12" w:name="__Fieldmark__67_3903614438"/>
      <w:r>
        <w:rPr>
          <w:rFonts w:eastAsia="Times New Roman" w:cs="Times New Roman" w:ascii="Times New Roman" w:hAnsi="Times New Roman"/>
          <w:color w:val="000000"/>
          <w:sz w:val="24"/>
          <w:szCs w:val="24"/>
          <w:lang w:eastAsia="en-CA"/>
        </w:rPr>
        <w:t>Singer and Parmesan 2020</w:t>
      </w:r>
      <w:bookmarkEnd w:id="12"/>
      <w:r>
        <w:rPr>
          <w:rFonts w:eastAsia="Times New Roman" w:cs="Times New Roman" w:ascii="Times New Roman" w:hAnsi="Times New Roman"/>
          <w:sz w:val="24"/>
          <w:szCs w:val="24"/>
          <w:lang w:eastAsia="en-CA"/>
        </w:rPr>
        <w:t xml:space="preserve">’s response to </w:t>
      </w:r>
      <w:bookmarkStart w:id="13" w:name="__Fieldmark__84_3903614438"/>
      <w:r>
        <w:rPr>
          <w:rFonts w:eastAsia="Times New Roman" w:cs="Times New Roman" w:ascii="Times New Roman" w:hAnsi="Times New Roman"/>
          <w:sz w:val="24"/>
          <w:szCs w:val="24"/>
          <w:lang w:eastAsia="en-CA"/>
        </w:rPr>
        <w:t>Kharouba and Wolkovich, 2020)</w:t>
      </w:r>
      <w:bookmarkEnd w:id="13"/>
      <w:r>
        <w:rPr>
          <w:rFonts w:eastAsia="Times New Roman" w:cs="Times New Roman" w:ascii="Times New Roman" w:hAnsi="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4" w:name="__Fieldmark__95_3903614438"/>
      <w:r>
        <w:rPr>
          <w:rFonts w:eastAsia="Times New Roman" w:cs="Times New Roman" w:ascii="Times New Roman" w:hAnsi="Times New Roman"/>
          <w:color w:val="000000"/>
          <w:sz w:val="24"/>
          <w:szCs w:val="24"/>
          <w:lang w:eastAsia="en-CA"/>
        </w:rPr>
        <w:t>(Cushing 1990)</w:t>
      </w:r>
      <w:bookmarkEnd w:id="14"/>
      <w:r>
        <w:rPr>
          <w:rFonts w:eastAsia="Times New Roman" w:cs="Times New Roman" w:ascii="Times New Roman" w:hAnsi="Times New Roman"/>
          <w:color w:val="000000"/>
          <w:sz w:val="24"/>
          <w:szCs w:val="24"/>
          <w:lang w:eastAsia="en-CA"/>
        </w:rPr>
        <w:t xml:space="preserve">. The concept was later extended to the case where the phenologies of consumer and resource varied </w:t>
      </w:r>
      <w:bookmarkStart w:id="15" w:name="__Fieldmark__109_3903614438"/>
      <w:r>
        <w:rPr>
          <w:rFonts w:eastAsia="Times New Roman" w:cs="Times New Roman" w:ascii="Times New Roman" w:hAnsi="Times New Roman"/>
          <w:color w:val="000000"/>
          <w:sz w:val="24"/>
          <w:szCs w:val="24"/>
          <w:lang w:eastAsia="en-CA"/>
        </w:rPr>
        <w:t>(Visser and Holleman 2001)</w:t>
      </w:r>
      <w:bookmarkEnd w:id="15"/>
      <w:r>
        <w:rPr>
          <w:rFonts w:eastAsia="Times New Roman" w:cs="Times New Roman" w:ascii="Times New Roman" w:hAnsi="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16" w:name="__Fieldmark__122_3903614438"/>
      <w:r>
        <w:rPr>
          <w:rFonts w:eastAsia="Times New Roman" w:cs="Times New Roman" w:ascii="Times New Roman" w:hAnsi="Times New Roman"/>
          <w:color w:val="000000"/>
          <w:sz w:val="24"/>
          <w:szCs w:val="24"/>
          <w:lang w:eastAsia="en-CA"/>
        </w:rPr>
        <w:t>(Singer and Parmesan 2010)</w:t>
      </w:r>
      <w:bookmarkEnd w:id="16"/>
      <w:r>
        <w:rPr>
          <w:rFonts w:eastAsia="Times New Roman" w:cs="Times New Roman" w:ascii="Times New Roman" w:hAnsi="Times New Roman"/>
          <w:color w:val="000000"/>
          <w:sz w:val="24"/>
          <w:szCs w:val="24"/>
          <w:lang w:eastAsia="en-CA"/>
        </w:rPr>
        <w:t xml:space="preserve">. Historical mismatch can result from trade-offs between fecundity and mortality (Singer and Parmesan 2010), mutualistic interactions </w:t>
      </w:r>
      <w:bookmarkStart w:id="17" w:name="__Fieldmark__133_3903614438"/>
      <w:r>
        <w:rPr>
          <w:rFonts w:eastAsia="Times New Roman" w:cs="Times New Roman" w:ascii="Times New Roman" w:hAnsi="Times New Roman"/>
          <w:color w:val="000000"/>
          <w:sz w:val="24"/>
          <w:szCs w:val="24"/>
          <w:lang w:eastAsia="en-CA"/>
        </w:rPr>
        <w:t>(</w:t>
      </w:r>
      <w:bookmarkStart w:id="18" w:name="__Fieldmark__80_2495178454"/>
      <w:r>
        <w:rPr>
          <w:rFonts w:eastAsia="Times New Roman" w:cs="Times New Roman" w:ascii="Times New Roman" w:hAnsi="Times New Roman"/>
          <w:color w:val="000000"/>
          <w:sz w:val="24"/>
          <w:szCs w:val="24"/>
          <w:lang w:eastAsia="en-CA"/>
        </w:rPr>
        <w:t>F</w:t>
      </w:r>
      <w:bookmarkStart w:id="19" w:name="__Fieldmark__87_942872385"/>
      <w:r>
        <w:rPr>
          <w:rFonts w:eastAsia="Times New Roman" w:cs="Times New Roman" w:ascii="Times New Roman" w:hAnsi="Times New Roman"/>
          <w:color w:val="000000"/>
          <w:sz w:val="24"/>
          <w:szCs w:val="24"/>
          <w:lang w:eastAsia="en-CA"/>
        </w:rPr>
        <w:t>orrest and Thomson 2012)</w:t>
      </w:r>
      <w:bookmarkEnd w:id="17"/>
      <w:bookmarkEnd w:id="18"/>
      <w:bookmarkEnd w:id="19"/>
      <w:r>
        <w:rPr>
          <w:rFonts w:eastAsia="Times New Roman" w:cs="Times New Roman" w:ascii="Times New Roman" w:hAnsi="Times New Roman"/>
          <w:color w:val="000000"/>
          <w:sz w:val="24"/>
          <w:szCs w:val="24"/>
          <w:lang w:eastAsia="en-CA"/>
        </w:rPr>
        <w:t xml:space="preserve"> or intraspecific competition </w:t>
      </w:r>
      <w:bookmarkStart w:id="20" w:name="__Fieldmark__144_3903614438"/>
      <w:r>
        <w:rPr>
          <w:rFonts w:eastAsia="Times New Roman" w:cs="Times New Roman" w:ascii="Times New Roman" w:hAnsi="Times New Roman"/>
          <w:color w:val="000000"/>
          <w:sz w:val="24"/>
          <w:szCs w:val="24"/>
          <w:lang w:eastAsia="en-CA"/>
        </w:rPr>
        <w:t>(Iwasa et al. 1983)</w:t>
      </w:r>
      <w:bookmarkEnd w:id="20"/>
      <w:r>
        <w:rPr>
          <w:rFonts w:eastAsia="Times New Roman" w:cs="Times New Roman" w:ascii="Times New Roman" w:hAnsi="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w:t>
      </w:r>
      <w:ins w:id="44" w:author="Unknown Author" w:date="2021-12-15T20:22:05Z">
        <w:r>
          <w:rPr>
            <w:rFonts w:eastAsia="Times New Roman" w:cs="Times New Roman" w:ascii="Times New Roman" w:hAnsi="Times New Roman"/>
            <w:color w:val="000000"/>
            <w:sz w:val="24"/>
            <w:szCs w:val="24"/>
            <w:lang w:eastAsia="en-CA"/>
          </w:rPr>
          <w:t xml:space="preserve">mismatch is </w:t>
        </w:r>
      </w:ins>
      <w:r>
        <w:rPr>
          <w:rFonts w:eastAsia="Times New Roman" w:cs="Times New Roman" w:ascii="Times New Roman" w:hAnsi="Times New Roman"/>
          <w:color w:val="000000"/>
          <w:sz w:val="24"/>
          <w:szCs w:val="24"/>
          <w:lang w:eastAsia="en-CA"/>
        </w:rPr>
        <w:t>the baseline</w:t>
      </w:r>
      <w:ins w:id="45" w:author="Unknown Author" w:date="2021-12-15T20:22:17Z">
        <w:r>
          <w:rPr>
            <w:rFonts w:eastAsia="Times New Roman" w:cs="Times New Roman" w:ascii="Times New Roman" w:hAnsi="Times New Roman"/>
            <w:color w:val="000000"/>
            <w:sz w:val="24"/>
            <w:szCs w:val="24"/>
            <w:lang w:eastAsia="en-CA"/>
          </w:rPr>
          <w:t>,</w:t>
        </w:r>
      </w:ins>
      <w:r>
        <w:rPr>
          <w:rFonts w:eastAsia="Times New Roman" w:cs="Times New Roman" w:ascii="Times New Roman" w:hAnsi="Times New Roman"/>
          <w:color w:val="000000"/>
          <w:sz w:val="24"/>
          <w:szCs w:val="24"/>
          <w:lang w:eastAsia="en-CA"/>
        </w:rPr>
        <w:t xml:space="preserve"> </w:t>
      </w:r>
      <w:del w:id="46" w:author="Unknown Author" w:date="2021-12-15T20:22:32Z">
        <w:r>
          <w:rPr>
            <w:rFonts w:eastAsia="Times New Roman" w:cs="Times New Roman" w:ascii="Times New Roman" w:hAnsi="Times New Roman"/>
            <w:color w:val="000000"/>
            <w:sz w:val="24"/>
            <w:szCs w:val="24"/>
            <w:lang w:eastAsia="en-CA"/>
          </w:rPr>
          <w:delText>is a mismatch, a change that decreases</w:delText>
        </w:r>
      </w:del>
      <w:ins w:id="47" w:author="Unknown Author" w:date="2021-12-15T20:22:33Z">
        <w:r>
          <w:rPr>
            <w:rFonts w:eastAsia="Times New Roman" w:cs="Times New Roman" w:ascii="Times New Roman" w:hAnsi="Times New Roman"/>
            <w:color w:val="000000"/>
            <w:sz w:val="24"/>
            <w:szCs w:val="24"/>
            <w:lang w:eastAsia="en-CA"/>
          </w:rPr>
          <w:t xml:space="preserve"> a decrease in</w:t>
        </w:r>
      </w:ins>
      <w:r>
        <w:rPr>
          <w:rFonts w:eastAsia="Times New Roman" w:cs="Times New Roman" w:ascii="Times New Roman" w:hAnsi="Times New Roman"/>
          <w:color w:val="000000"/>
          <w:sz w:val="24"/>
          <w:szCs w:val="24"/>
          <w:lang w:eastAsia="en-CA"/>
        </w:rPr>
        <w:t xml:space="preserve"> asynchrony will likely </w:t>
      </w:r>
      <w:del w:id="48" w:author="Unknown Author" w:date="2021-12-15T20:22:47Z">
        <w:r>
          <w:rPr>
            <w:rFonts w:eastAsia="Times New Roman" w:cs="Times New Roman" w:ascii="Times New Roman" w:hAnsi="Times New Roman"/>
            <w:color w:val="000000"/>
            <w:sz w:val="24"/>
            <w:szCs w:val="24"/>
            <w:lang w:eastAsia="en-CA"/>
          </w:rPr>
          <w:delText>be beneficial to</w:delText>
        </w:r>
      </w:del>
      <w:ins w:id="49" w:author="Unknown Author" w:date="2021-12-15T20:22:48Z">
        <w:r>
          <w:rPr>
            <w:rFonts w:eastAsia="Times New Roman" w:cs="Times New Roman" w:ascii="Times New Roman" w:hAnsi="Times New Roman"/>
            <w:color w:val="000000"/>
            <w:sz w:val="24"/>
            <w:szCs w:val="24"/>
            <w:lang w:eastAsia="en-CA"/>
          </w:rPr>
          <w:t>benefit</w:t>
        </w:r>
      </w:ins>
      <w:r>
        <w:rPr>
          <w:rFonts w:eastAsia="Times New Roman" w:cs="Times New Roman" w:ascii="Times New Roman" w:hAnsi="Times New Roman"/>
          <w:color w:val="000000"/>
          <w:sz w:val="24"/>
          <w:szCs w:val="24"/>
          <w:lang w:eastAsia="en-CA"/>
        </w:rPr>
        <w:t xml:space="preserve"> the consumer (but see Régnière and Nealis 2018) while </w:t>
      </w:r>
      <w:del w:id="50" w:author="Unknown Author" w:date="2021-12-15T20:23:17Z">
        <w:r>
          <w:rPr>
            <w:rFonts w:eastAsia="Times New Roman" w:cs="Times New Roman" w:ascii="Times New Roman" w:hAnsi="Times New Roman"/>
            <w:color w:val="000000"/>
            <w:sz w:val="24"/>
            <w:szCs w:val="24"/>
            <w:lang w:eastAsia="en-CA"/>
          </w:rPr>
          <w:delText>the opposite</w:delText>
        </w:r>
      </w:del>
      <w:ins w:id="51" w:author="Unknown Author" w:date="2021-12-15T20:23:18Z">
        <w:r>
          <w:rPr>
            <w:rFonts w:eastAsia="Times New Roman" w:cs="Times New Roman" w:ascii="Times New Roman" w:hAnsi="Times New Roman"/>
            <w:color w:val="000000"/>
            <w:sz w:val="24"/>
            <w:szCs w:val="24"/>
            <w:lang w:eastAsia="en-CA"/>
          </w:rPr>
          <w:t>an increase</w:t>
        </w:r>
      </w:ins>
      <w:r>
        <w:rPr>
          <w:rFonts w:eastAsia="Times New Roman" w:cs="Times New Roman" w:ascii="Times New Roman" w:hAnsi="Times New Roman"/>
          <w:color w:val="000000"/>
          <w:sz w:val="24"/>
          <w:szCs w:val="24"/>
          <w:lang w:eastAsia="en-CA"/>
        </w:rPr>
        <w:t xml:space="preserve"> might exacerbate the detrimental effect of asynchrony to the point of </w:t>
      </w:r>
      <w:ins w:id="52" w:author="Unknown Author" w:date="2021-12-15T20:23:33Z">
        <w:r>
          <w:rPr>
            <w:rFonts w:eastAsia="Times New Roman" w:cs="Times New Roman" w:ascii="Times New Roman" w:hAnsi="Times New Roman"/>
            <w:color w:val="000000"/>
            <w:sz w:val="24"/>
            <w:szCs w:val="24"/>
            <w:lang w:eastAsia="en-CA"/>
          </w:rPr>
          <w:t xml:space="preserve">consumer </w:t>
        </w:r>
      </w:ins>
      <w:r>
        <w:rPr>
          <w:rFonts w:eastAsia="Times New Roman" w:cs="Times New Roman" w:ascii="Times New Roman" w:hAnsi="Times New Roman"/>
          <w:color w:val="000000"/>
          <w:sz w:val="24"/>
          <w:szCs w:val="24"/>
          <w:lang w:eastAsia="en-CA"/>
        </w:rPr>
        <w:t xml:space="preserve">extinction </w:t>
      </w:r>
      <w:del w:id="53" w:author="Unknown Author" w:date="2021-12-15T20:23:37Z">
        <w:r>
          <w:rPr>
            <w:rFonts w:eastAsia="Times New Roman" w:cs="Times New Roman" w:ascii="Times New Roman" w:hAnsi="Times New Roman"/>
            <w:color w:val="000000"/>
            <w:sz w:val="24"/>
            <w:szCs w:val="24"/>
            <w:lang w:eastAsia="en-CA"/>
          </w:rPr>
          <w:delText xml:space="preserve">of the consumer </w:delText>
        </w:r>
      </w:del>
      <w:r>
        <w:rPr>
          <w:rFonts w:eastAsia="Times New Roman" w:cs="Times New Roman" w:ascii="Times New Roman" w:hAnsi="Times New Roman"/>
          <w:color w:val="000000"/>
          <w:sz w:val="24"/>
          <w:szCs w:val="24"/>
          <w:lang w:eastAsia="en-CA"/>
        </w:rPr>
        <w:t>(Singer and Parmesan, 2010). </w:t>
      </w:r>
    </w:p>
    <w:p>
      <w:pPr>
        <w:pStyle w:val="Normal"/>
        <w:spacing w:lineRule="auto" w:line="480"/>
        <w:ind w:firstLine="720"/>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Many organisms have advanced their phenology in recent decades </w:t>
      </w:r>
      <w:bookmarkStart w:id="21" w:name="__Fieldmark__160_3903614438"/>
      <w:r>
        <w:rPr>
          <w:rFonts w:eastAsia="Times New Roman" w:cs="Times New Roman" w:ascii="Times New Roman" w:hAnsi="Times New Roman"/>
          <w:color w:val="000000"/>
          <w:sz w:val="24"/>
          <w:szCs w:val="24"/>
          <w:lang w:eastAsia="en-CA"/>
        </w:rPr>
        <w:t>(Post et al. 2001; Parmesan and Yohe 2003)</w:t>
      </w:r>
      <w:bookmarkEnd w:id="21"/>
      <w:r>
        <w:rPr>
          <w:rFonts w:eastAsia="Times New Roman" w:cs="Times New Roman" w:ascii="Times New Roman" w:hAnsi="Times New Roman"/>
          <w:color w:val="000000"/>
          <w:sz w:val="24"/>
          <w:szCs w:val="24"/>
          <w:lang w:eastAsia="en-CA"/>
        </w:rPr>
        <w:t xml:space="preserve">, particularly the timing of spring events at mid-high latitudes </w:t>
      </w:r>
      <w:bookmarkStart w:id="22" w:name="__Fieldmark__184_3903614438"/>
      <w:r>
        <w:rPr>
          <w:rFonts w:eastAsia="Times New Roman" w:cs="Times New Roman" w:ascii="Times New Roman" w:hAnsi="Times New Roman"/>
          <w:color w:val="000000"/>
          <w:sz w:val="24"/>
          <w:szCs w:val="24"/>
          <w:lang w:eastAsia="en-CA"/>
        </w:rPr>
        <w:t>(Parmesan 2006; Cohen et al. 2018)</w:t>
      </w:r>
      <w:bookmarkStart w:id="23" w:name="__Fieldmark__127_942872385"/>
      <w:bookmarkStart w:id="24" w:name="__Fieldmark__124_2495178454"/>
      <w:bookmarkStart w:id="25" w:name="__Fieldmark__206_3903614438"/>
      <w:bookmarkEnd w:id="22"/>
      <w:bookmarkEnd w:id="23"/>
      <w:bookmarkEnd w:id="24"/>
      <w:bookmarkEnd w:id="25"/>
      <w:r>
        <w:rPr>
          <w:rFonts w:eastAsia="Times New Roman" w:cs="Times New Roman" w:ascii="Times New Roman" w:hAnsi="Times New Roman"/>
          <w:color w:val="000000"/>
          <w:sz w:val="24"/>
          <w:szCs w:val="24"/>
          <w:lang w:eastAsia="en-CA"/>
        </w:rPr>
        <w:t>. In a meta-analysis of 27 pairs of interacting species, Kharouba et al. (2018) found that phenology advanced by an average of 4 days/decade across species since the early 1980s</w:t>
      </w:r>
      <w:ins w:id="54" w:author="Unknown Author" w:date="2021-12-15T20:25:05Z">
        <w:r>
          <w:rPr>
            <w:rFonts w:eastAsia="Times New Roman" w:cs="Times New Roman" w:ascii="Times New Roman" w:hAnsi="Times New Roman"/>
            <w:color w:val="000000"/>
            <w:sz w:val="24"/>
            <w:szCs w:val="24"/>
            <w:lang w:eastAsia="en-CA"/>
          </w:rPr>
          <w:t>,</w:t>
        </w:r>
      </w:ins>
      <w:del w:id="55" w:author="Unknown Author" w:date="2021-12-15T20:25:04Z">
        <w:r>
          <w:rPr>
            <w:rFonts w:eastAsia="Times New Roman" w:cs="Times New Roman" w:ascii="Times New Roman" w:hAnsi="Times New Roman"/>
            <w:color w:val="000000"/>
            <w:sz w:val="24"/>
            <w:szCs w:val="24"/>
            <w:lang w:eastAsia="en-CA"/>
          </w:rPr>
          <w:delText>. Interacting species have advanced their phenology by similar magnitudes,</w:delText>
        </w:r>
      </w:del>
      <w:r>
        <w:rPr>
          <w:rFonts w:eastAsia="Times New Roman" w:cs="Times New Roman" w:ascii="Times New Roman" w:hAnsi="Times New Roman"/>
          <w:color w:val="000000"/>
          <w:sz w:val="24"/>
          <w:szCs w:val="24"/>
          <w:lang w:eastAsia="en-CA"/>
        </w:rPr>
        <w:t xml:space="preserve"> resulting in significant </w:t>
      </w:r>
      <w:del w:id="56" w:author="Unknown Author" w:date="2021-12-15T20:25:09Z">
        <w:r>
          <w:rPr>
            <w:rFonts w:eastAsia="Times New Roman" w:cs="Times New Roman" w:ascii="Times New Roman" w:hAnsi="Times New Roman"/>
            <w:color w:val="000000"/>
            <w:sz w:val="24"/>
            <w:szCs w:val="24"/>
            <w:lang w:eastAsia="en-CA"/>
          </w:rPr>
          <w:delText>increases</w:delText>
        </w:r>
      </w:del>
      <w:ins w:id="57" w:author="Unknown Author" w:date="2021-12-15T20:25:09Z">
        <w:r>
          <w:rPr>
            <w:rFonts w:eastAsia="Times New Roman" w:cs="Times New Roman" w:ascii="Times New Roman" w:hAnsi="Times New Roman"/>
            <w:color w:val="000000"/>
            <w:sz w:val="24"/>
            <w:szCs w:val="24"/>
            <w:lang w:eastAsia="en-CA"/>
          </w:rPr>
          <w:t>changes</w:t>
        </w:r>
      </w:ins>
      <w:r>
        <w:rPr>
          <w:rFonts w:eastAsia="Times New Roman" w:cs="Times New Roman" w:ascii="Times New Roman" w:hAnsi="Times New Roman"/>
          <w:color w:val="000000"/>
          <w:sz w:val="24"/>
          <w:szCs w:val="24"/>
          <w:lang w:eastAsia="en-CA"/>
        </w:rPr>
        <w:t xml:space="preserve"> in mismatch. The</w:t>
      </w:r>
      <w:ins w:id="58" w:author="Unknown Author" w:date="2021-12-15T20:25:23Z">
        <w:r>
          <w:rPr>
            <w:rFonts w:eastAsia="Times New Roman" w:cs="Times New Roman" w:ascii="Times New Roman" w:hAnsi="Times New Roman"/>
            <w:color w:val="000000"/>
            <w:sz w:val="24"/>
            <w:szCs w:val="24"/>
            <w:lang w:eastAsia="en-CA"/>
          </w:rPr>
          <w:t>se</w:t>
        </w:r>
      </w:ins>
      <w:r>
        <w:rPr>
          <w:rFonts w:eastAsia="Times New Roman" w:cs="Times New Roman" w:ascii="Times New Roman" w:hAnsi="Times New Roman"/>
          <w:color w:val="000000"/>
          <w:sz w:val="24"/>
          <w:szCs w:val="24"/>
          <w:lang w:eastAsia="en-CA"/>
        </w:rPr>
        <w:t xml:space="preserve"> </w:t>
      </w:r>
      <w:del w:id="59" w:author="Unknown Author" w:date="2021-12-15T20:25:27Z">
        <w:r>
          <w:rPr>
            <w:rFonts w:eastAsia="Times New Roman" w:cs="Times New Roman" w:ascii="Times New Roman" w:hAnsi="Times New Roman"/>
            <w:color w:val="000000"/>
            <w:sz w:val="24"/>
            <w:szCs w:val="24"/>
            <w:lang w:eastAsia="en-CA"/>
          </w:rPr>
          <w:delText>observed mismatch</w:delText>
        </w:r>
      </w:del>
      <w:ins w:id="60" w:author="Unknown Author" w:date="2021-12-15T20:25:27Z">
        <w:r>
          <w:rPr>
            <w:rFonts w:eastAsia="Times New Roman" w:cs="Times New Roman" w:ascii="Times New Roman" w:hAnsi="Times New Roman"/>
            <w:color w:val="000000"/>
            <w:sz w:val="24"/>
            <w:szCs w:val="24"/>
            <w:lang w:eastAsia="en-CA"/>
          </w:rPr>
          <w:t>changes</w:t>
        </w:r>
      </w:ins>
      <w:r>
        <w:rPr>
          <w:rFonts w:eastAsia="Times New Roman" w:cs="Times New Roman" w:ascii="Times New Roman" w:hAnsi="Times New Roman"/>
          <w:color w:val="000000"/>
          <w:sz w:val="24"/>
          <w:szCs w:val="24"/>
          <w:lang w:eastAsia="en-CA"/>
        </w:rPr>
        <w:t xml:space="preserve"> had no consistent direction as 31 interactions shifted closer while 23 shifted further apart. The clearest examples of climate-driven mismatch have been reported for insect herbivores at high altitudes or latitudes (Renner and Zohner 2018)</w:t>
      </w:r>
      <w:bookmarkStart w:id="26" w:name="__Fieldmark__131_2495178454"/>
      <w:bookmarkStart w:id="27" w:name="__Fieldmark__140_942872385"/>
      <w:bookmarkStart w:id="28" w:name="__Fieldmark__227_3903614438"/>
      <w:bookmarkEnd w:id="26"/>
      <w:bookmarkEnd w:id="27"/>
      <w:bookmarkEnd w:id="28"/>
      <w:r>
        <w:rPr>
          <w:rFonts w:eastAsia="Times New Roman" w:cs="Times New Roman" w:ascii="Times New Roman" w:hAnsi="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w:t>
      </w:r>
      <w:del w:id="61" w:author="Unknown Author" w:date="2021-12-15T19:55:01Z">
        <w:r>
          <w:rPr>
            <w:rFonts w:eastAsia="Times New Roman" w:cs="Times New Roman" w:ascii="Times New Roman" w:hAnsi="Times New Roman"/>
            <w:color w:val="000000"/>
            <w:sz w:val="24"/>
            <w:szCs w:val="24"/>
            <w:lang w:eastAsia="en-CA"/>
          </w:rPr>
          <w:delText>,</w:delText>
        </w:r>
      </w:del>
      <w:r>
        <w:rPr>
          <w:rFonts w:eastAsia="Times New Roman" w:cs="Times New Roman" w:ascii="Times New Roman" w:hAnsi="Times New Roman"/>
          <w:color w:val="000000"/>
          <w:sz w:val="24"/>
          <w:szCs w:val="24"/>
          <w:lang w:eastAsia="en-CA"/>
        </w:rPr>
        <w:t xml:space="preserve"> is critical to the consumer’s fitness (Van Asch and Visser 2007)</w:t>
      </w:r>
      <w:bookmarkStart w:id="29" w:name="__Fieldmark__240_3903614438"/>
      <w:bookmarkStart w:id="30" w:name="__Fieldmark__145_942872385"/>
      <w:bookmarkStart w:id="31" w:name="__Fieldmark__138_2495178454"/>
      <w:bookmarkEnd w:id="29"/>
      <w:bookmarkEnd w:id="30"/>
      <w:bookmarkEnd w:id="31"/>
      <w:r>
        <w:rPr>
          <w:rFonts w:eastAsia="Times New Roman" w:cs="Times New Roman" w:ascii="Times New Roman" w:hAnsi="Times New Roman"/>
          <w:color w:val="000000"/>
          <w:sz w:val="24"/>
          <w:szCs w:val="24"/>
          <w:lang w:eastAsia="en-CA"/>
        </w:rPr>
        <w:t>. Spring defoliators have evolved to exploit foliage at its annual optimal nutritional qualities (Mattson and Scriber 1987)</w:t>
      </w:r>
      <w:bookmarkStart w:id="32" w:name="__Fieldmark__150_942872385"/>
      <w:bookmarkStart w:id="33" w:name="__Fieldmark__154_942872385"/>
      <w:bookmarkStart w:id="34" w:name="__Fieldmark__145_2495178454"/>
      <w:bookmarkStart w:id="35" w:name="__Fieldmark__150_2495178454"/>
      <w:bookmarkStart w:id="36" w:name="__Fieldmark__259_3903614438"/>
      <w:bookmarkEnd w:id="32"/>
      <w:bookmarkEnd w:id="33"/>
      <w:bookmarkEnd w:id="34"/>
      <w:bookmarkEnd w:id="35"/>
      <w:bookmarkEnd w:id="36"/>
      <w:r>
        <w:rPr>
          <w:rFonts w:eastAsia="Times New Roman" w:cs="Times New Roman" w:ascii="Times New Roman" w:hAnsi="Times New Roman"/>
          <w:color w:val="000000"/>
          <w:sz w:val="24"/>
          <w:szCs w:val="24"/>
          <w:lang w:eastAsia="en-CA"/>
        </w:rPr>
        <w:t xml:space="preserve">. This strategy requires a precise phenological match between the consumer and its resource because the quality of foliage declines quickly with foliar expansion. If the consumer emerges too early, it may encounter a long </w:t>
      </w:r>
      <w:del w:id="62" w:author="Unknown Author" w:date="2021-12-15T20:27:25Z">
        <w:r>
          <w:rPr>
            <w:rFonts w:eastAsia="Times New Roman" w:cs="Times New Roman" w:ascii="Times New Roman" w:hAnsi="Times New Roman"/>
            <w:color w:val="000000"/>
            <w:sz w:val="24"/>
            <w:szCs w:val="24"/>
            <w:lang w:eastAsia="en-CA"/>
          </w:rPr>
          <w:delText xml:space="preserve">initial </w:delText>
        </w:r>
      </w:del>
      <w:r>
        <w:rPr>
          <w:rFonts w:eastAsia="Times New Roman" w:cs="Times New Roman" w:ascii="Times New Roman" w:hAnsi="Times New Roman"/>
          <w:color w:val="000000"/>
          <w:sz w:val="24"/>
          <w:szCs w:val="24"/>
          <w:lang w:eastAsia="en-CA"/>
        </w:rPr>
        <w:t xml:space="preserve">period with no food or poor food quality. If it emerges too late, the </w:t>
      </w:r>
      <w:del w:id="63" w:author="Unknown Author" w:date="2021-12-15T20:27:44Z">
        <w:r>
          <w:rPr>
            <w:rFonts w:eastAsia="Times New Roman" w:cs="Times New Roman" w:ascii="Times New Roman" w:hAnsi="Times New Roman"/>
            <w:color w:val="000000"/>
            <w:sz w:val="24"/>
            <w:szCs w:val="24"/>
            <w:lang w:eastAsia="en-CA"/>
          </w:rPr>
          <w:delText>speed at which the</w:delText>
        </w:r>
      </w:del>
      <w:r>
        <w:rPr>
          <w:rFonts w:eastAsia="Times New Roman" w:cs="Times New Roman" w:ascii="Times New Roman" w:hAnsi="Times New Roman"/>
          <w:color w:val="000000"/>
          <w:sz w:val="24"/>
          <w:szCs w:val="24"/>
          <w:lang w:eastAsia="en-CA"/>
        </w:rPr>
        <w:t xml:space="preserve"> nutritional quality of the foliage </w:t>
      </w:r>
      <w:ins w:id="64" w:author="Unknown Author" w:date="2021-12-15T20:27:49Z">
        <w:r>
          <w:rPr>
            <w:rFonts w:eastAsia="Times New Roman" w:cs="Times New Roman" w:ascii="Times New Roman" w:hAnsi="Times New Roman"/>
            <w:color w:val="000000"/>
            <w:sz w:val="24"/>
            <w:szCs w:val="24"/>
            <w:lang w:eastAsia="en-CA"/>
          </w:rPr>
          <w:t xml:space="preserve">may </w:t>
        </w:r>
      </w:ins>
      <w:r>
        <w:rPr>
          <w:rFonts w:eastAsia="Times New Roman" w:cs="Times New Roman" w:ascii="Times New Roman" w:hAnsi="Times New Roman"/>
          <w:color w:val="000000"/>
          <w:sz w:val="24"/>
          <w:szCs w:val="24"/>
          <w:lang w:eastAsia="en-CA"/>
        </w:rPr>
        <w:t>degrade</w:t>
      </w:r>
      <w:del w:id="65" w:author="Unknown Author" w:date="2021-12-15T20:27:52Z">
        <w:r>
          <w:rPr>
            <w:rFonts w:eastAsia="Times New Roman" w:cs="Times New Roman" w:ascii="Times New Roman" w:hAnsi="Times New Roman"/>
            <w:color w:val="000000"/>
            <w:sz w:val="24"/>
            <w:szCs w:val="24"/>
            <w:lang w:eastAsia="en-CA"/>
          </w:rPr>
          <w:delText>s</w:delText>
        </w:r>
      </w:del>
      <w:ins w:id="66" w:author="Unknown Author" w:date="2021-12-15T20:27:55Z">
        <w:r>
          <w:rPr>
            <w:rFonts w:eastAsia="Times New Roman" w:cs="Times New Roman" w:ascii="Times New Roman" w:hAnsi="Times New Roman"/>
            <w:color w:val="000000"/>
            <w:sz w:val="24"/>
            <w:szCs w:val="24"/>
            <w:lang w:eastAsia="en-CA"/>
          </w:rPr>
          <w:t xml:space="preserve"> more quickly than </w:t>
        </w:r>
      </w:ins>
      <w:del w:id="67" w:author="Unknown Author" w:date="2021-12-15T20:28:01Z">
        <w:r>
          <w:rPr>
            <w:rFonts w:eastAsia="Times New Roman" w:cs="Times New Roman" w:ascii="Times New Roman" w:hAnsi="Times New Roman"/>
            <w:color w:val="000000"/>
            <w:sz w:val="24"/>
            <w:szCs w:val="24"/>
            <w:lang w:eastAsia="en-CA"/>
          </w:rPr>
          <w:delText xml:space="preserve"> may outpace</w:delText>
        </w:r>
      </w:del>
      <w:r>
        <w:rPr>
          <w:rFonts w:eastAsia="Times New Roman" w:cs="Times New Roman" w:ascii="Times New Roman" w:hAnsi="Times New Roman"/>
          <w:color w:val="000000"/>
          <w:sz w:val="24"/>
          <w:szCs w:val="24"/>
          <w:lang w:eastAsia="en-CA"/>
        </w:rPr>
        <w:t xml:space="preserve"> the consumer</w:t>
      </w:r>
      <w:del w:id="68" w:author="Unknown Author" w:date="2021-12-15T20:28:19Z">
        <w:r>
          <w:rPr>
            <w:rFonts w:eastAsia="Times New Roman" w:cs="Times New Roman" w:ascii="Times New Roman" w:hAnsi="Times New Roman"/>
            <w:color w:val="000000"/>
            <w:sz w:val="24"/>
            <w:szCs w:val="24"/>
            <w:lang w:eastAsia="en-CA"/>
          </w:rPr>
          <w:delText>’s capacity to</w:delText>
        </w:r>
      </w:del>
      <w:ins w:id="69" w:author="Unknown Author" w:date="2021-12-15T20:28:19Z">
        <w:r>
          <w:rPr>
            <w:rFonts w:eastAsia="Times New Roman" w:cs="Times New Roman" w:ascii="Times New Roman" w:hAnsi="Times New Roman"/>
            <w:color w:val="000000"/>
            <w:sz w:val="24"/>
            <w:szCs w:val="24"/>
            <w:lang w:eastAsia="en-CA"/>
          </w:rPr>
          <w:t xml:space="preserve"> can </w:t>
        </w:r>
      </w:ins>
      <w:del w:id="70" w:author="Unknown Author" w:date="2021-12-15T20:28:23Z">
        <w:r>
          <w:rPr>
            <w:rFonts w:eastAsia="Times New Roman" w:cs="Times New Roman" w:ascii="Times New Roman" w:hAnsi="Times New Roman"/>
            <w:color w:val="000000"/>
            <w:sz w:val="24"/>
            <w:szCs w:val="24"/>
            <w:lang w:eastAsia="en-CA"/>
          </w:rPr>
          <w:delText xml:space="preserve"> </w:delText>
        </w:r>
      </w:del>
      <w:r>
        <w:rPr>
          <w:rFonts w:eastAsia="Times New Roman" w:cs="Times New Roman" w:ascii="Times New Roman" w:hAnsi="Times New Roman"/>
          <w:color w:val="000000"/>
          <w:sz w:val="24"/>
          <w:szCs w:val="24"/>
          <w:lang w:eastAsia="en-CA"/>
        </w:rPr>
        <w:t>adjust physiologically, thus negatively impacting its fitness.    </w:t>
      </w:r>
    </w:p>
    <w:p>
      <w:pPr>
        <w:pStyle w:val="Normal"/>
        <w:spacing w:lineRule="auto" w:line="480" w:before="0" w:after="240"/>
        <w:ind w:firstLine="720"/>
        <w:rPr>
          <w:rFonts w:ascii="Times New Roman" w:hAnsi="Times New Roman" w:eastAsia="Times New Roman" w:cs="Times New Roman"/>
          <w:color w:val="FF0000"/>
          <w:sz w:val="24"/>
          <w:szCs w:val="24"/>
          <w:lang w:eastAsia="en-CA"/>
        </w:rPr>
      </w:pPr>
      <w:del w:id="71" w:author="Unknown Author" w:date="2021-12-15T20:29:02Z">
        <w:r>
          <w:rPr>
            <w:rFonts w:eastAsia="Times New Roman" w:cs="Times New Roman" w:ascii="Times New Roman" w:hAnsi="Times New Roman"/>
            <w:color w:val="FF0000"/>
            <w:sz w:val="24"/>
            <w:szCs w:val="24"/>
            <w:lang w:eastAsia="en-CA"/>
          </w:rPr>
          <w:delText xml:space="preserve">The seasonal resting phase of many organisms is divided into two successive stages called endodormancy and ecodormancy in perennial woody plants, and diapause and quiescence in insects </w:delText>
        </w:r>
      </w:del>
      <w:del w:id="72" w:author="Unknown Author" w:date="2021-12-15T20:29:02Z">
        <w:bookmarkStart w:id="37" w:name="__Fieldmark__274_39036144381111111"/>
        <w:r>
          <w:rPr>
            <w:rFonts w:eastAsia="Times New Roman" w:cs="Times New Roman" w:ascii="Times New Roman" w:hAnsi="Times New Roman"/>
            <w:color w:val="FF0000"/>
            <w:sz w:val="24"/>
            <w:szCs w:val="24"/>
            <w:lang w:eastAsia="en-CA"/>
          </w:rPr>
          <w:delText>(Chuine and Régnière 2017)</w:delText>
        </w:r>
      </w:del>
      <w:del w:id="73" w:author="Unknown Author" w:date="2021-12-15T20:29:02Z">
        <w:bookmarkEnd w:id="37"/>
        <w:r>
          <w:rPr>
            <w:rFonts w:eastAsia="Times New Roman" w:cs="Times New Roman" w:ascii="Times New Roman" w:hAnsi="Times New Roman"/>
            <w:color w:val="FF0000"/>
            <w:sz w:val="24"/>
            <w:szCs w:val="24"/>
            <w:lang w:eastAsia="en-CA"/>
          </w:rPr>
          <w:delText>. We will refer to the second stage of the seasonal resting period simply as the “resting period”. </w:delText>
        </w:r>
      </w:del>
    </w:p>
    <w:p>
      <w:pPr>
        <w:pStyle w:val="Normal"/>
        <w:spacing w:lineRule="auto" w:line="480" w:before="0" w:after="240"/>
        <w:ind w:firstLine="720"/>
        <w:rPr>
          <w:rFonts w:ascii="Times New Roman" w:hAnsi="Times New Roman" w:eastAsia="Times New Roman" w:cs="Times New Roman"/>
          <w:color w:val="000000"/>
          <w:sz w:val="24"/>
          <w:szCs w:val="24"/>
          <w:lang w:eastAsia="en-CA"/>
        </w:rPr>
      </w:pPr>
      <w:del w:id="74" w:author="Unknown Author" w:date="2021-12-15T19:57:23Z">
        <w:r>
          <w:rPr>
            <w:rFonts w:eastAsia="Times New Roman" w:cs="Times New Roman" w:ascii="Times New Roman" w:hAnsi="Times New Roman"/>
            <w:color w:val="000000"/>
            <w:sz w:val="24"/>
            <w:szCs w:val="24"/>
            <w:lang w:eastAsia="en-CA"/>
          </w:rPr>
          <w:delText xml:space="preserve"> </w:delText>
        </w:r>
      </w:del>
      <w:del w:id="75" w:author="Unknown Author" w:date="2021-12-15T19:57:23Z">
        <w:r>
          <w:rPr>
            <w:rFonts w:eastAsia="Times New Roman" w:cs="Times New Roman" w:ascii="Times New Roman" w:hAnsi="Times New Roman"/>
            <w:color w:val="000000"/>
            <w:sz w:val="24"/>
            <w:szCs w:val="24"/>
            <w:lang w:eastAsia="en-CA"/>
          </w:rPr>
          <w:delText xml:space="preserve">Science is currently unable to predict the direction or the magnitude of phenological mismatch between consumer and resource induced by climate change and the associated risks that it poses to species </w:delText>
        </w:r>
      </w:del>
      <w:del w:id="76" w:author="Unknown Author" w:date="2021-12-15T19:57:23Z">
        <w:bookmarkStart w:id="38" w:name="__DdeLink__956_36397339851111111"/>
        <w:bookmarkStart w:id="39" w:name="__Fieldmark__295_390361443821111111111"/>
        <w:r>
          <w:rPr>
            <w:rFonts w:eastAsia="Times New Roman" w:cs="Times New Roman" w:ascii="Times New Roman" w:hAnsi="Times New Roman"/>
            <w:color w:val="000000"/>
            <w:sz w:val="24"/>
            <w:szCs w:val="24"/>
            <w:lang w:eastAsia="en-CA"/>
          </w:rPr>
          <w:delText>(Samplonius et al. 2021)</w:delText>
        </w:r>
      </w:del>
      <w:del w:id="77" w:author="Unknown Author" w:date="2021-12-15T19:57:23Z">
        <w:bookmarkEnd w:id="39"/>
        <w:r>
          <w:rPr>
            <w:rFonts w:eastAsia="Times New Roman" w:cs="Times New Roman" w:ascii="Times New Roman" w:hAnsi="Times New Roman"/>
            <w:color w:val="000000"/>
            <w:sz w:val="24"/>
            <w:szCs w:val="24"/>
            <w:lang w:eastAsia="en-CA"/>
          </w:rPr>
          <w:delText xml:space="preserve">. </w:delText>
        </w:r>
      </w:del>
      <w:bookmarkEnd w:id="38"/>
    </w:p>
    <w:p>
      <w:pPr>
        <w:pStyle w:val="Normal"/>
        <w:spacing w:lineRule="auto" w:line="480" w:before="0" w:after="240"/>
        <w:ind w:firstLine="720"/>
        <w:rPr/>
      </w:pPr>
      <w:ins w:id="78" w:author="Unknown Author" w:date="2021-12-15T19:56:03Z">
        <w:r>
          <w:rPr>
            <w:rFonts w:eastAsia="Times New Roman" w:cs="Times New Roman" w:ascii="Times New Roman" w:hAnsi="Times New Roman"/>
            <w:color w:val="000000"/>
            <w:sz w:val="24"/>
            <w:szCs w:val="24"/>
            <w:lang w:eastAsia="en-CA"/>
          </w:rPr>
          <w:t xml:space="preserve">Predicting the direction and magnitude of climate-change indoced phenological shift and mismatch between consumer and resource and the associated risk that it poses to the species is difficult </w:t>
        </w:r>
      </w:ins>
      <w:ins w:id="79" w:author="Unknown Author" w:date="2021-12-15T19:56:03Z">
        <w:bookmarkStart w:id="40" w:name="__Fieldmark__295_39036144381"/>
        <w:r>
          <w:rPr>
            <w:rFonts w:eastAsia="Times New Roman" w:cs="Times New Roman" w:ascii="Times New Roman" w:hAnsi="Times New Roman"/>
            <w:color w:val="000000"/>
            <w:sz w:val="24"/>
            <w:szCs w:val="24"/>
            <w:lang w:eastAsia="en-CA"/>
          </w:rPr>
          <w:t>(Samplonius et al. 2021)</w:t>
        </w:r>
      </w:ins>
      <w:ins w:id="80" w:author="Unknown Author" w:date="2021-12-15T19:56:03Z">
        <w:bookmarkEnd w:id="40"/>
        <w:r>
          <w:rPr>
            <w:rFonts w:eastAsia="Times New Roman" w:cs="Times New Roman" w:ascii="Times New Roman" w:hAnsi="Times New Roman"/>
            <w:color w:val="000000"/>
            <w:sz w:val="24"/>
            <w:szCs w:val="24"/>
            <w:lang w:eastAsia="en-CA"/>
          </w:rPr>
          <w:t xml:space="preserve">. </w:t>
        </w:r>
      </w:ins>
      <w:r>
        <w:rPr>
          <w:rFonts w:eastAsia="Times New Roman" w:cs="Times New Roman" w:ascii="Times New Roman" w:hAnsi="Times New Roman"/>
          <w:color w:val="000000"/>
          <w:sz w:val="24"/>
          <w:szCs w:val="24"/>
          <w:lang w:eastAsia="en-CA"/>
        </w:rPr>
        <w:t xml:space="preserve">While patterns of change in phenological synchrony are </w:t>
      </w:r>
      <w:ins w:id="81" w:author="Unknown Author" w:date="2021-12-15T19:58:22Z">
        <w:r>
          <w:rPr>
            <w:rFonts w:eastAsia="Times New Roman" w:cs="Times New Roman" w:ascii="Times New Roman" w:hAnsi="Times New Roman"/>
            <w:color w:val="000000"/>
            <w:sz w:val="24"/>
            <w:szCs w:val="24"/>
            <w:lang w:eastAsia="en-CA"/>
          </w:rPr>
          <w:t xml:space="preserve">increasingly </w:t>
        </w:r>
      </w:ins>
      <w:r>
        <w:rPr>
          <w:rFonts w:eastAsia="Times New Roman" w:cs="Times New Roman" w:ascii="Times New Roman" w:hAnsi="Times New Roman"/>
          <w:color w:val="000000"/>
          <w:sz w:val="24"/>
          <w:szCs w:val="24"/>
          <w:lang w:eastAsia="en-CA"/>
        </w:rPr>
        <w:t xml:space="preserve">observed </w:t>
      </w:r>
      <w:del w:id="82" w:author="Unknown Author" w:date="2021-12-15T19:58:30Z">
        <w:r>
          <w:rPr>
            <w:rFonts w:eastAsia="Times New Roman" w:cs="Times New Roman" w:ascii="Times New Roman" w:hAnsi="Times New Roman"/>
            <w:color w:val="000000"/>
            <w:sz w:val="24"/>
            <w:szCs w:val="24"/>
            <w:lang w:eastAsia="en-CA"/>
          </w:rPr>
          <w:delText>at an increasing rate because of climate change</w:delText>
        </w:r>
      </w:del>
      <w:r>
        <w:rPr>
          <w:rFonts w:eastAsia="Times New Roman" w:cs="Times New Roman" w:ascii="Times New Roman" w:hAnsi="Times New Roman"/>
          <w:color w:val="000000"/>
          <w:sz w:val="24"/>
          <w:szCs w:val="24"/>
          <w:lang w:eastAsia="en-CA"/>
        </w:rPr>
        <w:t xml:space="preserve"> (Kharouba et al. 2018), they </w:t>
      </w:r>
      <w:del w:id="83" w:author="Unknown Author" w:date="2021-12-15T19:59:32Z">
        <w:r>
          <w:rPr>
            <w:rFonts w:eastAsia="Times New Roman" w:cs="Times New Roman" w:ascii="Times New Roman" w:hAnsi="Times New Roman"/>
            <w:color w:val="000000"/>
            <w:sz w:val="24"/>
            <w:szCs w:val="24"/>
            <w:lang w:eastAsia="en-CA"/>
          </w:rPr>
          <w:delText>have been</w:delText>
        </w:r>
      </w:del>
      <w:ins w:id="84" w:author="Unknown Author" w:date="2021-12-15T19:59:32Z">
        <w:r>
          <w:rPr>
            <w:rFonts w:eastAsia="Times New Roman" w:cs="Times New Roman" w:ascii="Times New Roman" w:hAnsi="Times New Roman"/>
            <w:color w:val="000000"/>
            <w:sz w:val="24"/>
            <w:szCs w:val="24"/>
            <w:lang w:eastAsia="en-CA"/>
          </w:rPr>
          <w:t>are</w:t>
        </w:r>
      </w:ins>
      <w:r>
        <w:rPr>
          <w:rFonts w:eastAsia="Times New Roman" w:cs="Times New Roman" w:ascii="Times New Roman" w:hAnsi="Times New Roman"/>
          <w:color w:val="000000"/>
          <w:sz w:val="24"/>
          <w:szCs w:val="24"/>
          <w:lang w:eastAsia="en-CA"/>
        </w:rPr>
        <w:t xml:space="preserve">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41" w:name="__Fieldmark__319_3903614438"/>
      <w:r>
        <w:rPr>
          <w:rFonts w:eastAsia="Times New Roman" w:cs="Times New Roman" w:ascii="Times New Roman" w:hAnsi="Times New Roman"/>
          <w:color w:val="000000"/>
          <w:sz w:val="24"/>
          <w:szCs w:val="24"/>
          <w:lang w:eastAsia="en-CA"/>
        </w:rPr>
        <w:t>(Both and Visser 2001)</w:t>
      </w:r>
      <w:bookmarkEnd w:id="41"/>
      <w:r>
        <w:rPr>
          <w:rFonts w:eastAsia="Times New Roman" w:cs="Times New Roman" w:ascii="Times New Roman" w:hAnsi="Times New Roman"/>
          <w:color w:val="000000"/>
          <w:sz w:val="24"/>
          <w:szCs w:val="24"/>
          <w:lang w:eastAsia="en-CA"/>
        </w:rPr>
        <w:t xml:space="preserve"> or have different costs associated with phenological response </w:t>
      </w:r>
      <w:bookmarkStart w:id="42" w:name="__Fieldmark__330_3903614438"/>
      <w:r>
        <w:rPr>
          <w:rFonts w:eastAsia="Times New Roman" w:cs="Times New Roman" w:ascii="Times New Roman" w:hAnsi="Times New Roman"/>
          <w:color w:val="000000"/>
          <w:sz w:val="24"/>
          <w:szCs w:val="24"/>
          <w:lang w:eastAsia="en-CA"/>
        </w:rPr>
        <w:t>(Gienapp and Visser 2006)</w:t>
      </w:r>
      <w:bookmarkEnd w:id="42"/>
      <w:r>
        <w:rPr>
          <w:rFonts w:eastAsia="Times New Roman" w:cs="Times New Roman" w:ascii="Times New Roman" w:hAnsi="Times New Roman"/>
          <w:color w:val="000000"/>
          <w:sz w:val="24"/>
          <w:szCs w:val="24"/>
          <w:lang w:eastAsia="en-CA"/>
        </w:rPr>
        <w:t xml:space="preserve">. Several </w:t>
      </w:r>
      <w:del w:id="85" w:author="Unknown Author" w:date="2021-12-15T20:00:36Z">
        <w:r>
          <w:rPr>
            <w:rFonts w:eastAsia="Times New Roman" w:cs="Times New Roman" w:ascii="Times New Roman" w:hAnsi="Times New Roman"/>
            <w:color w:val="000000"/>
            <w:sz w:val="24"/>
            <w:szCs w:val="24"/>
            <w:lang w:eastAsia="en-CA"/>
          </w:rPr>
          <w:delText>studies using</w:delText>
        </w:r>
      </w:del>
      <w:ins w:id="86" w:author="Unknown Author" w:date="2021-12-15T20:00:36Z">
        <w:r>
          <w:rPr>
            <w:rFonts w:eastAsia="Times New Roman" w:cs="Times New Roman" w:ascii="Times New Roman" w:hAnsi="Times New Roman"/>
            <w:color w:val="000000"/>
            <w:sz w:val="24"/>
            <w:szCs w:val="24"/>
            <w:lang w:eastAsia="en-CA"/>
          </w:rPr>
          <w:t>complex</w:t>
        </w:r>
      </w:ins>
      <w:r>
        <w:rPr>
          <w:rFonts w:eastAsia="Times New Roman" w:cs="Times New Roman" w:ascii="Times New Roman" w:hAnsi="Times New Roman"/>
          <w:color w:val="000000"/>
          <w:sz w:val="24"/>
          <w:szCs w:val="24"/>
          <w:lang w:eastAsia="en-CA"/>
        </w:rPr>
        <w:t xml:space="preserve"> mechanistic </w:t>
      </w:r>
      <w:ins w:id="87" w:author="Unknown Author" w:date="2021-12-15T20:00:41Z">
        <w:r>
          <w:rPr>
            <w:rFonts w:eastAsia="Times New Roman" w:cs="Times New Roman" w:ascii="Times New Roman" w:hAnsi="Times New Roman"/>
            <w:color w:val="000000"/>
            <w:sz w:val="24"/>
            <w:szCs w:val="24"/>
            <w:lang w:eastAsia="en-CA"/>
          </w:rPr>
          <w:t xml:space="preserve">modelling </w:t>
        </w:r>
      </w:ins>
      <w:r>
        <w:rPr>
          <w:rFonts w:eastAsia="Times New Roman" w:cs="Times New Roman" w:ascii="Times New Roman" w:hAnsi="Times New Roman"/>
          <w:color w:val="000000"/>
          <w:sz w:val="24"/>
          <w:szCs w:val="24"/>
          <w:lang w:eastAsia="en-CA"/>
        </w:rPr>
        <w:t xml:space="preserve">approaches </w:t>
      </w:r>
      <w:del w:id="88" w:author="Unknown Author" w:date="2021-12-15T20:00:50Z">
        <w:r>
          <w:rPr>
            <w:rFonts w:eastAsia="Times New Roman" w:cs="Times New Roman" w:ascii="Times New Roman" w:hAnsi="Times New Roman"/>
            <w:color w:val="000000"/>
            <w:sz w:val="24"/>
            <w:szCs w:val="24"/>
            <w:lang w:eastAsia="en-CA"/>
          </w:rPr>
          <w:delText>such as Delay Differential Equation (DDE) models began</w:delText>
        </w:r>
      </w:del>
      <w:ins w:id="89" w:author="Unknown Author" w:date="2021-12-15T20:00:52Z">
        <w:r>
          <w:rPr>
            <w:rFonts w:eastAsia="Times New Roman" w:cs="Times New Roman" w:ascii="Times New Roman" w:hAnsi="Times New Roman"/>
            <w:color w:val="000000"/>
            <w:sz w:val="24"/>
            <w:szCs w:val="24"/>
            <w:lang w:eastAsia="en-CA"/>
          </w:rPr>
          <w:t>have begun</w:t>
        </w:r>
      </w:ins>
      <w:r>
        <w:rPr>
          <w:rFonts w:eastAsia="Times New Roman" w:cs="Times New Roman" w:ascii="Times New Roman" w:hAnsi="Times New Roman"/>
          <w:color w:val="000000"/>
          <w:sz w:val="24"/>
          <w:szCs w:val="24"/>
          <w:lang w:eastAsia="en-CA"/>
        </w:rPr>
        <w:t xml:space="preserve"> to </w:t>
      </w:r>
      <w:del w:id="90" w:author="Unknown Author" w:date="2021-12-15T20:01:05Z">
        <w:r>
          <w:rPr>
            <w:rFonts w:eastAsia="Times New Roman" w:cs="Times New Roman" w:ascii="Times New Roman" w:hAnsi="Times New Roman"/>
            <w:color w:val="000000"/>
            <w:sz w:val="24"/>
            <w:szCs w:val="24"/>
            <w:lang w:eastAsia="en-CA"/>
          </w:rPr>
          <w:delText>tackle theses questions</w:delText>
        </w:r>
      </w:del>
      <w:ins w:id="91" w:author="Unknown Author" w:date="2021-12-15T20:01:05Z">
        <w:r>
          <w:rPr>
            <w:rFonts w:eastAsia="Times New Roman" w:cs="Times New Roman" w:ascii="Times New Roman" w:hAnsi="Times New Roman"/>
            <w:color w:val="000000"/>
            <w:sz w:val="24"/>
            <w:szCs w:val="24"/>
            <w:lang w:eastAsia="en-CA"/>
          </w:rPr>
          <w:t xml:space="preserve"> explore how consumer—resource dynamics are expected to change across latitude under different scenarios</w:t>
        </w:r>
      </w:ins>
      <w:r>
        <w:rPr>
          <w:rFonts w:eastAsia="Times New Roman" w:cs="Times New Roman" w:ascii="Times New Roman" w:hAnsi="Times New Roman"/>
          <w:color w:val="000000"/>
          <w:sz w:val="24"/>
          <w:szCs w:val="24"/>
          <w:lang w:eastAsia="en-CA"/>
        </w:rPr>
        <w:t xml:space="preserve"> </w:t>
      </w:r>
      <w:r>
        <w:rPr>
          <w:rFonts w:cs="Times New Roman" w:ascii="Times New Roman" w:hAnsi="Times New Roman"/>
          <w:color w:val="000000"/>
          <w:sz w:val="24"/>
          <w:szCs w:val="24"/>
        </w:rPr>
        <w:t xml:space="preserve">(Scranton and Amarasekare 2017; Amarasekare 2019). </w:t>
      </w:r>
      <w:del w:id="92" w:author="Unknown Author" w:date="2021-12-15T20:02:21Z">
        <w:r>
          <w:rPr>
            <w:rFonts w:cs="Times New Roman" w:ascii="Times New Roman" w:hAnsi="Times New Roman"/>
            <w:color w:val="000000"/>
            <w:sz w:val="24"/>
            <w:szCs w:val="24"/>
          </w:rPr>
          <w:delText>However,</w:delText>
        </w:r>
      </w:del>
      <w:r>
        <w:rPr>
          <w:rFonts w:cs="Times New Roman" w:ascii="Times New Roman" w:hAnsi="Times New Roman"/>
          <w:color w:val="000000"/>
          <w:sz w:val="24"/>
          <w:szCs w:val="24"/>
        </w:rPr>
        <w:t xml:space="preserve"> </w:t>
      </w:r>
      <w:del w:id="93" w:author="Unknown Author" w:date="2021-12-15T20:02:35Z">
        <w:r>
          <w:rPr>
            <w:rFonts w:cs="Times New Roman" w:ascii="Times New Roman" w:hAnsi="Times New Roman"/>
            <w:color w:val="000000"/>
            <w:sz w:val="24"/>
            <w:szCs w:val="24"/>
          </w:rPr>
          <w:delText>t</w:delText>
        </w:r>
      </w:del>
      <w:ins w:id="94" w:author="Unknown Author" w:date="2021-12-15T20:02:36Z">
        <w:r>
          <w:rPr>
            <w:rFonts w:cs="Times New Roman" w:ascii="Times New Roman" w:hAnsi="Times New Roman"/>
            <w:color w:val="000000"/>
            <w:sz w:val="24"/>
            <w:szCs w:val="24"/>
          </w:rPr>
          <w:t>T</w:t>
        </w:r>
      </w:ins>
      <w:r>
        <w:rPr>
          <w:rFonts w:cs="Times New Roman" w:ascii="Times New Roman" w:hAnsi="Times New Roman"/>
          <w:color w:val="000000"/>
          <w:sz w:val="24"/>
          <w:szCs w:val="24"/>
        </w:rPr>
        <w:t>heir parameterisation require</w:t>
      </w:r>
      <w:ins w:id="95" w:author="Unknown Author" w:date="2021-12-15T20:02:39Z">
        <w:r>
          <w:rPr>
            <w:rFonts w:cs="Times New Roman" w:ascii="Times New Roman" w:hAnsi="Times New Roman"/>
            <w:color w:val="000000"/>
            <w:sz w:val="24"/>
            <w:szCs w:val="24"/>
          </w:rPr>
          <w:t>s</w:t>
        </w:r>
      </w:ins>
      <w:r>
        <w:rPr>
          <w:rFonts w:cs="Times New Roman" w:ascii="Times New Roman" w:hAnsi="Times New Roman"/>
          <w:color w:val="000000"/>
          <w:sz w:val="24"/>
          <w:szCs w:val="24"/>
        </w:rPr>
        <w:t xml:space="preserve"> detailed knowledge on species</w:t>
      </w:r>
      <w:ins w:id="96" w:author="Unknown Author" w:date="2021-12-15T20:02:47Z">
        <w:r>
          <w:rPr>
            <w:rFonts w:cs="Times New Roman" w:ascii="Times New Roman" w:hAnsi="Times New Roman"/>
            <w:color w:val="000000"/>
            <w:sz w:val="24"/>
            <w:szCs w:val="24"/>
          </w:rPr>
          <w:t>’</w:t>
        </w:r>
      </w:ins>
      <w:r>
        <w:rPr>
          <w:rFonts w:cs="Times New Roman" w:ascii="Times New Roman" w:hAnsi="Times New Roman"/>
          <w:color w:val="000000"/>
          <w:sz w:val="24"/>
          <w:szCs w:val="24"/>
        </w:rPr>
        <w:t xml:space="preserve"> life</w:t>
      </w:r>
      <w:ins w:id="97" w:author="Unknown Author" w:date="2021-12-15T20:02:49Z">
        <w:r>
          <w:rPr>
            <w:rFonts w:cs="Times New Roman" w:ascii="Times New Roman" w:hAnsi="Times New Roman"/>
            <w:color w:val="000000"/>
            <w:sz w:val="24"/>
            <w:szCs w:val="24"/>
          </w:rPr>
          <w:t>-history</w:t>
        </w:r>
      </w:ins>
      <w:r>
        <w:rPr>
          <w:rFonts w:cs="Times New Roman" w:ascii="Times New Roman" w:hAnsi="Times New Roman"/>
          <w:color w:val="000000"/>
          <w:sz w:val="24"/>
          <w:szCs w:val="24"/>
        </w:rPr>
        <w:t xml:space="preserve"> traits.</w:t>
      </w:r>
    </w:p>
    <w:p>
      <w:pPr>
        <w:pStyle w:val="Normal"/>
        <w:spacing w:lineRule="auto" w:line="480" w:before="0" w:after="240"/>
        <w:ind w:firstLine="720"/>
        <w:rPr/>
      </w:pPr>
      <w:ins w:id="98" w:author="Unknown Author" w:date="2021-12-15T20:05:10Z">
        <w:r>
          <w:rPr>
            <w:rFonts w:eastAsia="Times New Roman" w:cs="Times New Roman" w:ascii="Times New Roman" w:hAnsi="Times New Roman"/>
            <w:color w:val="000000"/>
            <w:sz w:val="24"/>
            <w:szCs w:val="24"/>
            <w:lang w:eastAsia="en-CA"/>
          </w:rPr>
          <w:t>We focus on climate-change effects on one particular aspects of the life cycle, namely, the emergence from a seasonal resting period (dormancy, diapause) and its effect on phenological synchrony between a consumer and its resource when both species respond to temperature. Resource consumption occurs after the end of both species’ resting period, which is often the case for insect herbivores in mid-high latitudes, and of crucial importance to the consumer (see above). We present a general but simple model for the end of the resting period that can be parametrized from field observations of physiological processes. We derive approximate formulae for the change in phenology in response to changing climates.  Then we use a major insect pest of the Canadian boreal forest, the spruce budworm (SBW), and its main host, balsam fir, to investigate the phenological synchrony between budworm’s emergence from winter diapause and balsam fir’s budburst across a gradient of latitudes and a number of different future climates.</w:t>
        </w:r>
      </w:ins>
    </w:p>
    <w:p>
      <w:pPr>
        <w:pStyle w:val="Normal"/>
        <w:spacing w:lineRule="auto" w:line="480" w:before="0" w:after="240"/>
        <w:ind w:firstLine="72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p>
      <w:pPr>
        <w:pStyle w:val="Normal"/>
        <w:spacing w:lineRule="auto" w:line="480" w:before="0" w:after="240"/>
        <w:ind w:firstLine="720"/>
        <w:rPr>
          <w:rFonts w:ascii="Times New Roman" w:hAnsi="Times New Roman" w:eastAsia="Times New Roman" w:cs="Times New Roman"/>
          <w:color w:val="000000"/>
          <w:sz w:val="24"/>
          <w:szCs w:val="24"/>
          <w:lang w:eastAsia="en-CA"/>
        </w:rPr>
      </w:pPr>
      <w:del w:id="99" w:author="Unknown Author" w:date="2021-12-15T20:17:04Z">
        <w:r>
          <w:rPr>
            <w:rFonts w:eastAsia="Times New Roman" w:cs="Times New Roman" w:ascii="Times New Roman" w:hAnsi="Times New Roman"/>
            <w:color w:val="000000"/>
            <w:sz w:val="24"/>
            <w:szCs w:val="24"/>
            <w:lang w:eastAsia="en-CA"/>
          </w:rPr>
          <w:delText xml:space="preserve">The aim of this study is to investigate potential effects of climate change on the phenological synchrony between a consumer and its resource when both species respond to the same climatic factor (i.e., temperature), using simple but general models.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w:delText>
        </w:r>
      </w:del>
      <w:del w:id="100" w:author="Unknown Author" w:date="2021-12-15T20:17:04Z">
        <w:bookmarkStart w:id="43" w:name="__DdeLink__957_36397339851111111"/>
        <w:r>
          <w:rPr>
            <w:rFonts w:eastAsia="Times New Roman" w:cs="Times New Roman" w:ascii="Times New Roman" w:hAnsi="Times New Roman"/>
            <w:color w:val="000000"/>
            <w:sz w:val="24"/>
            <w:szCs w:val="24"/>
            <w:lang w:eastAsia="en-CA"/>
          </w:rPr>
          <w:delText>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delText>
        </w:r>
      </w:del>
      <w:bookmarkEnd w:id="43"/>
    </w:p>
    <w:p>
      <w:pPr>
        <w:pStyle w:val="Normal"/>
        <w:spacing w:lineRule="auto" w:line="480" w:before="0" w:after="240"/>
        <w:ind w:firstLine="720"/>
        <w:rPr>
          <w:rFonts w:ascii="Times New Roman" w:hAnsi="Times New Roman" w:eastAsia="Times New Roman" w:cs="Times New Roman"/>
          <w:color w:val="000000"/>
          <w:sz w:val="24"/>
          <w:szCs w:val="24"/>
          <w:lang w:eastAsia="en-CA"/>
        </w:rPr>
      </w:pPr>
      <w:del w:id="101" w:author="Unknown Author" w:date="2021-12-15T20:17:09Z">
        <w:r>
          <w:rPr>
            <w:rFonts w:eastAsia="Times New Roman" w:cs="Times New Roman" w:ascii="Times New Roman" w:hAnsi="Times New Roman"/>
            <w:color w:val="000000"/>
            <w:sz w:val="24"/>
            <w:szCs w:val="24"/>
            <w:lang w:eastAsia="en-CA"/>
          </w:rPr>
          <w:delText>Our goal is to provide a model that is general enough to allow predictions on phenological mismatch between a consumer and its resource at the end of the resting period under climate change.</w:delText>
        </w:r>
      </w:del>
    </w:p>
    <w:p>
      <w:pPr>
        <w:pStyle w:val="Heading1"/>
        <w:spacing w:lineRule="auto" w:line="480" w:before="280" w:after="280"/>
        <w:rPr>
          <w:sz w:val="32"/>
          <w:szCs w:val="32"/>
        </w:rPr>
      </w:pPr>
      <w:r>
        <w:rPr>
          <w:sz w:val="32"/>
          <w:szCs w:val="32"/>
        </w:rPr>
        <w:t>2. The general model</w:t>
      </w:r>
    </w:p>
    <w:p>
      <w:pPr>
        <w:pStyle w:val="Normal"/>
        <w:spacing w:lineRule="auto" w:line="480"/>
        <w:rPr/>
      </w:pPr>
      <w:r>
        <w:rPr>
          <w:rFonts w:cs="Times New Roman" w:ascii="Times New Roman" w:hAnsi="Times New Roman"/>
          <w:color w:val="000000"/>
          <w:sz w:val="24"/>
          <w:szCs w:val="24"/>
        </w:rPr>
        <w:t xml:space="preserve">We first present a unified description of the mechanisms that determine the duration of the </w:t>
      </w:r>
      <w:ins w:id="102" w:author="Unknown Author" w:date="2021-12-16T11:45:24Z">
        <w:r>
          <w:rPr>
            <w:rFonts w:cs="Times New Roman" w:ascii="Times New Roman" w:hAnsi="Times New Roman"/>
            <w:color w:val="000000"/>
            <w:sz w:val="24"/>
            <w:szCs w:val="24"/>
          </w:rPr>
          <w:t xml:space="preserve">seasonal </w:t>
        </w:r>
      </w:ins>
      <w:r>
        <w:rPr>
          <w:rFonts w:cs="Times New Roman" w:ascii="Times New Roman" w:hAnsi="Times New Roman"/>
          <w:color w:val="000000"/>
          <w:sz w:val="24"/>
          <w:szCs w:val="24"/>
        </w:rPr>
        <w:t xml:space="preserve">resting period of a species in terms of accumulation of ambient temperature. Then, we develop the main theoretical results for a single and two interacting species. </w:t>
      </w:r>
    </w:p>
    <w:p>
      <w:pPr>
        <w:pStyle w:val="NormalWeb"/>
        <w:spacing w:lineRule="auto" w:line="480" w:beforeAutospacing="0" w:before="280" w:afterAutospacing="0" w:after="280"/>
        <w:ind w:firstLine="360"/>
        <w:rPr/>
      </w:pPr>
      <w:r>
        <w:rPr>
          <w:color w:val="000000"/>
        </w:rPr>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44" w:name="__Fieldmark__374_3903614438"/>
      <w:r>
        <w:rPr>
          <w:color w:val="000000"/>
        </w:rPr>
        <w:t>(Colombo 1998; Chuine 2000; Desbiens 2007)</w:t>
      </w:r>
      <w:bookmarkEnd w:id="44"/>
      <w:r>
        <w:rPr>
          <w:color w:val="000000"/>
        </w:rPr>
        <w:t xml:space="preserve">. Many resting insects have temperature-dependent development rates, so that physiological stage ultimately also measures accumulated heat </w:t>
      </w:r>
      <w:bookmarkStart w:id="45" w:name="__Fieldmark__407_3903614438"/>
      <w:r>
        <w:rPr>
          <w:color w:val="000000"/>
        </w:rPr>
        <w:t>(Cobbold and Powell 2011; Régnière et al. 2012)</w:t>
      </w:r>
      <w:bookmarkEnd w:id="45"/>
      <w:r>
        <w:rPr>
          <w:color w:val="000000"/>
        </w:rPr>
        <w:t>. The concept of accumulating some quantity before progressing to a different stage dates back to models for age- or stage-structured populations (Gurney et al. 1983; Nisbet and Gurney 1983) and is “still the most important assumption in plant and animal phenology modelling” (Chuine and Régnière 2017).</w:t>
      </w:r>
    </w:p>
    <w:p>
      <w:pPr>
        <w:pStyle w:val="NormalWeb"/>
        <w:spacing w:lineRule="auto" w:line="480" w:beforeAutospacing="0" w:before="280" w:afterAutospacing="0" w:after="280"/>
        <w:ind w:firstLine="360"/>
        <w:rPr/>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46" w:name="__Fieldmark__463_3903614438"/>
      <w:r>
        <w:rPr>
          <w:color w:val="000000"/>
        </w:rPr>
        <w:t>(Amarasekare and Coutinho 2014)</w:t>
      </w:r>
      <w:bookmarkEnd w:id="46"/>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jc w:val="left"/>
        <w:tblInd w:w="0" w:type="dxa"/>
        <w:tblBorders/>
        <w:tblCellMar>
          <w:top w:w="0" w:type="dxa"/>
          <w:left w:w="118" w:type="dxa"/>
          <w:bottom w:w="0" w:type="dxa"/>
          <w:right w:w="108" w:type="dxa"/>
        </w:tblCellMar>
        <w:tblLook w:lastRow="0" w:firstRow="1" w:lastColumn="0" w:firstColumn="1" w:val="04a0" w:noHBand="0" w:noVBand="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r>
                <w:rPr>
                  <w:rFonts w:ascii="Cambria Math" w:hAnsi="Cambria Math"/>
                </w:rPr>
                <m:t xml:space="preserve">F</m:t>
              </m:r>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1</w:t>
            </w:r>
          </w:p>
        </w:tc>
      </w:tr>
    </w:tbl>
    <w:p>
      <w:pPr>
        <w:pStyle w:val="Normal"/>
        <w:spacing w:lineRule="auto" w:line="480" w:before="280" w:after="160"/>
        <w:rPr/>
      </w:pPr>
      <w:r>
        <w:rPr>
          <w:rFonts w:eastAsia="Times New Roman" w:cs="Times New Roman" w:ascii="Times New Roman" w:hAnsi="Times New Roman"/>
          <w:color w:val="000000"/>
          <w:sz w:val="24"/>
          <w:szCs w:val="24"/>
          <w:lang w:eastAsia="en-CA"/>
        </w:rPr>
        <w:t>This equation is equivalent to the stage-duration condition in Nisbet and Gurney (1983).</w:t>
      </w:r>
    </w:p>
    <w:p>
      <w:pPr>
        <w:pStyle w:val="Normal"/>
        <w:spacing w:lineRule="auto" w:line="480" w:before="280" w:after="16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4"/>
          <w:szCs w:val="24"/>
          <w:lang w:eastAsia="en-CA"/>
        </w:rPr>
        <w:t xml:space="preserve">A typical example for the accumulation rate function is </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e>
                  </m:d>
                </m:den>
              </m:f>
            </m:oMath>
            <w:r>
              <w:rPr/>
              <w:t>,</w:t>
            </w:r>
          </w:p>
        </w:tc>
        <w:tc>
          <w:tcPr>
            <w:tcW w:w="989" w:type="dxa"/>
            <w:tcBorders/>
            <w:shd w:fill="auto" w:val="clear"/>
            <w:vAlign w:val="center"/>
          </w:tcPr>
          <w:p>
            <w:pPr>
              <w:pStyle w:val="NormalWeb"/>
              <w:spacing w:lineRule="auto" w:line="480" w:before="280" w:after="0"/>
              <w:jc w:val="center"/>
              <w:rPr/>
            </w:pPr>
            <w:r>
              <w:rPr/>
              <w:t>Eq. 2</w:t>
            </w:r>
          </w:p>
        </w:tc>
      </w:tr>
    </w:tbl>
    <w:p>
      <w:pPr>
        <w:pStyle w:val="Normal"/>
        <w:spacing w:lineRule="auto" w:line="480" w:before="280" w:after="160"/>
        <w:rPr>
          <w:rFonts w:ascii="Times New Roman" w:hAnsi="Times New Roman" w:cs="Times New Roman"/>
          <w:sz w:val="24"/>
          <w:szCs w:val="24"/>
        </w:rPr>
      </w:pPr>
      <w:r>
        <w:rPr>
          <w:rFonts w:eastAsia="Times New Roman" w:cs="Times New Roman" w:ascii="Times New Roman" w:hAnsi="Times New Roman"/>
          <w:color w:val="000000"/>
          <w:sz w:val="24"/>
          <w:szCs w:val="24"/>
          <w:lang w:eastAsia="en-CA"/>
        </w:rPr>
        <w:t xml:space="preserve">with parameters </w:t>
      </w:r>
      <w:r>
        <w:rPr>
          <w:rFonts w:eastAsia="Times New Roman" w:cs="Times New Roman" w:ascii="Times New Roman" w:hAnsi="Times New Roman"/>
          <w:i/>
          <w:iCs/>
          <w:color w:val="000000"/>
          <w:sz w:val="24"/>
          <w:szCs w:val="24"/>
          <w:lang w:eastAsia="en-CA"/>
        </w:rPr>
        <w:t>b &lt; 0</w:t>
      </w:r>
      <w:r>
        <w:rPr>
          <w:rFonts w:eastAsia="Times New Roman" w:cs="Times New Roman" w:ascii="Times New Roman" w:hAnsi="Times New Roman"/>
          <w:color w:val="000000"/>
          <w:sz w:val="24"/>
          <w:szCs w:val="24"/>
          <w:lang w:eastAsia="en-CA"/>
        </w:rPr>
        <w:t xml:space="preserve"> and </w:t>
      </w:r>
      <w:r>
        <w:rPr>
          <w:rFonts w:eastAsia="Times New Roman" w:cs="Times New Roman" w:ascii="Times New Roman" w:hAnsi="Times New Roman"/>
          <w:i/>
          <w:iCs/>
          <w:color w:val="000000"/>
          <w:sz w:val="24"/>
          <w:szCs w:val="24"/>
          <w:lang w:eastAsia="en-CA"/>
        </w:rPr>
        <w:t>c</w:t>
      </w:r>
      <w:r>
        <w:rPr>
          <w:rFonts w:eastAsia="Times New Roman" w:cs="Times New Roman" w:ascii="Times New Roman" w:hAnsi="Times New Roman"/>
          <w:color w:val="000000"/>
          <w:sz w:val="24"/>
          <w:szCs w:val="24"/>
          <w:lang w:eastAsia="en-CA"/>
        </w:rPr>
        <w:t xml:space="preserve"> </w:t>
      </w:r>
      <w:bookmarkStart w:id="47" w:name="__Fieldmark__553_3903614438"/>
      <w:r>
        <w:rPr>
          <w:rFonts w:eastAsia="Times New Roman" w:cs="Times New Roman" w:ascii="Times New Roman" w:hAnsi="Times New Roman"/>
          <w:color w:val="000000"/>
          <w:sz w:val="24"/>
          <w:szCs w:val="24"/>
          <w:lang w:eastAsia="en-CA"/>
        </w:rPr>
        <w:t>(Chuine 2000; Rebaudo and Rabhi 2018)</w:t>
      </w:r>
      <w:bookmarkEnd w:id="47"/>
      <w:r>
        <w:rPr>
          <w:rFonts w:eastAsia="Times New Roman" w:cs="Times New Roman" w:ascii="Times New Roman" w:hAnsi="Times New Roman"/>
          <w:color w:val="000000"/>
          <w:sz w:val="24"/>
          <w:szCs w:val="24"/>
          <w:lang w:eastAsia="en-CA"/>
        </w:rPr>
        <w:t>; see Fig. 1A. Temperature patterns during the resting period differ between locations and change due to climate change (Fig. 1B). Different species, such as a consumer and its resource, maybe affected differently (Fig. 1C). Consequently, the end times of their respective resting period may shift differently (Fig. 1D).    When temperatures increase, accumulation occurs faster and the phenology advances, i.e., the end time is earlier (Fig. 1D).</w:t>
      </w:r>
    </w:p>
    <w:p>
      <w:pPr>
        <w:pStyle w:val="Normal"/>
        <w:spacing w:lineRule="auto" w:line="480" w:before="280" w:after="160"/>
        <w:rPr>
          <w:rFonts w:ascii="Times New Roman" w:hAnsi="Times New Roman" w:cs="Times New Roman"/>
          <w:sz w:val="24"/>
          <w:szCs w:val="24"/>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ab/>
        <w:t xml:space="preserve">In view of our intended application, we also refer to the consumer as the insect and to the resource as the tree. We denote the corresponding end times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(emergence time) for the consumer (insect) and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(budburst time) for the resource (its host tree). We call the difference in end times the </w:t>
      </w:r>
      <w:r>
        <w:rPr>
          <w:rFonts w:eastAsia="Times New Roman" w:cs="Times New Roman" w:ascii="Times New Roman" w:hAnsi="Times New Roman"/>
          <w:i/>
          <w:iCs/>
          <w:color w:val="000000"/>
          <w:sz w:val="24"/>
          <w:szCs w:val="24"/>
          <w:lang w:eastAsia="en-CA"/>
        </w:rPr>
        <w:t>mismatch</w:t>
      </w:r>
      <w:r>
        <w:rPr>
          <w:rFonts w:eastAsia="Times New Roman" w:cs="Times New Roman" w:ascii="Times New Roman" w:hAnsi="Times New Roman"/>
          <w:color w:val="000000"/>
          <w:sz w:val="24"/>
          <w:szCs w:val="24"/>
          <w:lang w:eastAsia="en-CA"/>
        </w:rPr>
        <w:t xml:space="preserve"> between the two species (i.e., </w:t>
      </w:r>
      <w:r>
        <w:rPr>
          <w:rFonts w:eastAsia="Times New Roman" w:cs="Times New Roman" w:ascii="Times New Roman" w:hAnsi="Times New Roman"/>
          <w:i/>
          <w:iCs/>
          <w:color w:val="000000"/>
          <w:sz w:val="24"/>
          <w:szCs w:val="24"/>
          <w:lang w:eastAsia="en-CA"/>
        </w:rPr>
        <w:t>mismatch = 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pPr>
        <w:pStyle w:val="Normal"/>
        <w:spacing w:lineRule="auto" w:line="480" w:before="280" w:after="160"/>
        <w:ind w:firstLine="720"/>
        <w:rPr>
          <w:rFonts w:ascii="Times New Roman" w:hAnsi="Times New Roman" w:cs="Times New Roman"/>
          <w:sz w:val="24"/>
          <w:szCs w:val="24"/>
        </w:rPr>
      </w:pPr>
      <w:r>
        <w:rPr>
          <w:rFonts w:cs="Times New Roman" w:ascii="Times New Roman" w:hAnsi="Times New Roman"/>
          <w:color w:val="000000"/>
          <w:sz w:val="24"/>
          <w:szCs w:val="24"/>
        </w:rPr>
        <w:t xml:space="preserve">Model equation (Eq. 1) can in general not be solved explicitly for the end time,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color w:val="000000"/>
          <w:sz w:val="24"/>
          <w:szCs w:val="24"/>
        </w:rPr>
        <w:t xml:space="preserve">.. Instead, we derive a general approximation formula for how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color w:val="000000"/>
          <w:sz w:val="24"/>
          <w:szCs w:val="24"/>
        </w:rPr>
        <w:t xml:space="preserve"> changes when future temperature time series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2</w:t>
      </w:r>
      <w:r>
        <w:rPr>
          <w:rFonts w:cs="Times New Roman" w:ascii="Times New Roman" w:hAnsi="Times New Roman"/>
          <w:i/>
          <w:iCs/>
          <w:color w:val="000000"/>
          <w:sz w:val="24"/>
          <w:szCs w:val="24"/>
        </w:rPr>
        <w:t>(t)</w:t>
      </w:r>
      <w:r>
        <w:rPr>
          <w:rFonts w:cs="Times New Roman" w:ascii="Times New Roman" w:hAnsi="Times New Roman"/>
          <w:color w:val="000000"/>
          <w:sz w:val="24"/>
          <w:szCs w:val="24"/>
        </w:rPr>
        <w:t>) deviate from historical expectation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1</w:t>
      </w:r>
      <w:r>
        <w:rPr>
          <w:rFonts w:cs="Times New Roman" w:ascii="Times New Roman" w:hAnsi="Times New Roman"/>
          <w:i/>
          <w:iCs/>
          <w:color w:val="000000"/>
          <w:sz w:val="24"/>
          <w:szCs w:val="24"/>
        </w:rPr>
        <w:t>(t)</w:t>
      </w:r>
      <w:r>
        <w:rPr>
          <w:rFonts w:cs="Times New Roman" w:ascii="Times New Roman" w:hAnsi="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Our results here apply to any general rate accumulation function.</w:t>
      </w:r>
    </w:p>
    <w:p>
      <w:pPr>
        <w:pStyle w:val="Heading2"/>
        <w:rPr>
          <w:rFonts w:ascii="Times New Roman" w:hAnsi="Times New Roman"/>
          <w:b/>
          <w:b/>
          <w:bCs/>
          <w:sz w:val="28"/>
          <w:szCs w:val="28"/>
        </w:rPr>
      </w:pPr>
      <w:r>
        <w:rPr>
          <w:rFonts w:ascii="Times New Roman" w:hAnsi="Times New Roman"/>
          <w:b/>
          <w:bCs/>
          <w:color w:val="000000"/>
          <w:sz w:val="28"/>
          <w:szCs w:val="28"/>
        </w:rPr>
        <w:t>Phenology shift of a single species</w:t>
      </w:r>
    </w:p>
    <w:p>
      <w:pPr>
        <w:pStyle w:val="NormalWeb"/>
        <w:spacing w:lineRule="auto" w:line="480"/>
        <w:rPr>
          <w:color w:val="000000"/>
        </w:rPr>
      </w:pPr>
      <w:r>
        <w:rPr>
          <w:rFonts w:eastAsia="Calibri"/>
          <w:color w:val="000000"/>
          <w:lang w:eastAsia="en-US"/>
        </w:rPr>
        <w:t>When</w:t>
      </w:r>
      <w:r>
        <w:rPr>
          <w:color w:val="000000"/>
        </w:rPr>
        <w:t xml:space="preserve"> temperatures differ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xml:space="preserve">), we write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nary>
                <m:naryPr>
                  <m:chr m:val="∫"/>
                </m:naryPr>
                <m:sub>
                  <m:sSub>
                    <m:e>
                      <m:r>
                        <w:rPr>
                          <w:rFonts w:ascii="Cambria Math" w:hAnsi="Cambria Math"/>
                        </w:rPr>
                        <m:t xml:space="preserve">t</m:t>
                      </m:r>
                    </m:e>
                    <m:sub>
                      <m:r>
                        <w:rPr>
                          <w:rFonts w:ascii="Cambria Math" w:hAnsi="Cambria Math"/>
                        </w:rPr>
                        <m:t xml:space="preserve">0</m:t>
                      </m:r>
                    </m:sub>
                  </m:sSub>
                </m:sub>
                <m:sup>
                  <m:sSubSup>
                    <m:e>
                      <m:r>
                        <w:rPr>
                          <w:rFonts w:ascii="Cambria Math" w:hAnsi="Cambria Math"/>
                        </w:rPr>
                        <m:t xml:space="preserve">t</m:t>
                      </m:r>
                    </m:e>
                    <m:sub>
                      <m:r>
                        <w:rPr>
                          <w:rFonts w:ascii="Cambria Math" w:hAnsi="Cambria Math"/>
                        </w:rPr>
                        <m:t xml:space="preserve">1</m:t>
                      </m:r>
                    </m:sub>
                    <m:sup/>
                  </m:sSubSup>
                </m:sup>
                <m:e>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3</w:t>
            </w:r>
          </w:p>
        </w:tc>
      </w:tr>
    </w:tbl>
    <w:p>
      <w:pPr>
        <w:pStyle w:val="NormalWeb"/>
        <w:spacing w:lineRule="auto" w:line="480"/>
        <w:rPr>
          <w:color w:val="000000"/>
        </w:rPr>
      </w:pPr>
      <w:r>
        <w:rPr>
          <w:color w:val="000000"/>
        </w:rPr>
        <w:t xml:space="preserve"> </w:t>
      </w:r>
      <w:r>
        <w:rPr>
          <w:color w:val="000000"/>
        </w:rPr>
        <w:t xml:space="preserve">When temperatures differ by warm or cold spell of short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f>
                <m:num>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4</w:t>
            </w:r>
          </w:p>
        </w:tc>
      </w:tr>
    </w:tbl>
    <w:p>
      <w:pPr>
        <w:pStyle w:val="NormalWeb"/>
        <w:spacing w:lineRule="auto" w:line="480"/>
        <w:rPr/>
      </w:pPr>
      <w:r>
        <w:rPr>
          <w:color w:val="000000"/>
        </w:rPr>
        <w:t>These linear approximations capture the actual end of the resting period very well (see supplementary Fig. S1).</w:t>
      </w:r>
    </w:p>
    <w:p>
      <w:pPr>
        <w:pStyle w:val="NormalWeb"/>
        <w:spacing w:lineRule="auto" w:line="480"/>
        <w:ind w:firstLine="720"/>
        <w:rPr/>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w:r>
        <w:rPr/>
      </w:r>
      <m:oMath xmlns:m="http://schemas.openxmlformats.org/officeDocument/2006/math">
        <m:r>
          <w:rPr>
            <w:rFonts w:ascii="Cambria Math" w:hAnsi="Cambria Math"/>
          </w:rPr>
          <m:t xml:space="preserve">−</m:t>
        </m:r>
      </m:oMath>
      <w:r>
        <w:rPr>
          <w:color w:val="000000"/>
        </w:rPr>
        <w:t xml:space="preserve">” sign are positive). The formulas allow us to quantify the expected shift of the end time of the resting period. The shift depends on the </w:t>
      </w:r>
      <w:r>
        <w:rPr>
          <w:i/>
          <w:iCs/>
          <w:color w:val="000000"/>
        </w:rPr>
        <w:t>derivative</w:t>
      </w:r>
      <w:r>
        <w:rPr>
          <w:color w:val="000000"/>
        </w:rPr>
        <w:t xml:space="preserve"> of the rate accumulation function.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m:t>
            </m:r>
          </m:e>
        </m:d>
      </m:oMath>
      <w:r>
        <w:rPr>
          <w:color w:val="000000"/>
        </w:rPr>
        <w:t xml:space="preserve"> is at its maximal slope. For the rate function in Eq. 2, this occurs at temperature </w:t>
      </w:r>
      <w:r>
        <w:rPr>
          <w:i/>
          <w:iCs/>
          <w:color w:val="000000"/>
        </w:rPr>
        <w:t>x=c</w:t>
      </w:r>
      <w:r>
        <w:rPr>
          <w:color w:val="000000"/>
        </w:rPr>
        <w:t>.</w:t>
      </w:r>
    </w:p>
    <w:p>
      <w:pPr>
        <w:pStyle w:val="Heading2"/>
        <w:rPr>
          <w:rFonts w:ascii="Times New Roman" w:hAnsi="Times New Roman"/>
          <w:b/>
          <w:b/>
          <w:bCs/>
          <w:sz w:val="28"/>
          <w:szCs w:val="28"/>
        </w:rPr>
      </w:pPr>
      <w:r>
        <w:rPr>
          <w:rFonts w:ascii="Times New Roman" w:hAnsi="Times New Roman"/>
          <w:b/>
          <w:bCs/>
          <w:color w:val="000000"/>
          <w:sz w:val="28"/>
          <w:szCs w:val="28"/>
        </w:rPr>
        <w:t>Effects on the mismatch between two species</w:t>
      </w:r>
    </w:p>
    <w:p>
      <w:pPr>
        <w:pStyle w:val="NormalWeb"/>
        <w:spacing w:lineRule="auto" w:line="480"/>
        <w:rPr/>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and the mismatch decreases. Hence, a change in mismatch is most likely if the two species are most sensitive at different temperatures, i.e., when the maximal slopes of their respective rate accumulation functions occur at very different temperatures.</w:t>
      </w:r>
    </w:p>
    <w:p>
      <w:pPr>
        <w:pStyle w:val="NormalWeb"/>
        <w:spacing w:lineRule="auto" w:line="480"/>
        <w:ind w:firstLine="720"/>
        <w:rPr>
          <w:color w:val="000000"/>
        </w:rPr>
      </w:pPr>
      <w:r>
        <w:rPr>
          <w:color w:val="000000"/>
        </w:rPr>
        <w:t>We use Eq. 3 and 4 to quantify the changes in mismatch for our two scenarios. When future temperatures differ from historical expectation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we apply Eq. 3 to each species (</w:t>
      </w:r>
      <w:r>
        <w:rPr>
          <w:i/>
          <w:iCs/>
          <w:color w:val="000000"/>
        </w:rPr>
        <w:t>R</w:t>
      </w:r>
      <w:r>
        <w:rPr>
          <w:i/>
          <w:iCs/>
          <w:color w:val="000000"/>
          <w:vertAlign w:val="subscript"/>
        </w:rPr>
        <w:t>e</w:t>
      </w:r>
      <w:r>
        <w:rPr>
          <w:color w:val="000000"/>
        </w:rPr>
        <w:t xml:space="preserve"> is for the insect, and </w:t>
      </w:r>
      <w:r>
        <w:rPr>
          <w:i/>
          <w:iCs/>
          <w:color w:val="000000"/>
        </w:rPr>
        <w:t>R</w:t>
      </w:r>
      <w:r>
        <w:rPr>
          <w:i/>
          <w:iCs/>
          <w:color w:val="000000"/>
          <w:vertAlign w:val="subscript"/>
        </w:rPr>
        <w:t>b</w:t>
      </w:r>
      <w:r>
        <w:rPr>
          <w:color w:val="000000"/>
        </w:rPr>
        <w:t xml:space="preserve"> is for the tree) and find</w:t>
      </w:r>
    </w:p>
    <w:tbl>
      <w:tblPr>
        <w:tblW w:w="9062" w:type="dxa"/>
        <w:jc w:val="left"/>
        <w:tblInd w:w="0" w:type="dxa"/>
        <w:tblBorders/>
        <w:tblCellMar>
          <w:top w:w="0" w:type="dxa"/>
          <w:left w:w="108" w:type="dxa"/>
          <w:bottom w:w="0" w:type="dxa"/>
          <w:right w:w="108" w:type="dxa"/>
        </w:tblCellMar>
        <w:tblLook w:noVBand="1" w:val="04a0" w:noHBand="0" w:lastColumn="0" w:firstColumn="1" w:lastRow="0" w:firstRow="1"/>
      </w:tblPr>
      <w:tblGrid>
        <w:gridCol w:w="282"/>
        <w:gridCol w:w="7791"/>
        <w:gridCol w:w="989"/>
      </w:tblGrid>
      <w:tr>
        <w:trPr/>
        <w:tc>
          <w:tcPr>
            <w:tcW w:w="282" w:type="dxa"/>
            <w:tcBorders/>
            <w:shd w:fill="auto" w:val="clear"/>
            <w:vAlign w:val="center"/>
          </w:tcPr>
          <w:p>
            <w:pPr>
              <w:pStyle w:val="NormalWeb"/>
              <w:spacing w:lineRule="auto" w:line="480" w:before="0" w:after="0"/>
              <w:jc w:val="center"/>
              <w:rPr/>
            </w:pPr>
            <w:r>
              <w:rPr/>
            </w:r>
          </w:p>
        </w:tc>
        <w:tc>
          <w:tcPr>
            <w:tcW w:w="7791" w:type="dxa"/>
            <w:tcBorders/>
            <w:shd w:fill="auto" w:val="clear"/>
            <w:vAlign w:val="center"/>
          </w:tcPr>
          <w:p>
            <w:pPr>
              <w:pStyle w:val="NormalWeb"/>
              <w:spacing w:lineRule="auto" w:line="480" w:before="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9" w:type="dxa"/>
            <w:tcBorders/>
            <w:shd w:fill="auto" w:val="clear"/>
            <w:vAlign w:val="center"/>
          </w:tcPr>
          <w:p>
            <w:pPr>
              <w:pStyle w:val="NormalWeb"/>
              <w:spacing w:lineRule="auto" w:line="480" w:before="0" w:after="0"/>
              <w:jc w:val="center"/>
              <w:rPr/>
            </w:pPr>
            <w:r>
              <w:rPr/>
              <w:t>Eq. 6</w:t>
            </w:r>
          </w:p>
        </w:tc>
      </w:tr>
    </w:tbl>
    <w:p>
      <w:pPr>
        <w:pStyle w:val="NormalWeb"/>
        <w:spacing w:lineRule="auto" w:line="480"/>
        <w:ind w:firstLine="720"/>
        <w:rPr/>
      </w:pPr>
      <w:r>
        <w:rPr>
          <w:color w:val="000000"/>
        </w:rPr>
        <w:t xml:space="preserve">When future time series differ from historical expectation by a short spell of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and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t>,</w:t>
      </w:r>
      <w:r>
        <w:rPr>
          <w:color w:val="000000"/>
        </w:rPr>
        <w:t xml:space="preserve"> we apply the corresponding formula (Eq. 4) to each species and find</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f>
                    <m:num>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7</w:t>
            </w:r>
          </w:p>
        </w:tc>
      </w:tr>
    </w:tbl>
    <w:p>
      <w:pPr>
        <w:pStyle w:val="NormalWeb"/>
        <w:spacing w:lineRule="auto" w:line="480" w:beforeAutospacing="0" w:before="240" w:afterAutospacing="0" w:after="280"/>
        <w:ind w:firstLine="720"/>
        <w:rPr/>
      </w:pPr>
      <w:r>
        <w:rPr>
          <w:color w:val="000000"/>
        </w:rPr>
        <w:t>When the sensitivities of the two species are relatively narrow and non-overlapping peaks, the phenology of one species will advance noticeably only when the spell occurs near its peak temperature. The other species is not affected (Fig. 2A). In reality, the periods of high sensitivity of the two species may overlap more or less. In that case, the change in mismatch is not as easy to predict.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w:r>
        <w:rPr/>
      </w:r>
      <m:oMath xmlns:m="http://schemas.openxmlformats.org/officeDocument/2006/math">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r>
          <w:rPr>
            <w:rFonts w:ascii="Cambria Math" w:hAnsi="Cambria Math"/>
          </w:rPr>
          <m:t xml:space="preserve">&gt;</m:t>
        </m:r>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oMath>
      <w:r>
        <w:rPr>
          <w:color w:val="000000"/>
        </w:rPr>
        <w:t>), the difference in parentheses in Eq. 7 can still be negative if the denominator in the first term is much larger than in the second.</w:t>
      </w:r>
    </w:p>
    <w:p>
      <w:pPr>
        <w:pStyle w:val="NormalWeb"/>
        <w:spacing w:lineRule="auto" w:line="480"/>
        <w:ind w:firstLine="720"/>
        <w:rPr/>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These insights are independent of the specific rate function. Further </w:t>
      </w:r>
      <w:r>
        <w:rPr/>
        <w:t xml:space="preserve">consequences of a change in mismatch of synchrony, in terms of survival, reproduction, or any life history trait, are system-specific. </w:t>
      </w:r>
      <w:r>
        <w:rPr>
          <w:color w:val="000000"/>
        </w:rPr>
        <w:t>In the following section, we apply the model using realistic temperature time series in order to make predictions for a specific case study, at a given place and time.</w:t>
      </w:r>
    </w:p>
    <w:p>
      <w:pPr>
        <w:pStyle w:val="Heading1"/>
        <w:rPr>
          <w:color w:val="000000"/>
          <w:sz w:val="32"/>
          <w:szCs w:val="32"/>
        </w:rPr>
      </w:pPr>
      <w:r>
        <w:rPr>
          <w:color w:val="000000"/>
          <w:sz w:val="32"/>
          <w:szCs w:val="32"/>
        </w:rPr>
        <w:t>3. A case study: the spruce budworm – balsam fir system</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 xml:space="preserve">We describe the spruce budworm – balsam fir system and provide the accumulation function for both species. Then, we list our temperature data sources. Finally, we give the results for this case study. We use R (R core team, 2021) to implement the model, analyze the results, and generate the figures.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3.1 Study system</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spruce budworm (SBW) (</w:t>
      </w:r>
      <w:r>
        <w:rPr>
          <w:rFonts w:cs="Times New Roman" w:ascii="Times New Roman" w:hAnsi="Times New Roman"/>
          <w:i/>
          <w:iCs/>
          <w:color w:val="000000"/>
          <w:sz w:val="24"/>
          <w:szCs w:val="24"/>
        </w:rPr>
        <w:t>Choristoneura fumiferana</w:t>
      </w:r>
      <w:r>
        <w:rPr>
          <w:rFonts w:cs="Times New Roman" w:ascii="Times New Roman" w:hAnsi="Times New Roman"/>
          <w:color w:val="000000"/>
          <w:sz w:val="24"/>
          <w:szCs w:val="24"/>
        </w:rPr>
        <w:t xml:space="preserve">) is the most destructive defoliator of North American boreal forests </w:t>
      </w:r>
      <w:bookmarkStart w:id="48" w:name="__Fieldmark__640_3903614438"/>
      <w:r>
        <w:rPr>
          <w:rFonts w:cs="Times New Roman" w:ascii="Times New Roman" w:hAnsi="Times New Roman"/>
          <w:color w:val="000000"/>
          <w:sz w:val="24"/>
          <w:szCs w:val="24"/>
        </w:rPr>
        <w:t>(Fleming 2000)</w:t>
      </w:r>
      <w:bookmarkEnd w:id="48"/>
      <w:r>
        <w:rPr>
          <w:rFonts w:cs="Times New Roman" w:ascii="Times New Roman" w:hAnsi="Times New Roman"/>
          <w:color w:val="000000"/>
          <w:sz w:val="24"/>
          <w:szCs w:val="24"/>
        </w:rPr>
        <w:t>. It feeds primarily on balsam fir (</w:t>
      </w:r>
      <w:r>
        <w:rPr>
          <w:rFonts w:cs="Times New Roman" w:ascii="Times New Roman" w:hAnsi="Times New Roman"/>
          <w:i/>
          <w:iCs/>
          <w:color w:val="000000"/>
          <w:sz w:val="24"/>
          <w:szCs w:val="24"/>
        </w:rPr>
        <w:t>Abies balsamea</w:t>
      </w:r>
      <w:r>
        <w:rPr>
          <w:rFonts w:cs="Times New Roman" w:ascii="Times New Roman" w:hAnsi="Times New Roman"/>
          <w:color w:val="000000"/>
          <w:sz w:val="24"/>
          <w:szCs w:val="24"/>
        </w:rPr>
        <w:t>), black spruce (</w:t>
      </w:r>
      <w:r>
        <w:rPr>
          <w:rFonts w:cs="Times New Roman" w:ascii="Times New Roman" w:hAnsi="Times New Roman"/>
          <w:i/>
          <w:iCs/>
          <w:color w:val="000000"/>
          <w:sz w:val="24"/>
          <w:szCs w:val="24"/>
        </w:rPr>
        <w:t xml:space="preserve">Picea mariana), </w:t>
      </w:r>
      <w:r>
        <w:rPr>
          <w:rFonts w:cs="Times New Roman" w:ascii="Times New Roman" w:hAnsi="Times New Roman"/>
          <w:color w:val="000000"/>
          <w:sz w:val="24"/>
          <w:szCs w:val="24"/>
        </w:rPr>
        <w:t>white spruce (</w:t>
      </w:r>
      <w:r>
        <w:rPr>
          <w:rFonts w:cs="Times New Roman" w:ascii="Times New Roman" w:hAnsi="Times New Roman"/>
          <w:i/>
          <w:iCs/>
          <w:color w:val="000000"/>
          <w:sz w:val="24"/>
          <w:szCs w:val="24"/>
        </w:rPr>
        <w:t>Picea glauca)</w:t>
      </w:r>
      <w:r>
        <w:rPr>
          <w:rFonts w:cs="Times New Roman" w:ascii="Times New Roman" w:hAnsi="Times New Roman"/>
          <w:color w:val="000000"/>
          <w:sz w:val="24"/>
          <w:szCs w:val="24"/>
        </w:rPr>
        <w:t>, and red spruce (</w:t>
      </w:r>
      <w:r>
        <w:rPr>
          <w:rFonts w:cs="Times New Roman" w:ascii="Times New Roman" w:hAnsi="Times New Roman"/>
          <w:i/>
          <w:iCs/>
          <w:color w:val="000000"/>
          <w:sz w:val="24"/>
          <w:szCs w:val="24"/>
        </w:rPr>
        <w:t>Picea rubens)</w:t>
      </w:r>
      <w:r>
        <w:rPr>
          <w:rFonts w:cs="Times New Roman" w:ascii="Times New Roman" w:hAnsi="Times New Roman"/>
          <w:color w:val="000000"/>
          <w:sz w:val="24"/>
          <w:szCs w:val="24"/>
        </w:rPr>
        <w:t xml:space="preserve">. This univoltine insect has an 8-9 months winter resting period.  The first stage ends in late winter and is followed by a quiescent period during which development resumes at a rate dependent on outside temperatures. Resting ends when second instar larvae emerge in late April to late May. Larvae feed on expanding buds and developing needles as soon as they become available. Expanding needles from swelling buds are nutrient rich (Mattson and Scriber 1987). Hence, the success of SBW populations in establishing feeding sites in the spring depends on the synchrony of their development with that of their host trees </w:t>
      </w:r>
      <w:bookmarkStart w:id="49" w:name="__Fieldmark__691_3903614438"/>
      <w:r>
        <w:rPr>
          <w:rFonts w:cs="Times New Roman" w:ascii="Times New Roman" w:hAnsi="Times New Roman"/>
          <w:color w:val="000000"/>
          <w:sz w:val="24"/>
          <w:szCs w:val="24"/>
        </w:rPr>
        <w:t>(Régnière and Nealis 2008)</w:t>
      </w:r>
      <w:bookmarkEnd w:id="49"/>
      <w:r>
        <w:rPr>
          <w:rFonts w:cs="Times New Roman" w:ascii="Times New Roman" w:hAnsi="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50" w:name="__Fieldmark__713_3903614438"/>
      <w:r>
        <w:rPr>
          <w:rFonts w:cs="Times New Roman" w:ascii="Times New Roman" w:hAnsi="Times New Roman"/>
          <w:color w:val="000000"/>
          <w:sz w:val="24"/>
          <w:szCs w:val="24"/>
        </w:rPr>
        <w:t>(Lawrence et al. 1997)</w:t>
      </w:r>
      <w:bookmarkEnd w:id="50"/>
      <w:r>
        <w:rPr>
          <w:rFonts w:cs="Times New Roman" w:ascii="Times New Roman" w:hAnsi="Times New Roman"/>
          <w:color w:val="000000"/>
          <w:sz w:val="24"/>
          <w:szCs w:val="24"/>
        </w:rPr>
        <w:t xml:space="preserve">. In the boreal forests of eastern Canada, the higher vulnerability of balsam fir to SBW defoliation compared to other host species has been attributed to its early budburst </w:t>
      </w:r>
      <w:bookmarkStart w:id="51" w:name="__Fieldmark__724_3903614438"/>
      <w:r>
        <w:rPr>
          <w:rFonts w:cs="Times New Roman" w:ascii="Times New Roman" w:hAnsi="Times New Roman"/>
          <w:color w:val="000000"/>
          <w:sz w:val="24"/>
          <w:szCs w:val="24"/>
        </w:rPr>
        <w:t>(Blais 1957)</w:t>
      </w:r>
      <w:bookmarkEnd w:id="51"/>
      <w:r>
        <w:rPr>
          <w:rFonts w:cs="Times New Roman" w:ascii="Times New Roman" w:hAnsi="Times New Roman"/>
          <w:color w:val="000000"/>
          <w:sz w:val="24"/>
          <w:szCs w:val="24"/>
        </w:rPr>
        <w:t xml:space="preserve">. The emergence of SBW generally precedes balsam fir budburst by several days (Fig. 3). Balsam fir phenology appears to be related to forcing temperatures but not photoperiod </w:t>
      </w:r>
      <w:bookmarkStart w:id="52" w:name="__Fieldmark__739_3903614438"/>
      <w:r>
        <w:rPr>
          <w:rFonts w:cs="Times New Roman" w:ascii="Times New Roman" w:hAnsi="Times New Roman"/>
          <w:color w:val="000000"/>
          <w:sz w:val="24"/>
          <w:szCs w:val="24"/>
        </w:rPr>
        <w:t>(Osawa et al. 1983)</w:t>
      </w:r>
      <w:bookmarkEnd w:id="52"/>
      <w:r>
        <w:rPr>
          <w:rFonts w:cs="Times New Roman" w:ascii="Times New Roman" w:hAnsi="Times New Roman"/>
          <w:color w:val="000000"/>
          <w:sz w:val="24"/>
          <w:szCs w:val="24"/>
        </w:rPr>
        <w:t>. </w:t>
      </w:r>
    </w:p>
    <w:p>
      <w:pPr>
        <w:pStyle w:val="NormalWeb"/>
        <w:spacing w:lineRule="auto" w:line="480"/>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 and Fig. 2).</w:t>
      </w:r>
    </w:p>
    <w:p>
      <w:pPr>
        <w:pStyle w:val="NormalWeb"/>
        <w:numPr>
          <w:ilvl w:val="0"/>
          <w:numId w:val="0"/>
        </w:numPr>
        <w:spacing w:lineRule="auto" w:line="480"/>
        <w:outlineLvl w:val="1"/>
        <w:rPr>
          <w:b/>
          <w:b/>
          <w:bCs/>
          <w:sz w:val="28"/>
          <w:szCs w:val="28"/>
        </w:rPr>
      </w:pPr>
      <w:r>
        <w:rPr>
          <w:b/>
          <w:bCs/>
          <w:color w:val="000000"/>
          <w:sz w:val="28"/>
          <w:szCs w:val="28"/>
        </w:rPr>
        <w:t>3.2 Phenological models</w:t>
      </w:r>
    </w:p>
    <w:p>
      <w:pPr>
        <w:pStyle w:val="Heading3"/>
        <w:spacing w:lineRule="auto" w:line="480"/>
        <w:rPr>
          <w:rFonts w:ascii="Times New Roman" w:hAnsi="Times New Roman"/>
          <w:b/>
          <w:b/>
          <w:bCs/>
        </w:rPr>
      </w:pPr>
      <w:r>
        <w:rPr>
          <w:rFonts w:ascii="Times New Roman" w:hAnsi="Times New Roman"/>
          <w:b/>
          <w:bCs/>
          <w:color w:val="000000"/>
        </w:rPr>
        <w:t>3.2.1 Phenological model of spruce budworm’s spring emergence</w:t>
      </w:r>
    </w:p>
    <w:p>
      <w:pPr>
        <w:pStyle w:val="NormalWeb"/>
        <w:spacing w:lineRule="auto" w:line="480" w:beforeAutospacing="0" w:before="280" w:afterAutospacing="0" w:after="160"/>
        <w:rPr/>
      </w:pPr>
      <w:r>
        <w:rPr>
          <w:color w:val="000000"/>
        </w:rPr>
        <w:t xml:space="preserve">The first stage of SBW diapause is assumed to end in late winter, but the physiological processes and environmental factors that control this are still unknown </w:t>
      </w:r>
      <w:bookmarkStart w:id="53" w:name="__Fieldmark__754_3903614438"/>
      <w:r>
        <w:rPr>
          <w:color w:val="000000"/>
        </w:rPr>
        <w:t>(Bean 1961)</w:t>
      </w:r>
      <w:bookmarkEnd w:id="53"/>
      <w:r>
        <w:rPr>
          <w:color w:val="000000"/>
        </w:rPr>
        <w:t>. For the heat accumulation rate of the overwintering stage (L</w:t>
      </w:r>
      <w:r>
        <w:rPr>
          <w:color w:val="000000"/>
          <w:vertAlign w:val="subscript"/>
        </w:rPr>
        <w:t>2o</w:t>
      </w:r>
      <w:r>
        <w:rPr>
          <w:color w:val="000000"/>
        </w:rPr>
        <w:t xml:space="preserve">) of SBW, we use a well-establish model (Régnière, </w:t>
      </w:r>
      <w:r>
        <w:rPr/>
        <w:t>et al.</w:t>
      </w:r>
      <w:r>
        <w:rPr>
          <w:color w:val="000000"/>
        </w:rPr>
        <w:t xml:space="preserve"> 2012) </w:t>
      </w:r>
    </w:p>
    <w:tbl>
      <w:tblPr>
        <w:tblW w:w="9918" w:type="dxa"/>
        <w:jc w:val="left"/>
        <w:tblInd w:w="0" w:type="dxa"/>
        <w:tblBorders/>
        <w:tblCellMar>
          <w:top w:w="0" w:type="dxa"/>
          <w:left w:w="118" w:type="dxa"/>
          <w:bottom w:w="0" w:type="dxa"/>
          <w:right w:w="108" w:type="dxa"/>
        </w:tblCellMar>
        <w:tblLook w:noVBand="1" w:val="04a0" w:noHBand="0" w:lastColumn="0" w:firstColumn="1" w:lastRow="0" w:firstRow="1"/>
      </w:tblPr>
      <w:tblGrid>
        <w:gridCol w:w="277"/>
        <w:gridCol w:w="8507"/>
        <w:gridCol w:w="1134"/>
      </w:tblGrid>
      <w:tr>
        <w:trPr/>
        <w:tc>
          <w:tcPr>
            <w:tcW w:w="277" w:type="dxa"/>
            <w:tcBorders/>
            <w:shd w:fill="auto" w:val="clear"/>
            <w:vAlign w:val="center"/>
          </w:tcPr>
          <w:p>
            <w:pPr>
              <w:pStyle w:val="NormalWeb"/>
              <w:spacing w:lineRule="auto" w:line="480" w:before="280" w:after="0"/>
              <w:jc w:val="center"/>
              <w:rPr/>
            </w:pPr>
            <w:r>
              <w:rPr/>
            </w:r>
          </w:p>
        </w:tc>
        <w:tc>
          <w:tcPr>
            <w:tcW w:w="8507"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m:t>
              </m:r>
            </m:oMath>
          </w:p>
        </w:tc>
        <w:tc>
          <w:tcPr>
            <w:tcW w:w="1134" w:type="dxa"/>
            <w:tcBorders/>
            <w:shd w:fill="auto" w:val="clear"/>
            <w:vAlign w:val="center"/>
          </w:tcPr>
          <w:p>
            <w:pPr>
              <w:pStyle w:val="NormalWeb"/>
              <w:spacing w:lineRule="auto" w:line="480" w:before="280" w:after="0"/>
              <w:jc w:val="center"/>
              <w:rPr/>
            </w:pPr>
            <w:r>
              <w:rPr/>
              <w:t>Eq. 8</w:t>
            </w:r>
          </w:p>
        </w:tc>
      </w:tr>
    </w:tbl>
    <w:p>
      <w:pPr>
        <w:pStyle w:val="NormalWeb"/>
        <w:spacing w:lineRule="auto" w:line="480" w:beforeAutospacing="0" w:before="280" w:afterAutospacing="0" w:after="160"/>
        <w:rPr>
          <w:color w:val="000000"/>
        </w:rPr>
      </w:pPr>
      <w:r>
        <w:rPr>
          <w:color w:val="000000"/>
        </w:rPr>
        <w:t>where</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en>
              </m:f>
            </m:oMath>
          </w:p>
        </w:tc>
        <w:tc>
          <w:tcPr>
            <w:tcW w:w="989" w:type="dxa"/>
            <w:tcBorders/>
            <w:shd w:fill="auto" w:val="clear"/>
            <w:vAlign w:val="center"/>
          </w:tcPr>
          <w:p>
            <w:pPr>
              <w:pStyle w:val="NormalWeb"/>
              <w:spacing w:lineRule="auto" w:line="480" w:before="280" w:after="0"/>
              <w:jc w:val="center"/>
              <w:rPr/>
            </w:pPr>
            <w:r>
              <w:rPr/>
              <w:t>Eq. 9</w:t>
            </w:r>
          </w:p>
        </w:tc>
      </w:tr>
    </w:tbl>
    <w:p>
      <w:pPr>
        <w:pStyle w:val="Normal"/>
        <w:spacing w:lineRule="auto" w:line="480"/>
        <w:rPr>
          <w:rFonts w:ascii="Times New Roman" w:hAnsi="Times New Roman" w:cs="Times New Roman"/>
        </w:rPr>
      </w:pPr>
      <w:r>
        <w:rPr>
          <w:rFonts w:eastAsia="Times New Roman" w:cs="Times New Roman" w:ascii="Times New Roman" w:hAnsi="Times New Roman"/>
          <w:color w:val="000000"/>
          <w:sz w:val="24"/>
          <w:szCs w:val="24"/>
          <w:lang w:eastAsia="en-CA"/>
        </w:rPr>
        <w:t>Accumulation occurs only when the temperature lies between a minimal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and a maximal value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Parameter values for SBW, estimated by Régnière et al. (2012) from laboratory experiments, are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0.194</m:t>
        </m:r>
      </m:oMath>
      <w:r>
        <w:rPr>
          <w:rFonts w:eastAsia="Times New Roman" w:cs="Times New Roman" w:ascii="Times New Roman" w:hAnsi="Times New Roman"/>
          <w:color w:val="000000"/>
          <w:sz w:val="24"/>
          <w:szCs w:val="24"/>
          <w:lang w:eastAsia="en-CA"/>
        </w:rPr>
        <w: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3.0</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5.94</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0.034</m:t>
        </m:r>
      </m:oMath>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xml:space="preserve"> = 2.5 °C,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 35 °C and </w:t>
      </w:r>
      <w:r>
        <w:rPr>
          <w:rFonts w:eastAsia="Times New Roman" w:cs="Times New Roman" w:ascii="Times New Roman" w:hAnsi="Times New Roman"/>
          <w:i/>
          <w:iCs/>
          <w:color w:val="000000"/>
          <w:sz w:val="24"/>
          <w:szCs w:val="24"/>
          <w:lang w:eastAsia="en-CA"/>
        </w:rPr>
        <w:t>F=1</w:t>
      </w:r>
      <w:r>
        <w:rPr>
          <w:rFonts w:eastAsia="Times New Roman" w:cs="Times New Roman" w:ascii="Times New Roman" w:hAnsi="Times New Roman"/>
          <w:color w:val="000000"/>
          <w:sz w:val="24"/>
          <w:szCs w:val="24"/>
          <w:lang w:eastAsia="en-CA"/>
        </w:rPr>
        <w:t>. The accumulation rate function is increasing for temperatures up to 31°C, which is well above the temperatures observed during the quiescent stage.</w:t>
      </w:r>
    </w:p>
    <w:p>
      <w:pPr>
        <w:pStyle w:val="Heading3"/>
        <w:spacing w:lineRule="auto" w:line="480"/>
        <w:rPr>
          <w:rFonts w:ascii="Times New Roman" w:hAnsi="Times New Roman"/>
          <w:b/>
          <w:b/>
          <w:bCs/>
        </w:rPr>
      </w:pPr>
      <w:r>
        <w:rPr>
          <w:rFonts w:ascii="Times New Roman" w:hAnsi="Times New Roman"/>
          <w:b/>
          <w:bCs/>
          <w:color w:val="000000"/>
        </w:rPr>
        <w:t>3.2.2 Phenological model of balsam fir’s budburst</w:t>
      </w:r>
    </w:p>
    <w:p>
      <w:pPr>
        <w:pStyle w:val="NormalWeb"/>
        <w:spacing w:lineRule="auto" w:line="480" w:beforeAutospacing="0" w:before="280" w:afterAutospacing="0" w:after="160"/>
        <w:ind w:firstLine="720"/>
        <w:rPr/>
      </w:pPr>
      <w:r>
        <w:rPr>
          <w:color w:val="000000"/>
        </w:rPr>
        <w:t xml:space="preserve">Process-based tree phenology models describe the individual or interactive effects of environmental conditions (e.g., temperature or photoperiod) on bud development (Chuine and Régnière 2017). We use the </w:t>
      </w:r>
      <w:r>
        <w:rPr>
          <w:i/>
          <w:iCs/>
          <w:color w:val="000000"/>
        </w:rPr>
        <w:t>Uniforc</w:t>
      </w:r>
      <w:r>
        <w:rPr>
          <w:color w:val="000000"/>
        </w:rPr>
        <w:t xml:space="preserve"> model of Chuine (2000) to model balsam fir’s budburst phenology. </w:t>
      </w:r>
      <w:r>
        <w:rPr>
          <w:i/>
          <w:iCs/>
          <w:color w:val="000000"/>
        </w:rPr>
        <w:t>Uniforc</w:t>
      </w:r>
      <w:r>
        <w:rPr>
          <w:color w:val="000000"/>
        </w:rPr>
        <w:t xml:space="preserve"> predicts bud development as a function of temperature in the second stage of seasonal resting (i.e., ecodormancy) that. starts some time after January 1st (Desbiens 2007), when trees have accumulated enough cold to end bud dormancy. The heat accumulation rate is the same as in the theoretical example (Eq. 2). Budburst occurs when accumulation reaches a threshold </w:t>
      </w:r>
      <w:r>
        <w:rPr>
          <w:i/>
          <w:iCs/>
          <w:color w:val="000000"/>
        </w:rPr>
        <w:t>F*</w:t>
      </w:r>
      <w:r>
        <w:rPr>
          <w:color w:val="000000"/>
        </w:rPr>
        <w:t xml:space="preserve">. We fitted the model to budburst phenology data (see Supplementary materials), which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w:t>
      </w:r>
      <w:r>
        <w:rPr/>
        <w:t xml:space="preserve">.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3.3 Historical and future temperature regimes in eastern Canada</w:t>
      </w:r>
    </w:p>
    <w:p>
      <w:pPr>
        <w:pStyle w:val="NormalWeb"/>
        <w:spacing w:lineRule="auto" w:line="480" w:beforeAutospacing="0" w:before="280" w:afterAutospacing="0" w:after="160"/>
        <w:rPr/>
      </w:pPr>
      <w:r>
        <w:rPr>
          <w:color w:val="000000"/>
        </w:rPr>
        <w:t xml:space="preserve">We selected six locations on a latitudinal gradient across eastern Canada where both models are assumed to be valid (Fig. 4) to explore the effects of historical and future temperature regimes on the synchrony between SBW and balsam fir phenology. The temperature data for these locations were calculated using BioSIM </w:t>
      </w:r>
      <w:bookmarkStart w:id="54" w:name="__Fieldmark__861_3903614438"/>
      <w:r>
        <w:rPr>
          <w:color w:val="000000"/>
        </w:rPr>
        <w:t>(</w:t>
      </w:r>
      <w:bookmarkStart w:id="55" w:name="__Fieldmark__510_2495178454"/>
      <w:r>
        <w:rPr>
          <w:color w:val="000000"/>
        </w:rPr>
        <w:t>R</w:t>
      </w:r>
      <w:bookmarkStart w:id="56" w:name="__Fieldmark__566_942872385"/>
      <w:r>
        <w:rPr>
          <w:color w:val="000000"/>
        </w:rPr>
        <w:t>égnière, et al. 2014)</w:t>
      </w:r>
      <w:bookmarkEnd w:id="54"/>
      <w:bookmarkEnd w:id="55"/>
      <w:bookmarkEnd w:id="56"/>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pPr>
        <w:pStyle w:val="NormalWeb"/>
        <w:spacing w:lineRule="auto" w:line="480" w:beforeAutospacing="0" w:before="280" w:afterAutospacing="0" w:after="160"/>
        <w:ind w:firstLine="720"/>
        <w:rPr/>
      </w:pPr>
      <w:r>
        <w:rPr>
          <w:color w:val="000000"/>
        </w:rPr>
        <w:t xml:space="preserve"> </w:t>
      </w:r>
      <w:r>
        <w:rPr>
          <w:color w:val="000000"/>
        </w:rPr>
        <w:t xml:space="preserve">We used predicted temperatures under different warming scenarios to reveal expected trends for emergence, budburst and mismatch. We selected three different scenarios, known as RCP2.6 (moderate warming), RCP4.5 (intermediate) and RCP8.5 (strong) </w:t>
      </w:r>
      <w:bookmarkStart w:id="57" w:name="__Fieldmark__874_3903614438"/>
      <w:r>
        <w:rPr>
          <w:color w:val="000000"/>
        </w:rPr>
        <w:t>(van Vuuren et al. 2011)</w:t>
      </w:r>
      <w:bookmarkEnd w:id="57"/>
      <w:r>
        <w:rPr>
          <w:color w:val="000000"/>
        </w:rPr>
        <w:t>. For each scenario, we generated 150 stochastic temperature time series per decade over the 2021-2100 period for each site using BioSIM. </w:t>
      </w:r>
    </w:p>
    <w:p>
      <w:pPr>
        <w:pStyle w:val="NormalWeb"/>
        <w:spacing w:lineRule="auto" w:line="480" w:beforeAutospacing="0" w:before="280" w:afterAutospacing="0" w:after="160"/>
        <w:ind w:firstLine="720"/>
        <w:rPr/>
      </w:pPr>
      <w:r>
        <w:rPr>
          <w:color w:val="000000"/>
        </w:rPr>
        <w:t xml:space="preserve">Both models used temperature data with a four-hour time interval, which allows for the capture of warm events within a day.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3.4. Mismatch in the spruce budworm - balsam fir system</w:t>
      </w:r>
    </w:p>
    <w:p>
      <w:pPr>
        <w:pStyle w:val="Heading3"/>
        <w:spacing w:lineRule="auto" w:line="480"/>
        <w:rPr>
          <w:rFonts w:ascii="Times New Roman" w:hAnsi="Times New Roman"/>
          <w:b/>
          <w:b/>
          <w:bCs/>
        </w:rPr>
      </w:pPr>
      <w:r>
        <w:rPr>
          <w:rFonts w:ascii="Times New Roman" w:hAnsi="Times New Roman"/>
          <w:b/>
          <w:bCs/>
          <w:color w:val="000000"/>
        </w:rPr>
        <w:t>3.4.1 Spruce budworm – balsam fir system across latitude</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 xml:space="preserve">The model predicts median dates of emergence and budburst for each year. Results for past and future data were analyzed using a one-way analysis of variance (see supplementary material for full results). Both emergence (Fig. 5A) and budburst (Fig. 5B) occur later at higher latitudes: </w:t>
      </w:r>
      <w:r>
        <w:rPr>
          <w:rFonts w:cs="Times New Roman" w:ascii="Times New Roman" w:hAnsi="Times New Roman"/>
          <w:i/>
          <w:iCs/>
          <w:color w:val="000000"/>
          <w:sz w:val="24"/>
          <w:szCs w:val="24"/>
        </w:rPr>
        <w:t>p</w:t>
      </w:r>
      <w:r>
        <w:rPr>
          <w:rFonts w:cs="Times New Roman" w:ascii="Times New Roman" w:hAnsi="Times New Roman"/>
          <w:color w:val="000000"/>
          <w:sz w:val="24"/>
          <w:szCs w:val="24"/>
        </w:rPr>
        <w:t xml:space="preserve"> &lt; 0.05 between sites 1, 2, 3 (South) and 4, 5, 6 (North), although some discrepancies may occur due to altitude (sites 2 and 4). However, insects and trees are not affected by temperatures in the same way. Hence, the mismatch between both species varies across latitude (</w:t>
      </w:r>
      <w:r>
        <w:rPr>
          <w:rFonts w:cs="Times New Roman" w:ascii="Times New Roman" w:hAnsi="Times New Roman"/>
          <w:i/>
          <w:iCs/>
          <w:color w:val="000000"/>
          <w:sz w:val="24"/>
          <w:szCs w:val="24"/>
        </w:rPr>
        <w:t>p</w:t>
      </w:r>
      <w:r>
        <w:rPr>
          <w:rFonts w:cs="Times New Roman" w:ascii="Times New Roman" w:hAnsi="Times New Roman"/>
          <w:color w:val="000000"/>
          <w:sz w:val="24"/>
          <w:szCs w:val="24"/>
        </w:rPr>
        <w:t xml:space="preserve"> &lt; 0.05 between sites 1, 3 and 5, 6) (Fig. 5C).  At lower latitudes, emergence is expected to occur 5 to 10 days before budburst. Hence, the majority of the larval population may have time to emerge before budburst occurs, which allows larvae to benefit from an important source of nutrients. Fuentealba et al. (2017)</w:t>
      </w:r>
      <w:r>
        <w:rPr>
          <w:rFonts w:cs="Times New Roman" w:ascii="Times New Roman" w:hAnsi="Times New Roman"/>
          <w:sz w:val="24"/>
          <w:szCs w:val="24"/>
        </w:rPr>
        <w:t xml:space="preserve"> evaluated SBW performance on balsam fir according to their phenological mismatch. </w:t>
      </w:r>
      <w:r>
        <w:rPr>
          <w:rFonts w:cs="Times New Roman" w:ascii="Times New Roman" w:hAnsi="Times New Roman"/>
          <w:color w:val="000000"/>
          <w:sz w:val="24"/>
          <w:szCs w:val="24"/>
        </w:rPr>
        <w:t xml:space="preserve">We can infer SBW survival to be around 45% and reproductive output (fecundity * survival) to be 45%. At higher latitudes, emergence may sometimes occur before budburst and sometimes after, which would lead to 30% survival and 20% reproductive output. </w:t>
      </w:r>
    </w:p>
    <w:p>
      <w:pPr>
        <w:pStyle w:val="Heading3"/>
        <w:spacing w:lineRule="auto" w:line="480"/>
        <w:rPr>
          <w:rFonts w:ascii="Times New Roman" w:hAnsi="Times New Roman"/>
          <w:b/>
          <w:b/>
          <w:bCs/>
        </w:rPr>
      </w:pPr>
      <w:r>
        <w:rPr>
          <w:rFonts w:ascii="Times New Roman" w:hAnsi="Times New Roman"/>
          <w:b/>
          <w:bCs/>
          <w:color w:val="000000"/>
        </w:rPr>
        <w:t>3.4.2 Predicted trends according to warming scenarios</w:t>
      </w:r>
    </w:p>
    <w:p>
      <w:pPr>
        <w:pStyle w:val="NormalWeb"/>
        <w:spacing w:lineRule="auto" w:line="480" w:beforeAutospacing="0" w:before="280" w:afterAutospacing="0" w:after="160"/>
        <w:rPr/>
      </w:pPr>
      <w:r>
        <w:rPr>
          <w:color w:val="000000"/>
        </w:rPr>
        <w:t>Across all scenarios, emergence and budburst are expected to occur earlier when temperatures increase, with an amplification through time (see supplementary material). The differences in emergence, budburst and mismatch across latitude is highly significant (</w:t>
      </w:r>
      <w:r>
        <w:rPr>
          <w:i/>
          <w:iCs/>
          <w:color w:val="000000"/>
        </w:rPr>
        <w:t>p</w:t>
      </w:r>
      <w:r>
        <w:rPr>
          <w:color w:val="000000"/>
        </w:rPr>
        <w:t xml:space="preserve"> &lt; 10</w:t>
      </w:r>
      <w:r>
        <w:rPr>
          <w:color w:val="000000"/>
          <w:vertAlign w:val="superscript"/>
        </w:rPr>
        <w:t>-16</w:t>
      </w:r>
      <w:r>
        <w:rPr>
          <w:color w:val="000000"/>
        </w:rPr>
        <w:t xml:space="preserve"> for almost all sites and for all scenarios). Warmer scenarios lead to an increase of variance, more than a real shift in date compared to less warm scenarios. Insects and trees react differently to temperature increase. Balsam fir shows an historical (1996-2016) difference between northern and southern sites of 10 days on average. This difference stays approximately the same in case of warmer temperatures (i.e., budburst date is shifted similarly across latitude, see Fig. 5B). By contrast, emergence of SBW is expected to shift differently across latitude (about 15 days difference compared to 10 historically, see Fig. 5A). </w:t>
      </w:r>
    </w:p>
    <w:p>
      <w:pPr>
        <w:pStyle w:val="NormalWeb"/>
        <w:spacing w:lineRule="auto" w:line="480" w:beforeAutospacing="0" w:before="280" w:afterAutospacing="0" w:after="160"/>
        <w:rPr/>
      </w:pPr>
      <w:r>
        <w:rPr>
          <w:color w:val="000000"/>
        </w:rPr>
        <w:t xml:space="preserve">    </w:t>
      </w:r>
      <w:r>
        <w:rPr>
          <w:color w:val="000000"/>
        </w:rPr>
        <w:t>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 which could be beneficial for the insect. In case of greater warming (RCP4.5, RCP8.5), variance may lead to emergence occurring too early some years, leading to larvae dying from starvation, which may lead to stronger population variances among years. </w:t>
      </w:r>
    </w:p>
    <w:p>
      <w:pPr>
        <w:pStyle w:val="NormalWeb"/>
        <w:spacing w:lineRule="auto" w:line="480" w:beforeAutospacing="0" w:before="280" w:afterAutospacing="0" w:after="160"/>
        <w:rPr/>
      </w:pPr>
      <w:r>
        <w:rPr>
          <w:color w:val="000000"/>
        </w:rPr>
        <w:t xml:space="preserve">    </w:t>
      </w:r>
      <w:r>
        <w:rPr>
          <w:color w:val="000000"/>
        </w:rPr>
        <w:t xml:space="preserve">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pPr>
        <w:pStyle w:val="Heading1"/>
        <w:spacing w:lineRule="auto" w:line="480" w:beforeAutospacing="0" w:before="240" w:afterAutospacing="0" w:after="280"/>
        <w:rPr/>
      </w:pPr>
      <w:r>
        <w:rPr>
          <w:color w:val="000000"/>
          <w:sz w:val="32"/>
          <w:szCs w:val="32"/>
        </w:rPr>
        <w:t>4. Discussion</w:t>
      </w:r>
    </w:p>
    <w:p>
      <w:pPr>
        <w:pStyle w:val="NormalWeb"/>
        <w:spacing w:lineRule="auto" w:line="480" w:beforeAutospacing="0" w:before="280" w:afterAutospacing="0" w:after="160"/>
        <w:rPr/>
      </w:pPr>
      <w:r>
        <w:rPr>
          <w:color w:val="000000"/>
        </w:rPr>
        <w:t>We propose a temperature-driven mechanistic model to determine the end of the seasonal resting period of species. We investigate the effects of temperature on species phenology, and its consequences on consumer-resource synchrony</w:t>
      </w:r>
      <w:ins w:id="103" w:author="Unknown Author" w:date="2021-12-16T17:17:01Z">
        <w:r>
          <w:rPr>
            <w:color w:val="000000"/>
          </w:rPr>
          <w:t xml:space="preserve"> </w:t>
        </w:r>
      </w:ins>
      <w:ins w:id="104" w:author="Unknown Author" w:date="2021-12-16T17:17:01Z">
        <w:r>
          <w:rPr>
            <w:color w:val="000000"/>
          </w:rPr>
          <w:t>(mismatch)</w:t>
        </w:r>
      </w:ins>
      <w:r>
        <w:rPr>
          <w:color w:val="000000"/>
        </w:rPr>
        <w:t>, across latitude and under future climate scenarios.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4.1 Expected impacts of climate change on phenological mismatch between consumer and resource</w:t>
      </w:r>
    </w:p>
    <w:p>
      <w:pPr>
        <w:pStyle w:val="NormalWeb"/>
        <w:spacing w:lineRule="auto" w:line="480" w:beforeAutospacing="0" w:before="280" w:afterAutospacing="0" w:after="160"/>
        <w:rPr/>
      </w:pPr>
      <w:r>
        <w:rPr>
          <w:color w:val="000000"/>
        </w:rPr>
        <w:t xml:space="preserve">A growing body of literature shows phenological shifts of species due to climate change with different species shifting at different rates </w:t>
      </w:r>
      <w:bookmarkStart w:id="58" w:name="__Fieldmark__1168_3903614438"/>
      <w:r>
        <w:rPr>
          <w:color w:val="000000"/>
        </w:rPr>
        <w:t>(Visser and Both 2005; Donnelly et al. 2011; Kharouba et al. 2018)</w:t>
      </w:r>
      <w:bookmarkEnd w:id="58"/>
      <w:r>
        <w:rPr>
          <w:color w:val="000000"/>
        </w:rPr>
        <w:t xml:space="preserve">. By linking development with temperature, our modelling approach predicts the expected phenological shift under various future climate scenarios for </w:t>
      </w:r>
      <w:del w:id="105" w:author="Unknown Author" w:date="2021-12-16T11:52:05Z">
        <w:r>
          <w:rPr>
            <w:color w:val="000000"/>
          </w:rPr>
          <w:delText xml:space="preserve">a </w:delText>
        </w:r>
      </w:del>
      <w:r>
        <w:rPr>
          <w:color w:val="000000"/>
        </w:rPr>
        <w:t>species whose resting period</w:t>
      </w:r>
      <w:ins w:id="106" w:author="Unknown Author" w:date="2021-12-16T11:52:09Z">
        <w:r>
          <w:rPr>
            <w:color w:val="000000"/>
          </w:rPr>
          <w:t>s</w:t>
        </w:r>
      </w:ins>
      <w:r>
        <w:rPr>
          <w:color w:val="000000"/>
        </w:rPr>
        <w:t xml:space="preserve"> </w:t>
      </w:r>
      <w:del w:id="107" w:author="Unknown Author" w:date="2021-12-16T11:52:10Z">
        <w:r>
          <w:rPr>
            <w:color w:val="000000"/>
          </w:rPr>
          <w:delText>is</w:delText>
        </w:r>
      </w:del>
      <w:ins w:id="108" w:author="Unknown Author" w:date="2021-12-16T11:52:11Z">
        <w:r>
          <w:rPr>
            <w:color w:val="000000"/>
          </w:rPr>
          <w:t>are</w:t>
        </w:r>
      </w:ins>
      <w:r>
        <w:rPr>
          <w:color w:val="000000"/>
        </w:rPr>
        <w:t xml:space="preserve"> determined by temperature. </w:t>
      </w:r>
      <w:del w:id="109" w:author="Unknown Author" w:date="2021-12-16T11:52:49Z">
        <w:r>
          <w:rPr>
            <w:color w:val="000000"/>
          </w:rPr>
          <w:delText>More specifically, t</w:delText>
        </w:r>
      </w:del>
      <w:ins w:id="110" w:author="Unknown Author" w:date="2021-12-16T11:52:49Z">
        <w:r>
          <w:rPr>
            <w:color w:val="000000"/>
          </w:rPr>
          <w:t>T</w:t>
        </w:r>
      </w:ins>
      <w:r>
        <w:rPr>
          <w:color w:val="000000"/>
        </w:rPr>
        <w:t>he change in phenology is determined by the interaction of the new temperature pattern and the slope of the rate accumulation function (</w:t>
      </w:r>
      <w:r>
        <w:rPr>
          <w:i/>
          <w:iCs/>
          <w:color w:val="000000"/>
        </w:rPr>
        <w:t>R’</w:t>
      </w:r>
      <w:r>
        <w:rPr>
          <w:color w:val="000000"/>
        </w:rPr>
        <w:t>); see Eq. 8 and Supplementary Material. Consecutive spells will have additive effects: several warm spells will advance phenology several times, while a cold spell may cancel effects of a warm spell.</w:t>
      </w:r>
    </w:p>
    <w:p>
      <w:pPr>
        <w:pStyle w:val="NormalWeb"/>
        <w:spacing w:lineRule="auto" w:line="480" w:beforeAutospacing="0" w:before="280" w:afterAutospacing="0" w:after="160"/>
        <w:ind w:firstLine="720"/>
        <w:rPr/>
      </w:pPr>
      <w:del w:id="111" w:author="Unknown Author" w:date="2021-12-16T11:53:42Z">
        <w:r>
          <w:rPr>
            <w:color w:val="000000"/>
          </w:rPr>
          <w:delText>For a c</w:delText>
        </w:r>
      </w:del>
      <w:ins w:id="112" w:author="Unknown Author" w:date="2021-12-16T11:53:45Z">
        <w:r>
          <w:rPr>
            <w:color w:val="000000"/>
          </w:rPr>
          <w:t>C</w:t>
        </w:r>
      </w:ins>
      <w:r>
        <w:rPr>
          <w:color w:val="000000"/>
        </w:rPr>
        <w:t>onsumer</w:t>
      </w:r>
      <w:ins w:id="113" w:author="Unknown Author" w:date="2021-12-16T11:53:46Z">
        <w:r>
          <w:rPr>
            <w:color w:val="000000"/>
          </w:rPr>
          <w:t>s often require</w:t>
        </w:r>
      </w:ins>
      <w:del w:id="114" w:author="Unknown Author" w:date="2021-12-16T11:53:59Z">
        <w:r>
          <w:rPr>
            <w:color w:val="000000"/>
          </w:rPr>
          <w:delText xml:space="preserve"> to efficiently exploit a resource</w:delText>
        </w:r>
      </w:del>
      <w:del w:id="115" w:author="Unknown Author" w:date="2021-12-16T11:54:00Z">
        <w:r>
          <w:rPr>
            <w:color w:val="000000"/>
          </w:rPr>
          <w:delText>,</w:delText>
        </w:r>
      </w:del>
      <w:r>
        <w:rPr>
          <w:color w:val="000000"/>
        </w:rPr>
        <w:t xml:space="preserve"> some form of temporal synchrony</w:t>
      </w:r>
      <w:ins w:id="116" w:author="Unknown Author" w:date="2021-12-16T11:54:08Z">
        <w:r>
          <w:rPr>
            <w:color w:val="000000"/>
          </w:rPr>
          <w:t xml:space="preserve"> to efficiently exploit a resource.</w:t>
        </w:r>
      </w:ins>
      <w:r>
        <w:rPr>
          <w:color w:val="000000"/>
        </w:rPr>
        <w:t xml:space="preserve"> </w:t>
      </w:r>
      <w:del w:id="117" w:author="Unknown Author" w:date="2021-12-16T11:54:07Z">
        <w:r>
          <w:rPr>
            <w:color w:val="000000"/>
          </w:rPr>
          <w:delText>is often required</w:delText>
        </w:r>
      </w:del>
      <w:r>
        <w:rPr>
          <w:color w:val="000000"/>
        </w:rPr>
        <w:t xml:space="preserve">. </w:t>
      </w:r>
      <w:del w:id="118" w:author="Unknown Author" w:date="2021-12-16T11:54:55Z">
        <w:r>
          <w:rPr>
            <w:color w:val="000000"/>
          </w:rPr>
          <w:delText>Observations of consumer-resource systems show that, a</w:delText>
        </w:r>
      </w:del>
      <w:ins w:id="119" w:author="Unknown Author" w:date="2021-12-16T11:54:55Z">
        <w:r>
          <w:rPr>
            <w:color w:val="000000"/>
          </w:rPr>
          <w:t xml:space="preserve"> </w:t>
        </w:r>
      </w:ins>
      <w:ins w:id="120" w:author="Unknown Author" w:date="2021-12-16T11:54:55Z">
        <w:r>
          <w:rPr>
            <w:color w:val="000000"/>
          </w:rPr>
          <w:t>A</w:t>
        </w:r>
      </w:ins>
      <w:r>
        <w:rPr>
          <w:color w:val="000000"/>
        </w:rPr>
        <w:t>s an effect of climate change, the</w:t>
      </w:r>
      <w:del w:id="121" w:author="Unknown Author" w:date="2021-12-16T11:55:04Z">
        <w:r>
          <w:rPr>
            <w:color w:val="000000"/>
          </w:rPr>
          <w:delText>ir</w:delText>
        </w:r>
      </w:del>
      <w:r>
        <w:rPr>
          <w:color w:val="000000"/>
        </w:rPr>
        <w:t xml:space="preserve"> degree of synchrony </w:t>
      </w:r>
      <w:ins w:id="122" w:author="Unknown Author" w:date="2021-12-16T11:55:07Z">
        <w:r>
          <w:rPr>
            <w:color w:val="000000"/>
          </w:rPr>
          <w:t xml:space="preserve">in consumer-resource systems </w:t>
        </w:r>
      </w:ins>
      <w:r>
        <w:rPr>
          <w:color w:val="000000"/>
        </w:rPr>
        <w:t>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ins w:id="123" w:author="Unknown Author" w:date="2021-12-16T17:57:58Z">
        <w:r>
          <w:rPr>
            <w:color w:val="000000"/>
          </w:rPr>
          <w:t>The accumulation function</w:t>
        </w:r>
      </w:ins>
      <w:ins w:id="124" w:author="Unknown Author" w:date="2021-12-16T17:57:58Z">
        <w:r>
          <w:rPr>
            <w:color w:val="000000"/>
          </w:rPr>
          <w:t>s</w:t>
        </w:r>
      </w:ins>
      <w:ins w:id="125" w:author="Unknown Author" w:date="2021-12-16T17:57:58Z">
        <w:r>
          <w:rPr>
            <w:color w:val="000000"/>
          </w:rPr>
          <w:t xml:space="preserve"> in our model can be estimated from observational data (see Section 3) or </w:t>
        </w:r>
      </w:ins>
      <w:ins w:id="126" w:author="Unknown Author" w:date="2021-12-16T17:57:58Z">
        <w:r>
          <w:rPr>
            <w:color w:val="000000"/>
          </w:rPr>
          <w:t xml:space="preserve">obtained </w:t>
        </w:r>
      </w:ins>
      <w:ins w:id="127" w:author="Unknown Author" w:date="2021-12-16T17:57:58Z">
        <w:r>
          <w:rPr>
            <w:color w:val="000000"/>
          </w:rPr>
          <w:t>from mechanistic models for the physiological processes within an individual (S</w:t>
        </w:r>
      </w:ins>
      <w:ins w:id="128" w:author="Unknown Author" w:date="2021-12-16T17:57:58Z">
        <w:r>
          <w:rPr>
            <w:color w:val="000000"/>
          </w:rPr>
          <w:t>choolfield et al ????, OTHERS?</w:t>
        </w:r>
      </w:ins>
      <w:ins w:id="129" w:author="Unknown Author" w:date="2021-12-16T17:57:58Z">
        <w:r>
          <w:rPr>
            <w:color w:val="000000"/>
          </w:rPr>
          <w:t xml:space="preserve">). </w:t>
        </w:r>
      </w:ins>
      <w:ins w:id="130" w:author="Unknown Author" w:date="2021-12-16T11:56:13Z">
        <w:r>
          <w:rPr>
            <w:color w:val="000000"/>
          </w:rPr>
          <w:t xml:space="preserve">Our model predictions apply very generally and independently of </w:t>
        </w:r>
      </w:ins>
      <w:ins w:id="131" w:author="Unknown Author" w:date="2021-12-16T11:56:13Z">
        <w:r>
          <w:rPr>
            <w:color w:val="000000"/>
          </w:rPr>
          <w:t xml:space="preserve">subsequent </w:t>
        </w:r>
      </w:ins>
      <w:ins w:id="132" w:author="Unknown Author" w:date="2021-12-16T11:56:13Z">
        <w:r>
          <w:rPr>
            <w:color w:val="000000"/>
          </w:rPr>
          <w:t xml:space="preserve">species interactions. </w:t>
        </w:r>
      </w:ins>
    </w:p>
    <w:p>
      <w:pPr>
        <w:pStyle w:val="NormalWeb"/>
        <w:spacing w:lineRule="auto" w:line="480" w:beforeAutospacing="0" w:before="280" w:afterAutospacing="0" w:after="160"/>
        <w:ind w:firstLine="720"/>
        <w:rPr/>
      </w:pPr>
      <w:ins w:id="133" w:author="Unknown Author" w:date="2021-12-16T11:58:45Z">
        <w:r>
          <w:rPr>
            <w:color w:val="000000"/>
          </w:rPr>
          <w:t>The population- and community-level consequences of</w:t>
        </w:r>
      </w:ins>
      <w:ins w:id="134" w:author="Unknown Author" w:date="2021-12-16T11:59:00Z">
        <w:r>
          <w:rPr>
            <w:color w:val="000000"/>
          </w:rPr>
          <w:t xml:space="preserve"> changes in mismatch depend on the specific consumer-resource system or food web. </w:t>
        </w:r>
      </w:ins>
      <w:del w:id="135" w:author="Unknown Author" w:date="2021-12-16T12:00:01Z">
        <w:r>
          <w:rPr>
            <w:color w:val="000000"/>
          </w:rPr>
          <w:delText xml:space="preserve">A phenological shift of the consumer and its resource may affect their population dynamics and subsequently the larger food web in which they are embedded. </w:delText>
        </w:r>
      </w:del>
      <w:r>
        <w:rPr>
          <w:color w:val="000000"/>
        </w:rPr>
        <w:t xml:space="preserve">For example, an increase of the phenological mismatch may limit the consumer’s food intake, which affects its biomass, its life cycle, and potentially even its ability to persist in the considered geographic zone </w:t>
      </w:r>
      <w:bookmarkStart w:id="59" w:name="__Fieldmark__1208_3903614438"/>
      <w:r>
        <w:rPr>
          <w:color w:val="000000"/>
        </w:rPr>
        <w:t>(Simmonds et al. 2020)</w:t>
      </w:r>
      <w:bookmarkEnd w:id="59"/>
      <w:r>
        <w:rPr>
          <w:color w:val="000000"/>
        </w:rPr>
        <w:t xml:space="preserve">. If a subsidiary resource is available, the consumer may switch resources </w:t>
      </w:r>
      <w:bookmarkStart w:id="60" w:name="__Fieldmark__1219_3903614438"/>
      <w:r>
        <w:rPr>
          <w:color w:val="000000"/>
        </w:rPr>
        <w:t>(Stålhandske et al. 2016)</w:t>
      </w:r>
      <w:bookmarkEnd w:id="60"/>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61" w:name="__Fieldmark__1230_3903614438"/>
      <w:r>
        <w:rPr>
          <w:color w:val="000000"/>
        </w:rPr>
        <w:t>(Miller-Rushing et al. 2010)</w:t>
      </w:r>
      <w:bookmarkEnd w:id="61"/>
      <w:r>
        <w:rPr>
          <w:color w:val="000000"/>
        </w:rPr>
        <w:t>, as well as their geographic distribution. Our work</w:t>
      </w:r>
      <w:del w:id="136" w:author="Unknown Author" w:date="2021-12-16T12:01:13Z">
        <w:r>
          <w:rPr>
            <w:color w:val="000000"/>
          </w:rPr>
          <w:delText>, which is based on heat accumulation,</w:delText>
        </w:r>
      </w:del>
      <w:r>
        <w:rPr>
          <w:color w:val="000000"/>
        </w:rPr>
        <w:t xml:space="preserve"> improves our ability to predict the direction and the magnitude of the change in phenological synchrony, a research challenge identified by earlier studies (Kharouba et al. 2018).</w:t>
      </w:r>
      <w:ins w:id="137" w:author="Unknown Author" w:date="2021-12-16T11:49:43Z">
        <w:r>
          <w:rPr>
            <w:color w:val="000000"/>
          </w:rPr>
          <w:t xml:space="preserve"> </w:t>
        </w:r>
      </w:ins>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4.2 The spruce budworm - balsam fir system and its general implications </w:t>
      </w:r>
    </w:p>
    <w:p>
      <w:pPr>
        <w:pStyle w:val="NormalWeb"/>
        <w:spacing w:lineRule="auto" w:line="480" w:beforeAutospacing="0" w:before="280" w:afterAutospacing="0" w:after="160"/>
        <w:ind w:firstLine="720"/>
        <w:rPr/>
      </w:pPr>
      <w:r>
        <w:rPr>
          <w:color w:val="000000"/>
        </w:rPr>
        <w:t>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more than the tree (see Fig. 2B, and section 2.2.2) because of the insect’s wider sensitivity period. Therefore, under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3.4.2). </w:t>
      </w:r>
    </w:p>
    <w:p>
      <w:pPr>
        <w:pStyle w:val="NormalWeb"/>
        <w:spacing w:lineRule="auto" w:line="480" w:beforeAutospacing="0" w:before="280" w:afterAutospacing="0" w:after="160"/>
        <w:ind w:firstLine="720"/>
        <w:rPr/>
      </w:pPr>
      <w:r>
        <w:rPr>
          <w:color w:val="000000"/>
        </w:rPr>
        <w:t xml:space="preserve">Budworms have to emerge within two weeks of budburst to have access to </w:t>
      </w:r>
      <w:del w:id="138" w:author="Unknown Author" w:date="2021-12-16T17:21:42Z">
        <w:r>
          <w:rPr>
            <w:color w:val="000000"/>
          </w:rPr>
          <w:delText>a</w:delText>
        </w:r>
      </w:del>
      <w:ins w:id="139" w:author="Unknown Author" w:date="2021-12-16T17:21:42Z">
        <w:r>
          <w:rPr>
            <w:color w:val="000000"/>
          </w:rPr>
          <w:t>the</w:t>
        </w:r>
      </w:ins>
      <w:r>
        <w:rPr>
          <w:color w:val="000000"/>
        </w:rPr>
        <w:t xml:space="preserve">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A shift in phenology that leads to emergence occurring too early or too late </w:t>
      </w:r>
      <w:ins w:id="140" w:author="Unknown Author" w:date="2021-12-16T17:22:27Z">
        <w:r>
          <w:rPr>
            <w:color w:val="000000"/>
          </w:rPr>
          <w:t>c</w:t>
        </w:r>
      </w:ins>
      <w:del w:id="141" w:author="Unknown Author" w:date="2021-12-16T17:22:27Z">
        <w:r>
          <w:rPr>
            <w:color w:val="000000"/>
          </w:rPr>
          <w:delText>w</w:delText>
        </w:r>
      </w:del>
      <w:r>
        <w:rPr>
          <w:color w:val="000000"/>
        </w:rPr>
        <w:t xml:space="preserve">ould cause severe budworm mortality and prevent its persistence in some parts of its current distribution. Conversely, an increase in the persistence of the insect in other regions will increase damages to host trees. </w:t>
      </w:r>
    </w:p>
    <w:p>
      <w:pPr>
        <w:pStyle w:val="NormalWeb"/>
        <w:spacing w:lineRule="auto" w:line="480" w:beforeAutospacing="0" w:before="280" w:afterAutospacing="0" w:after="160"/>
        <w:ind w:firstLine="720"/>
        <w:rPr/>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62" w:name="__Fieldmark__1296_3903614438"/>
      <w:r>
        <w:rPr>
          <w:color w:val="000000"/>
        </w:rPr>
        <w:t>(Deslauriers et al. 2019)</w:t>
      </w:r>
      <w:bookmarkStart w:id="63" w:name="__Fieldmark__901_2495178454"/>
      <w:bookmarkStart w:id="64" w:name="__Fieldmark__1034_942872385"/>
      <w:bookmarkEnd w:id="62"/>
      <w:bookmarkEnd w:id="63"/>
      <w:bookmarkEnd w:id="64"/>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4.3 Future extensions</w:t>
      </w:r>
    </w:p>
    <w:p>
      <w:pPr>
        <w:pStyle w:val="NormalWeb"/>
        <w:spacing w:lineRule="auto" w:line="480" w:beforeAutospacing="0" w:before="280" w:afterAutospacing="0" w:after="160"/>
        <w:ind w:firstLine="720"/>
        <w:rPr/>
      </w:pPr>
      <w:ins w:id="142" w:author="Unknown Author" w:date="2021-12-16T17:23:35Z">
        <w:r>
          <w:rPr>
            <w:color w:val="000000"/>
          </w:rPr>
          <w:t>Our</w:t>
        </w:r>
      </w:ins>
      <w:del w:id="143" w:author="Unknown Author" w:date="2021-12-16T17:23:35Z">
        <w:r>
          <w:rPr>
            <w:color w:val="000000"/>
          </w:rPr>
          <w:delText>The present</w:delText>
        </w:r>
      </w:del>
      <w:r>
        <w:rPr>
          <w:color w:val="000000"/>
        </w:rPr>
        <w:t xml:space="preserve"> study provides novel insights </w:t>
      </w:r>
      <w:del w:id="144" w:author="Unknown Author" w:date="2021-12-16T17:23:48Z">
        <w:r>
          <w:rPr>
            <w:color w:val="000000"/>
          </w:rPr>
          <w:delText>towards a better understanding of</w:delText>
        </w:r>
      </w:del>
      <w:ins w:id="145" w:author="Unknown Author" w:date="2021-12-16T17:23:48Z">
        <w:r>
          <w:rPr>
            <w:color w:val="000000"/>
          </w:rPr>
          <w:t>into</w:t>
        </w:r>
      </w:ins>
      <w:r>
        <w:rPr>
          <w:color w:val="000000"/>
        </w:rPr>
        <w:t xml:space="preserve"> the effects of </w:t>
      </w:r>
      <w:del w:id="146" w:author="Unknown Author" w:date="2021-12-16T17:24:01Z">
        <w:r>
          <w:rPr>
            <w:color w:val="000000"/>
          </w:rPr>
          <w:delText xml:space="preserve">an increase of temperatures </w:delText>
        </w:r>
      </w:del>
      <w:ins w:id="147" w:author="Unknown Author" w:date="2021-12-16T17:24:01Z">
        <w:r>
          <w:rPr>
            <w:color w:val="000000"/>
          </w:rPr>
          <w:t xml:space="preserve">climate change </w:t>
        </w:r>
      </w:ins>
      <w:r>
        <w:rPr>
          <w:color w:val="000000"/>
        </w:rPr>
        <w:t>on species phenology. Further studies may consider specific features that we do not include</w:t>
      </w:r>
      <w:del w:id="148" w:author="Unknown Author" w:date="2021-12-16T17:24:26Z">
        <w:r>
          <w:rPr>
            <w:color w:val="000000"/>
          </w:rPr>
          <w:delText xml:space="preserve"> in the model</w:delText>
        </w:r>
      </w:del>
      <w:r>
        <w:rPr>
          <w:color w:val="000000"/>
        </w:rPr>
        <w:t xml:space="preserve">.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65" w:name="__Fieldmark__1310_3903614438"/>
      <w:r>
        <w:rPr>
          <w:color w:val="000000"/>
        </w:rPr>
        <w:t>(McNamara et al. 2011)</w:t>
      </w:r>
      <w:bookmarkEnd w:id="65"/>
      <w:r>
        <w:rPr>
          <w:color w:val="000000"/>
        </w:rPr>
        <w:t>. </w:t>
      </w:r>
    </w:p>
    <w:p>
      <w:pPr>
        <w:pStyle w:val="NormalWeb"/>
        <w:spacing w:lineRule="auto" w:line="480" w:beforeAutospacing="0" w:before="280" w:afterAutospacing="0" w:after="160"/>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66" w:name="__Fieldmark__1324_3903614438"/>
      <w:r>
        <w:rPr>
          <w:color w:val="000000"/>
        </w:rPr>
        <w:t>Lindén (2018)</w:t>
      </w:r>
      <w:bookmarkEnd w:id="66"/>
      <w:r>
        <w:rPr>
          <w:color w:val="000000"/>
        </w:rPr>
        <w:t xml:space="preserve"> while others showed that, in some cases, time lag between phenological peak dates was a better predictor of resource availability than the overlap between phenological distributions </w:t>
      </w:r>
      <w:bookmarkStart w:id="67" w:name="__Fieldmark__1335_3903614438"/>
      <w:r>
        <w:rPr>
          <w:color w:val="000000"/>
        </w:rPr>
        <w:t>(Ramakers et al. 2020)</w:t>
      </w:r>
      <w:bookmarkEnd w:id="67"/>
      <w:r>
        <w:rPr>
          <w:color w:val="000000"/>
        </w:rPr>
        <w:t>.  </w:t>
      </w:r>
    </w:p>
    <w:p>
      <w:pPr>
        <w:pStyle w:val="NormalWeb"/>
        <w:spacing w:lineRule="auto" w:line="480" w:beforeAutospacing="0" w:before="280" w:afterAutospacing="0" w:after="160"/>
        <w:ind w:firstLine="720"/>
        <w:rPr/>
      </w:pPr>
      <w:ins w:id="149" w:author="Unknown Author" w:date="2021-12-16T17:26:20Z">
        <w:r>
          <w:rPr>
            <w:color w:val="000000"/>
          </w:rPr>
          <w:t>Third, to understand the impact of a change in mismatch on population- and communi</w:t>
        </w:r>
      </w:ins>
      <w:ins w:id="150" w:author="Unknown Author" w:date="2021-12-16T17:27:00Z">
        <w:r>
          <w:rPr>
            <w:color w:val="000000"/>
          </w:rPr>
          <w:t xml:space="preserve">ty dynamics, one needs to “close the life cycle”, which can be highly system-specific (see above). </w:t>
        </w:r>
      </w:ins>
      <w:r>
        <w:rPr>
          <w:color w:val="000000"/>
        </w:rPr>
        <w:t>Rising temperatures are likely to affect metabolism (Brown et al. 2004) and development rate (Sharpe and DeMichele 1977</w:t>
      </w:r>
      <w:ins w:id="151" w:author="Unknown Author" w:date="2021-12-16T17:30:30Z">
        <w:r>
          <w:rPr>
            <w:color w:val="000000"/>
          </w:rPr>
          <w:t>). Physiolo</w:t>
        </w:r>
      </w:ins>
      <w:ins w:id="152" w:author="Unknown Author" w:date="2021-12-16T17:31:00Z">
        <w:r>
          <w:rPr>
            <w:color w:val="000000"/>
          </w:rPr>
          <w:t xml:space="preserve">gy-based models for tree developmental rates exist </w:t>
        </w:r>
      </w:ins>
      <w:del w:id="153" w:author="Unknown Author" w:date="2021-12-16T17:31:17Z">
        <w:r>
          <w:rPr>
            <w:color w:val="000000"/>
          </w:rPr>
          <w:delText xml:space="preserve">; </w:delText>
        </w:r>
      </w:del>
      <w:ins w:id="154" w:author="Unknown Author" w:date="2021-12-16T17:31:18Z">
        <w:r>
          <w:rPr>
            <w:color w:val="000000"/>
          </w:rPr>
          <w:t>(</w:t>
        </w:r>
      </w:ins>
      <w:r>
        <w:rPr>
          <w:color w:val="000000"/>
        </w:rPr>
        <w:t>Schoolfield et al. 1981)</w:t>
      </w:r>
      <w:ins w:id="155" w:author="Unknown Author" w:date="2021-12-16T17:31:24Z">
        <w:r>
          <w:rPr>
            <w:color w:val="000000"/>
          </w:rPr>
          <w:t xml:space="preserve"> </w:t>
        </w:r>
      </w:ins>
      <w:ins w:id="156" w:author="Unknown Author" w:date="2021-12-16T17:31:24Z">
        <w:r>
          <w:rPr>
            <w:color w:val="000000"/>
          </w:rPr>
          <w:t xml:space="preserve">and can be merged with our model. Temperature-dependent life cycle models for SBW have been parametrized (Regniere et al </w:t>
        </w:r>
      </w:ins>
      <w:ins w:id="157" w:author="Unknown Author" w:date="2021-12-16T17:31:24Z">
        <w:r>
          <w:rPr>
            <w:color w:val="000000"/>
          </w:rPr>
          <w:t>2012</w:t>
        </w:r>
      </w:ins>
      <w:ins w:id="158" w:author="Unknown Author" w:date="2021-12-16T17:31:24Z">
        <w:r>
          <w:rPr>
            <w:color w:val="000000"/>
          </w:rPr>
          <w:t>) and can be combined with our model to study the impacts of climate change on the SBW-balsam fir system. In a different but related approach,  Amarasekare (2019) examined global patterns of how ectot</w:t>
        </w:r>
      </w:ins>
      <w:ins w:id="159" w:author="Unknown Author" w:date="2021-12-16T17:31:24Z">
        <w:r>
          <w:rPr>
            <w:color w:val="000000"/>
          </w:rPr>
          <w:t>h</w:t>
        </w:r>
      </w:ins>
      <w:ins w:id="160" w:author="Unknown Author" w:date="2021-12-16T17:31:24Z">
        <w:r>
          <w:rPr>
            <w:color w:val="000000"/>
          </w:rPr>
          <w:t xml:space="preserve">erm consumer-resource systems respond to climate change, specifically to increasing temperature and/or amplitude of variation. These models are built on mechanistically derived rate functions (Amarasekare and Coutinho 2013) and had previously been applied to competition  (Amarasekare and Coutinho 2014) and phenological shift (Scranton and Amarasekare 2017). All these studies are based on the theory of stage-structured populations (Gurney et al, 1983, Nisbet and Gurney 1983) with stage-durations evaluated similarly to our fundamental Eq. 1., but turned into delay differential equations.  In those equations, individuals of all life stages can exist simultaneously, whereas in the SBW, different developmental stages have </w:t>
        </w:r>
      </w:ins>
      <w:ins w:id="161" w:author="Unknown Author" w:date="2021-12-16T17:31:24Z">
        <w:r>
          <w:rPr>
            <w:color w:val="000000"/>
          </w:rPr>
          <w:t>minimal</w:t>
        </w:r>
      </w:ins>
      <w:ins w:id="162" w:author="Unknown Author" w:date="2021-12-16T17:31:24Z">
        <w:r>
          <w:rPr>
            <w:color w:val="000000"/>
          </w:rPr>
          <w:t xml:space="preserve"> overlap, and the reproductive stage does not co-occur with larval stages. </w:t>
        </w:r>
      </w:ins>
    </w:p>
    <w:p>
      <w:pPr>
        <w:pStyle w:val="NormalWeb"/>
        <w:spacing w:lineRule="auto" w:line="480" w:beforeAutospacing="0" w:before="280" w:afterAutospacing="0" w:after="160"/>
        <w:ind w:firstLine="720"/>
        <w:rPr/>
      </w:pPr>
      <w:ins w:id="163" w:author="Unknown Author" w:date="2021-12-16T17:31:24Z">
        <w:r>
          <w:rPr>
            <w:color w:val="000000"/>
          </w:rPr>
          <w:t xml:space="preserve">The models by Amarasekare and co-workers also </w:t>
        </w:r>
      </w:ins>
      <w:del w:id="164" w:author="Unknown Author" w:date="2021-12-16T17:48:39Z">
        <w:r>
          <w:rPr>
            <w:color w:val="000000"/>
          </w:rPr>
          <w:delText xml:space="preserve"> through the whole life cycle. DDE models try to address effects of climate change on growth rate (Amarasekare and Coutinho 2013), competition </w:delText>
        </w:r>
      </w:del>
      <w:del w:id="165" w:author="Unknown Author" w:date="2021-12-16T17:48:39Z">
        <w:bookmarkStart w:id="68" w:name="__DdeLink__978_1769058032"/>
        <w:r>
          <w:rPr>
            <w:color w:val="000000"/>
          </w:rPr>
          <w:delText>(Amarasekare and Coutinho 2014), phenological shift (Scranton and Amarasekare 2017)</w:delText>
        </w:r>
      </w:del>
      <w:del w:id="166" w:author="Unknown Author" w:date="2021-12-16T17:48:39Z">
        <w:bookmarkEnd w:id="68"/>
        <w:r>
          <w:rPr>
            <w:color w:val="000000"/>
          </w:rPr>
          <w:delText xml:space="preserve"> or consumer-resource interactions (Amarasekare 2019). However, these mechanistic models</w:delText>
        </w:r>
      </w:del>
      <w:r>
        <w:rPr>
          <w:color w:val="000000"/>
        </w:rPr>
        <w:t xml:space="preserve"> require</w:t>
      </w:r>
      <w:ins w:id="167" w:author="Unknown Author" w:date="2021-12-16T17:51:16Z">
        <w:r>
          <w:rPr>
            <w:color w:val="000000"/>
          </w:rPr>
          <w:t xml:space="preserve"> </w:t>
        </w:r>
      </w:ins>
      <w:ins w:id="168" w:author="Unknown Author" w:date="2021-12-16T17:51:16Z">
        <w:r>
          <w:rPr>
            <w:color w:val="000000"/>
          </w:rPr>
          <w:t>highly</w:t>
        </w:r>
      </w:ins>
      <w:del w:id="169" w:author="Unknown Author" w:date="2021-12-16T17:49:01Z">
        <w:r>
          <w:rPr>
            <w:color w:val="000000"/>
          </w:rPr>
          <w:delText xml:space="preserve"> </w:delText>
        </w:r>
      </w:del>
      <w:r>
        <w:rPr>
          <w:color w:val="000000"/>
        </w:rPr>
        <w:t xml:space="preserve">detailed information on </w:t>
      </w:r>
      <w:ins w:id="170" w:author="Unknown Author" w:date="2021-12-16T18:01:04Z">
        <w:r>
          <w:rPr>
            <w:color w:val="000000"/>
          </w:rPr>
          <w:t xml:space="preserve">the </w:t>
        </w:r>
      </w:ins>
      <w:r>
        <w:rPr>
          <w:color w:val="000000"/>
        </w:rPr>
        <w:t>temperature</w:t>
      </w:r>
      <w:ins w:id="171" w:author="Unknown Author" w:date="2021-12-16T17:51:22Z">
        <w:r>
          <w:rPr>
            <w:color w:val="000000"/>
          </w:rPr>
          <w:t xml:space="preserve"> </w:t>
        </w:r>
      </w:ins>
      <w:del w:id="172" w:author="Unknown Author" w:date="2021-12-16T17:51:22Z">
        <w:r>
          <w:rPr>
            <w:color w:val="000000"/>
          </w:rPr>
          <w:delText>-</w:delText>
        </w:r>
      </w:del>
      <w:r>
        <w:rPr>
          <w:color w:val="000000"/>
        </w:rPr>
        <w:t xml:space="preserve">dependence of life traits (e.g., fecundity, development, mortality), which is available only for a limited number of species. </w:t>
      </w:r>
      <w:del w:id="173" w:author="Unknown Author" w:date="2021-12-16T17:49:32Z">
        <w:r>
          <w:rPr>
            <w:color w:val="000000"/>
          </w:rPr>
          <w:delText>Moreover, in our case study,</w:delText>
        </w:r>
      </w:del>
      <w:ins w:id="174" w:author="Unknown Author" w:date="2021-12-16T17:49:32Z">
        <w:r>
          <w:rPr>
            <w:color w:val="000000"/>
          </w:rPr>
          <w:t>Another difference between their approach and ours is that</w:t>
        </w:r>
      </w:ins>
      <w:r>
        <w:rPr>
          <w:color w:val="000000"/>
        </w:rPr>
        <w:t xml:space="preserve"> </w:t>
      </w:r>
      <w:del w:id="175" w:author="Unknown Author" w:date="2021-12-16T17:50:04Z">
        <w:r>
          <w:rPr>
            <w:color w:val="000000"/>
          </w:rPr>
          <w:delText>the</w:delText>
        </w:r>
      </w:del>
      <w:ins w:id="176" w:author="Unknown Author" w:date="2021-12-16T17:50:05Z">
        <w:r>
          <w:rPr>
            <w:color w:val="000000"/>
          </w:rPr>
          <w:t xml:space="preserve"> </w:t>
        </w:r>
      </w:ins>
      <w:ins w:id="177" w:author="Unknown Author" w:date="2021-12-16T17:50:05Z">
        <w:r>
          <w:rPr>
            <w:color w:val="000000"/>
          </w:rPr>
          <w:t>our</w:t>
        </w:r>
      </w:ins>
      <w:r>
        <w:rPr>
          <w:color w:val="000000"/>
        </w:rPr>
        <w:t xml:space="preserve"> </w:t>
      </w:r>
      <w:ins w:id="178" w:author="Unknown Author" w:date="2021-12-16T17:49:55Z">
        <w:r>
          <w:rPr>
            <w:color w:val="000000"/>
          </w:rPr>
          <w:t>resource (e.g</w:t>
        </w:r>
      </w:ins>
      <w:ins w:id="179" w:author="Unknown Author" w:date="2021-12-16T17:50:00Z">
        <w:r>
          <w:rPr>
            <w:color w:val="000000"/>
          </w:rPr>
          <w:t xml:space="preserve">., the </w:t>
        </w:r>
      </w:ins>
      <w:r>
        <w:rPr>
          <w:color w:val="000000"/>
        </w:rPr>
        <w:t>tree</w:t>
      </w:r>
      <w:ins w:id="180" w:author="Unknown Author" w:date="2021-12-16T17:50:11Z">
        <w:r>
          <w:rPr>
            <w:color w:val="000000"/>
          </w:rPr>
          <w:t xml:space="preserve">) </w:t>
        </w:r>
      </w:ins>
      <w:del w:id="181" w:author="Unknown Author" w:date="2021-12-16T17:50:15Z">
        <w:r>
          <w:rPr>
            <w:color w:val="000000"/>
          </w:rPr>
          <w:delText xml:space="preserve"> </w:delText>
        </w:r>
      </w:del>
      <w:r>
        <w:rPr>
          <w:color w:val="000000"/>
        </w:rPr>
        <w:t>has a</w:t>
      </w:r>
      <w:ins w:id="182" w:author="Unknown Author" w:date="2021-12-16T17:50:17Z">
        <w:r>
          <w:rPr>
            <w:color w:val="000000"/>
          </w:rPr>
          <w:t xml:space="preserve"> </w:t>
        </w:r>
      </w:ins>
      <w:ins w:id="183" w:author="Unknown Author" w:date="2021-12-16T17:50:17Z">
        <w:r>
          <w:rPr>
            <w:color w:val="000000"/>
          </w:rPr>
          <w:t>much longer</w:t>
        </w:r>
      </w:ins>
      <w:r>
        <w:rPr>
          <w:color w:val="000000"/>
        </w:rPr>
        <w:t xml:space="preserve"> life cycle </w:t>
      </w:r>
      <w:ins w:id="184" w:author="Unknown Author" w:date="2021-12-16T17:51:51Z">
        <w:r>
          <w:rPr>
            <w:color w:val="000000"/>
          </w:rPr>
          <w:t xml:space="preserve">(decades) </w:t>
        </w:r>
      </w:ins>
      <w:del w:id="185" w:author="Unknown Author" w:date="2021-12-16T17:50:25Z">
        <w:r>
          <w:rPr>
            <w:color w:val="000000"/>
          </w:rPr>
          <w:delText>that runs on a totally different time scale than</w:delText>
        </w:r>
      </w:del>
      <w:r>
        <w:rPr>
          <w:color w:val="000000"/>
        </w:rPr>
        <w:t xml:space="preserve"> </w:t>
      </w:r>
      <w:ins w:id="186" w:author="Unknown Author" w:date="2021-12-16T18:01:23Z">
        <w:r>
          <w:rPr>
            <w:color w:val="000000"/>
          </w:rPr>
          <w:t xml:space="preserve">than </w:t>
        </w:r>
      </w:ins>
      <w:r>
        <w:rPr>
          <w:color w:val="000000"/>
        </w:rPr>
        <w:t xml:space="preserve">the </w:t>
      </w:r>
      <w:ins w:id="187" w:author="Unknown Author" w:date="2021-12-16T17:50:27Z">
        <w:r>
          <w:rPr>
            <w:color w:val="000000"/>
          </w:rPr>
          <w:t xml:space="preserve">consumer (the </w:t>
        </w:r>
      </w:ins>
      <w:r>
        <w:rPr>
          <w:color w:val="000000"/>
        </w:rPr>
        <w:t>insect</w:t>
      </w:r>
      <w:ins w:id="188" w:author="Unknown Author" w:date="2021-12-16T17:50:34Z">
        <w:r>
          <w:rPr>
            <w:color w:val="000000"/>
          </w:rPr>
          <w:t>)</w:t>
        </w:r>
      </w:ins>
      <w:ins w:id="189" w:author="Unknown Author" w:date="2021-12-16T17:51:57Z">
        <w:r>
          <w:rPr>
            <w:color w:val="000000"/>
          </w:rPr>
          <w:t xml:space="preserve"> (a yea</w:t>
        </w:r>
      </w:ins>
      <w:ins w:id="190" w:author="Unknown Author" w:date="2021-12-16T17:52:00Z">
        <w:r>
          <w:rPr>
            <w:color w:val="000000"/>
          </w:rPr>
          <w:t>r)</w:t>
        </w:r>
      </w:ins>
      <w:r>
        <w:rPr>
          <w:color w:val="000000"/>
        </w:rPr>
        <w:t xml:space="preserve">. </w:t>
      </w:r>
      <w:del w:id="191" w:author="Unknown Author" w:date="2021-12-16T17:50:52Z">
        <w:r>
          <w:rPr>
            <w:color w:val="000000"/>
          </w:rPr>
          <w:delText xml:space="preserve">Last, the insect is univoltine with non-overlapping generations, which differs from usual DDE models. Instead, we provide a more phenomenological but also more generally transferable method to investigate phenological mismatch between resting species.  </w:delText>
        </w:r>
      </w:del>
    </w:p>
    <w:p>
      <w:pPr>
        <w:pStyle w:val="NormalWeb"/>
        <w:spacing w:lineRule="auto" w:line="480" w:beforeAutospacing="0" w:before="280" w:afterAutospacing="0" w:after="160"/>
        <w:ind w:firstLine="720"/>
        <w:rPr/>
      </w:pPr>
      <w:del w:id="193" w:author="Unknown Author" w:date="2021-12-16T17:54:00Z">
        <w:r>
          <w:rPr>
            <w:color w:val="000000"/>
          </w:rPr>
          <w:delText>The</w:delText>
        </w:r>
      </w:del>
      <w:ins w:id="194" w:author="Unknown Author" w:date="2021-12-16T17:54:00Z">
        <w:r>
          <w:rPr>
            <w:color w:val="000000"/>
          </w:rPr>
          <w:t>Our</w:t>
        </w:r>
      </w:ins>
      <w:r>
        <w:rPr>
          <w:color w:val="000000"/>
        </w:rPr>
        <w:t xml:space="preserve"> theoretical framework </w:t>
      </w:r>
      <w:del w:id="195" w:author="Unknown Author" w:date="2021-12-16T17:54:04Z">
        <w:r>
          <w:rPr>
            <w:color w:val="000000"/>
          </w:rPr>
          <w:delText>presented here</w:delText>
        </w:r>
      </w:del>
      <w:r>
        <w:rPr>
          <w:color w:val="000000"/>
        </w:rPr>
        <w:t xml:space="preserve"> can be applied to other consumer-resource systems.  The concrete example of the </w:t>
      </w:r>
      <w:del w:id="196" w:author="Unknown Author" w:date="2021-12-16T17:52:38Z">
        <w:r>
          <w:rPr>
            <w:color w:val="000000"/>
          </w:rPr>
          <w:delText>spruce budworm</w:delText>
        </w:r>
      </w:del>
      <w:ins w:id="197" w:author="Unknown Author" w:date="2021-12-16T17:52:38Z">
        <w:r>
          <w:rPr>
            <w:color w:val="000000"/>
          </w:rPr>
          <w:t>SBW</w:t>
        </w:r>
      </w:ins>
      <w:r>
        <w:rPr>
          <w:color w:val="000000"/>
        </w:rPr>
        <w:t xml:space="preserve">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pPr>
        <w:pStyle w:val="NormalWeb"/>
        <w:spacing w:lineRule="auto" w:line="480" w:beforeAutospacing="0" w:before="280" w:afterAutospacing="0" w:after="160"/>
        <w:ind w:firstLine="720"/>
        <w:rPr/>
      </w:pPr>
      <w:r>
        <w:rPr>
          <w:color w:val="000000"/>
        </w:rPr>
        <w:t xml:space="preserve">The second one occurs at a broader timescale (e.g., weekly). For the study system, temperature data modelled by BioSim </w:t>
      </w:r>
      <w:bookmarkStart w:id="69" w:name="__Fieldmark__1350_3903614438"/>
      <w:r>
        <w:rPr>
          <w:color w:val="000000"/>
        </w:rPr>
        <w:t>(</w:t>
      </w:r>
      <w:bookmarkStart w:id="70" w:name="__Fieldmark__940_2495178454"/>
      <w:r>
        <w:rPr>
          <w:color w:val="000000"/>
        </w:rPr>
        <w:t>R</w:t>
      </w:r>
      <w:bookmarkStart w:id="71" w:name="__Fieldmark__1072_942872385"/>
      <w:r>
        <w:rPr>
          <w:color w:val="000000"/>
        </w:rPr>
        <w:t xml:space="preserve">égnière, </w:t>
      </w:r>
      <w:r>
        <w:rPr/>
        <w:t>et al.</w:t>
      </w:r>
      <w:r>
        <w:rPr>
          <w:color w:val="000000"/>
        </w:rPr>
        <w:t xml:space="preserve"> 2014)</w:t>
      </w:r>
      <w:bookmarkEnd w:id="69"/>
      <w:bookmarkEnd w:id="70"/>
      <w:bookmarkEnd w:id="71"/>
      <w:r>
        <w:rPr>
          <w:color w:val="000000"/>
        </w:rPr>
        <w:t xml:space="preserve"> lead to realistic emergence and budburst dates when compared to real data (see section 3.2) and to a phenological mismatch, i.e., budworm usually emerging before budburst, similar to field observations </w:t>
      </w:r>
      <w:bookmarkStart w:id="72" w:name="__Fieldmark__1361_3903614438"/>
      <w:r>
        <w:rPr>
          <w:color w:val="000000"/>
        </w:rPr>
        <w:t>(Pureswaran et al. 2019)</w:t>
      </w:r>
      <w:bookmarkEnd w:id="72"/>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ins w:id="198" w:author="Unknown Author" w:date="2021-12-16T17:55:35Z">
        <w:r>
          <w:rPr>
            <w:color w:val="000000"/>
          </w:rPr>
          <w:t xml:space="preserve">daily averaged </w:t>
        </w:r>
      </w:ins>
      <w:r>
        <w:rPr/>
        <w:t xml:space="preserve">simplified </w:t>
      </w:r>
      <w:del w:id="199" w:author="Unknown Author" w:date="2021-12-16T17:55:23Z">
        <w:r>
          <w:rPr/>
          <w:delText>(cosine)</w:delText>
        </w:r>
      </w:del>
      <w:r>
        <w:rPr/>
        <w:t xml:space="preserve"> </w:t>
      </w:r>
      <w:r>
        <w:rPr>
          <w:color w:val="000000"/>
        </w:rPr>
        <w:t xml:space="preserve">distributions. The tree is less sensitive to these short warm events. </w:t>
      </w:r>
    </w:p>
    <w:p>
      <w:pPr>
        <w:pStyle w:val="NormalWeb"/>
        <w:spacing w:lineRule="auto" w:line="480" w:beforeAutospacing="0" w:before="280" w:afterAutospacing="0" w:after="160"/>
        <w:ind w:firstLine="720"/>
        <w:rPr/>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73" w:name="__Fieldmark__1386_3903614438"/>
      <w:r>
        <w:rPr>
          <w:color w:val="000000"/>
        </w:rPr>
        <w:t>Bewick et al. (2016)</w:t>
      </w:r>
      <w:bookmarkEnd w:id="73"/>
      <w:r>
        <w:rPr>
          <w:color w:val="000000"/>
        </w:rPr>
        <w:t>).</w:t>
      </w:r>
    </w:p>
    <w:p>
      <w:pPr>
        <w:pStyle w:val="Normal"/>
        <w:suppressAutoHyphens w:val="false"/>
        <w:rPr/>
      </w:pPr>
      <w:r>
        <w:rPr/>
      </w:r>
      <w:r>
        <w:br w:type="page"/>
      </w:r>
    </w:p>
    <w:p>
      <w:pPr>
        <w:pStyle w:val="Heading1"/>
        <w:spacing w:lineRule="auto" w:line="480" w:beforeAutospacing="0" w:before="240" w:afterAutospacing="0" w:after="280"/>
        <w:rPr/>
      </w:pPr>
      <w:r>
        <w:rPr>
          <w:color w:val="000000"/>
          <w:sz w:val="32"/>
          <w:szCs w:val="32"/>
        </w:rPr>
        <w:t>Acknowledgement</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authors thank Remi Saint-Amant for his helpful guidance to obtain temperature data from BioSIM, Dr. Jacques Régnière for sharing data on balsam fir phenology, and two anonymous reviewers. This study was funded by the Healthy Forest Partnership.</w:t>
      </w:r>
    </w:p>
    <w:p>
      <w:pPr>
        <w:pStyle w:val="Heading1"/>
        <w:spacing w:lineRule="auto" w:line="480"/>
        <w:rPr>
          <w:sz w:val="32"/>
          <w:szCs w:val="32"/>
        </w:rPr>
      </w:pPr>
      <w:r>
        <w:rPr>
          <w:sz w:val="32"/>
          <w:szCs w:val="32"/>
        </w:rPr>
        <w:t>Authors’ contribution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pPr>
        <w:pStyle w:val="Heading1"/>
        <w:spacing w:lineRule="auto" w:line="480"/>
        <w:rPr>
          <w:sz w:val="32"/>
          <w:szCs w:val="32"/>
        </w:rPr>
      </w:pPr>
      <w:r>
        <w:rPr>
          <w:sz w:val="32"/>
          <w:szCs w:val="32"/>
        </w:rPr>
        <w:t>Data Availability</w:t>
      </w:r>
    </w:p>
    <w:p>
      <w:pPr>
        <w:pStyle w:val="Normal"/>
        <w:suppressAutoHyphens w:val="false"/>
        <w:spacing w:lineRule="auto" w:line="480"/>
        <w:rPr>
          <w:sz w:val="24"/>
          <w:szCs w:val="24"/>
        </w:rPr>
      </w:pPr>
      <w:r>
        <w:rPr>
          <w:rFonts w:cs="Times New Roman" w:ascii="Times New Roman" w:hAnsi="Times New Roman"/>
          <w:sz w:val="24"/>
          <w:szCs w:val="24"/>
        </w:rPr>
        <w:t>Code will be stored on Zenodo public depository. Data on balsam fir phenology can be made available on demand to Dr. J. Régnière (Natural Resources Canada).</w:t>
      </w:r>
      <w:r>
        <w:br w:type="page"/>
      </w:r>
    </w:p>
    <w:p>
      <w:pPr>
        <w:pStyle w:val="Heading1"/>
        <w:rPr>
          <w:sz w:val="32"/>
          <w:szCs w:val="32"/>
        </w:rPr>
      </w:pPr>
      <w:r>
        <w:rPr>
          <w:sz w:val="32"/>
          <w:szCs w:val="32"/>
        </w:rPr>
        <w:t>References</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Amarasekare, P. 2019. Effects of Climate Warming on Consumer-Resource Interactions: A Latitudinal Perspective. - Front. Ecol. Evol. 7: 146.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Amarasekare, P. and Coutinho, R. M. 2013. The intrinsic growth rate as a predictor of population viability under climate warming (W Gurney, Ed.). - J. Anim. Ecol. 82: 1240–1253.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Amarasekare, P. and Coutinho, R. M. 2014. Effects of temperature on intraspecific competition in ectotherms. - Am. Nat. 184: E50-65.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Bale, J. S. et al. 2002. </w:t>
      </w:r>
      <w:r>
        <w:rPr>
          <w:rFonts w:cs="Times New Roman" w:ascii="Times New Roman" w:hAnsi="Times New Roman"/>
          <w:sz w:val="24"/>
          <w:szCs w:val="24"/>
        </w:rPr>
        <w:t>Herbivory in global climate change research: direct effects of rising temperature on insect herbivores. - Glob. Chang. Biol. 8: 1–16.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Bean, J. L. 1961. Predicting emergence of second-instar spruce budworm larvae from hibernation under field conditions in minnesota. - Ann. Entomol. Soc. Am. 54: 175–177.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Bewick, S. et al. 2016. How resource phenology affects consumer population dynamics. - Am. Nat. 187: 151–166.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Blais, J. R. 1957. Some relationships of the spruce budworm, Choristoneura fumiferana (Clem.) to black spruce, Picea mariana (Moench) Voss. - For. Chron. 33: 364–372.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Both, C. and Visser, M. E. 2001. Adjustment to climate change is constrained by arrival date in a long-distance migrant bird. - Nature 411: 296–298.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Both, C. et al. 2009. Climate change and unequal phenological changes across four trophic levels: constraints or adaptations? - J. Anim. Ecol. 78: 73–83.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Brown, J. H. et al. 2004. Toward A Metabolic Theory Of Ecology. - Ecology 85: 1771–1789.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Chuine, I. 2000. A united model for budburst of trees. - J. Theor. Biol. 207: 337–347.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Chuine, I. and Régnière, J. 2017. Process-based models of phenology for plants and animals. - Annu. Rev. Ecol. Evol. Syst. 48: 159–182.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Cobbold, C. A. and Powell, J. A. 2011. Evolution stabilises the synchronising dynamics of poikilotherm life cycles. - Bull. Math. Biol. 73: 1052–1081.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Cohen, J. M. et al. 2018. A global synthesis of animal phenological responses to climate change. - Nat. Clim. Chang. 8: 224–228.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Colombo, S. J. 1998. Climatic warming and its effect on bud burst and risk of frost damage to white spruce in Canada. - For. Chron. 74: 567–577.</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Cushing, D. H. 1990. Plankton production and year-class strength in fish populations: An update of the match/mismatch hypothesis. - Adv. Mar. </w:t>
      </w:r>
      <w:r>
        <w:rPr>
          <w:rFonts w:cs="Times New Roman" w:ascii="Times New Roman" w:hAnsi="Times New Roman"/>
          <w:sz w:val="24"/>
          <w:szCs w:val="24"/>
          <w:lang w:val="fr-FR"/>
        </w:rPr>
        <w:t>Biol. 26: 249–293.</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lang w:val="fr-FR"/>
        </w:rPr>
        <w:t>Desbiens, M. 2007. Relation phénologique entre le débourrement des bourgeons chez le sapin baumier et l’émergence des larves de deuxième stade de la tordeuse des bourgeons de l’épinette, Choristoneura fumiferana (Lepidoptera: Tortricidae).</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Deslauriers, A. et al. 2019. Phenological shifts in conifer species stressed by spruce budworm defoliation (M Ball, Ed.). - Tree Physiol. 39: 590–605.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Donnelly, A. et al. 2011. A review of climate-driven mismatches between interdependent phenophases in terrestrial and aquatic ecosystems. - Int. J. Biometeorol. 55: 805–817.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Fleming, R. A. 2000. Climate change and insect disturbance regimes in Canada’s boreal forests. - World Resour. Rev. 12: 521–548.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Forrest, J. and Thomson, J. D. 2012. Pollinator experience, neophobia and the evolution of flowering time. - Proc. R. Soc. B Biol. Sci. 276: 935–943.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Fuentealba, A. et al. 2017. How does synchrony with host plant affect the performance of an outbreaking insect defoliator? - Oecologia 184: 847–857.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Gienapp, P. and Visser, M. E. 2006. Possible fitness consequences of experimentally advanced laying dates in Great Tits: differences between populations in different habitats. - Funct. Ecol. 20: 180–185.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Gurney, W. S. C. et al. 1983. The Systematic Formulation of Tractable Single-Species Population Models Incorporating Age Structure. - J. Anim. Ecol. 52: 479–495.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Iwasa, Y. et al. 1983. Emergence patterns in male butterflies: A hypothesis and a test. - Theor. Popul. Biol. 23: 363–379.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Kharouba, H. M. and Wolkovich, E. M. 2020. Disconnects between ecological theory and data in phenological mismatch research. - Nat. Clim. Chang. 10: 406–415.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Kharouba, H. M. et al. 2018. Global shifts in the phenological synchrony of species interactions over recent decades. - Proc. Natl. Acad. Sci. 115: 5211–5216.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Lawrence, R. K. et al. 1997. White spruce and the spruce budworm: Defining the phenological window of susceptibility. - Can. Entomol. 129: 291–318.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Lindén, A. 2018. Adaptive and nonadaptive changes in phenological synchrony. - Proc. Natl. Acad. Sci. U. S. A. 115: 5057–5059.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Mattson, W. and Scriber, M. 1987. Feeding ecology of insect folivores of woody plants: nitrogen, water, fiber, and mineral considerations. - In: Slansky, F. and Rodriguez, J. (eds), The Nutritional Ecology of Insects, Mites, and Spiders. John Wiley &amp; Sons, New York, pp. 105–146.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McNamara, J. M. et al. 2011. Cues and the optimal timing of activities under environmental changes. - Ecol. Lett. 14: 1183–1190.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Miller-Rushing, A. J. et al. 2010. The effects of phenological mismatches on demography. - Philos. Trans. R. Soc. B Biol. Sci. 365: 3177–3186.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Nisbet, R. M. and Gurney, W. S. C. 1983. The systematic formulation of population models for insects with dynamically varying instar duration. - Theor. Popul. Biol. 23: 114–135.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Osawa, A. et al. 1983. A stochastic model of balsam fir bud phenology utilizing maximum likelihood parameter estimation (Abies balsamea, Quebec). - For. Sci. 29: 478–490.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Pachauri, R. K. et al. 2014. </w:t>
      </w:r>
      <w:r>
        <w:rPr>
          <w:rFonts w:cs="Times New Roman" w:ascii="Times New Roman" w:hAnsi="Times New Roman"/>
          <w:sz w:val="24"/>
          <w:szCs w:val="24"/>
        </w:rPr>
        <w:t>Climate change 2014: synthesis report. Contribution of Working Groups I, II and III to the fifth assessment report of the Intergovernmental Panel on Climate Change. - Ipcc.</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Parmesan, C. 2006. Ecological and evolutionary responses to recent climate change. - Annu. Rev. Ecol. Evol. Syst. 37: 637–669.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Parmesan, C. and Yohe, G. 2003. A globally coherent fingerprint of climate change impacts across natural systems. - Nature 421: 37–42.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Post, E. et al. 2001. The timing of life-history events in a changing climate. - Proc. R. Soc. B Biol. Sci. 268: 15–23.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Pureswaran, D. S. et al. 2019. Phenological synchrony between eastern spruce budworm and its host trees increases with warmer temperatures in the boreal forest. - Ecol. Evol. 9: 576–586.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Ramakers, J. J. C. et al. 2020. Comparing two measures of phenological synchrony in a predator–prey interaction: Simpler works better (A Phillimore, Ed.). - J. Anim. Ecol. 89: 745–756.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Rebaudo, F. and Rabhi, V.-B. 2018. Modeling temperature-dependent development rate and phenology in insects: review of major developments, challenges, and future directions. - Entomol. Exp. Appl. 166: 607–617.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Régnière, J. and Nealis, V. G. 2008. The fine-scale population dynamics of spruce budworm: survival of early instars related to forest condition. - Ecol. Entomol. 33: 362–373.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Régnière, J. and Nealis, V. G. 2018. Two sides of a coin: host-plant synchrony fitness trade-offs in the population dynamics of the western spruce budworm. - Insect Sci. 25: 117–126.</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Régnière, J. et al. 2012. Predicting insect distributions under climate change from physiological responses: spruce budworm as an example. - Biol. </w:t>
      </w:r>
      <w:r>
        <w:rPr>
          <w:rFonts w:cs="Times New Roman" w:ascii="Times New Roman" w:hAnsi="Times New Roman"/>
          <w:sz w:val="24"/>
          <w:szCs w:val="24"/>
          <w:lang w:val="fr-FR"/>
        </w:rPr>
        <w:t>Invasions 14: 1571–1586.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Régnière, J. et al. 2014. BioSIM 10: User’s manual, A. Nat. </w:t>
      </w:r>
      <w:r>
        <w:rPr>
          <w:rFonts w:cs="Times New Roman" w:ascii="Times New Roman" w:hAnsi="Times New Roman"/>
          <w:sz w:val="24"/>
          <w:szCs w:val="24"/>
        </w:rPr>
        <w:t>Resour. Can., Can. For. Serv. - Laurentian Forestry Centre, Québec (Quebec). Inf. Rep. LAU-X-137E.</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Renner, S. S. and Zohner, C. M. 2018. Climate change and phenological mismatch in trophic interactions among plants, insects, and vertebrates. - Annu. Rev. Ecol. Evol. Syst. 49: 165–182.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Samplonius, J. M. et al. 2021. Strengthening the evidence base for temperature-mediated phenological asynchrony and its impacts. - Nat. Ecol. Evol. 5: 155–164.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Schoolfield, R. M. et al. 1981. Non-linear regression of biological temperature-dependent rate models based on absolute reaction-rate theory. - J. Theor. Biol. 88: 719–731.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Scranton, K. and Amarasekare, P. 2017. Predicting phenological shifts in a changing climate. - Proc. Natl. Acad. Sci. U. S. A. 114: 13212–13217.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Sharpe, P. J. H. and DeMichele, D. W. 1977. Reaction kinetics of poikilotherm development. - J. Theor. Biol. 64: 649–670.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Simmonds, E. G. et al. 2020. Phenological asynchrony: a ticking time‐bomb for seemingly stable populations? (E Cleland, Ed.). - Ecol. Lett. 23: 1766–1775.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Singer, M. C. and Parmesan, C. 2010. Phenological asynchrony between herbivorous insects and their hosts: Signal of climate change or pre-existing adaptive strategy? - Philos. Trans. R. Soc. B Biol. Sci. 365: 3161–3176.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Singer, M. and Parmesan, C. 2020. Misunderstanding mismatch. in press.</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Stålhandske, S. et al. 2016. Phenological matching rather than genetic variation in host preference underlies geographical variation in host plants used by orange tip butterflies. - Biol. J. Linn. Soc. 119: 1060–1067.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Van Asch, M. and Visser, M. E. 2007. Phenology of forest caterpillars and their host trees: The importance of synchrony. - Annu. Rev. Entomol. 52: 37–55.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van Vuuren, D. P. et al. 2011. The representative concentration pathways: an overview. - Clim. Change 109: 5–31.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Visser, M. E. and Holleman, L. J. M. 2001. Warmer springs disrupt the synchrony of oak and winter moth phenology. - Proc. R. Soc. B Biol. Sci. 268: 289–294.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Visser, M. E. and Both, C. 2005. Shifts in phenology due to global climate change: the need for a yardstick. - Proc. R. Soc. B Biol. Sci. 272: 2561–2569.</w:t>
      </w:r>
    </w:p>
    <w:p>
      <w:pPr>
        <w:pStyle w:val="Normal"/>
        <w:suppressAutoHyphens w:val="false"/>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rPr>
          <w:rFonts w:ascii="Times New Roman" w:hAnsi="Times New Roman" w:cs="Times New Roman"/>
          <w:sz w:val="24"/>
          <w:szCs w:val="24"/>
        </w:rPr>
      </w:pPr>
      <w:r>
        <w:rPr/>
        <w:drawing>
          <wp:inline distT="0" distB="0" distL="0" distR="0">
            <wp:extent cx="5543550" cy="415798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3"/>
                    <a:stretch>
                      <a:fillRect/>
                    </a:stretch>
                  </pic:blipFill>
                  <pic:spPr bwMode="auto">
                    <a:xfrm>
                      <a:off x="0" y="0"/>
                      <a:ext cx="5543550" cy="4157980"/>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1</w:t>
      </w:r>
      <w:r>
        <w:rPr>
          <w:rFonts w:cs="Times New Roman" w:ascii="Times New Roman" w:hAnsi="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c</w:t>
      </w:r>
      <w:r>
        <w:rPr>
          <w:rFonts w:cs="Times New Roman" w:ascii="Times New Roman" w:hAnsi="Times New Roman"/>
          <w:color w:val="000000"/>
          <w:sz w:val="24"/>
          <w:szCs w:val="24"/>
        </w:rPr>
        <w:t xml:space="preserve"> = -1.32,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c</w:t>
      </w:r>
      <w:r>
        <w:rPr>
          <w:rFonts w:cs="Times New Roman" w:ascii="Times New Roman" w:hAnsi="Times New Roman"/>
          <w:color w:val="000000"/>
          <w:sz w:val="24"/>
          <w:szCs w:val="24"/>
        </w:rPr>
        <w:t xml:space="preserve"> = 7.14,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r</w:t>
      </w:r>
      <w:r>
        <w:rPr>
          <w:rFonts w:cs="Times New Roman" w:ascii="Times New Roman" w:hAnsi="Times New Roman"/>
          <w:color w:val="000000"/>
          <w:sz w:val="24"/>
          <w:szCs w:val="24"/>
        </w:rPr>
        <w:t xml:space="preserve"> = -1.16,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r</w:t>
      </w:r>
      <w:r>
        <w:rPr>
          <w:rFonts w:cs="Times New Roman" w:ascii="Times New Roman" w:hAnsi="Times New Roman"/>
          <w:color w:val="000000"/>
          <w:sz w:val="24"/>
          <w:szCs w:val="24"/>
        </w:rPr>
        <w:t xml:space="preserve"> = 8.14.</w:t>
      </w:r>
      <w:r>
        <w:br w:type="page"/>
      </w:r>
    </w:p>
    <w:p>
      <w:pPr>
        <w:pStyle w:val="Normal"/>
        <w:spacing w:lineRule="auto" w:line="480"/>
        <w:rPr>
          <w:rFonts w:ascii="Times New Roman" w:hAnsi="Times New Roman" w:cs="Times New Roman"/>
          <w:sz w:val="24"/>
          <w:szCs w:val="24"/>
        </w:rPr>
      </w:pPr>
      <w:r>
        <w:rPr/>
        <w:drawing>
          <wp:inline distT="0" distB="0" distL="0" distR="0">
            <wp:extent cx="6687185" cy="32099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4"/>
                    <a:stretch>
                      <a:fillRect/>
                    </a:stretch>
                  </pic:blipFill>
                  <pic:spPr bwMode="auto">
                    <a:xfrm>
                      <a:off x="0" y="0"/>
                      <a:ext cx="6687185" cy="3209925"/>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2</w:t>
      </w:r>
      <w:r>
        <w:rPr>
          <w:rFonts w:cs="Times New Roman" w:ascii="Times New Roman" w:hAnsi="Times New Roman"/>
          <w:color w:val="000000"/>
          <w:sz w:val="24"/>
          <w:szCs w:val="24"/>
        </w:rPr>
        <w:t xml:space="preserve">: Sensitivity of resource accumulation functions, </w:t>
      </w:r>
      <w:r>
        <w:rPr>
          <w:rFonts w:cs="Times New Roman" w:ascii="Times New Roman" w:hAnsi="Times New Roman"/>
          <w:i/>
          <w:iCs/>
          <w:color w:val="000000"/>
          <w:sz w:val="24"/>
          <w:szCs w:val="24"/>
        </w:rPr>
        <w:t>R’(x(t))</w:t>
      </w:r>
      <w:r>
        <w:rPr>
          <w:rFonts w:cs="Times New Roman" w:ascii="Times New Roman" w:hAnsi="Times New Roman"/>
          <w:color w:val="000000"/>
          <w:sz w:val="24"/>
          <w:szCs w:val="24"/>
        </w:rPr>
        <w:t xml:space="preserve">, for two species when there is no (A) or some (B) overlap. In (A), the warm spell indicated will advance the phenology of species 1 (grey curve) but not alter that of species 2 (black curve). In (B), the same warm spell will advance both phenologies. For this illustration, we used the accumulation function in Eq 2 for species 1 with parameter values for balsam fir (see section 3.4.1). We used the same function for species 2 in (A), but with </w:t>
      </w:r>
      <w:r>
        <w:rPr>
          <w:rFonts w:cs="Times New Roman" w:ascii="Times New Roman" w:hAnsi="Times New Roman"/>
          <w:i/>
          <w:iCs/>
          <w:color w:val="000000"/>
          <w:sz w:val="24"/>
          <w:szCs w:val="24"/>
        </w:rPr>
        <w:t>c</w:t>
      </w:r>
      <w:r>
        <w:rPr>
          <w:rFonts w:cs="Times New Roman" w:ascii="Times New Roman" w:hAnsi="Times New Roman"/>
          <w:color w:val="000000"/>
          <w:sz w:val="24"/>
          <w:szCs w:val="24"/>
        </w:rPr>
        <w:t xml:space="preserve"> = 15.2. In (B), we used the accumulation function for spruce budworm in Eq. 8 with corresponding parameter values (see section 3.2.1). The temperature is chosen according to Eq. 5 (from January to June).</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br w:type="page"/>
      </w:r>
    </w:p>
    <w:p>
      <w:pPr>
        <w:pStyle w:val="Normal"/>
        <w:spacing w:lineRule="auto" w:line="480"/>
        <w:rPr/>
      </w:pPr>
      <w:r>
        <w:rPr/>
        <w:drawing>
          <wp:inline distT="0" distB="0" distL="0" distR="0">
            <wp:extent cx="6542405" cy="2867025"/>
            <wp:effectExtent l="0" t="0" r="0" b="0"/>
            <wp:docPr id="3"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descr=""/>
                    <pic:cNvPicPr>
                      <a:picLocks noChangeAspect="1" noChangeArrowheads="1"/>
                    </pic:cNvPicPr>
                  </pic:nvPicPr>
                  <pic:blipFill>
                    <a:blip r:embed="rId5"/>
                    <a:stretch>
                      <a:fillRect/>
                    </a:stretch>
                  </pic:blipFill>
                  <pic:spPr bwMode="auto">
                    <a:xfrm>
                      <a:off x="0" y="0"/>
                      <a:ext cx="6542405" cy="2867025"/>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rPr>
        <w:t>Figure 3</w:t>
      </w:r>
      <w:r>
        <w:rPr>
          <w:rFonts w:cs="Times New Roman" w:ascii="Times New Roman" w:hAnsi="Times New Roman"/>
        </w:rPr>
        <w:t>: life cycles of balsam fir and spruce budworm. Black line represents SBW life cycle, and grey line is balsam fir life cycle.</w:t>
      </w:r>
      <w:r>
        <w:br w:type="page"/>
      </w:r>
    </w:p>
    <w:p>
      <w:pPr>
        <w:pStyle w:val="Normal"/>
        <w:spacing w:lineRule="auto" w:line="480"/>
        <w:rPr>
          <w:rFonts w:ascii="Times New Roman" w:hAnsi="Times New Roman" w:cs="Times New Roman"/>
          <w:sz w:val="24"/>
          <w:szCs w:val="24"/>
        </w:rPr>
      </w:pPr>
      <w:r>
        <w:rPr/>
        <w:drawing>
          <wp:inline distT="0" distB="0" distL="0" distR="0">
            <wp:extent cx="5638800" cy="56388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638800" cy="5638800"/>
                    </a:xfrm>
                    <a:prstGeom prst="rect">
                      <a:avLst/>
                    </a:prstGeom>
                  </pic:spPr>
                </pic:pic>
              </a:graphicData>
            </a:graphic>
          </wp:inline>
        </w:drawing>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Figure 4</w:t>
      </w:r>
      <w:r>
        <w:rPr>
          <w:rFonts w:eastAsia="Times New Roman" w:cs="Times New Roman" w:ascii="Times New Roman" w:hAnsi="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pPr>
        <w:pStyle w:val="Normal"/>
        <w:spacing w:lineRule="auto" w:line="480"/>
        <w:rPr>
          <w:rFonts w:ascii="Times New Roman" w:hAnsi="Times New Roman" w:cs="Times New Roman"/>
          <w:sz w:val="24"/>
          <w:szCs w:val="24"/>
        </w:rPr>
      </w:pPr>
      <w:r>
        <w:rPr/>
        <w:drawing>
          <wp:inline distT="0" distB="0" distL="0" distR="0">
            <wp:extent cx="6525260" cy="448627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7"/>
                    <a:stretch>
                      <a:fillRect/>
                    </a:stretch>
                  </pic:blipFill>
                  <pic:spPr bwMode="auto">
                    <a:xfrm>
                      <a:off x="0" y="0"/>
                      <a:ext cx="6525260" cy="4486275"/>
                    </a:xfrm>
                    <a:prstGeom prst="rect">
                      <a:avLst/>
                    </a:prstGeom>
                  </pic:spPr>
                </pic:pic>
              </a:graphicData>
            </a:graphic>
          </wp:inline>
        </w:drawing>
      </w:r>
    </w:p>
    <w:p>
      <w:pPr>
        <w:pStyle w:val="Normal"/>
        <w:spacing w:lineRule="auto" w:line="480"/>
        <w:rPr>
          <w:rFonts w:ascii="Times New Roman" w:hAnsi="Times New Roman" w:cs="Times New Roman"/>
        </w:rPr>
      </w:pPr>
      <w:r>
        <w:rPr>
          <w:rFonts w:eastAsia="Times New Roman" w:cs="Times New Roman" w:ascii="Times New Roman" w:hAnsi="Times New Roman"/>
          <w:b/>
          <w:bCs/>
          <w:color w:val="000000"/>
          <w:sz w:val="24"/>
          <w:szCs w:val="24"/>
          <w:lang w:eastAsia="en-CA"/>
        </w:rPr>
        <w:t>Figure 5</w:t>
      </w:r>
      <w:r>
        <w:rPr>
          <w:rFonts w:eastAsia="Times New Roman" w:cs="Times New Roman" w:ascii="Times New Roman" w:hAnsi="Times New Roman"/>
          <w:color w:val="000000"/>
          <w:sz w:val="24"/>
          <w:szCs w:val="24"/>
          <w:lang w:eastAsia="en-CA"/>
        </w:rPr>
        <w:t>: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expected to systematically occur a few days before budburst, which would increase survival of SBW.</w:t>
      </w:r>
    </w:p>
    <w:p>
      <w:pPr>
        <w:pStyle w:val="Normal"/>
        <w:widowControl w:val="false"/>
        <w:spacing w:lineRule="auto" w:line="480" w:before="0" w:after="160"/>
        <w:ind w:left="480" w:hanging="480"/>
        <w:rPr/>
      </w:pPr>
      <w:r>
        <w:rPr/>
      </w:r>
    </w:p>
    <w:sectPr>
      <w:footerReference w:type="default" r:id="rId8"/>
      <w:type w:val="nextPage"/>
      <w:pgSz w:w="11906" w:h="16838"/>
      <w:pgMar w:left="1417" w:right="1417" w:header="0" w:top="1417" w:footer="708" w:bottom="1417" w:gutter="0"/>
      <w:lnNumType w:countBy="1" w:restart="continuou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61207232"/>
    </w:sdtPr>
    <w:sdtContent>
      <w:p>
        <w:pPr>
          <w:pStyle w:val="Footer"/>
          <w:jc w:val="right"/>
          <w:rPr/>
        </w:pPr>
        <w:r>
          <w:rPr/>
          <w:fldChar w:fldCharType="begin"/>
        </w:r>
        <w:r>
          <w:rPr/>
          <w:instrText> PAGE </w:instrText>
        </w:r>
        <w:r>
          <w:rPr/>
          <w:fldChar w:fldCharType="separate"/>
        </w:r>
        <w:r>
          <w:rPr/>
          <w:t>35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eastAsia="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5745"/>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Heading1">
    <w:name w:val="Heading 1"/>
    <w:basedOn w:val="Normal"/>
    <w:link w:val="Titre1Car"/>
    <w:uiPriority w:val="9"/>
    <w:qFormat/>
    <w:rsid w:val="00f25745"/>
    <w:pPr>
      <w:spacing w:lineRule="auto" w:line="240" w:beforeAutospacing="1" w:afterAutospacing="1"/>
      <w:outlineLvl w:val="0"/>
    </w:pPr>
    <w:rPr>
      <w:rFonts w:ascii="Times New Roman" w:hAnsi="Times New Roman" w:eastAsia="Times New Roman" w:cs="Times New Roman"/>
      <w:b/>
      <w:bCs/>
      <w:kern w:val="2"/>
      <w:sz w:val="48"/>
      <w:szCs w:val="48"/>
      <w:lang w:eastAsia="en-CA"/>
    </w:rPr>
  </w:style>
  <w:style w:type="paragraph" w:styleId="Heading2">
    <w:name w:val="Heading 2"/>
    <w:basedOn w:val="Normal"/>
    <w:next w:val="Normal"/>
    <w:link w:val="Titre2Car"/>
    <w:uiPriority w:val="9"/>
    <w:unhideWhenUsed/>
    <w:qFormat/>
    <w:rsid w:val="00f25745"/>
    <w:pPr>
      <w:keepNext w:val="true"/>
      <w:keepLines/>
      <w:spacing w:lineRule="auto" w:line="240" w:before="40" w:after="0"/>
      <w:outlineLvl w:val="1"/>
    </w:pPr>
    <w:rPr>
      <w:rFonts w:ascii="Calibri Light" w:hAnsi="Calibri Light" w:eastAsia="Calibri Light" w:cs="Times New Roman"/>
      <w:color w:val="2F5496"/>
      <w:sz w:val="26"/>
      <w:szCs w:val="26"/>
    </w:rPr>
  </w:style>
  <w:style w:type="paragraph" w:styleId="Heading3">
    <w:name w:val="Heading 3"/>
    <w:basedOn w:val="Normal"/>
    <w:next w:val="Normal"/>
    <w:link w:val="Titre3Car"/>
    <w:uiPriority w:val="9"/>
    <w:semiHidden/>
    <w:unhideWhenUsed/>
    <w:qFormat/>
    <w:rsid w:val="00f25745"/>
    <w:pPr>
      <w:keepNext w:val="true"/>
      <w:keepLines/>
      <w:spacing w:before="40" w:after="0"/>
      <w:outlineLvl w:val="2"/>
    </w:pPr>
    <w:rPr>
      <w:rFonts w:ascii="Calibri Light" w:hAnsi="Calibri Light" w:eastAsia="Times New Roman" w:cs="Times New Roman"/>
      <w:color w:val="1F3763"/>
      <w:sz w:val="24"/>
      <w:szCs w:val="24"/>
    </w:rPr>
  </w:style>
  <w:style w:type="paragraph" w:styleId="Heading5">
    <w:name w:val="Heading 5"/>
    <w:basedOn w:val="Normal"/>
    <w:next w:val="Normal"/>
    <w:link w:val="Titre5Car"/>
    <w:uiPriority w:val="9"/>
    <w:unhideWhenUsed/>
    <w:qFormat/>
    <w:rsid w:val="00fc152a"/>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25745"/>
    <w:rPr>
      <w:rFonts w:ascii="Times New Roman" w:hAnsi="Times New Roman" w:eastAsia="Times New Roman" w:cs="Times New Roman"/>
      <w:b/>
      <w:bCs/>
      <w:kern w:val="2"/>
      <w:sz w:val="48"/>
      <w:szCs w:val="48"/>
      <w:lang w:eastAsia="en-CA"/>
    </w:rPr>
  </w:style>
  <w:style w:type="character" w:styleId="Titre2Car" w:customStyle="1">
    <w:name w:val="Titre 2 Car"/>
    <w:basedOn w:val="DefaultParagraphFont"/>
    <w:link w:val="Titre2"/>
    <w:uiPriority w:val="9"/>
    <w:qFormat/>
    <w:rsid w:val="00f25745"/>
    <w:rPr>
      <w:rFonts w:ascii="Calibri Light" w:hAnsi="Calibri Light" w:eastAsia="Calibri Light" w:cs="Times New Roman"/>
      <w:color w:val="2F5496"/>
      <w:sz w:val="26"/>
      <w:szCs w:val="26"/>
    </w:rPr>
  </w:style>
  <w:style w:type="character" w:styleId="Titre3Car" w:customStyle="1">
    <w:name w:val="Titre 3 Car"/>
    <w:basedOn w:val="DefaultParagraphFont"/>
    <w:link w:val="Titre3"/>
    <w:uiPriority w:val="9"/>
    <w:semiHidden/>
    <w:qFormat/>
    <w:rsid w:val="00f25745"/>
    <w:rPr>
      <w:rFonts w:ascii="Calibri Light" w:hAnsi="Calibri Light" w:eastAsia="Times New Roman" w:cs="Times New Roman"/>
      <w:color w:val="1F3763"/>
      <w:sz w:val="24"/>
      <w:szCs w:val="24"/>
    </w:rPr>
  </w:style>
  <w:style w:type="character" w:styleId="Titre5Car" w:customStyle="1">
    <w:name w:val="Titre 5 Car"/>
    <w:basedOn w:val="DefaultParagraphFont"/>
    <w:link w:val="Titre5"/>
    <w:uiPriority w:val="9"/>
    <w:qFormat/>
    <w:rsid w:val="00fc152a"/>
    <w:rPr>
      <w:rFonts w:ascii="Calibri Light" w:hAnsi="Calibri Light" w:eastAsia="" w:cs="Times New Roman" w:asciiTheme="majorHAnsi" w:cstheme="majorBidi" w:eastAsiaTheme="majorEastAsia" w:hAnsiTheme="majorHAnsi"/>
      <w:color w:val="2F5496" w:themeColor="accent1" w:themeShade="bf"/>
    </w:rPr>
  </w:style>
  <w:style w:type="character" w:styleId="InternetLink">
    <w:name w:val="Internet Link"/>
    <w:basedOn w:val="DefaultParagraphFont"/>
    <w:uiPriority w:val="99"/>
    <w:unhideWhenUsed/>
    <w:rsid w:val="00fc152a"/>
    <w:rPr>
      <w:color w:val="0563C1" w:themeColor="hyperlink"/>
      <w:u w:val="single"/>
    </w:rPr>
  </w:style>
  <w:style w:type="character" w:styleId="EntteCar" w:customStyle="1">
    <w:name w:val="En-tête Car"/>
    <w:basedOn w:val="DefaultParagraphFont"/>
    <w:link w:val="En-tte"/>
    <w:uiPriority w:val="99"/>
    <w:qFormat/>
    <w:rsid w:val="003d7edc"/>
    <w:rPr>
      <w:rFonts w:ascii="Calibri" w:hAnsi="Calibri" w:eastAsia="Calibri" w:cs="Arial"/>
    </w:rPr>
  </w:style>
  <w:style w:type="character" w:styleId="PieddepageCar" w:customStyle="1">
    <w:name w:val="Pied de page Car"/>
    <w:basedOn w:val="DefaultParagraphFont"/>
    <w:link w:val="Pieddepage"/>
    <w:uiPriority w:val="99"/>
    <w:qFormat/>
    <w:rsid w:val="003d7edc"/>
    <w:rPr>
      <w:rFonts w:ascii="Calibri" w:hAnsi="Calibri" w:eastAsia="Calibri" w:cs="Arial"/>
    </w:rPr>
  </w:style>
  <w:style w:type="character" w:styleId="Linenumber">
    <w:name w:val="line number"/>
    <w:basedOn w:val="DefaultParagraphFont"/>
    <w:uiPriority w:val="99"/>
    <w:semiHidden/>
    <w:unhideWhenUsed/>
    <w:qFormat/>
    <w:rsid w:val="003d7edc"/>
    <w:rPr/>
  </w:style>
  <w:style w:type="character" w:styleId="ListLabel1">
    <w:name w:val="ListLabel 1"/>
    <w:qFormat/>
    <w:rPr>
      <w:rFonts w:ascii="Times New Roman" w:hAnsi="Times New Roman" w:eastAsia="Times New Roman"/>
      <w:color w:val="000000"/>
      <w:sz w:val="24"/>
    </w:rPr>
  </w:style>
  <w:style w:type="character" w:styleId="ListLabel2">
    <w:name w:val="ListLabel 2"/>
    <w:qFormat/>
    <w:rPr>
      <w:rFonts w:ascii="Times New Roman" w:hAnsi="Times New Roman" w:eastAsia="Times New Roman" w:cs="Times New Roman"/>
      <w:sz w:val="24"/>
      <w:szCs w:val="24"/>
      <w:lang w:eastAsia="en-CA"/>
    </w:rPr>
  </w:style>
  <w:style w:type="character" w:styleId="LineNumbering">
    <w:name w:val="Line Numbering"/>
    <w:rPr/>
  </w:style>
  <w:style w:type="character" w:styleId="ListLabel3">
    <w:name w:val="ListLabel 3"/>
    <w:qFormat/>
    <w:rPr>
      <w:rFonts w:ascii="Times New Roman" w:hAnsi="Times New Roman" w:eastAsia="Times New Roman"/>
      <w:color w:val="000000"/>
      <w:sz w:val="24"/>
    </w:rPr>
  </w:style>
  <w:style w:type="character" w:styleId="ListLabel4">
    <w:name w:val="ListLabel 4"/>
    <w:qFormat/>
    <w:rPr>
      <w:rFonts w:ascii="Times New Roman" w:hAnsi="Times New Roman" w:eastAsia="Times New Roman" w:cs="Times New Roman"/>
      <w:sz w:val="24"/>
      <w:szCs w:val="24"/>
      <w:lang w:eastAsia="en-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f25745"/>
    <w:pPr>
      <w:spacing w:lineRule="auto" w:line="240" w:beforeAutospacing="1" w:afterAutospacing="1"/>
    </w:pPr>
    <w:rPr>
      <w:rFonts w:ascii="Times New Roman" w:hAnsi="Times New Roman" w:eastAsia="Times New Roman" w:cs="Times New Roman"/>
      <w:sz w:val="24"/>
      <w:szCs w:val="24"/>
      <w:lang w:eastAsia="en-CA"/>
    </w:rPr>
  </w:style>
  <w:style w:type="paragraph" w:styleId="ListParagraph">
    <w:name w:val="List Paragraph"/>
    <w:basedOn w:val="Normal"/>
    <w:uiPriority w:val="34"/>
    <w:qFormat/>
    <w:rsid w:val="00321132"/>
    <w:pPr>
      <w:spacing w:before="0" w:after="160"/>
      <w:ind w:left="720" w:hanging="0"/>
      <w:contextualSpacing/>
    </w:pPr>
    <w:rPr/>
  </w:style>
  <w:style w:type="paragraph" w:styleId="Revision">
    <w:name w:val="Revision"/>
    <w:uiPriority w:val="99"/>
    <w:semiHidden/>
    <w:qFormat/>
    <w:rsid w:val="00903c37"/>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Header">
    <w:name w:val="Header"/>
    <w:basedOn w:val="Normal"/>
    <w:link w:val="En-tteCar"/>
    <w:uiPriority w:val="99"/>
    <w:unhideWhenUsed/>
    <w:rsid w:val="003d7edc"/>
    <w:pPr>
      <w:suppressLineNumbers/>
      <w:tabs>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d7edc"/>
    <w:pPr>
      <w:suppressLineNumbers/>
      <w:tabs>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ortali@uottawa.c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02F8-5A27-460A-9BC9-4D53459A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LibreOffice/6.0.7.3$Linux_X86_64 LibreOffice_project/00m0$Build-3</Application>
  <Pages>35</Pages>
  <Words>7643</Words>
  <Characters>41302</Characters>
  <CharactersWithSpaces>48831</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2021-12-15T19:56:00Z</dcterms:created>
  <dc:creator>Portalier Sebastien</dc:creator>
  <dc:description/>
  <dc:language>en-CA</dc:language>
  <cp:lastModifiedBy/>
  <dcterms:modified xsi:type="dcterms:W3CDTF">2021-12-16T18:01:48Z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