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b/>
          <w:b/>
          <w:bCs/>
          <w:sz w:val="32"/>
          <w:szCs w:val="32"/>
        </w:rPr>
      </w:pPr>
      <w:r>
        <w:rPr>
          <w:rFonts w:cs="Times New Roman" w:ascii="Times New Roman" w:hAnsi="Times New Roman"/>
          <w:b/>
          <w:bCs/>
          <w:sz w:val="28"/>
          <w:szCs w:val="28"/>
        </w:rPr>
        <w:t>Title</w:t>
      </w:r>
      <w:r>
        <w:rPr>
          <w:rFonts w:cs="Times New Roman" w:ascii="Times New Roman" w:hAnsi="Times New Roman"/>
          <w:b/>
          <w:bCs/>
          <w:sz w:val="32"/>
          <w:szCs w:val="32"/>
        </w:rPr>
        <w:t>: A temperature-driven model of phenological mismatch provides insights into the potential impacts of climate change on consumer-resource interactions</w:t>
      </w:r>
    </w:p>
    <w:p>
      <w:pPr>
        <w:pStyle w:val="Normal"/>
        <w:spacing w:lineRule="auto" w:line="480"/>
        <w:rPr>
          <w:rFonts w:ascii="Times New Roman" w:hAnsi="Times New Roman" w:eastAsia="Times New Roman" w:cs="Times New Roman"/>
          <w:color w:val="000000"/>
          <w:sz w:val="28"/>
          <w:szCs w:val="28"/>
          <w:lang w:val="fr-FR" w:eastAsia="en-CA"/>
        </w:rPr>
      </w:pPr>
      <w:r>
        <w:rPr>
          <w:rFonts w:eastAsia="Times New Roman" w:cs="Times New Roman" w:ascii="Times New Roman" w:hAnsi="Times New Roman"/>
          <w:b/>
          <w:bCs/>
          <w:color w:val="000000"/>
          <w:sz w:val="28"/>
          <w:szCs w:val="28"/>
          <w:lang w:val="fr-CA" w:eastAsia="en-CA"/>
        </w:rPr>
        <w:t>Authors</w:t>
      </w:r>
      <w:r>
        <w:rPr>
          <w:rFonts w:eastAsia="Times New Roman" w:cs="Times New Roman" w:ascii="Times New Roman" w:hAnsi="Times New Roman"/>
          <w:color w:val="000000"/>
          <w:sz w:val="28"/>
          <w:szCs w:val="28"/>
          <w:lang w:val="fr-FR" w:eastAsia="en-CA"/>
        </w:rPr>
        <w:t>: Portalier S.M.J.</w:t>
      </w:r>
      <w:r>
        <w:rPr>
          <w:rFonts w:eastAsia="Times New Roman" w:cs="Times New Roman" w:ascii="Times New Roman" w:hAnsi="Times New Roman"/>
          <w:color w:val="000000"/>
          <w:sz w:val="28"/>
          <w:szCs w:val="28"/>
          <w:vertAlign w:val="superscript"/>
          <w:lang w:val="fr-FR" w:eastAsia="en-CA"/>
        </w:rPr>
        <w:t>1</w:t>
      </w:r>
      <w:r>
        <w:rPr>
          <w:rFonts w:eastAsia="Times New Roman" w:cs="Times New Roman" w:ascii="Times New Roman" w:hAnsi="Times New Roman"/>
          <w:color w:val="000000"/>
          <w:sz w:val="28"/>
          <w:szCs w:val="28"/>
          <w:lang w:val="fr-FR" w:eastAsia="en-CA"/>
        </w:rPr>
        <w:t>, Candau J.N.</w:t>
      </w:r>
      <w:r>
        <w:rPr>
          <w:rFonts w:eastAsia="Times New Roman" w:cs="Times New Roman" w:ascii="Times New Roman" w:hAnsi="Times New Roman"/>
          <w:color w:val="000000"/>
          <w:sz w:val="28"/>
          <w:szCs w:val="28"/>
          <w:vertAlign w:val="superscript"/>
          <w:lang w:val="fr-FR" w:eastAsia="en-CA"/>
        </w:rPr>
        <w:t>2</w:t>
      </w:r>
      <w:r>
        <w:rPr>
          <w:rFonts w:eastAsia="Times New Roman" w:cs="Times New Roman" w:ascii="Times New Roman" w:hAnsi="Times New Roman"/>
          <w:color w:val="000000"/>
          <w:sz w:val="28"/>
          <w:szCs w:val="28"/>
          <w:lang w:val="fr-FR" w:eastAsia="en-CA"/>
        </w:rPr>
        <w:t>, Lutscher F.</w:t>
      </w:r>
      <w:r>
        <w:rPr>
          <w:rFonts w:eastAsia="Times New Roman" w:cs="Times New Roman" w:ascii="Times New Roman" w:hAnsi="Times New Roman"/>
          <w:color w:val="000000"/>
          <w:sz w:val="28"/>
          <w:szCs w:val="28"/>
          <w:vertAlign w:val="superscript"/>
          <w:lang w:val="fr-FR" w:eastAsia="en-CA"/>
        </w:rPr>
        <w:t>1,3</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8"/>
          <w:szCs w:val="28"/>
          <w:lang w:eastAsia="en-CA"/>
        </w:rPr>
        <w:t>Institutions</w:t>
      </w:r>
      <w:r>
        <w:rPr>
          <w:rFonts w:eastAsia="Times New Roman" w:cs="Times New Roman" w:ascii="Times New Roman" w:hAnsi="Times New Roman"/>
          <w:color w:val="000000"/>
          <w:sz w:val="24"/>
          <w:szCs w:val="24"/>
          <w:lang w:eastAsia="en-CA"/>
        </w:rPr>
        <w:t>:</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vertAlign w:val="superscript"/>
          <w:lang w:eastAsia="en-CA"/>
        </w:rPr>
        <w:t>1 </w:t>
      </w:r>
      <w:r>
        <w:rPr>
          <w:rFonts w:eastAsia="Times New Roman" w:cs="Times New Roman" w:ascii="Times New Roman" w:hAnsi="Times New Roman"/>
          <w:color w:val="000000"/>
          <w:sz w:val="24"/>
          <w:szCs w:val="24"/>
          <w:lang w:eastAsia="en-CA"/>
        </w:rPr>
        <w:t>: Department of Mathematics and Statistics, University of Ottawa, Ottawa, ON, Canada</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vertAlign w:val="superscript"/>
          <w:lang w:eastAsia="en-CA"/>
        </w:rPr>
        <w:t>2 </w:t>
      </w:r>
      <w:r>
        <w:rPr>
          <w:rFonts w:eastAsia="Times New Roman" w:cs="Times New Roman" w:ascii="Times New Roman" w:hAnsi="Times New Roman"/>
          <w:color w:val="000000"/>
          <w:sz w:val="24"/>
          <w:szCs w:val="24"/>
          <w:lang w:eastAsia="en-CA"/>
        </w:rPr>
        <w:t>: Natural Resources Canada, Canadian Forest Service, Great Lakes Forestry Centre, Sault Ste. Marie, ON, Canada</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vertAlign w:val="superscript"/>
          <w:lang w:eastAsia="en-CA"/>
        </w:rPr>
        <w:t>3</w:t>
      </w:r>
      <w:r>
        <w:rPr>
          <w:rFonts w:eastAsia="Times New Roman" w:cs="Times New Roman" w:ascii="Times New Roman" w:hAnsi="Times New Roman"/>
          <w:color w:val="000000"/>
          <w:sz w:val="24"/>
          <w:szCs w:val="24"/>
          <w:lang w:eastAsia="en-CA"/>
        </w:rPr>
        <w:t>:</w:t>
      </w:r>
      <w:r>
        <w:rPr>
          <w:rFonts w:eastAsia="Times New Roman" w:cs="Times New Roman" w:ascii="Times New Roman" w:hAnsi="Times New Roman"/>
          <w:b/>
          <w:bCs/>
          <w:color w:val="000000"/>
          <w:sz w:val="24"/>
          <w:szCs w:val="24"/>
          <w:lang w:eastAsia="en-CA"/>
        </w:rPr>
        <w:t xml:space="preserve"> </w:t>
      </w:r>
      <w:r>
        <w:rPr>
          <w:rFonts w:eastAsia="Times New Roman" w:cs="Times New Roman" w:ascii="Times New Roman" w:hAnsi="Times New Roman"/>
          <w:color w:val="000000"/>
          <w:sz w:val="24"/>
          <w:szCs w:val="24"/>
          <w:lang w:eastAsia="en-CA"/>
        </w:rPr>
        <w:t>Department of Biology, University of Ottawa, Ottawa, ON, Canada</w:t>
      </w:r>
    </w:p>
    <w:p>
      <w:pPr>
        <w:pStyle w:val="Normal"/>
        <w:spacing w:lineRule="auto" w:line="480" w:before="0" w:after="0"/>
        <w:rPr>
          <w:rFonts w:ascii="Times New Roman" w:hAnsi="Times New Roman" w:eastAsia="Times New Roman" w:cs="Times New Roman"/>
          <w:b/>
          <w:b/>
          <w:bCs/>
          <w:color w:val="000000"/>
          <w:sz w:val="28"/>
          <w:szCs w:val="28"/>
          <w:lang w:eastAsia="en-CA"/>
        </w:rPr>
      </w:pPr>
      <w:r>
        <w:rPr>
          <w:rFonts w:eastAsia="Times New Roman" w:cs="Times New Roman" w:ascii="Times New Roman" w:hAnsi="Times New Roman"/>
          <w:b/>
          <w:bCs/>
          <w:color w:val="000000"/>
          <w:sz w:val="28"/>
          <w:szCs w:val="28"/>
          <w:lang w:eastAsia="en-CA"/>
        </w:rPr>
        <w:t xml:space="preserve"> </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8"/>
          <w:szCs w:val="28"/>
          <w:lang w:eastAsia="en-CA"/>
        </w:rPr>
        <w:t>Corresponding author</w:t>
      </w:r>
      <w:r>
        <w:rPr>
          <w:rFonts w:eastAsia="Times New Roman" w:cs="Times New Roman" w:ascii="Times New Roman" w:hAnsi="Times New Roman"/>
          <w:color w:val="000000"/>
          <w:sz w:val="24"/>
          <w:szCs w:val="24"/>
          <w:lang w:eastAsia="en-CA"/>
        </w:rPr>
        <w:t>: Portalier S.M.J.</w:t>
      </w:r>
    </w:p>
    <w:p>
      <w:pPr>
        <w:pStyle w:val="Heading5"/>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auto"/>
          <w:sz w:val="24"/>
          <w:szCs w:val="24"/>
          <w:lang w:eastAsia="en-CA"/>
        </w:rPr>
        <w:t>Address</w:t>
      </w:r>
      <w:r>
        <w:rPr>
          <w:rFonts w:eastAsia="Times New Roman" w:cs="Times New Roman" w:ascii="Times New Roman" w:hAnsi="Times New Roman"/>
          <w:color w:val="auto"/>
          <w:sz w:val="24"/>
          <w:szCs w:val="24"/>
          <w:lang w:eastAsia="en-CA"/>
        </w:rPr>
        <w:t xml:space="preserve">: </w:t>
      </w:r>
      <w:r>
        <w:rPr>
          <w:rFonts w:cs="Times New Roman" w:ascii="Times New Roman" w:hAnsi="Times New Roman"/>
          <w:color w:val="auto"/>
          <w:sz w:val="24"/>
          <w:szCs w:val="24"/>
        </w:rPr>
        <w:t xml:space="preserve">Department of Mathematics and Statistics, </w:t>
      </w:r>
      <w:r>
        <w:rPr>
          <w:rFonts w:eastAsia="Times New Roman" w:cs="Times New Roman" w:ascii="Times New Roman" w:hAnsi="Times New Roman"/>
          <w:color w:val="000000"/>
          <w:sz w:val="24"/>
          <w:szCs w:val="24"/>
          <w:lang w:eastAsia="en-CA"/>
        </w:rPr>
        <w:t>STEM Complex, 150 Louis Pasteur Pvt, Ottawa, ON, K1N 6N5, Canada</w:t>
      </w:r>
    </w:p>
    <w:p>
      <w:pPr>
        <w:pStyle w:val="Heading5"/>
        <w:spacing w:lineRule="auto" w:line="480"/>
        <w:rPr/>
      </w:pPr>
      <w:r>
        <w:rPr>
          <w:rFonts w:eastAsia="Times New Roman" w:cs="Times New Roman" w:ascii="Times New Roman" w:hAnsi="Times New Roman"/>
          <w:b/>
          <w:bCs/>
          <w:color w:val="000000"/>
          <w:sz w:val="24"/>
          <w:szCs w:val="24"/>
          <w:lang w:eastAsia="en-CA"/>
        </w:rPr>
        <w:t>Email</w:t>
      </w:r>
      <w:r>
        <w:rPr>
          <w:rFonts w:eastAsia="Times New Roman" w:cs="Times New Roman" w:ascii="Times New Roman" w:hAnsi="Times New Roman"/>
          <w:color w:val="000000"/>
          <w:sz w:val="24"/>
          <w:szCs w:val="24"/>
          <w:lang w:eastAsia="en-CA"/>
        </w:rPr>
        <w:t xml:space="preserve">: </w:t>
      </w:r>
      <w:hyperlink r:id="rId2">
        <w:r>
          <w:rPr>
            <w:rStyle w:val="InternetLink"/>
            <w:rFonts w:eastAsia="Times New Roman" w:cs="Times New Roman" w:ascii="Times New Roman" w:hAnsi="Times New Roman"/>
            <w:sz w:val="24"/>
            <w:szCs w:val="24"/>
            <w:lang w:eastAsia="en-CA"/>
          </w:rPr>
          <w:t>sportali@uottawa.ca</w:t>
        </w:r>
      </w:hyperlink>
    </w:p>
    <w:p>
      <w:pPr>
        <w:pStyle w:val="Heading5"/>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p>
      <w:pPr>
        <w:pStyle w:val="Heading5"/>
        <w:spacing w:lineRule="auto" w:line="480"/>
        <w:rPr>
          <w:rFonts w:ascii="Times New Roman" w:hAnsi="Times New Roman" w:eastAsia="Times New Roman" w:cs="Times New Roman"/>
          <w:color w:val="000000"/>
          <w:sz w:val="24"/>
          <w:szCs w:val="24"/>
          <w:lang w:eastAsia="en-CA"/>
        </w:rPr>
      </w:pPr>
      <w:ins w:id="0" w:author="Portalier Sebastien" w:date="2021-12-07T21:36:00Z">
        <w:r>
          <w:rPr>
            <w:rFonts w:eastAsia="Times New Roman" w:cs="Times New Roman" w:ascii="Times New Roman" w:hAnsi="Times New Roman"/>
            <w:color w:val="000000"/>
            <w:sz w:val="24"/>
            <w:szCs w:val="24"/>
            <w:lang w:eastAsia="en-CA"/>
          </w:rPr>
          <w:t>Word count</w:t>
        </w:r>
      </w:ins>
      <w:ins w:id="1" w:author="Portalier Sebastien" w:date="2021-12-07T21:32:00Z">
        <w:r>
          <w:rPr>
            <w:rFonts w:eastAsia="Times New Roman" w:cs="Times New Roman" w:ascii="Times New Roman" w:hAnsi="Times New Roman"/>
            <w:color w:val="000000"/>
            <w:sz w:val="24"/>
            <w:szCs w:val="24"/>
            <w:lang w:eastAsia="en-CA"/>
          </w:rPr>
          <w:t>:</w:t>
        </w:r>
      </w:ins>
      <w:ins w:id="2" w:author="Portalier Sebastien" w:date="2021-12-07T21:36:00Z">
        <w:r>
          <w:rPr>
            <w:rFonts w:eastAsia="Times New Roman" w:cs="Times New Roman" w:ascii="Times New Roman" w:hAnsi="Times New Roman"/>
            <w:color w:val="000000"/>
            <w:sz w:val="24"/>
            <w:szCs w:val="24"/>
            <w:lang w:eastAsia="en-CA"/>
          </w:rPr>
          <w:t xml:space="preserve"> 5</w:t>
        </w:r>
      </w:ins>
      <w:ins w:id="3" w:author="Portalier Sebastien" w:date="2021-12-07T22:10:00Z">
        <w:r>
          <w:rPr>
            <w:rFonts w:eastAsia="Times New Roman" w:cs="Times New Roman" w:ascii="Times New Roman" w:hAnsi="Times New Roman"/>
            <w:color w:val="000000"/>
            <w:sz w:val="24"/>
            <w:szCs w:val="24"/>
            <w:lang w:eastAsia="en-CA"/>
          </w:rPr>
          <w:t>573</w:t>
        </w:r>
      </w:ins>
      <w:ins w:id="4" w:author="Portalier Sebastien" w:date="2021-12-07T21:36:00Z">
        <w:r>
          <w:rPr>
            <w:rFonts w:eastAsia="Times New Roman" w:cs="Times New Roman" w:ascii="Times New Roman" w:hAnsi="Times New Roman"/>
            <w:color w:val="000000"/>
            <w:sz w:val="24"/>
            <w:szCs w:val="24"/>
            <w:lang w:eastAsia="en-CA"/>
          </w:rPr>
          <w:t xml:space="preserve"> words</w:t>
        </w:r>
      </w:ins>
    </w:p>
    <w:p>
      <w:pPr>
        <w:pStyle w:val="Normal"/>
        <w:rPr>
          <w:rFonts w:ascii="Times New Roman" w:hAnsi="Times New Roman" w:cs="Times New Roman"/>
          <w:sz w:val="24"/>
          <w:szCs w:val="24"/>
          <w:lang w:eastAsia="en-CA"/>
        </w:rPr>
      </w:pPr>
      <w:ins w:id="5" w:author="Portalier Sebastien" w:date="2021-12-07T21:33:00Z">
        <w:r>
          <w:rPr>
            <w:rFonts w:cs="Times New Roman" w:ascii="Times New Roman" w:hAnsi="Times New Roman"/>
            <w:sz w:val="24"/>
            <w:szCs w:val="24"/>
            <w:lang w:eastAsia="en-CA"/>
          </w:rPr>
          <w:t xml:space="preserve">Introduction: </w:t>
        </w:r>
      </w:ins>
      <w:ins w:id="6" w:author="Portalier Sebastien" w:date="2021-12-07T21:34:00Z">
        <w:r>
          <w:rPr>
            <w:rFonts w:cs="Times New Roman" w:ascii="Times New Roman" w:hAnsi="Times New Roman"/>
            <w:sz w:val="24"/>
            <w:szCs w:val="24"/>
            <w:lang w:eastAsia="en-CA"/>
          </w:rPr>
          <w:t>1043 words</w:t>
        </w:r>
      </w:ins>
    </w:p>
    <w:p>
      <w:pPr>
        <w:pStyle w:val="Normal"/>
        <w:rPr>
          <w:rFonts w:ascii="Times New Roman" w:hAnsi="Times New Roman" w:cs="Times New Roman"/>
          <w:sz w:val="24"/>
          <w:szCs w:val="24"/>
          <w:lang w:eastAsia="en-CA"/>
        </w:rPr>
      </w:pPr>
      <w:ins w:id="7" w:author="Portalier Sebastien" w:date="2021-12-07T21:34:00Z">
        <w:r>
          <w:rPr>
            <w:rFonts w:cs="Times New Roman" w:ascii="Times New Roman" w:hAnsi="Times New Roman"/>
            <w:sz w:val="24"/>
            <w:szCs w:val="24"/>
            <w:lang w:eastAsia="en-CA"/>
          </w:rPr>
          <w:t xml:space="preserve">The general model: </w:t>
        </w:r>
      </w:ins>
      <w:ins w:id="8" w:author="Portalier Sebastien" w:date="2021-12-07T21:35:00Z">
        <w:r>
          <w:rPr>
            <w:rFonts w:cs="Times New Roman" w:ascii="Times New Roman" w:hAnsi="Times New Roman"/>
            <w:sz w:val="24"/>
            <w:szCs w:val="24"/>
            <w:lang w:eastAsia="en-CA"/>
          </w:rPr>
          <w:t>1643 words</w:t>
        </w:r>
      </w:ins>
    </w:p>
    <w:p>
      <w:pPr>
        <w:pStyle w:val="Normal"/>
        <w:rPr>
          <w:rFonts w:ascii="Times New Roman" w:hAnsi="Times New Roman" w:cs="Times New Roman"/>
          <w:sz w:val="24"/>
          <w:szCs w:val="24"/>
          <w:lang w:eastAsia="en-CA"/>
        </w:rPr>
      </w:pPr>
      <w:ins w:id="9" w:author="Portalier Sebastien" w:date="2021-12-07T21:34:00Z">
        <w:r>
          <w:rPr>
            <w:rFonts w:cs="Times New Roman" w:ascii="Times New Roman" w:hAnsi="Times New Roman"/>
            <w:sz w:val="24"/>
            <w:szCs w:val="24"/>
            <w:lang w:eastAsia="en-CA"/>
          </w:rPr>
          <w:t>The case study:</w:t>
        </w:r>
      </w:ins>
      <w:ins w:id="10" w:author="Portalier Sebastien" w:date="2021-12-07T21:35:00Z">
        <w:r>
          <w:rPr>
            <w:rFonts w:cs="Times New Roman" w:ascii="Times New Roman" w:hAnsi="Times New Roman"/>
            <w:sz w:val="24"/>
            <w:szCs w:val="24"/>
            <w:lang w:eastAsia="en-CA"/>
          </w:rPr>
          <w:t xml:space="preserve"> 13</w:t>
        </w:r>
      </w:ins>
      <w:ins w:id="11" w:author="Portalier Sebastien" w:date="2021-12-07T22:11:00Z">
        <w:r>
          <w:rPr>
            <w:rFonts w:cs="Times New Roman" w:ascii="Times New Roman" w:hAnsi="Times New Roman"/>
            <w:sz w:val="24"/>
            <w:szCs w:val="24"/>
            <w:lang w:eastAsia="en-CA"/>
          </w:rPr>
          <w:t>46</w:t>
        </w:r>
      </w:ins>
      <w:ins w:id="12" w:author="Portalier Sebastien" w:date="2021-12-07T21:35:00Z">
        <w:r>
          <w:rPr>
            <w:rFonts w:cs="Times New Roman" w:ascii="Times New Roman" w:hAnsi="Times New Roman"/>
            <w:sz w:val="24"/>
            <w:szCs w:val="24"/>
            <w:lang w:eastAsia="en-CA"/>
          </w:rPr>
          <w:t xml:space="preserve"> words</w:t>
        </w:r>
      </w:ins>
    </w:p>
    <w:p>
      <w:pPr>
        <w:pStyle w:val="Normal"/>
        <w:rPr>
          <w:rFonts w:ascii="Times New Roman" w:hAnsi="Times New Roman" w:cs="Times New Roman"/>
          <w:sz w:val="24"/>
          <w:szCs w:val="24"/>
          <w:lang w:eastAsia="en-CA"/>
          <w:ins w:id="20" w:author="Portalier Sebastien" w:date="2021-12-07T21:32:00Z"/>
        </w:rPr>
      </w:pPr>
      <w:ins w:id="13" w:author="Portalier Sebastien" w:date="2021-12-07T21:34:00Z">
        <w:r>
          <w:rPr>
            <w:rFonts w:cs="Times New Roman" w:ascii="Times New Roman" w:hAnsi="Times New Roman"/>
            <w:sz w:val="24"/>
            <w:szCs w:val="24"/>
            <w:lang w:eastAsia="en-CA"/>
          </w:rPr>
          <w:t>Discussion:</w:t>
        </w:r>
      </w:ins>
      <w:ins w:id="14" w:author="Portalier Sebastien" w:date="2021-12-07T21:35:00Z">
        <w:r>
          <w:rPr>
            <w:rFonts w:cs="Times New Roman" w:ascii="Times New Roman" w:hAnsi="Times New Roman"/>
            <w:sz w:val="24"/>
            <w:szCs w:val="24"/>
            <w:lang w:eastAsia="en-CA"/>
          </w:rPr>
          <w:t xml:space="preserve"> 1</w:t>
        </w:r>
      </w:ins>
      <w:ins w:id="15" w:author="Portalier Sebastien" w:date="2021-12-07T22:13:00Z">
        <w:r>
          <w:rPr>
            <w:rFonts w:cs="Times New Roman" w:ascii="Times New Roman" w:hAnsi="Times New Roman"/>
            <w:sz w:val="24"/>
            <w:szCs w:val="24"/>
            <w:lang w:eastAsia="en-CA"/>
          </w:rPr>
          <w:t>538</w:t>
        </w:r>
      </w:ins>
      <w:ins w:id="16" w:author="Portalier Sebastien" w:date="2021-12-07T21:35:00Z">
        <w:r>
          <w:rPr>
            <w:rFonts w:cs="Times New Roman" w:ascii="Times New Roman" w:hAnsi="Times New Roman"/>
            <w:sz w:val="24"/>
            <w:szCs w:val="24"/>
            <w:lang w:eastAsia="en-CA"/>
          </w:rPr>
          <w:t xml:space="preserve"> words</w:t>
        </w:r>
      </w:ins>
      <w:ins w:id="17" w:author="Portalier Sebastien" w:date="2021-12-07T22:14:00Z">
        <w:r>
          <w:rPr>
            <w:rFonts w:cs="Times New Roman" w:ascii="Times New Roman" w:hAnsi="Times New Roman"/>
            <w:sz w:val="24"/>
            <w:szCs w:val="24"/>
            <w:lang w:eastAsia="en-CA"/>
          </w:rPr>
          <w:t xml:space="preserve"> (214 additional words can be </w:t>
        </w:r>
      </w:ins>
      <w:ins w:id="18" w:author="Portalier Sebastien" w:date="2021-12-07T22:15:00Z">
        <w:r>
          <w:rPr>
            <w:rFonts w:cs="Times New Roman" w:ascii="Times New Roman" w:hAnsi="Times New Roman"/>
            <w:sz w:val="24"/>
            <w:szCs w:val="24"/>
            <w:lang w:eastAsia="en-CA"/>
          </w:rPr>
          <w:t>removed, see my comments)</w:t>
        </w:r>
      </w:ins>
      <w:ins w:id="19" w:author="Portalier Sebastien" w:date="2021-12-07T22:14:00Z">
        <w:r>
          <w:rPr>
            <w:rFonts w:cs="Times New Roman" w:ascii="Times New Roman" w:hAnsi="Times New Roman"/>
            <w:sz w:val="24"/>
            <w:szCs w:val="24"/>
            <w:lang w:eastAsia="en-CA"/>
          </w:rPr>
          <w:t xml:space="preserve"> </w:t>
        </w:r>
      </w:ins>
    </w:p>
    <w:p>
      <w:pPr>
        <w:pStyle w:val="Heading5"/>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r>
        <w:br w:type="page"/>
      </w:r>
    </w:p>
    <w:p>
      <w:pPr>
        <w:pStyle w:val="Normal"/>
        <w:numPr>
          <w:ilvl w:val="0"/>
          <w:numId w:val="0"/>
        </w:numPr>
        <w:spacing w:lineRule="auto" w:line="480" w:before="240" w:after="160"/>
        <w:outlineLvl w:val="0"/>
        <w:rPr>
          <w:rFonts w:ascii="Times New Roman" w:hAnsi="Times New Roman" w:eastAsia="Times New Roman" w:cs="Times New Roman"/>
          <w:b/>
          <w:b/>
          <w:bCs/>
          <w:kern w:val="2"/>
          <w:sz w:val="48"/>
          <w:szCs w:val="48"/>
          <w:lang w:eastAsia="en-CA"/>
        </w:rPr>
      </w:pPr>
      <w:r>
        <w:rPr>
          <w:rFonts w:eastAsia="Times New Roman" w:cs="Times New Roman" w:ascii="Times New Roman" w:hAnsi="Times New Roman"/>
          <w:b/>
          <w:bCs/>
          <w:color w:val="000000"/>
          <w:kern w:val="2"/>
          <w:sz w:val="32"/>
          <w:szCs w:val="32"/>
          <w:lang w:eastAsia="en-CA"/>
        </w:rPr>
        <w:t>Abstract</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The goal of this study is to investigate the potential effects of climate change of species synchrony.</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 xml:space="preserve">We propose a general theoretical model that determines the duration of the resting period according to temperature, and its effects on the mismatch between phenological stages of two interacting species. We illustrate our approach using the spruce budworm – balsam fir system in eastern Canada. </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The spruce budworm – balsam fir model predicts that an increase in temperature may increase the mismatch between the insect and the tree in southern sites, but may increase the synchrony in northern sites. </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This type of modelling approach is of prime importance to investigate potential effects of climate change on consumer – resource systems.</w:t>
      </w:r>
    </w:p>
    <w:p>
      <w:pPr>
        <w:pStyle w:val="Normal"/>
        <w:spacing w:lineRule="auto" w:line="480"/>
        <w:rPr>
          <w:rFonts w:ascii="Times New Roman" w:hAnsi="Times New Roman" w:eastAsia="Times New Roman" w:cs="Times New Roman"/>
          <w:sz w:val="24"/>
          <w:szCs w:val="24"/>
          <w:lang w:eastAsia="en-CA"/>
        </w:rPr>
      </w:pPr>
      <w:r>
        <w:rPr>
          <w:rFonts w:eastAsia="Times New Roman" w:cs="Times New Roman" w:ascii="Times New Roman" w:hAnsi="Times New Roman"/>
          <w:b/>
          <w:bCs/>
          <w:color w:val="000000"/>
          <w:sz w:val="32"/>
          <w:szCs w:val="32"/>
          <w:lang w:eastAsia="en-CA"/>
        </w:rPr>
        <w:t>Keywords: </w:t>
      </w:r>
    </w:p>
    <w:p>
      <w:pPr>
        <w:pStyle w:val="Normal"/>
        <w:spacing w:lineRule="auto" w:line="480"/>
        <w:rPr>
          <w:rFonts w:ascii="Times New Roman" w:hAnsi="Times New Roman" w:eastAsia="Times New Roman" w:cs="Times New Roman"/>
          <w:sz w:val="24"/>
          <w:szCs w:val="24"/>
          <w:lang w:eastAsia="en-CA"/>
        </w:rPr>
      </w:pPr>
      <w:r>
        <w:rPr>
          <w:rFonts w:eastAsia="Times New Roman" w:cs="Times New Roman" w:ascii="Times New Roman" w:hAnsi="Times New Roman"/>
          <w:color w:val="000000"/>
          <w:sz w:val="24"/>
          <w:szCs w:val="24"/>
          <w:lang w:eastAsia="en-CA"/>
        </w:rPr>
        <w:t xml:space="preserve">Balsam fir, consumer, climate change, phenology, resource, spruce budworm </w:t>
      </w:r>
    </w:p>
    <w:p>
      <w:pPr>
        <w:pStyle w:val="Normal"/>
        <w:spacing w:lineRule="auto" w:line="48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r>
    </w:p>
    <w:p>
      <w:pPr>
        <w:pStyle w:val="Normal"/>
        <w:numPr>
          <w:ilvl w:val="0"/>
          <w:numId w:val="0"/>
        </w:numPr>
        <w:spacing w:lineRule="auto" w:line="480" w:before="240" w:after="160"/>
        <w:outlineLvl w:val="0"/>
        <w:rPr>
          <w:rFonts w:ascii="Times New Roman" w:hAnsi="Times New Roman" w:eastAsia="Times New Roman" w:cs="Times New Roman"/>
          <w:b/>
          <w:b/>
          <w:bCs/>
          <w:kern w:val="2"/>
          <w:sz w:val="48"/>
          <w:szCs w:val="48"/>
          <w:lang w:eastAsia="en-CA"/>
        </w:rPr>
      </w:pPr>
      <w:r>
        <w:rPr>
          <w:rFonts w:eastAsia="Times New Roman" w:cs="Times New Roman" w:ascii="Times New Roman" w:hAnsi="Times New Roman"/>
          <w:b/>
          <w:bCs/>
          <w:color w:val="000000"/>
          <w:kern w:val="2"/>
          <w:sz w:val="32"/>
          <w:szCs w:val="32"/>
          <w:lang w:eastAsia="en-CA"/>
        </w:rPr>
        <w:t>1. Introduction</w:t>
      </w:r>
    </w:p>
    <w:p>
      <w:pPr>
        <w:pStyle w:val="Normal"/>
        <w:spacing w:lineRule="auto" w:line="480"/>
        <w:rPr>
          <w:rFonts w:ascii="Times New Roman" w:hAnsi="Times New Roman" w:cs="Times New Roman"/>
        </w:rPr>
      </w:pPr>
      <w:r>
        <w:rPr>
          <w:rFonts w:eastAsia="Times New Roman" w:cs="Times New Roman" w:ascii="Times New Roman" w:hAnsi="Times New Roman"/>
          <w:color w:val="000000"/>
          <w:sz w:val="24"/>
          <w:szCs w:val="24"/>
          <w:lang w:eastAsia="en-CA"/>
        </w:rPr>
        <w:t>Anthropogenic climate change has increasingly disrupted ecological interactions for the past century (</w:t>
      </w:r>
      <w:r>
        <w:rPr>
          <w:rFonts w:cs="Times New Roman" w:ascii="Times New Roman" w:hAnsi="Times New Roman"/>
          <w:sz w:val="24"/>
          <w:szCs w:val="24"/>
        </w:rPr>
        <w:t>Pachauri et al., 2014</w:t>
      </w:r>
      <w:r>
        <w:rPr>
          <w:rFonts w:eastAsia="Times New Roman" w:cs="Times New Roman" w:ascii="Times New Roman" w:hAnsi="Times New Roman"/>
          <w:color w:val="000000"/>
          <w:sz w:val="24"/>
          <w:szCs w:val="24"/>
          <w:lang w:eastAsia="en-CA"/>
        </w:rPr>
        <w:t>). This trend is expected to continue and amplify as interacting species are likely to respond differently to similar environmental changes and selective pressures (Parmesan, 2006</w:t>
      </w:r>
      <w:bookmarkStart w:id="0" w:name="__Fieldmark__10_3903614438"/>
      <w:bookmarkStart w:id="1" w:name="__Fieldmark__10_2495178454"/>
      <w:bookmarkStart w:id="2" w:name="__Fieldmark__25_942872385"/>
      <w:bookmarkEnd w:id="0"/>
      <w:bookmarkEnd w:id="1"/>
      <w:bookmarkEnd w:id="2"/>
      <w:r>
        <w:rPr>
          <w:rFonts w:eastAsia="Times New Roman" w:cs="Times New Roman" w:ascii="Times New Roman" w:hAnsi="Times New Roman"/>
          <w:color w:val="000000"/>
          <w:sz w:val="24"/>
          <w:szCs w:val="24"/>
          <w:lang w:eastAsia="en-CA"/>
        </w:rPr>
        <w:t>).  Trophic interactions between consumers and resources, which are fundamental to the functioning of ecosystems, may be affected by climate change through: (1) direct changes in life history traits (e.g., fecundity, mortality) of  consumer and/or resource (Bale et al., 2002</w:t>
      </w:r>
      <w:bookmarkStart w:id="3" w:name="__Fieldmark__31_942872385"/>
      <w:bookmarkStart w:id="4" w:name="__Fieldmark__17_2495178454"/>
      <w:bookmarkStart w:id="5" w:name="__Fieldmark__32_3903614438"/>
      <w:bookmarkEnd w:id="3"/>
      <w:bookmarkEnd w:id="4"/>
      <w:bookmarkEnd w:id="5"/>
      <w:r>
        <w:rPr>
          <w:rFonts w:eastAsia="Times New Roman" w:cs="Times New Roman" w:ascii="Times New Roman" w:hAnsi="Times New Roman"/>
          <w:color w:val="000000"/>
          <w:sz w:val="24"/>
          <w:szCs w:val="24"/>
          <w:lang w:eastAsia="en-CA"/>
        </w:rPr>
        <w:t>), (2) changes in abundance of  consumer and/or resource due to cascading effects from other trophic levels (e.g., changes in the consumer’s predators) (Both, et al., 2009</w:t>
      </w:r>
      <w:bookmarkStart w:id="6" w:name="__Fieldmark__24_2495178454"/>
      <w:bookmarkStart w:id="7" w:name="__Fieldmark__36_942872385"/>
      <w:bookmarkStart w:id="8" w:name="__Fieldmark__43_3903614438"/>
      <w:bookmarkEnd w:id="6"/>
      <w:bookmarkEnd w:id="7"/>
      <w:bookmarkEnd w:id="8"/>
      <w:r>
        <w:rPr>
          <w:rFonts w:eastAsia="Times New Roman" w:cs="Times New Roman" w:ascii="Times New Roman" w:hAnsi="Times New Roman"/>
          <w:color w:val="000000"/>
          <w:sz w:val="24"/>
          <w:szCs w:val="24"/>
          <w:lang w:eastAsia="en-CA"/>
        </w:rPr>
        <w:t>), and (3) differential shifts in the phenology of consumer and/or  resource leading to phenological mismatch (Kharouba et al., 2018</w:t>
      </w:r>
      <w:bookmarkStart w:id="9" w:name="__Fieldmark__54_3903614438"/>
      <w:bookmarkStart w:id="10" w:name="__Fieldmark__41_942872385"/>
      <w:bookmarkStart w:id="11" w:name="__Fieldmark__31_2495178454"/>
      <w:bookmarkEnd w:id="9"/>
      <w:bookmarkEnd w:id="10"/>
      <w:bookmarkEnd w:id="11"/>
      <w:r>
        <w:rPr>
          <w:rFonts w:eastAsia="Times New Roman" w:cs="Times New Roman" w:ascii="Times New Roman" w:hAnsi="Times New Roman"/>
          <w:color w:val="000000"/>
          <w:sz w:val="24"/>
          <w:szCs w:val="24"/>
          <w:lang w:eastAsia="en-CA"/>
        </w:rPr>
        <w:t>).</w:t>
      </w:r>
    </w:p>
    <w:p>
      <w:pPr>
        <w:pStyle w:val="Normal"/>
        <w:spacing w:lineRule="auto" w:line="480"/>
        <w:ind w:firstLine="720"/>
        <w:rPr>
          <w:rFonts w:ascii="Times New Roman" w:hAnsi="Times New Roman" w:cs="Times New Roman"/>
        </w:rPr>
      </w:pPr>
      <w:r>
        <w:rPr>
          <w:rFonts w:eastAsia="Times New Roman" w:cs="Times New Roman" w:ascii="Times New Roman" w:hAnsi="Times New Roman"/>
          <w:color w:val="000000"/>
          <w:sz w:val="24"/>
          <w:szCs w:val="24"/>
          <w:lang w:eastAsia="en-CA"/>
        </w:rPr>
        <w:t>The concept of phenological mismatch has evolved since its inception in the early 1990s and is still debated today (e.g., </w:t>
      </w:r>
      <w:bookmarkStart w:id="12" w:name="__Fieldmark__67_3903614438"/>
      <w:r>
        <w:rPr>
          <w:rFonts w:eastAsia="Times New Roman" w:cs="Times New Roman" w:ascii="Times New Roman" w:hAnsi="Times New Roman"/>
          <w:color w:val="000000"/>
          <w:sz w:val="24"/>
          <w:szCs w:val="24"/>
          <w:lang w:eastAsia="en-CA"/>
        </w:rPr>
        <w:t>S</w:t>
      </w:r>
      <w:bookmarkStart w:id="13" w:name="__Fieldmark__40_2495178454"/>
      <w:r>
        <w:rPr>
          <w:rFonts w:eastAsia="Times New Roman" w:cs="Times New Roman" w:ascii="Times New Roman" w:hAnsi="Times New Roman"/>
          <w:color w:val="000000"/>
          <w:sz w:val="24"/>
          <w:szCs w:val="24"/>
          <w:lang w:eastAsia="en-CA"/>
        </w:rPr>
        <w:t>i</w:t>
      </w:r>
      <w:bookmarkStart w:id="14" w:name="__Fieldmark__50_942872385"/>
      <w:r>
        <w:rPr>
          <w:rFonts w:eastAsia="Times New Roman" w:cs="Times New Roman" w:ascii="Times New Roman" w:hAnsi="Times New Roman"/>
          <w:color w:val="000000"/>
          <w:sz w:val="24"/>
          <w:szCs w:val="24"/>
          <w:lang w:eastAsia="en-CA"/>
        </w:rPr>
        <w:t>nger &amp; Parmesan, 2020</w:t>
      </w:r>
      <w:bookmarkEnd w:id="12"/>
      <w:bookmarkEnd w:id="13"/>
      <w:bookmarkEnd w:id="14"/>
      <w:r>
        <w:rPr>
          <w:rFonts w:eastAsia="Times New Roman" w:cs="Times New Roman" w:ascii="Times New Roman" w:hAnsi="Times New Roman"/>
          <w:color w:val="000000"/>
          <w:sz w:val="24"/>
          <w:szCs w:val="24"/>
          <w:lang w:eastAsia="en-CA"/>
        </w:rPr>
        <w:t xml:space="preserve">’s response to </w:t>
      </w:r>
      <w:bookmarkStart w:id="15" w:name="__Fieldmark__84_3903614438"/>
      <w:r>
        <w:rPr>
          <w:rFonts w:eastAsia="Times New Roman" w:cs="Times New Roman" w:ascii="Times New Roman" w:hAnsi="Times New Roman"/>
          <w:color w:val="000000"/>
          <w:sz w:val="24"/>
          <w:szCs w:val="24"/>
          <w:lang w:eastAsia="en-CA"/>
        </w:rPr>
        <w:t>K</w:t>
      </w:r>
      <w:bookmarkStart w:id="16" w:name="__Fieldmark__47_2495178454"/>
      <w:r>
        <w:rPr>
          <w:rFonts w:eastAsia="Times New Roman" w:cs="Times New Roman" w:ascii="Times New Roman" w:hAnsi="Times New Roman"/>
          <w:color w:val="000000"/>
          <w:sz w:val="24"/>
          <w:szCs w:val="24"/>
          <w:lang w:eastAsia="en-CA"/>
        </w:rPr>
        <w:t>h</w:t>
      </w:r>
      <w:bookmarkStart w:id="17" w:name="__Fieldmark__55_942872385"/>
      <w:r>
        <w:rPr>
          <w:rFonts w:eastAsia="Times New Roman" w:cs="Times New Roman" w:ascii="Times New Roman" w:hAnsi="Times New Roman"/>
          <w:color w:val="000000"/>
          <w:sz w:val="24"/>
          <w:szCs w:val="24"/>
          <w:lang w:eastAsia="en-CA"/>
        </w:rPr>
        <w:t>arouba &amp; Wolkovich, 2020)</w:t>
      </w:r>
      <w:bookmarkEnd w:id="15"/>
      <w:bookmarkEnd w:id="16"/>
      <w:bookmarkEnd w:id="17"/>
      <w:r>
        <w:rPr>
          <w:rFonts w:eastAsia="Times New Roman" w:cs="Times New Roman" w:ascii="Times New Roman" w:hAnsi="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8" w:name="__Fieldmark__95_3903614438"/>
      <w:r>
        <w:rPr>
          <w:rFonts w:eastAsia="Times New Roman" w:cs="Times New Roman" w:ascii="Times New Roman" w:hAnsi="Times New Roman"/>
          <w:color w:val="000000"/>
          <w:sz w:val="24"/>
          <w:szCs w:val="24"/>
          <w:lang w:eastAsia="en-CA"/>
        </w:rPr>
        <w:t>(</w:t>
      </w:r>
      <w:bookmarkStart w:id="19" w:name="__Fieldmark__54_2495178454"/>
      <w:r>
        <w:rPr>
          <w:rFonts w:eastAsia="Times New Roman" w:cs="Times New Roman" w:ascii="Times New Roman" w:hAnsi="Times New Roman"/>
          <w:color w:val="000000"/>
          <w:sz w:val="24"/>
          <w:szCs w:val="24"/>
          <w:lang w:eastAsia="en-CA"/>
        </w:rPr>
        <w:t>C</w:t>
      </w:r>
      <w:bookmarkStart w:id="20" w:name="__Fieldmark__61_942872385"/>
      <w:r>
        <w:rPr>
          <w:rFonts w:eastAsia="Times New Roman" w:cs="Times New Roman" w:ascii="Times New Roman" w:hAnsi="Times New Roman"/>
          <w:color w:val="000000"/>
          <w:sz w:val="24"/>
          <w:szCs w:val="24"/>
          <w:lang w:eastAsia="en-CA"/>
        </w:rPr>
        <w:t>ushing, 1990)</w:t>
      </w:r>
      <w:bookmarkEnd w:id="18"/>
      <w:bookmarkEnd w:id="19"/>
      <w:bookmarkEnd w:id="20"/>
      <w:r>
        <w:rPr>
          <w:rFonts w:eastAsia="Times New Roman" w:cs="Times New Roman" w:ascii="Times New Roman" w:hAnsi="Times New Roman"/>
          <w:color w:val="000000"/>
          <w:sz w:val="24"/>
          <w:szCs w:val="24"/>
          <w:lang w:eastAsia="en-CA"/>
        </w:rPr>
        <w:t xml:space="preserve">. The concept was later extended to the case where the phenologies of consumer and resource varied </w:t>
      </w:r>
      <w:bookmarkStart w:id="21" w:name="__Fieldmark__109_3903614438"/>
      <w:r>
        <w:rPr>
          <w:rFonts w:eastAsia="Times New Roman" w:cs="Times New Roman" w:ascii="Times New Roman" w:hAnsi="Times New Roman"/>
          <w:color w:val="000000"/>
          <w:sz w:val="24"/>
          <w:szCs w:val="24"/>
          <w:lang w:eastAsia="en-CA"/>
        </w:rPr>
        <w:t>(</w:t>
      </w:r>
      <w:bookmarkStart w:id="22" w:name="__Fieldmark__64_2495178454"/>
      <w:r>
        <w:rPr>
          <w:rFonts w:eastAsia="Times New Roman" w:cs="Times New Roman" w:ascii="Times New Roman" w:hAnsi="Times New Roman"/>
          <w:color w:val="000000"/>
          <w:sz w:val="24"/>
          <w:szCs w:val="24"/>
          <w:lang w:eastAsia="en-CA"/>
        </w:rPr>
        <w:t>V</w:t>
      </w:r>
      <w:bookmarkStart w:id="23" w:name="__Fieldmark__71_942872385"/>
      <w:r>
        <w:rPr>
          <w:rFonts w:eastAsia="Times New Roman" w:cs="Times New Roman" w:ascii="Times New Roman" w:hAnsi="Times New Roman"/>
          <w:color w:val="000000"/>
          <w:sz w:val="24"/>
          <w:szCs w:val="24"/>
          <w:lang w:eastAsia="en-CA"/>
        </w:rPr>
        <w:t>isser &amp; Holleman, 2001)</w:t>
      </w:r>
      <w:bookmarkEnd w:id="21"/>
      <w:bookmarkEnd w:id="22"/>
      <w:bookmarkEnd w:id="23"/>
      <w:r>
        <w:rPr>
          <w:rFonts w:eastAsia="Times New Roman" w:cs="Times New Roman" w:ascii="Times New Roman" w:hAnsi="Times New Roman"/>
          <w:color w:val="000000"/>
          <w:sz w:val="24"/>
          <w:szCs w:val="24"/>
          <w:lang w:eastAsia="en-CA"/>
        </w:rPr>
        <w:t xml:space="preserve">, but still assumed that maximum fitness of the consumer is achieved at phenological synchrony. However, recent observations suggest that, in some systems, phenological mismatch is the historical baseline </w:t>
      </w:r>
      <w:bookmarkStart w:id="24" w:name="__Fieldmark__122_3903614438"/>
      <w:r>
        <w:rPr>
          <w:rFonts w:eastAsia="Times New Roman" w:cs="Times New Roman" w:ascii="Times New Roman" w:hAnsi="Times New Roman"/>
          <w:color w:val="000000"/>
          <w:sz w:val="24"/>
          <w:szCs w:val="24"/>
          <w:lang w:eastAsia="en-CA"/>
        </w:rPr>
        <w:t>(</w:t>
      </w:r>
      <w:bookmarkStart w:id="25" w:name="__Fieldmark__73_2495178454"/>
      <w:r>
        <w:rPr>
          <w:rFonts w:eastAsia="Times New Roman" w:cs="Times New Roman" w:ascii="Times New Roman" w:hAnsi="Times New Roman"/>
          <w:color w:val="000000"/>
          <w:sz w:val="24"/>
          <w:szCs w:val="24"/>
          <w:lang w:eastAsia="en-CA"/>
        </w:rPr>
        <w:t>S</w:t>
      </w:r>
      <w:bookmarkStart w:id="26" w:name="__Fieldmark__80_942872385"/>
      <w:r>
        <w:rPr>
          <w:rFonts w:eastAsia="Times New Roman" w:cs="Times New Roman" w:ascii="Times New Roman" w:hAnsi="Times New Roman"/>
          <w:color w:val="000000"/>
          <w:sz w:val="24"/>
          <w:szCs w:val="24"/>
          <w:lang w:eastAsia="en-CA"/>
        </w:rPr>
        <w:t>inger &amp; Parmesan, 2010)</w:t>
      </w:r>
      <w:bookmarkEnd w:id="24"/>
      <w:bookmarkEnd w:id="25"/>
      <w:bookmarkEnd w:id="26"/>
      <w:r>
        <w:rPr>
          <w:rFonts w:eastAsia="Times New Roman" w:cs="Times New Roman" w:ascii="Times New Roman" w:hAnsi="Times New Roman"/>
          <w:color w:val="000000"/>
          <w:sz w:val="24"/>
          <w:szCs w:val="24"/>
          <w:lang w:eastAsia="en-CA"/>
        </w:rPr>
        <w:t xml:space="preserve">. Historical mismatch can result from trade-offs between fecundity and mortality (Singer &amp; Parmesan, 2010), mutualistic interactions </w:t>
      </w:r>
      <w:bookmarkStart w:id="27" w:name="__Fieldmark__133_3903614438"/>
      <w:r>
        <w:rPr>
          <w:rFonts w:eastAsia="Times New Roman" w:cs="Times New Roman" w:ascii="Times New Roman" w:hAnsi="Times New Roman"/>
          <w:color w:val="000000"/>
          <w:sz w:val="24"/>
          <w:szCs w:val="24"/>
          <w:lang w:eastAsia="en-CA"/>
        </w:rPr>
        <w:t>(</w:t>
      </w:r>
      <w:bookmarkStart w:id="28" w:name="__Fieldmark__80_2495178454"/>
      <w:r>
        <w:rPr>
          <w:rFonts w:eastAsia="Times New Roman" w:cs="Times New Roman" w:ascii="Times New Roman" w:hAnsi="Times New Roman"/>
          <w:color w:val="000000"/>
          <w:sz w:val="24"/>
          <w:szCs w:val="24"/>
          <w:lang w:eastAsia="en-CA"/>
        </w:rPr>
        <w:t>F</w:t>
      </w:r>
      <w:bookmarkStart w:id="29" w:name="__Fieldmark__87_942872385"/>
      <w:r>
        <w:rPr>
          <w:rFonts w:eastAsia="Times New Roman" w:cs="Times New Roman" w:ascii="Times New Roman" w:hAnsi="Times New Roman"/>
          <w:color w:val="000000"/>
          <w:sz w:val="24"/>
          <w:szCs w:val="24"/>
          <w:lang w:eastAsia="en-CA"/>
        </w:rPr>
        <w:t>orrest &amp; Thomson, 2012)</w:t>
      </w:r>
      <w:bookmarkEnd w:id="27"/>
      <w:bookmarkEnd w:id="28"/>
      <w:bookmarkEnd w:id="29"/>
      <w:r>
        <w:rPr>
          <w:rFonts w:eastAsia="Times New Roman" w:cs="Times New Roman" w:ascii="Times New Roman" w:hAnsi="Times New Roman"/>
          <w:color w:val="000000"/>
          <w:sz w:val="24"/>
          <w:szCs w:val="24"/>
          <w:lang w:eastAsia="en-CA"/>
        </w:rPr>
        <w:t xml:space="preserve"> or intraspecific competition </w:t>
      </w:r>
      <w:bookmarkStart w:id="30" w:name="__Fieldmark__144_3903614438"/>
      <w:r>
        <w:rPr>
          <w:rFonts w:eastAsia="Times New Roman" w:cs="Times New Roman" w:ascii="Times New Roman" w:hAnsi="Times New Roman"/>
          <w:color w:val="000000"/>
          <w:sz w:val="24"/>
          <w:szCs w:val="24"/>
          <w:lang w:eastAsia="en-CA"/>
        </w:rPr>
        <w:t>(</w:t>
      </w:r>
      <w:bookmarkStart w:id="31" w:name="__Fieldmark__87_2495178454"/>
      <w:r>
        <w:rPr>
          <w:rFonts w:eastAsia="Times New Roman" w:cs="Times New Roman" w:ascii="Times New Roman" w:hAnsi="Times New Roman"/>
          <w:color w:val="000000"/>
          <w:sz w:val="24"/>
          <w:szCs w:val="24"/>
          <w:lang w:eastAsia="en-CA"/>
        </w:rPr>
        <w:t>I</w:t>
      </w:r>
      <w:bookmarkStart w:id="32" w:name="__Fieldmark__92_942872385"/>
      <w:r>
        <w:rPr>
          <w:rFonts w:eastAsia="Times New Roman" w:cs="Times New Roman" w:ascii="Times New Roman" w:hAnsi="Times New Roman"/>
          <w:color w:val="000000"/>
          <w:sz w:val="24"/>
          <w:szCs w:val="24"/>
          <w:lang w:eastAsia="en-CA"/>
        </w:rPr>
        <w:t>wasa et al., 1983)</w:t>
      </w:r>
      <w:bookmarkEnd w:id="30"/>
      <w:bookmarkEnd w:id="31"/>
      <w:bookmarkEnd w:id="32"/>
      <w:r>
        <w:rPr>
          <w:rFonts w:eastAsia="Times New Roman" w:cs="Times New Roman" w:ascii="Times New Roman" w:hAnsi="Times New Roman"/>
          <w:color w:val="000000"/>
          <w:sz w:val="24"/>
          <w:szCs w:val="24"/>
          <w:lang w:eastAsia="en-CA"/>
        </w:rPr>
        <w:t>.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(but see Régnière &amp; Nealis, 2018) while the opposite might exacerbate the detrimental effect of asynchrony to the point of extinction of the consumer (Singer &amp; Parmesan, 2010). </w:t>
      </w:r>
    </w:p>
    <w:p>
      <w:pPr>
        <w:pStyle w:val="Normal"/>
        <w:spacing w:lineRule="auto" w:line="480"/>
        <w:ind w:firstLine="720"/>
        <w:rPr>
          <w:rFonts w:ascii="Times New Roman" w:hAnsi="Times New Roman" w:cs="Times New Roman"/>
        </w:rPr>
      </w:pP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color w:val="000000"/>
          <w:sz w:val="24"/>
          <w:szCs w:val="24"/>
          <w:lang w:eastAsia="en-CA"/>
        </w:rPr>
        <w:t xml:space="preserve">Many organisms have advanced their phenology in recent decades </w:t>
      </w:r>
      <w:bookmarkStart w:id="33" w:name="__Fieldmark__160_3903614438"/>
      <w:r>
        <w:rPr>
          <w:rFonts w:eastAsia="Times New Roman" w:cs="Times New Roman" w:ascii="Times New Roman" w:hAnsi="Times New Roman"/>
          <w:color w:val="000000"/>
          <w:sz w:val="24"/>
          <w:szCs w:val="24"/>
          <w:lang w:eastAsia="en-CA"/>
        </w:rPr>
        <w:t>(</w:t>
      </w:r>
      <w:bookmarkStart w:id="34" w:name="__Fieldmark__96_2495178454"/>
      <w:r>
        <w:rPr>
          <w:rFonts w:eastAsia="Times New Roman" w:cs="Times New Roman" w:ascii="Times New Roman" w:hAnsi="Times New Roman"/>
          <w:color w:val="000000"/>
          <w:sz w:val="24"/>
          <w:szCs w:val="24"/>
          <w:lang w:eastAsia="en-CA"/>
        </w:rPr>
        <w:t>P</w:t>
      </w:r>
      <w:bookmarkStart w:id="35" w:name="__Fieldmark__101_942872385"/>
      <w:r>
        <w:rPr>
          <w:rFonts w:eastAsia="Times New Roman" w:cs="Times New Roman" w:ascii="Times New Roman" w:hAnsi="Times New Roman"/>
          <w:color w:val="000000"/>
          <w:sz w:val="24"/>
          <w:szCs w:val="24"/>
          <w:lang w:eastAsia="en-CA"/>
        </w:rPr>
        <w:t>ost et al., 2001</w:t>
      </w:r>
      <w:bookmarkEnd w:id="33"/>
      <w:bookmarkEnd w:id="34"/>
      <w:bookmarkEnd w:id="35"/>
      <w:r>
        <w:rPr>
          <w:rFonts w:eastAsia="Times New Roman" w:cs="Times New Roman" w:ascii="Times New Roman" w:hAnsi="Times New Roman"/>
          <w:color w:val="000000"/>
          <w:sz w:val="24"/>
          <w:szCs w:val="24"/>
          <w:lang w:eastAsia="en-CA"/>
        </w:rPr>
        <w:t>;</w:t>
      </w:r>
      <w:bookmarkStart w:id="36" w:name="__Fieldmark__171_3903614438"/>
      <w:r>
        <w:rPr>
          <w:rFonts w:eastAsia="Times New Roman" w:cs="Times New Roman" w:ascii="Times New Roman" w:hAnsi="Times New Roman"/>
          <w:color w:val="000000"/>
          <w:sz w:val="24"/>
          <w:szCs w:val="24"/>
          <w:lang w:eastAsia="en-CA"/>
        </w:rPr>
        <w:t xml:space="preserve"> </w:t>
      </w:r>
      <w:bookmarkStart w:id="37" w:name="__Fieldmark__103_2495178454"/>
      <w:r>
        <w:rPr>
          <w:rFonts w:eastAsia="Times New Roman" w:cs="Times New Roman" w:ascii="Times New Roman" w:hAnsi="Times New Roman"/>
          <w:color w:val="000000"/>
          <w:sz w:val="24"/>
          <w:szCs w:val="24"/>
          <w:lang w:eastAsia="en-CA"/>
        </w:rPr>
        <w:t>P</w:t>
      </w:r>
      <w:bookmarkStart w:id="38" w:name="__Fieldmark__110_942872385"/>
      <w:r>
        <w:rPr>
          <w:rFonts w:eastAsia="Times New Roman" w:cs="Times New Roman" w:ascii="Times New Roman" w:hAnsi="Times New Roman"/>
          <w:color w:val="000000"/>
          <w:sz w:val="24"/>
          <w:szCs w:val="24"/>
          <w:lang w:eastAsia="en-CA"/>
        </w:rPr>
        <w:t>armesan &amp; Yohe, 2003)</w:t>
      </w:r>
      <w:bookmarkEnd w:id="36"/>
      <w:bookmarkEnd w:id="37"/>
      <w:bookmarkEnd w:id="38"/>
      <w:r>
        <w:rPr>
          <w:rFonts w:eastAsia="Times New Roman" w:cs="Times New Roman" w:ascii="Times New Roman" w:hAnsi="Times New Roman"/>
          <w:color w:val="000000"/>
          <w:sz w:val="24"/>
          <w:szCs w:val="24"/>
          <w:lang w:eastAsia="en-CA"/>
        </w:rPr>
        <w:t xml:space="preserve">, particularly the timing of spring events at mid-high latitudes </w:t>
      </w:r>
      <w:bookmarkStart w:id="39" w:name="__Fieldmark__184_3903614438"/>
      <w:r>
        <w:rPr>
          <w:rFonts w:eastAsia="Times New Roman" w:cs="Times New Roman" w:ascii="Times New Roman" w:hAnsi="Times New Roman"/>
          <w:color w:val="000000"/>
          <w:sz w:val="24"/>
          <w:szCs w:val="24"/>
          <w:lang w:eastAsia="en-CA"/>
        </w:rPr>
        <w:t>(</w:t>
      </w:r>
      <w:bookmarkStart w:id="40" w:name="__Fieldmark__110_2495178454"/>
      <w:r>
        <w:rPr>
          <w:rFonts w:eastAsia="Times New Roman" w:cs="Times New Roman" w:ascii="Times New Roman" w:hAnsi="Times New Roman"/>
          <w:color w:val="000000"/>
          <w:sz w:val="24"/>
          <w:szCs w:val="24"/>
          <w:lang w:eastAsia="en-CA"/>
        </w:rPr>
        <w:t>P</w:t>
      </w:r>
      <w:bookmarkStart w:id="41" w:name="__Fieldmark__116_942872385"/>
      <w:r>
        <w:rPr>
          <w:rFonts w:eastAsia="Times New Roman" w:cs="Times New Roman" w:ascii="Times New Roman" w:hAnsi="Times New Roman"/>
          <w:color w:val="000000"/>
          <w:sz w:val="24"/>
          <w:szCs w:val="24"/>
          <w:lang w:eastAsia="en-CA"/>
        </w:rPr>
        <w:t>armesan, 2006</w:t>
      </w:r>
      <w:bookmarkEnd w:id="39"/>
      <w:bookmarkEnd w:id="40"/>
      <w:bookmarkEnd w:id="41"/>
      <w:r>
        <w:rPr>
          <w:rFonts w:eastAsia="Times New Roman" w:cs="Times New Roman" w:ascii="Times New Roman" w:hAnsi="Times New Roman"/>
          <w:color w:val="000000"/>
          <w:sz w:val="24"/>
          <w:szCs w:val="24"/>
          <w:lang w:eastAsia="en-CA"/>
        </w:rPr>
        <w:t>;</w:t>
      </w:r>
      <w:bookmarkStart w:id="42" w:name="__Fieldmark__195_3903614438"/>
      <w:r>
        <w:rPr>
          <w:rFonts w:eastAsia="Times New Roman" w:cs="Times New Roman" w:ascii="Times New Roman" w:hAnsi="Times New Roman"/>
          <w:color w:val="000000"/>
          <w:sz w:val="24"/>
          <w:szCs w:val="24"/>
          <w:lang w:eastAsia="en-CA"/>
        </w:rPr>
        <w:t xml:space="preserve"> </w:t>
      </w:r>
      <w:bookmarkEnd w:id="42"/>
      <w:r>
        <w:rPr>
          <w:rFonts w:eastAsia="Times New Roman" w:cs="Times New Roman" w:ascii="Times New Roman" w:hAnsi="Times New Roman"/>
          <w:color w:val="000000"/>
          <w:sz w:val="24"/>
          <w:szCs w:val="24"/>
          <w:lang w:eastAsia="en-CA"/>
        </w:rPr>
        <w:t>Cohen et al., 2018</w:t>
      </w:r>
      <w:bookmarkStart w:id="43" w:name="__Fieldmark__206_3903614438"/>
      <w:bookmarkStart w:id="44" w:name="__Fieldmark__124_2495178454"/>
      <w:bookmarkStart w:id="45" w:name="__Fieldmark__127_942872385"/>
      <w:bookmarkEnd w:id="43"/>
      <w:bookmarkEnd w:id="44"/>
      <w:bookmarkEnd w:id="45"/>
      <w:r>
        <w:rPr>
          <w:rFonts w:eastAsia="Times New Roman" w:cs="Times New Roman" w:ascii="Times New Roman" w:hAnsi="Times New Roman"/>
          <w:color w:val="000000"/>
          <w:sz w:val="24"/>
          <w:szCs w:val="24"/>
          <w:lang w:eastAsia="en-CA"/>
        </w:rPr>
        <w:t>). In a meta-analysis of 27 pairs of interacting species, Kharouba et al. (2018) found that phenology advanced by an average of 4 days/decade across species since the early 1980s. Interacting species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(Renner &amp; Zohner, 2018)</w:t>
      </w:r>
      <w:bookmarkStart w:id="46" w:name="__Fieldmark__131_2495178454"/>
      <w:bookmarkStart w:id="47" w:name="__Fieldmark__140_942872385"/>
      <w:bookmarkStart w:id="48" w:name="__Fieldmark__227_3903614438"/>
      <w:bookmarkEnd w:id="46"/>
      <w:bookmarkEnd w:id="47"/>
      <w:bookmarkEnd w:id="48"/>
      <w:r>
        <w:rPr>
          <w:rFonts w:eastAsia="Times New Roman" w:cs="Times New Roman" w:ascii="Times New Roman" w:hAnsi="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&amp; Visser, 2007</w:t>
      </w:r>
      <w:bookmarkStart w:id="49" w:name="__Fieldmark__240_3903614438"/>
      <w:bookmarkStart w:id="50" w:name="__Fieldmark__138_2495178454"/>
      <w:bookmarkStart w:id="51" w:name="__Fieldmark__145_942872385"/>
      <w:bookmarkEnd w:id="49"/>
      <w:bookmarkEnd w:id="50"/>
      <w:bookmarkEnd w:id="51"/>
      <w:r>
        <w:rPr>
          <w:rFonts w:eastAsia="Times New Roman" w:cs="Times New Roman" w:ascii="Times New Roman" w:hAnsi="Times New Roman"/>
          <w:color w:val="000000"/>
          <w:sz w:val="24"/>
          <w:szCs w:val="24"/>
          <w:lang w:eastAsia="en-CA"/>
        </w:rPr>
        <w:t>). Spring defoliators have evolved to exploit foliage at its annual optimal nutritional qualities, i.e., high concentration in nutrient and water and low concentrations in fibre and secondary metabolites (Mattson &amp; Scriber, 1987</w:t>
      </w:r>
      <w:bookmarkStart w:id="52" w:name="__Fieldmark__150_2495178454"/>
      <w:bookmarkStart w:id="53" w:name="__Fieldmark__154_942872385"/>
      <w:bookmarkStart w:id="54" w:name="__Fieldmark__150_942872385"/>
      <w:bookmarkStart w:id="55" w:name="__Fieldmark__259_3903614438"/>
      <w:bookmarkStart w:id="56" w:name="__Fieldmark__145_2495178454"/>
      <w:bookmarkEnd w:id="52"/>
      <w:bookmarkEnd w:id="53"/>
      <w:bookmarkEnd w:id="54"/>
      <w:bookmarkEnd w:id="55"/>
      <w:bookmarkEnd w:id="56"/>
      <w:r>
        <w:rPr>
          <w:rFonts w:eastAsia="Times New Roman" w:cs="Times New Roman" w:ascii="Times New Roman" w:hAnsi="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pPr>
        <w:pStyle w:val="Normal"/>
        <w:spacing w:lineRule="auto" w:line="480" w:before="0" w:after="240"/>
        <w:ind w:firstLine="720"/>
        <w:rPr>
          <w:rFonts w:ascii="Times New Roman" w:hAnsi="Times New Roman" w:cs="Times New Roman"/>
        </w:rPr>
      </w:pPr>
      <w:r>
        <w:rPr>
          <w:rFonts w:eastAsia="Times New Roman" w:cs="Times New Roman" w:ascii="Times New Roman" w:hAnsi="Times New Roman"/>
          <w:color w:val="000000"/>
          <w:sz w:val="24"/>
          <w:szCs w:val="24"/>
          <w:lang w:eastAsia="en-CA"/>
        </w:rPr>
        <w:t xml:space="preserve">The seasonal resting phase of many organisms is divided into two successive stages called endodormancy and ecodormancy in perennial woody plants, and diapause and quiescence in insects </w:t>
      </w:r>
      <w:bookmarkStart w:id="57" w:name="__Fieldmark__274_3903614438"/>
      <w:r>
        <w:rPr>
          <w:rFonts w:eastAsia="Times New Roman" w:cs="Times New Roman" w:ascii="Times New Roman" w:hAnsi="Times New Roman"/>
          <w:color w:val="000000"/>
          <w:sz w:val="24"/>
          <w:szCs w:val="24"/>
          <w:lang w:eastAsia="en-CA"/>
        </w:rPr>
        <w:t>(</w:t>
      </w:r>
      <w:bookmarkStart w:id="58" w:name="__Fieldmark__160_2495178454"/>
      <w:r>
        <w:rPr>
          <w:rFonts w:eastAsia="Times New Roman" w:cs="Times New Roman" w:ascii="Times New Roman" w:hAnsi="Times New Roman"/>
          <w:color w:val="000000"/>
          <w:sz w:val="24"/>
          <w:szCs w:val="24"/>
          <w:lang w:eastAsia="en-CA"/>
        </w:rPr>
        <w:t>C</w:t>
      </w:r>
      <w:bookmarkStart w:id="59" w:name="__Fieldmark__165_942872385"/>
      <w:r>
        <w:rPr>
          <w:rFonts w:eastAsia="Times New Roman" w:cs="Times New Roman" w:ascii="Times New Roman" w:hAnsi="Times New Roman"/>
          <w:color w:val="000000"/>
          <w:sz w:val="24"/>
          <w:szCs w:val="24"/>
          <w:lang w:eastAsia="en-CA"/>
        </w:rPr>
        <w:t>huine &amp; Régnière, 2017)</w:t>
      </w:r>
      <w:bookmarkEnd w:id="57"/>
      <w:bookmarkEnd w:id="58"/>
      <w:bookmarkEnd w:id="59"/>
      <w:r>
        <w:rPr>
          <w:rFonts w:eastAsia="Times New Roman" w:cs="Times New Roman" w:ascii="Times New Roman" w:hAnsi="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We will refer to the second stage of the seasonal resting period simply as the “resting period”. </w:t>
      </w:r>
    </w:p>
    <w:p>
      <w:pPr>
        <w:pStyle w:val="Normal"/>
        <w:spacing w:lineRule="auto" w:line="480" w:before="0" w:after="240"/>
        <w:ind w:firstLine="720"/>
        <w:rPr>
          <w:rFonts w:ascii="Times New Roman" w:hAnsi="Times New Roman" w:cs="Times New Roman"/>
        </w:rPr>
      </w:pP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color w:val="000000"/>
          <w:sz w:val="24"/>
          <w:szCs w:val="24"/>
          <w:lang w:eastAsia="en-CA"/>
        </w:rPr>
        <w:t xml:space="preserve">Science is currently unable to predict the direction or the magnitude of phenological mismatch between consumer and resource induced by climate change and the associated risks that it poses to species </w:t>
      </w:r>
      <w:bookmarkStart w:id="60" w:name="__Fieldmark__295_3903614438"/>
      <w:r>
        <w:rPr>
          <w:rFonts w:eastAsia="Times New Roman" w:cs="Times New Roman" w:ascii="Times New Roman" w:hAnsi="Times New Roman"/>
          <w:color w:val="000000"/>
          <w:sz w:val="24"/>
          <w:szCs w:val="24"/>
          <w:lang w:eastAsia="en-CA"/>
        </w:rPr>
        <w:t>(</w:t>
      </w:r>
      <w:bookmarkStart w:id="61" w:name="__Fieldmark__169_2495178454"/>
      <w:r>
        <w:rPr>
          <w:rFonts w:eastAsia="Times New Roman" w:cs="Times New Roman" w:ascii="Times New Roman" w:hAnsi="Times New Roman"/>
          <w:color w:val="000000"/>
          <w:sz w:val="24"/>
          <w:szCs w:val="24"/>
          <w:lang w:eastAsia="en-CA"/>
        </w:rPr>
        <w:t>S</w:t>
      </w:r>
      <w:bookmarkStart w:id="62" w:name="__Fieldmark__175_942872385"/>
      <w:r>
        <w:rPr>
          <w:rFonts w:eastAsia="Times New Roman" w:cs="Times New Roman" w:ascii="Times New Roman" w:hAnsi="Times New Roman"/>
          <w:color w:val="000000"/>
          <w:sz w:val="24"/>
          <w:szCs w:val="24"/>
          <w:lang w:eastAsia="en-CA"/>
        </w:rPr>
        <w:t>amplonius et al., 2021)</w:t>
      </w:r>
      <w:bookmarkEnd w:id="60"/>
      <w:bookmarkEnd w:id="61"/>
      <w:bookmarkEnd w:id="62"/>
      <w:r>
        <w:rPr>
          <w:rFonts w:eastAsia="Times New Roman" w:cs="Times New Roman" w:ascii="Times New Roman" w:hAnsi="Times New Roman"/>
          <w:color w:val="000000"/>
          <w:sz w:val="24"/>
          <w:szCs w:val="24"/>
          <w:lang w:eastAsia="en-CA"/>
        </w:rPr>
        <w:t xml:space="preserve">. While patterns of change in phenological synchrony are observed at an increasing rate because of climate change (Kharouba et al. 2018), they have been difficult to explain mechanistically.  Different mechanisms can lead to a phenological mismatch between a consumer and its resource.  Different species can respond to different climatic factors or to the same factor but in a different way.   Species can also face different constraints in phenological plasticity </w:t>
      </w:r>
      <w:bookmarkStart w:id="63" w:name="__Fieldmark__319_3903614438"/>
      <w:r>
        <w:rPr>
          <w:rFonts w:eastAsia="Times New Roman" w:cs="Times New Roman" w:ascii="Times New Roman" w:hAnsi="Times New Roman"/>
          <w:color w:val="000000"/>
          <w:sz w:val="24"/>
          <w:szCs w:val="24"/>
          <w:lang w:eastAsia="en-CA"/>
        </w:rPr>
        <w:t>(</w:t>
      </w:r>
      <w:bookmarkStart w:id="64" w:name="__Fieldmark__176_2495178454"/>
      <w:r>
        <w:rPr>
          <w:rFonts w:eastAsia="Times New Roman" w:cs="Times New Roman" w:ascii="Times New Roman" w:hAnsi="Times New Roman"/>
          <w:color w:val="000000"/>
          <w:sz w:val="24"/>
          <w:szCs w:val="24"/>
          <w:lang w:eastAsia="en-CA"/>
        </w:rPr>
        <w:t>B</w:t>
      </w:r>
      <w:bookmarkStart w:id="65" w:name="__Fieldmark__182_942872385"/>
      <w:r>
        <w:rPr>
          <w:rFonts w:eastAsia="Times New Roman" w:cs="Times New Roman" w:ascii="Times New Roman" w:hAnsi="Times New Roman"/>
          <w:color w:val="000000"/>
          <w:sz w:val="24"/>
          <w:szCs w:val="24"/>
          <w:lang w:eastAsia="en-CA"/>
        </w:rPr>
        <w:t>oth &amp; Visser, 2001)</w:t>
      </w:r>
      <w:bookmarkEnd w:id="63"/>
      <w:bookmarkEnd w:id="64"/>
      <w:bookmarkEnd w:id="65"/>
      <w:r>
        <w:rPr>
          <w:rFonts w:eastAsia="Times New Roman" w:cs="Times New Roman" w:ascii="Times New Roman" w:hAnsi="Times New Roman"/>
          <w:color w:val="000000"/>
          <w:sz w:val="24"/>
          <w:szCs w:val="24"/>
          <w:lang w:eastAsia="en-CA"/>
        </w:rPr>
        <w:t xml:space="preserve"> or have different costs associated with phenological response </w:t>
      </w:r>
      <w:bookmarkStart w:id="66" w:name="__Fieldmark__330_3903614438"/>
      <w:r>
        <w:rPr>
          <w:rFonts w:eastAsia="Times New Roman" w:cs="Times New Roman" w:ascii="Times New Roman" w:hAnsi="Times New Roman"/>
          <w:color w:val="000000"/>
          <w:sz w:val="24"/>
          <w:szCs w:val="24"/>
          <w:lang w:eastAsia="en-CA"/>
        </w:rPr>
        <w:t>(</w:t>
      </w:r>
      <w:bookmarkStart w:id="67" w:name="__Fieldmark__183_2495178454"/>
      <w:r>
        <w:rPr>
          <w:rFonts w:eastAsia="Times New Roman" w:cs="Times New Roman" w:ascii="Times New Roman" w:hAnsi="Times New Roman"/>
          <w:color w:val="000000"/>
          <w:sz w:val="24"/>
          <w:szCs w:val="24"/>
          <w:lang w:eastAsia="en-CA"/>
        </w:rPr>
        <w:t>G</w:t>
      </w:r>
      <w:bookmarkStart w:id="68" w:name="__Fieldmark__187_942872385"/>
      <w:r>
        <w:rPr>
          <w:rFonts w:eastAsia="Times New Roman" w:cs="Times New Roman" w:ascii="Times New Roman" w:hAnsi="Times New Roman"/>
          <w:color w:val="000000"/>
          <w:sz w:val="24"/>
          <w:szCs w:val="24"/>
          <w:lang w:eastAsia="en-CA"/>
        </w:rPr>
        <w:t>ienapp &amp; Visser, 2006)</w:t>
      </w:r>
      <w:bookmarkEnd w:id="66"/>
      <w:bookmarkEnd w:id="67"/>
      <w:bookmarkEnd w:id="68"/>
      <w:r>
        <w:rPr>
          <w:rFonts w:eastAsia="Times New Roman" w:cs="Times New Roman" w:ascii="Times New Roman" w:hAnsi="Times New Roman"/>
          <w:color w:val="000000"/>
          <w:sz w:val="24"/>
          <w:szCs w:val="24"/>
          <w:lang w:eastAsia="en-CA"/>
        </w:rPr>
        <w:t>.</w:t>
      </w:r>
    </w:p>
    <w:p>
      <w:pPr>
        <w:pStyle w:val="Normal"/>
        <w:spacing w:lineRule="auto" w:line="480" w:before="0" w:after="240"/>
        <w:ind w:firstLine="72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pPr>
        <w:pStyle w:val="Heading1"/>
        <w:spacing w:lineRule="auto" w:line="480" w:before="280" w:after="280"/>
        <w:rPr>
          <w:sz w:val="32"/>
          <w:szCs w:val="32"/>
        </w:rPr>
      </w:pPr>
      <w:r>
        <w:rPr>
          <w:sz w:val="32"/>
          <w:szCs w:val="32"/>
        </w:rPr>
        <w:t>2. The general model</w:t>
      </w:r>
    </w:p>
    <w:p>
      <w:pPr>
        <w:pStyle w:val="Normal"/>
        <w:spacing w:lineRule="auto" w:line="480"/>
        <w:rPr/>
      </w:pPr>
      <w:r>
        <w:rPr>
          <w:rFonts w:cs="Times New Roman" w:ascii="Times New Roman" w:hAnsi="Times New Roman"/>
          <w:color w:val="000000"/>
          <w:sz w:val="24"/>
          <w:szCs w:val="24"/>
        </w:rPr>
        <w:t xml:space="preserve">We </w:t>
      </w:r>
      <w:r>
        <w:rPr>
          <w:rFonts w:cs="Times New Roman" w:ascii="Times New Roman" w:hAnsi="Times New Roman"/>
          <w:color w:val="000000"/>
          <w:sz w:val="24"/>
          <w:szCs w:val="24"/>
        </w:rPr>
        <w:t xml:space="preserve">first </w:t>
      </w:r>
      <w:r>
        <w:rPr>
          <w:rFonts w:cs="Times New Roman" w:ascii="Times New Roman" w:hAnsi="Times New Roman"/>
          <w:color w:val="000000"/>
          <w:sz w:val="24"/>
          <w:szCs w:val="24"/>
        </w:rPr>
        <w:t xml:space="preserve">present a unified description of the mechanisms that determine the duration of the resting period of a species in terms of accumulation of ambient temperature. Then we develop the main theoretical results for a single and two interacting species. </w:t>
      </w:r>
    </w:p>
    <w:p>
      <w:pPr>
        <w:pStyle w:val="NormalWeb"/>
        <w:spacing w:lineRule="auto" w:line="480" w:beforeAutospacing="0" w:before="280" w:afterAutospacing="0" w:after="280"/>
        <w:rPr/>
      </w:pPr>
      <w:r>
        <w:rPr>
          <w:color w:val="000000"/>
        </w:rPr>
        <w:t xml:space="preserve">Throughout the resting period, organisms accumulate units of some quantity at some instantaneous rate that depends on ambient temperature. The resting period ends when a certain level of the quantity has accumulated. For example, trees accumulate heat </w:t>
      </w:r>
      <w:bookmarkStart w:id="69" w:name="__Fieldmark__374_3903614438"/>
      <w:r>
        <w:rPr>
          <w:color w:val="000000"/>
        </w:rPr>
        <w:t>(</w:t>
      </w:r>
      <w:bookmarkStart w:id="70" w:name="__Fieldmark__198_2495178454"/>
      <w:r>
        <w:rPr>
          <w:color w:val="000000"/>
        </w:rPr>
        <w:t>C</w:t>
      </w:r>
      <w:bookmarkStart w:id="71" w:name="__Fieldmark__204_942872385"/>
      <w:r>
        <w:rPr>
          <w:color w:val="000000"/>
        </w:rPr>
        <w:t xml:space="preserve">olombo, 1998; </w:t>
      </w:r>
      <w:bookmarkStart w:id="72" w:name="__Fieldmark__385_3903614438"/>
      <w:bookmarkStart w:id="73" w:name="__Fieldmark__205_2495178454"/>
      <w:bookmarkEnd w:id="69"/>
      <w:bookmarkEnd w:id="70"/>
      <w:bookmarkEnd w:id="71"/>
      <w:r>
        <w:rPr>
          <w:color w:val="000000"/>
        </w:rPr>
        <w:t>C</w:t>
      </w:r>
      <w:bookmarkStart w:id="74" w:name="__Fieldmark__209_942872385"/>
      <w:r>
        <w:rPr>
          <w:color w:val="000000"/>
        </w:rPr>
        <w:t>huine, 2000</w:t>
      </w:r>
      <w:bookmarkEnd w:id="72"/>
      <w:bookmarkEnd w:id="73"/>
      <w:bookmarkEnd w:id="74"/>
      <w:r>
        <w:rPr>
          <w:color w:val="000000"/>
        </w:rPr>
        <w:t xml:space="preserve">; </w:t>
      </w:r>
      <w:bookmarkStart w:id="75" w:name="__Fieldmark__396_3903614438"/>
      <w:r>
        <w:rPr>
          <w:color w:val="000000"/>
        </w:rPr>
        <w:t>D</w:t>
      </w:r>
      <w:bookmarkStart w:id="76" w:name="__Fieldmark__212_2495178454"/>
      <w:r>
        <w:rPr>
          <w:color w:val="000000"/>
        </w:rPr>
        <w:t>e</w:t>
      </w:r>
      <w:bookmarkStart w:id="77" w:name="__Fieldmark__214_942872385"/>
      <w:r>
        <w:rPr>
          <w:color w:val="000000"/>
        </w:rPr>
        <w:t>sbiens, 2007)</w:t>
      </w:r>
      <w:bookmarkEnd w:id="75"/>
      <w:bookmarkEnd w:id="76"/>
      <w:bookmarkEnd w:id="77"/>
      <w:r>
        <w:rPr>
          <w:color w:val="000000"/>
        </w:rPr>
        <w:t xml:space="preserve">. Many resting insects have temperature-dependent development rates, so that physiological stage ultimately also measures accumulated heat </w:t>
      </w:r>
      <w:bookmarkStart w:id="78" w:name="__Fieldmark__407_39036144381"/>
      <w:r>
        <w:rPr>
          <w:color w:val="000000"/>
        </w:rPr>
        <w:t>(</w:t>
      </w:r>
      <w:bookmarkStart w:id="79" w:name="__Fieldmark__219_24951784541"/>
      <w:r>
        <w:rPr>
          <w:color w:val="000000"/>
        </w:rPr>
        <w:t>C</w:t>
      </w:r>
      <w:bookmarkStart w:id="80" w:name="__Fieldmark__219_9428723851"/>
      <w:r>
        <w:rPr>
          <w:color w:val="000000"/>
        </w:rPr>
        <w:t>obbold &amp; Powell, 2011</w:t>
      </w:r>
      <w:bookmarkEnd w:id="78"/>
      <w:bookmarkEnd w:id="79"/>
      <w:bookmarkEnd w:id="80"/>
      <w:r>
        <w:rPr>
          <w:color w:val="000000"/>
        </w:rPr>
        <w:t xml:space="preserve">; </w:t>
      </w:r>
      <w:bookmarkStart w:id="81" w:name="__Fieldmark__418_39036144381"/>
      <w:r>
        <w:rPr>
          <w:color w:val="000000"/>
        </w:rPr>
        <w:t>R</w:t>
      </w:r>
      <w:bookmarkStart w:id="82" w:name="__Fieldmark__226_24951784541"/>
      <w:r>
        <w:rPr>
          <w:color w:val="000000"/>
        </w:rPr>
        <w:t>é</w:t>
      </w:r>
      <w:bookmarkStart w:id="83" w:name="__Fieldmark__224_9428723851"/>
      <w:r>
        <w:rPr>
          <w:color w:val="000000"/>
        </w:rPr>
        <w:t>gnière, et al., 2012)</w:t>
      </w:r>
      <w:bookmarkEnd w:id="81"/>
      <w:bookmarkEnd w:id="82"/>
      <w:bookmarkEnd w:id="83"/>
      <w:r>
        <w:rPr>
          <w:color w:val="000000"/>
        </w:rPr>
        <w:t>. The concept of accumulating some quantity before progressing to a different stage dates back to models for age- or stage-structured populations (Gurney et al 1983, Nisbet and Gurney, 1983) and is “still the most important assumption in plant and animal phenology modelling” (Chuine &amp; Régnière, 2017).</w:t>
      </w:r>
    </w:p>
    <w:p>
      <w:pPr>
        <w:pStyle w:val="NormalWeb"/>
        <w:spacing w:lineRule="auto" w:line="480" w:beforeAutospacing="0" w:before="280" w:afterAutospacing="0" w:after="280"/>
        <w:ind w:firstLine="360"/>
        <w:rPr/>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84" w:name="__Fieldmark__463_3903614438"/>
      <w:r>
        <w:rPr>
          <w:color w:val="000000"/>
        </w:rPr>
        <w:t>(</w:t>
      </w:r>
      <w:bookmarkStart w:id="85" w:name="__Fieldmark__474_3903614438"/>
      <w:bookmarkEnd w:id="84"/>
      <w:r>
        <w:rPr>
          <w:color w:val="000000"/>
        </w:rPr>
        <w:t>A</w:t>
      </w:r>
      <w:bookmarkStart w:id="86" w:name="__Fieldmark__250_2495178454"/>
      <w:r>
        <w:rPr>
          <w:color w:val="000000"/>
        </w:rPr>
        <w:t>m</w:t>
      </w:r>
      <w:bookmarkStart w:id="87" w:name="__Fieldmark__244_942872385"/>
      <w:r>
        <w:rPr>
          <w:color w:val="000000"/>
        </w:rPr>
        <w:t>arasekare &amp; Coutinho, 2014)</w:t>
      </w:r>
      <w:bookmarkEnd w:id="85"/>
      <w:bookmarkEnd w:id="86"/>
      <w:bookmarkEnd w:id="87"/>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jc w:val="left"/>
        <w:tblInd w:w="0" w:type="dxa"/>
        <w:tblBorders/>
        <w:tblCellMar>
          <w:top w:w="0" w:type="dxa"/>
          <w:left w:w="118" w:type="dxa"/>
          <w:bottom w:w="0" w:type="dxa"/>
          <w:right w:w="108" w:type="dxa"/>
        </w:tblCellMar>
        <w:tblLook w:lastRow="0" w:firstRow="1" w:lastColumn="0" w:firstColumn="1" w:val="04a0" w:noHBand="0" w:noVBand="1"/>
      </w:tblPr>
      <w:tblGrid>
        <w:gridCol w:w="985"/>
        <w:gridCol w:w="7088"/>
        <w:gridCol w:w="989"/>
      </w:tblGrid>
      <w:tr>
        <w:trPr/>
        <w:tc>
          <w:tcPr>
            <w:tcW w:w="985" w:type="dxa"/>
            <w:tcBorders/>
            <w:shd w:fill="auto" w:val="clear"/>
            <w:vAlign w:val="center"/>
          </w:tcPr>
          <w:p>
            <w:pPr>
              <w:pStyle w:val="NormalWeb"/>
              <w:spacing w:lineRule="auto" w:line="480" w:before="28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r>
                    <w:rPr>
                      <w:rFonts w:ascii="Cambria Math" w:hAnsi="Cambria Math"/>
                    </w:rPr>
                    <m:t xml:space="preserve">R</m:t>
                  </m:r>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dt</m:t>
                  </m:r>
                </m:e>
              </m:nary>
              <m:r>
                <w:rPr>
                  <w:rFonts w:ascii="Cambria Math" w:hAnsi="Cambria Math"/>
                </w:rPr>
                <m:t xml:space="preserve">=</m:t>
              </m:r>
              <m:r>
                <w:rPr>
                  <w:rFonts w:ascii="Cambria Math" w:hAnsi="Cambria Math"/>
                </w:rPr>
                <m:t xml:space="preserve">F</m:t>
              </m:r>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1</w:t>
            </w:r>
          </w:p>
        </w:tc>
      </w:tr>
    </w:tbl>
    <w:p>
      <w:pPr>
        <w:pStyle w:val="Normal"/>
        <w:spacing w:lineRule="auto" w:line="480" w:before="280" w:after="160"/>
        <w:rPr/>
      </w:pPr>
      <w:r>
        <w:rPr>
          <w:rFonts w:eastAsia="Times New Roman" w:cs="Times New Roman" w:ascii="Times New Roman" w:hAnsi="Times New Roman"/>
          <w:color w:val="000000"/>
          <w:sz w:val="24"/>
          <w:szCs w:val="24"/>
          <w:lang w:eastAsia="en-CA"/>
        </w:rPr>
        <w:t>This equation is equivalent to the stage-duration condition in Nisbet &amp; Gurney (1983).</w:t>
      </w:r>
    </w:p>
    <w:p>
      <w:pPr>
        <w:pStyle w:val="Normal"/>
        <w:spacing w:lineRule="auto" w:line="480" w:before="280" w:after="160"/>
        <w:rPr>
          <w:rFonts w:ascii="Times New Roman" w:hAnsi="Times New Roman" w:eastAsia="Times New Roman" w:cs="Times New Roman"/>
          <w:sz w:val="24"/>
          <w:szCs w:val="24"/>
          <w:lang w:eastAsia="en-CA"/>
        </w:rPr>
      </w:pPr>
      <w:r>
        <w:rPr>
          <w:rFonts w:eastAsia="Times New Roman" w:cs="Times New Roman" w:ascii="Times New Roman" w:hAnsi="Times New Roman"/>
          <w:color w:val="000000"/>
          <w:sz w:val="24"/>
          <w:szCs w:val="24"/>
          <w:lang w:eastAsia="en-CA"/>
        </w:rPr>
        <w:t xml:space="preserve">A typical example for the accumulation rate function is </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28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b</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c</m:t>
                          </m:r>
                        </m:e>
                      </m:d>
                    </m:e>
                  </m:d>
                </m:den>
              </m:f>
            </m:oMath>
            <w:r>
              <w:rPr/>
              <w:t>,</w:t>
            </w:r>
          </w:p>
        </w:tc>
        <w:tc>
          <w:tcPr>
            <w:tcW w:w="989" w:type="dxa"/>
            <w:tcBorders/>
            <w:shd w:fill="auto" w:val="clear"/>
            <w:vAlign w:val="center"/>
          </w:tcPr>
          <w:p>
            <w:pPr>
              <w:pStyle w:val="NormalWeb"/>
              <w:spacing w:lineRule="auto" w:line="480" w:before="280" w:after="0"/>
              <w:jc w:val="center"/>
              <w:rPr/>
            </w:pPr>
            <w:r>
              <w:rPr/>
              <w:t>Eq. 2</w:t>
            </w:r>
          </w:p>
        </w:tc>
      </w:tr>
    </w:tbl>
    <w:p>
      <w:pPr>
        <w:pStyle w:val="Normal"/>
        <w:spacing w:lineRule="auto" w:line="480" w:before="280" w:after="160"/>
        <w:rPr/>
      </w:pPr>
      <w:r>
        <w:rPr>
          <w:rFonts w:eastAsia="Times New Roman" w:cs="Times New Roman" w:ascii="Times New Roman" w:hAnsi="Times New Roman"/>
          <w:color w:val="000000"/>
          <w:sz w:val="24"/>
          <w:szCs w:val="24"/>
          <w:lang w:eastAsia="en-CA"/>
        </w:rPr>
        <w:t xml:space="preserve">with parameters </w:t>
      </w:r>
      <w:r>
        <w:rPr>
          <w:rFonts w:eastAsia="Times New Roman" w:cs="Times New Roman" w:ascii="Times New Roman" w:hAnsi="Times New Roman"/>
          <w:i/>
          <w:iCs/>
          <w:color w:val="000000"/>
          <w:sz w:val="24"/>
          <w:szCs w:val="24"/>
          <w:lang w:eastAsia="en-CA"/>
        </w:rPr>
        <w:t>b &lt; 0</w:t>
      </w:r>
      <w:r>
        <w:rPr>
          <w:rFonts w:eastAsia="Times New Roman" w:cs="Times New Roman" w:ascii="Times New Roman" w:hAnsi="Times New Roman"/>
          <w:color w:val="000000"/>
          <w:sz w:val="24"/>
          <w:szCs w:val="24"/>
          <w:lang w:eastAsia="en-CA"/>
        </w:rPr>
        <w:t xml:space="preserve"> and </w:t>
      </w:r>
      <w:r>
        <w:rPr>
          <w:rFonts w:eastAsia="Times New Roman" w:cs="Times New Roman" w:ascii="Times New Roman" w:hAnsi="Times New Roman"/>
          <w:i/>
          <w:iCs/>
          <w:color w:val="000000"/>
          <w:sz w:val="24"/>
          <w:szCs w:val="24"/>
          <w:lang w:eastAsia="en-CA"/>
        </w:rPr>
        <w:t>c</w:t>
      </w:r>
      <w:r>
        <w:rPr>
          <w:rFonts w:eastAsia="Times New Roman" w:cs="Times New Roman" w:ascii="Times New Roman" w:hAnsi="Times New Roman"/>
          <w:color w:val="000000"/>
          <w:sz w:val="24"/>
          <w:szCs w:val="24"/>
          <w:lang w:eastAsia="en-CA"/>
        </w:rPr>
        <w:t xml:space="preserve"> </w:t>
      </w:r>
      <w:bookmarkStart w:id="88" w:name="__Fieldmark__553_3903614438"/>
      <w:r>
        <w:rPr>
          <w:rFonts w:eastAsia="Times New Roman" w:cs="Times New Roman" w:ascii="Times New Roman" w:hAnsi="Times New Roman"/>
          <w:color w:val="000000"/>
          <w:sz w:val="24"/>
          <w:szCs w:val="24"/>
          <w:lang w:eastAsia="en-CA"/>
        </w:rPr>
        <w:t>(</w:t>
      </w:r>
      <w:bookmarkStart w:id="89" w:name="__Fieldmark__289_2495178454"/>
      <w:r>
        <w:rPr>
          <w:rFonts w:eastAsia="Times New Roman" w:cs="Times New Roman" w:ascii="Times New Roman" w:hAnsi="Times New Roman"/>
          <w:color w:val="000000"/>
          <w:sz w:val="24"/>
          <w:szCs w:val="24"/>
          <w:lang w:eastAsia="en-CA"/>
        </w:rPr>
        <w:t>C</w:t>
      </w:r>
      <w:bookmarkStart w:id="90" w:name="__Fieldmark__286_942872385"/>
      <w:r>
        <w:rPr>
          <w:rFonts w:eastAsia="Times New Roman" w:cs="Times New Roman" w:ascii="Times New Roman" w:hAnsi="Times New Roman"/>
          <w:color w:val="000000"/>
          <w:sz w:val="24"/>
          <w:szCs w:val="24"/>
          <w:lang w:eastAsia="en-CA"/>
        </w:rPr>
        <w:t>huine, 2000</w:t>
      </w:r>
      <w:bookmarkEnd w:id="88"/>
      <w:bookmarkEnd w:id="89"/>
      <w:bookmarkEnd w:id="90"/>
      <w:r>
        <w:rPr>
          <w:rFonts w:eastAsia="Times New Roman" w:cs="Times New Roman" w:ascii="Times New Roman" w:hAnsi="Times New Roman"/>
          <w:color w:val="000000"/>
          <w:sz w:val="24"/>
          <w:szCs w:val="24"/>
          <w:lang w:eastAsia="en-CA"/>
        </w:rPr>
        <w:t xml:space="preserve">; </w:t>
      </w:r>
      <w:bookmarkStart w:id="91" w:name="__Fieldmark__564_3903614438"/>
      <w:r>
        <w:rPr>
          <w:rFonts w:eastAsia="Times New Roman" w:cs="Times New Roman" w:ascii="Times New Roman" w:hAnsi="Times New Roman"/>
          <w:color w:val="000000"/>
          <w:sz w:val="24"/>
          <w:szCs w:val="24"/>
          <w:lang w:eastAsia="en-CA"/>
        </w:rPr>
        <w:t>R</w:t>
      </w:r>
      <w:bookmarkStart w:id="92" w:name="__Fieldmark__296_2495178454"/>
      <w:r>
        <w:rPr>
          <w:rFonts w:eastAsia="Times New Roman" w:cs="Times New Roman" w:ascii="Times New Roman" w:hAnsi="Times New Roman"/>
          <w:color w:val="000000"/>
          <w:sz w:val="24"/>
          <w:szCs w:val="24"/>
          <w:lang w:eastAsia="en-CA"/>
        </w:rPr>
        <w:t>e</w:t>
      </w:r>
      <w:bookmarkStart w:id="93" w:name="__Fieldmark__291_942872385"/>
      <w:r>
        <w:rPr>
          <w:rFonts w:eastAsia="Times New Roman" w:cs="Times New Roman" w:ascii="Times New Roman" w:hAnsi="Times New Roman"/>
          <w:color w:val="000000"/>
          <w:sz w:val="24"/>
          <w:szCs w:val="24"/>
          <w:lang w:eastAsia="en-CA"/>
        </w:rPr>
        <w:t>baudo &amp; Rabhi, 2018)</w:t>
      </w:r>
      <w:bookmarkEnd w:id="91"/>
      <w:bookmarkEnd w:id="92"/>
      <w:bookmarkEnd w:id="93"/>
      <w:r>
        <w:rPr>
          <w:rFonts w:eastAsia="Times New Roman" w:cs="Times New Roman" w:ascii="Times New Roman" w:hAnsi="Times New Roman"/>
          <w:color w:val="000000"/>
          <w:sz w:val="24"/>
          <w:szCs w:val="24"/>
          <w:lang w:eastAsia="en-CA"/>
        </w:rPr>
        <w:t>; see Fig 1A.  Temperature patterns during the resting period differ between locations and change due to climate change (Fig 1B). Different species, such as a consumer and its resource, maybe affected differently (Fig 1C). Consequently, the end times of their respective resting period may shift differently (Fig 1D).  When temperatures increase, accumulation occurs faster and the phenology advances, i.e., the end time is earlier.</w:t>
      </w:r>
    </w:p>
    <w:p>
      <w:pPr>
        <w:pStyle w:val="Normal"/>
        <w:spacing w:lineRule="auto" w:line="480" w:before="280" w:after="160"/>
        <w:rPr/>
      </w:pP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color w:val="000000"/>
          <w:sz w:val="24"/>
          <w:szCs w:val="24"/>
          <w:lang w:eastAsia="en-CA"/>
        </w:rPr>
        <w:tab/>
        <w:t xml:space="preserve"> In view of our intended application, we also refer to the consumer as the insect and to the resource as the tree. We denote the corresponding end times by </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e</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color w:val="000000"/>
          <w:sz w:val="24"/>
          <w:szCs w:val="24"/>
          <w:lang w:eastAsia="en-CA"/>
        </w:rPr>
        <w:t xml:space="preserve"> (emergence time) for the consumer (insect) and by </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color w:val="000000"/>
          <w:sz w:val="24"/>
          <w:szCs w:val="24"/>
          <w:lang w:eastAsia="en-CA"/>
        </w:rPr>
        <w:t xml:space="preserve"> (budburst time) for the resource (its host tree). We call the difference in end times the </w:t>
      </w:r>
      <w:r>
        <w:rPr>
          <w:rFonts w:eastAsia="Times New Roman" w:cs="Times New Roman" w:ascii="Times New Roman" w:hAnsi="Times New Roman"/>
          <w:i/>
          <w:iCs/>
          <w:color w:val="000000"/>
          <w:sz w:val="24"/>
          <w:szCs w:val="24"/>
          <w:lang w:eastAsia="en-CA"/>
        </w:rPr>
        <w:t>mismatch</w:t>
      </w:r>
      <w:r>
        <w:rPr>
          <w:rFonts w:eastAsia="Times New Roman" w:cs="Times New Roman" w:ascii="Times New Roman" w:hAnsi="Times New Roman"/>
          <w:color w:val="000000"/>
          <w:sz w:val="24"/>
          <w:szCs w:val="24"/>
          <w:lang w:eastAsia="en-CA"/>
        </w:rPr>
        <w:t xml:space="preserve"> between the two species (i.e., </w:t>
      </w:r>
      <w:r>
        <w:rPr>
          <w:rFonts w:eastAsia="Times New Roman" w:cs="Times New Roman" w:ascii="Times New Roman" w:hAnsi="Times New Roman"/>
          <w:i/>
          <w:iCs/>
          <w:color w:val="000000"/>
          <w:sz w:val="24"/>
          <w:szCs w:val="24"/>
          <w:lang w:eastAsia="en-CA"/>
        </w:rPr>
        <w:t>mismatch = t</w:t>
      </w:r>
      <w:r>
        <w:rPr>
          <w:rFonts w:eastAsia="Times New Roman" w:cs="Times New Roman" w:ascii="Times New Roman" w:hAnsi="Times New Roman"/>
          <w:i/>
          <w:iCs/>
          <w:color w:val="000000"/>
          <w:sz w:val="24"/>
          <w:szCs w:val="24"/>
          <w:vertAlign w:val="subscript"/>
          <w:lang w:eastAsia="en-CA"/>
        </w:rPr>
        <w:t>e</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pPr>
        <w:pStyle w:val="Normal"/>
        <w:spacing w:lineRule="auto" w:line="480" w:before="280" w:after="160"/>
        <w:rPr/>
      </w:pPr>
      <w:r>
        <w:rPr>
          <w:rFonts w:cs="Times New Roman" w:ascii="Times New Roman" w:hAnsi="Times New Roman"/>
          <w:color w:val="000000"/>
          <w:sz w:val="24"/>
          <w:szCs w:val="24"/>
        </w:rPr>
        <w:t xml:space="preserve">Model equation (Eq. 1) can in general not be solved explicitly for the end time, </w:t>
      </w:r>
      <w:r>
        <w:rPr>
          <w:rFonts w:cs="Times New Roman" w:ascii="Times New Roman" w:hAnsi="Times New Roman"/>
          <w:i/>
          <w:iCs/>
          <w:color w:val="000000"/>
          <w:sz w:val="24"/>
          <w:szCs w:val="24"/>
        </w:rPr>
        <w:t>t</w:t>
      </w:r>
      <w:r>
        <w:rPr>
          <w:rFonts w:cs="Times New Roman" w:ascii="Times New Roman" w:hAnsi="Times New Roman"/>
          <w:i/>
          <w:iCs/>
          <w:color w:val="000000"/>
          <w:sz w:val="24"/>
          <w:szCs w:val="24"/>
          <w:vertAlign w:val="superscript"/>
        </w:rPr>
        <w:t>*</w:t>
      </w:r>
      <w:r>
        <w:rPr>
          <w:rFonts w:cs="Times New Roman" w:ascii="Times New Roman" w:hAnsi="Times New Roman"/>
          <w:color w:val="000000"/>
          <w:sz w:val="24"/>
          <w:szCs w:val="24"/>
        </w:rPr>
        <w:t xml:space="preserve">. Instead, we derive a general approximation formula for how </w:t>
      </w:r>
      <w:r>
        <w:rPr>
          <w:rFonts w:cs="Times New Roman" w:ascii="Times New Roman" w:hAnsi="Times New Roman"/>
          <w:i/>
          <w:iCs/>
          <w:color w:val="000000"/>
          <w:sz w:val="24"/>
          <w:szCs w:val="24"/>
        </w:rPr>
        <w:t>t</w:t>
      </w:r>
      <w:r>
        <w:rPr>
          <w:rFonts w:cs="Times New Roman" w:ascii="Times New Roman" w:hAnsi="Times New Roman"/>
          <w:i/>
          <w:iCs/>
          <w:color w:val="000000"/>
          <w:sz w:val="24"/>
          <w:szCs w:val="24"/>
          <w:vertAlign w:val="superscript"/>
        </w:rPr>
        <w:t>*</w:t>
      </w:r>
      <w:r>
        <w:rPr>
          <w:rFonts w:cs="Times New Roman" w:ascii="Times New Roman" w:hAnsi="Times New Roman"/>
          <w:color w:val="000000"/>
          <w:sz w:val="24"/>
          <w:szCs w:val="24"/>
        </w:rPr>
        <w:t xml:space="preserve"> changes when future temperature time series (</w:t>
      </w:r>
      <w:r>
        <w:rPr>
          <w:rFonts w:cs="Times New Roman" w:ascii="Times New Roman" w:hAnsi="Times New Roman"/>
          <w:i/>
          <w:iCs/>
          <w:color w:val="000000"/>
          <w:sz w:val="24"/>
          <w:szCs w:val="24"/>
        </w:rPr>
        <w:t>x</w:t>
      </w:r>
      <w:r>
        <w:rPr>
          <w:rFonts w:cs="Times New Roman" w:ascii="Times New Roman" w:hAnsi="Times New Roman"/>
          <w:i/>
          <w:iCs/>
          <w:color w:val="000000"/>
          <w:sz w:val="24"/>
          <w:szCs w:val="24"/>
          <w:vertAlign w:val="subscript"/>
        </w:rPr>
        <w:t>2</w:t>
      </w:r>
      <w:r>
        <w:rPr>
          <w:rFonts w:cs="Times New Roman" w:ascii="Times New Roman" w:hAnsi="Times New Roman"/>
          <w:i/>
          <w:iCs/>
          <w:color w:val="000000"/>
          <w:sz w:val="24"/>
          <w:szCs w:val="24"/>
        </w:rPr>
        <w:t>(t)</w:t>
      </w:r>
      <w:r>
        <w:rPr>
          <w:rFonts w:cs="Times New Roman" w:ascii="Times New Roman" w:hAnsi="Times New Roman"/>
          <w:color w:val="000000"/>
          <w:sz w:val="24"/>
          <w:szCs w:val="24"/>
        </w:rPr>
        <w:t>) deviate from historical expectation (</w:t>
      </w:r>
      <w:r>
        <w:rPr>
          <w:rFonts w:cs="Times New Roman" w:ascii="Times New Roman" w:hAnsi="Times New Roman"/>
          <w:i/>
          <w:iCs/>
          <w:color w:val="000000"/>
          <w:sz w:val="24"/>
          <w:szCs w:val="24"/>
        </w:rPr>
        <w:t>x</w:t>
      </w:r>
      <w:r>
        <w:rPr>
          <w:rFonts w:cs="Times New Roman" w:ascii="Times New Roman" w:hAnsi="Times New Roman"/>
          <w:i/>
          <w:iCs/>
          <w:color w:val="000000"/>
          <w:sz w:val="24"/>
          <w:szCs w:val="24"/>
          <w:vertAlign w:val="subscript"/>
        </w:rPr>
        <w:t>1</w:t>
      </w:r>
      <w:r>
        <w:rPr>
          <w:rFonts w:cs="Times New Roman" w:ascii="Times New Roman" w:hAnsi="Times New Roman"/>
          <w:i/>
          <w:iCs/>
          <w:color w:val="000000"/>
          <w:sz w:val="24"/>
          <w:szCs w:val="24"/>
        </w:rPr>
        <w:t>(t)</w:t>
      </w:r>
      <w:r>
        <w:rPr>
          <w:rFonts w:cs="Times New Roman" w:ascii="Times New Roman" w:hAnsi="Times New Roman"/>
          <w:color w:val="000000"/>
          <w:sz w:val="24"/>
          <w:szCs w:val="24"/>
        </w:rPr>
        <w:t xml:space="preserve">) by a small amount (see Supplementary Material). We use this formula to evaluate and discuss the impact of climate change on the phenology of a single species and the phenological mismatch between two species in two particular </w:t>
      </w:r>
      <w:r>
        <w:rPr>
          <w:rFonts w:cs="Times New Roman" w:ascii="Times New Roman" w:hAnsi="Times New Roman"/>
          <w:color w:val="000000"/>
          <w:sz w:val="24"/>
          <w:szCs w:val="24"/>
        </w:rPr>
        <w:t>scenarios</w:t>
      </w:r>
      <w:r>
        <w:rPr>
          <w:rFonts w:cs="Times New Roman" w:ascii="Times New Roman" w:hAnsi="Times New Roman"/>
          <w:color w:val="000000"/>
          <w:sz w:val="24"/>
          <w:szCs w:val="24"/>
        </w:rPr>
        <w:t>: a constant temperature difference throughout the resting period or a warm or cold spell during a short time period. Our results here apply to any general rate accumulation function.</w:t>
      </w:r>
    </w:p>
    <w:p>
      <w:pPr>
        <w:pStyle w:val="Heading3"/>
        <w:spacing w:lineRule="auto" w:line="480"/>
        <w:rPr/>
      </w:pPr>
      <w:r>
        <w:rPr>
          <w:rFonts w:cs="Times New Roman" w:ascii="Times New Roman" w:hAnsi="Times New Roman"/>
          <w:b/>
          <w:bCs/>
          <w:color w:val="000000"/>
        </w:rPr>
        <w:t>Phenology shift of a single species</w:t>
      </w:r>
    </w:p>
    <w:p>
      <w:pPr>
        <w:pStyle w:val="NormalWeb"/>
        <w:spacing w:lineRule="auto" w:line="480"/>
        <w:rPr>
          <w:color w:val="000000"/>
        </w:rPr>
      </w:pPr>
      <w:r>
        <w:rPr>
          <w:rFonts w:eastAsia="Calibri" w:eastAsiaTheme="minorHAnsi"/>
          <w:color w:val="000000"/>
          <w:lang w:eastAsia="en-US"/>
        </w:rPr>
        <w:t>When</w:t>
      </w:r>
      <w:r>
        <w:rPr>
          <w:color w:val="000000"/>
        </w:rPr>
        <w:t xml:space="preserve"> temperatures differ by a constant (</w:t>
      </w:r>
      <w:r>
        <w:rPr/>
      </w:r>
      <m:oMath xmlns:m="http://schemas.openxmlformats.org/officeDocument/2006/math">
        <m:r>
          <w:rPr>
            <w:rFonts w:ascii="Cambria Math" w:hAnsi="Cambria Math"/>
          </w:rPr>
          <m:t xml:space="preserve">∆</m:t>
        </m:r>
        <m:r>
          <w:rPr>
            <w:rFonts w:ascii="Cambria Math" w:hAnsi="Cambria Math"/>
          </w:rPr>
          <m:t xml:space="preserve">x</m:t>
        </m:r>
      </m:oMath>
      <w:r>
        <w:rPr>
          <w:color w:val="000000"/>
        </w:rPr>
        <w:t xml:space="preserve">), we write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r>
          <w:rPr>
            <w:rFonts w:ascii="Cambria Math" w:hAnsi="Cambria Math"/>
          </w:rPr>
          <m:t xml:space="preserve">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sSubSup>
                <m:e>
                  <m:r>
                    <w:rPr>
                      <w:rFonts w:ascii="Cambria Math" w:hAnsi="Cambria Math"/>
                    </w:rPr>
                    <m:t xml:space="preserve">t</m:t>
                  </m:r>
                </m:e>
                <m:sub>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1</m:t>
                  </m:r>
                </m:sub>
                <m:sup/>
              </m:sSubSup>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R</m:t>
                  </m:r>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1</m:t>
                              </m:r>
                            </m:sub>
                            <m:sup/>
                          </m:sSubSup>
                        </m:e>
                      </m:d>
                    </m:e>
                  </m:d>
                </m:den>
              </m:f>
              <m:nary>
                <m:naryPr>
                  <m:chr m:val="∫"/>
                </m:naryPr>
                <m:sub>
                  <m:sSub>
                    <m:e>
                      <m:r>
                        <w:rPr>
                          <w:rFonts w:ascii="Cambria Math" w:hAnsi="Cambria Math"/>
                        </w:rPr>
                        <m:t xml:space="preserve">t</m:t>
                      </m:r>
                    </m:e>
                    <m:sub>
                      <m:r>
                        <w:rPr>
                          <w:rFonts w:ascii="Cambria Math" w:hAnsi="Cambria Math"/>
                        </w:rPr>
                        <m:t xml:space="preserve">0</m:t>
                      </m:r>
                    </m:sub>
                  </m:sSub>
                </m:sub>
                <m:sup>
                  <m:sSubSup>
                    <m:e>
                      <m:r>
                        <w:rPr>
                          <w:rFonts w:ascii="Cambria Math" w:hAnsi="Cambria Math"/>
                        </w:rPr>
                        <m:t xml:space="preserve">t</m:t>
                      </m:r>
                    </m:e>
                    <m:sub>
                      <m:r>
                        <w:rPr>
                          <w:rFonts w:ascii="Cambria Math" w:hAnsi="Cambria Math"/>
                        </w:rPr>
                        <m:t xml:space="preserve">1</m:t>
                      </m:r>
                    </m:sub>
                    <m:sup/>
                  </m:sSubSup>
                </m:sup>
                <m:e>
                  <m:sSup>
                    <m:e>
                      <m:r>
                        <w:rPr>
                          <w:rFonts w:ascii="Cambria Math" w:hAnsi="Cambria Math"/>
                        </w:rPr>
                        <m:t xml:space="preserve">R</m:t>
                      </m:r>
                    </m:e>
                    <m:sup>
                      <m:r>
                        <w:rPr>
                          <w:rFonts w:ascii="Cambria Math" w:hAnsi="Cambria Math"/>
                        </w:rPr>
                        <m:t xml:space="preserve">'</m:t>
                      </m:r>
                    </m:sup>
                  </m:s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e>
                  </m:d>
                  <m:r>
                    <w:rPr>
                      <w:rFonts w:ascii="Cambria Math" w:hAnsi="Cambria Math"/>
                    </w:rPr>
                    <m:t xml:space="preserve">dt</m:t>
                  </m:r>
                </m:e>
              </m:nary>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3</w:t>
            </w:r>
          </w:p>
        </w:tc>
      </w:tr>
    </w:tbl>
    <w:p>
      <w:pPr>
        <w:pStyle w:val="NormalWeb"/>
        <w:spacing w:lineRule="auto" w:line="480"/>
        <w:rPr>
          <w:color w:val="000000"/>
        </w:rPr>
      </w:pPr>
      <w:r>
        <w:rPr>
          <w:color w:val="000000"/>
        </w:rPr>
        <w:t xml:space="preserve"> </w:t>
      </w:r>
      <w:r>
        <w:rPr>
          <w:color w:val="000000"/>
        </w:rPr>
        <w:t xml:space="preserve">When temperatures differ by warm or cold spell of short duration </w:t>
      </w:r>
      <w:r>
        <w:rPr/>
      </w:r>
      <m:oMath xmlns:m="http://schemas.openxmlformats.org/officeDocument/2006/math">
        <m:r>
          <w:rPr>
            <w:rFonts w:ascii="Cambria Math" w:hAnsi="Cambria Math"/>
          </w:rPr>
          <m:t xml:space="preserve">∆</m:t>
        </m:r>
        <m:r>
          <w:rPr>
            <w:rFonts w:ascii="Cambria Math" w:hAnsi="Cambria Math"/>
          </w:rPr>
          <m:t xml:space="preserve">t</m:t>
        </m:r>
      </m:oMath>
      <w:r>
        <w:rPr>
          <w:color w:val="000000"/>
        </w:rPr>
        <w:t xml:space="preserve"> at time </w:t>
      </w:r>
      <w:r>
        <w:rPr>
          <w:i/>
          <w:iCs/>
          <w:color w:val="000000"/>
        </w:rPr>
        <w:t>t</w:t>
      </w:r>
      <w:r>
        <w:rPr>
          <w:i/>
          <w:iCs/>
          <w:color w:val="000000"/>
          <w:vertAlign w:val="subscript"/>
        </w:rPr>
        <w:t>s</w:t>
      </w:r>
      <w:r>
        <w:rPr>
          <w:color w:val="000000"/>
        </w:rPr>
        <w:t xml:space="preserve"> of temperature difference </w:t>
      </w:r>
      <w:r>
        <w:rPr/>
      </w:r>
      <m:oMath xmlns:m="http://schemas.openxmlformats.org/officeDocument/2006/math">
        <m:r>
          <w:rPr>
            <w:rFonts w:ascii="Cambria Math" w:hAnsi="Cambria Math"/>
          </w:rPr>
          <m:t xml:space="preserve">∆</m:t>
        </m:r>
        <m:r>
          <w:rPr>
            <w:rFonts w:ascii="Cambria Math" w:hAnsi="Cambria Math"/>
          </w:rPr>
          <m:t xml:space="preserve">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sSubSup>
                <m:e>
                  <m:r>
                    <w:rPr>
                      <w:rFonts w:ascii="Cambria Math" w:hAnsi="Cambria Math"/>
                    </w:rPr>
                    <m:t xml:space="preserve">t</m:t>
                  </m:r>
                </m:e>
                <m:sub>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1</m:t>
                  </m:r>
                </m:sub>
                <m:sup/>
              </m:sSubSup>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f>
                <m:num>
                  <m:sSup>
                    <m:e>
                      <m:r>
                        <w:rPr>
                          <w:rFonts w:ascii="Cambria Math" w:hAnsi="Cambria Math"/>
                        </w:rPr>
                        <m:t xml:space="preserve">R</m:t>
                      </m:r>
                    </m:e>
                    <m:sup>
                      <m:r>
                        <w:rPr>
                          <w:rFonts w:ascii="Cambria Math" w:hAnsi="Cambria Math"/>
                        </w:rPr>
                        <m:t xml:space="preserve">'</m:t>
                      </m:r>
                    </m:sup>
                  </m:s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r>
                    <w:rPr>
                      <w:rFonts w:ascii="Cambria Math" w:hAnsi="Cambria Math"/>
                    </w:rPr>
                    <m:t xml:space="preserve">R</m:t>
                  </m:r>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1</m:t>
                              </m:r>
                            </m:sub>
                            <m:sup/>
                          </m:sSubSup>
                        </m:e>
                      </m:d>
                    </m:e>
                  </m:d>
                </m:den>
              </m:f>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4</w:t>
            </w:r>
          </w:p>
        </w:tc>
      </w:tr>
    </w:tbl>
    <w:p>
      <w:pPr>
        <w:pStyle w:val="NormalWeb"/>
        <w:spacing w:lineRule="auto" w:line="480"/>
        <w:rPr/>
      </w:pPr>
      <w:r>
        <w:rPr>
          <w:color w:val="000000"/>
        </w:rPr>
        <w:t>These linear approximations capture the actual end of the resting period very well (see supplementary Fig. S1)</w:t>
      </w:r>
    </w:p>
    <w:p>
      <w:pPr>
        <w:pStyle w:val="NormalWeb"/>
        <w:spacing w:lineRule="auto" w:line="480"/>
        <w:rPr/>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&gt;</m:t>
        </m:r>
        <m:r>
          <w:rPr>
            <w:rFonts w:ascii="Cambria Math" w:hAnsi="Cambria Math"/>
          </w:rPr>
          <m:t xml:space="preserve">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w:r>
        <w:rPr/>
      </w:r>
      <m:oMath xmlns:m="http://schemas.openxmlformats.org/officeDocument/2006/math">
        <m:r>
          <w:rPr>
            <w:rFonts w:ascii="Cambria Math" w:hAnsi="Cambria Math"/>
          </w:rPr>
          <m:t xml:space="preserve">−</m:t>
        </m:r>
      </m:oMath>
      <w:r>
        <w:rPr>
          <w:color w:val="000000"/>
        </w:rPr>
        <w:t xml:space="preserve">” sign are positive). The formulas allow us to quantify the expected shift of the end time of the resting period. This shift depends on the </w:t>
      </w:r>
      <w:r>
        <w:rPr>
          <w:i/>
          <w:iCs/>
          <w:color w:val="000000"/>
        </w:rPr>
        <w:t>derivative</w:t>
      </w:r>
      <w:r>
        <w:rPr>
          <w:color w:val="000000"/>
        </w:rPr>
        <w:t xml:space="preserve"> of the rate accumulation function. The impact of a short temperature spell is proportional to the derivative, </w:t>
      </w:r>
      <w:r>
        <w:rPr>
          <w:i/>
          <w:iCs/>
          <w:color w:val="000000"/>
        </w:rPr>
        <w:t>R'(x(t</w:t>
      </w:r>
      <w:r>
        <w:rPr>
          <w:i/>
          <w:iCs/>
          <w:color w:val="000000"/>
          <w:vertAlign w:val="subscript"/>
        </w:rPr>
        <w:t>s</w:t>
      </w:r>
      <w:r>
        <w:rPr>
          <w:i/>
          <w:iCs/>
          <w:color w:val="000000"/>
        </w:rPr>
        <w:t>))</w:t>
      </w:r>
      <w:r>
        <w:rPr>
          <w:color w:val="000000"/>
        </w:rPr>
        <w:t>, at the time of the spell (</w:t>
      </w:r>
      <w:r>
        <w:rPr>
          <w:i/>
          <w:iCs/>
          <w:color w:val="000000"/>
        </w:rPr>
        <w:t>t</w:t>
      </w:r>
      <w:r>
        <w:rPr>
          <w:i/>
          <w:iCs/>
          <w:color w:val="000000"/>
          <w:vertAlign w:val="subscript"/>
        </w:rPr>
        <w:t>s</w:t>
      </w:r>
      <w:r>
        <w:rPr>
          <w:color w:val="000000"/>
        </w:rPr>
        <w:t xml:space="preserve">). Hence, the phenology is most sensitive to warm or cold spells where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m:t>
            </m:r>
          </m:e>
        </m:d>
      </m:oMath>
      <w:r>
        <w:rPr>
          <w:color w:val="000000"/>
        </w:rPr>
        <w:t xml:space="preserve"> is at its maximal slope. For the rate function in Eq. 2, this occurs at temperature </w:t>
      </w:r>
      <w:r>
        <w:rPr>
          <w:i/>
          <w:iCs/>
          <w:color w:val="000000"/>
        </w:rPr>
        <w:t>x=c</w:t>
      </w:r>
      <w:r>
        <w:rPr>
          <w:color w:val="000000"/>
        </w:rPr>
        <w:t>.</w:t>
      </w:r>
    </w:p>
    <w:p>
      <w:pPr>
        <w:pStyle w:val="NormalWeb"/>
        <w:spacing w:lineRule="auto" w:line="480"/>
        <w:rPr/>
      </w:pPr>
      <w:r>
        <w:rPr>
          <w:rFonts w:cs="Times New Roman"/>
          <w:b/>
          <w:bCs/>
          <w:color w:val="000000"/>
        </w:rPr>
        <w:t>Effects on the mismatch between two species</w:t>
      </w:r>
    </w:p>
    <w:p>
      <w:pPr>
        <w:pStyle w:val="NormalWeb"/>
        <w:spacing w:lineRule="auto" w:line="480"/>
        <w:rPr/>
      </w:pPr>
      <w:r>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For example, assume that the resource emerges before the consumer and is more sensitive at lower temperatures. Then, if temperatures are higher than historical averages early in the season, the phenology of the resource advances more than that of the consumer and the mismatch increases. Vice versa, if temperatures exceed historical averages only late in the season, when the consumer is more sensitive, the phenology of the consumer advances more and the mismatch decreases. Hence, a change in mismatch is most likely if the two species are most sensitive at different temperatures, i.e., when the maximal slopes of their respective rate accumulation functions occur at very different temperatures.</w:t>
      </w:r>
    </w:p>
    <w:p>
      <w:pPr>
        <w:pStyle w:val="NormalWeb"/>
        <w:spacing w:lineRule="auto" w:line="480"/>
        <w:ind w:firstLine="720"/>
        <w:rPr/>
      </w:pPr>
      <w:r>
        <w:rPr>
          <w:color w:val="000000"/>
        </w:rPr>
        <w:t>We use Eq. 3 and 4 to quantify the changes in mismatch fo rour two scenarios. When future temperatures differ from historical expectation by a constant (</w:t>
      </w:r>
      <w:r>
        <w:rPr/>
      </w:r>
      <m:oMath xmlns:m="http://schemas.openxmlformats.org/officeDocument/2006/math">
        <m:r>
          <w:rPr>
            <w:rFonts w:ascii="Cambria Math" w:hAnsi="Cambria Math"/>
          </w:rPr>
          <m:t xml:space="preserve">∆</m:t>
        </m:r>
        <m:r>
          <w:rPr>
            <w:rFonts w:ascii="Cambria Math" w:hAnsi="Cambria Math"/>
          </w:rPr>
          <m:t xml:space="preserve">x</m:t>
        </m:r>
      </m:oMath>
      <w:r>
        <w:rPr>
          <w:color w:val="000000"/>
        </w:rPr>
        <w:t>), we apply Eq. 3 to each species (</w:t>
      </w:r>
      <w:r>
        <w:rPr>
          <w:i/>
          <w:iCs/>
          <w:color w:val="000000"/>
        </w:rPr>
        <w:t>R</w:t>
      </w:r>
      <w:r>
        <w:rPr>
          <w:i/>
          <w:iCs/>
          <w:color w:val="000000"/>
          <w:vertAlign w:val="subscript"/>
        </w:rPr>
        <w:t>e</w:t>
      </w:r>
      <w:r>
        <w:rPr>
          <w:color w:val="000000"/>
        </w:rPr>
        <w:t xml:space="preserve"> is for the insect, and </w:t>
      </w:r>
      <w:r>
        <w:rPr>
          <w:i/>
          <w:iCs/>
          <w:color w:val="000000"/>
        </w:rPr>
        <w:t>R</w:t>
      </w:r>
      <w:r>
        <w:rPr>
          <w:i/>
          <w:iCs/>
          <w:color w:val="000000"/>
          <w:vertAlign w:val="subscript"/>
        </w:rPr>
        <w:t>b</w:t>
      </w:r>
      <w:r>
        <w:rPr>
          <w:color w:val="000000"/>
        </w:rPr>
        <w:t xml:space="preserve"> is for the tree) and find</w:t>
      </w:r>
    </w:p>
    <w:tbl>
      <w:tblPr>
        <w:tblStyle w:val="Grilledutableau"/>
        <w:tblW w:w="9062" w:type="dxa"/>
        <w:jc w:val="left"/>
        <w:tblInd w:w="0" w:type="dxa"/>
        <w:tblCellMar>
          <w:top w:w="0" w:type="dxa"/>
          <w:left w:w="128" w:type="dxa"/>
          <w:bottom w:w="0" w:type="dxa"/>
          <w:right w:w="108" w:type="dxa"/>
        </w:tblCellMar>
        <w:tblLook w:noVBand="1" w:val="04a0" w:noHBand="0" w:lastColumn="0" w:firstColumn="1" w:lastRow="0" w:firstRow="1"/>
      </w:tblPr>
      <w:tblGrid>
        <w:gridCol w:w="280"/>
        <w:gridCol w:w="7793"/>
        <w:gridCol w:w="989"/>
      </w:tblGrid>
      <w:tr>
        <w:trPr/>
        <w:tc>
          <w:tcPr>
            <w:tcW w:w="280" w:type="dxa"/>
            <w:tcBorders>
              <w:top w:val="nil"/>
              <w:left w:val="nil"/>
              <w:bottom w:val="nil"/>
              <w:right w:val="nil"/>
              <w:insideH w:val="nil"/>
              <w:insideV w:val="nil"/>
            </w:tcBorders>
            <w:shd w:fill="auto" w:val="clear"/>
            <w:vAlign w:val="center"/>
          </w:tcPr>
          <w:p>
            <w:pPr>
              <w:pStyle w:val="NormalWeb"/>
              <w:suppressAutoHyphens w:val="false"/>
              <w:spacing w:lineRule="auto" w:line="480" w:before="0" w:after="0"/>
              <w:jc w:val="center"/>
              <w:rPr/>
            </w:pPr>
            <w:r>
              <w:rPr/>
            </w:r>
          </w:p>
        </w:tc>
        <w:tc>
          <w:tcPr>
            <w:tcW w:w="7793" w:type="dxa"/>
            <w:tcBorders>
              <w:top w:val="nil"/>
              <w:left w:val="nil"/>
              <w:bottom w:val="nil"/>
              <w:right w:val="nil"/>
              <w:insideH w:val="nil"/>
              <w:insideV w:val="nil"/>
            </w:tcBorders>
            <w:shd w:fill="auto" w:val="clear"/>
            <w:vAlign w:val="center"/>
          </w:tcPr>
          <w:p>
            <w:pPr>
              <w:pStyle w:val="NormalWeb"/>
              <w:suppressAutoHyphens w:val="false"/>
              <w:spacing w:lineRule="auto" w:line="480" w:before="0" w:after="0"/>
              <w:jc w:val="center"/>
              <w:rPr/>
            </w:pPr>
            <w:r>
              <w:rPr/>
            </w:r>
            <m:oMath xmlns:m="http://schemas.openxmlformats.org/officeDocument/2006/math">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2</m:t>
                          </m:r>
                        </m:sub>
                        <m:sup/>
                      </m:sSubSup>
                    </m:e>
                  </m:groupChr>
                </m:e>
                <m:lim>
                  <m:r>
                    <w:rPr>
                      <w:rFonts w:ascii="Cambria Math" w:hAnsi="Cambria Math"/>
                    </w:rPr>
                    <m:t xml:space="preserve">mismatch</m:t>
                  </m:r>
                  <m:r>
                    <w:rPr>
                      <w:rFonts w:ascii="Cambria Math" w:hAnsi="Cambria Math"/>
                    </w:rPr>
                    <m:t xml:space="preserve">2</m:t>
                  </m:r>
                </m:lim>
              </m:limLow>
              <m:r>
                <w:rPr>
                  <w:rFonts w:ascii="Cambria Math" w:hAnsi="Cambria Math"/>
                </w:rPr>
                <m:t xml:space="preserve">=</m:t>
              </m:r>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groupChr>
                </m:e>
                <m:lim>
                  <m:r>
                    <w:rPr>
                      <w:rFonts w:ascii="Cambria Math" w:hAnsi="Cambria Math"/>
                    </w:rPr>
                    <m:t xml:space="preserve">mismatch</m:t>
                  </m:r>
                  <m:r>
                    <w:rPr>
                      <w:rFonts w:ascii="Cambria Math" w:hAnsi="Cambria Math"/>
                    </w:rPr>
                    <m:t xml:space="preserve">1</m:t>
                  </m:r>
                </m:lim>
              </m:limLow>
              <m:r>
                <w:rPr>
                  <w:rFonts w:ascii="Cambria Math" w:hAnsi="Cambria Math"/>
                </w:rPr>
                <m:t xml:space="preserve">−</m:t>
              </m:r>
              <m:r>
                <w:rPr>
                  <w:rFonts w:ascii="Cambria Math" w:hAnsi="Cambria Math"/>
                </w:rPr>
                <m:t xml:space="preserve">∆</m:t>
              </m:r>
              <m:r>
                <w:rPr>
                  <w:rFonts w:ascii="Cambria Math" w:hAnsi="Cambria Math"/>
                </w:rPr>
                <m:t xml:space="preserve">x</m:t>
              </m:r>
              <m:d>
                <m:dPr>
                  <m:begChr m:val="("/>
                  <m:endChr m:val=")"/>
                </m:dPr>
                <m:e>
                  <m:f>
                    <m:num>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sSubSup>
                            <m:e>
                              <m:r>
                                <w:rPr>
                                  <w:rFonts w:ascii="Cambria Math" w:hAnsi="Cambria Math"/>
                                </w:rPr>
                                <m:t xml:space="preserve">R</m:t>
                              </m:r>
                            </m:e>
                            <m:sub>
                              <m:r>
                                <w:rPr>
                                  <w:rFonts w:ascii="Cambria Math" w:hAnsi="Cambria Math"/>
                                </w:rPr>
                                <m:t xml:space="preserve">e</m:t>
                              </m:r>
                            </m:sub>
                            <m:sup>
                              <m:r>
                                <w:rPr>
                                  <w:rFonts w:ascii="Cambria Math" w:hAnsi="Cambria Math"/>
                                </w:rPr>
                                <m:t xml:space="preserve">'</m:t>
                              </m:r>
                            </m:sup>
                          </m:sSub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e>
                          </m:d>
                          <m:r>
                            <w:rPr>
                              <w:rFonts w:ascii="Cambria Math" w:hAnsi="Cambria Math"/>
                            </w:rPr>
                            <m:t xml:space="preserve">dt</m:t>
                          </m:r>
                        </m:e>
                      </m:nary>
                    </m:num>
                    <m:den>
                      <m:sSub>
                        <m:e>
                          <m:r>
                            <w:rPr>
                              <w:rFonts w:ascii="Cambria Math" w:hAnsi="Cambria Math"/>
                            </w:rPr>
                            <m:t xml:space="preserve">R</m:t>
                          </m:r>
                        </m:e>
                        <m:sub>
                          <m:r>
                            <w:rPr>
                              <w:rFonts w:ascii="Cambria Math" w:hAnsi="Cambria Math"/>
                            </w:rPr>
                            <m:t xml:space="preserve">e</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e>
                          </m:d>
                        </m:e>
                      </m:d>
                    </m:den>
                  </m:f>
                  <m:r>
                    <w:rPr>
                      <w:rFonts w:ascii="Cambria Math" w:hAnsi="Cambria Math"/>
                    </w:rPr>
                    <m:t xml:space="preserve">−</m:t>
                  </m:r>
                  <m:f>
                    <m:num>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sSubSup>
                            <m:e>
                              <m:r>
                                <w:rPr>
                                  <w:rFonts w:ascii="Cambria Math" w:hAnsi="Cambria Math"/>
                                </w:rPr>
                                <m:t xml:space="preserve">R</m:t>
                              </m:r>
                            </m:e>
                            <m:sub>
                              <m:r>
                                <w:rPr>
                                  <w:rFonts w:ascii="Cambria Math" w:hAnsi="Cambria Math"/>
                                </w:rPr>
                                <m:t xml:space="preserve">b</m:t>
                              </m:r>
                            </m:sub>
                            <m:sup>
                              <m:r>
                                <w:rPr>
                                  <w:rFonts w:ascii="Cambria Math" w:hAnsi="Cambria Math"/>
                                </w:rPr>
                                <m:t xml:space="preserve">'</m:t>
                              </m:r>
                            </m:sup>
                          </m:sSub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e>
                          </m:d>
                          <m:r>
                            <w:rPr>
                              <w:rFonts w:ascii="Cambria Math" w:hAnsi="Cambria Math"/>
                            </w:rPr>
                            <m:t xml:space="preserve">dt</m:t>
                          </m:r>
                        </m:e>
                      </m:nary>
                    </m:num>
                    <m:den>
                      <m:sSub>
                        <m:e>
                          <m:r>
                            <w:rPr>
                              <w:rFonts w:ascii="Cambria Math" w:hAnsi="Cambria Math"/>
                            </w:rPr>
                            <m:t xml:space="preserve">R</m:t>
                          </m:r>
                        </m:e>
                        <m:sub>
                          <m:r>
                            <w:rPr>
                              <w:rFonts w:ascii="Cambria Math" w:hAnsi="Cambria Math"/>
                            </w:rPr>
                            <m:t xml:space="preserve">b</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d>
                        </m:e>
                      </m:d>
                    </m:den>
                  </m:f>
                </m:e>
              </m:d>
              <m:r>
                <w:rPr>
                  <w:rFonts w:ascii="Cambria Math" w:hAnsi="Cambria Math"/>
                </w:rPr>
                <m:t xml:space="preserve">.</m:t>
              </m:r>
            </m:oMath>
          </w:p>
        </w:tc>
        <w:tc>
          <w:tcPr>
            <w:tcW w:w="989" w:type="dxa"/>
            <w:tcBorders>
              <w:top w:val="nil"/>
              <w:left w:val="nil"/>
              <w:bottom w:val="nil"/>
              <w:right w:val="nil"/>
              <w:insideH w:val="nil"/>
              <w:insideV w:val="nil"/>
            </w:tcBorders>
            <w:shd w:fill="auto" w:val="clear"/>
            <w:vAlign w:val="center"/>
          </w:tcPr>
          <w:p>
            <w:pPr>
              <w:pStyle w:val="NormalWeb"/>
              <w:suppressAutoHyphens w:val="false"/>
              <w:spacing w:lineRule="auto" w:line="480" w:before="0" w:after="0"/>
              <w:jc w:val="center"/>
              <w:rPr/>
            </w:pPr>
            <w:r>
              <w:rPr/>
              <w:t>Eq. 6</w:t>
            </w:r>
          </w:p>
        </w:tc>
      </w:tr>
    </w:tbl>
    <w:p>
      <w:pPr>
        <w:pStyle w:val="NormalWeb"/>
        <w:spacing w:lineRule="auto" w:line="480"/>
        <w:ind w:firstLine="720"/>
        <w:rPr/>
      </w:pPr>
      <w:r>
        <w:rPr>
          <w:color w:val="000000"/>
        </w:rPr>
        <w:t xml:space="preserve">When future time series differ from historical expectation by a short spell of duration </w:t>
      </w:r>
      <w:r>
        <w:rPr/>
      </w:r>
      <m:oMath xmlns:m="http://schemas.openxmlformats.org/officeDocument/2006/math">
        <m:r>
          <w:rPr>
            <w:rFonts w:ascii="Cambria Math" w:hAnsi="Cambria Math"/>
          </w:rPr>
          <m:t xml:space="preserve">∆</m:t>
        </m:r>
        <m:r>
          <w:rPr>
            <w:rFonts w:ascii="Cambria Math" w:hAnsi="Cambria Math"/>
          </w:rPr>
          <m:t xml:space="preserve">t</m:t>
        </m:r>
      </m:oMath>
      <w:r>
        <w:rPr>
          <w:color w:val="000000"/>
        </w:rPr>
        <w:t xml:space="preserve"> and temperature difference </w:t>
      </w:r>
      <w:r>
        <w:rPr/>
      </w:r>
      <m:oMath xmlns:m="http://schemas.openxmlformats.org/officeDocument/2006/math">
        <m:r>
          <w:rPr>
            <w:rFonts w:ascii="Cambria Math" w:hAnsi="Cambria Math"/>
          </w:rPr>
          <m:t xml:space="preserve">∆</m:t>
        </m:r>
        <m:r>
          <w:rPr>
            <w:rFonts w:ascii="Cambria Math" w:hAnsi="Cambria Math"/>
          </w:rPr>
          <m:t xml:space="preserve">x</m:t>
        </m:r>
      </m:oMath>
      <w:r>
        <w:rPr/>
        <w:t>,</w:t>
      </w:r>
      <w:r>
        <w:rPr>
          <w:color w:val="000000"/>
        </w:rPr>
        <w:t xml:space="preserve"> we apply the corresponding formula (Eq. 4) to each species and find</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2</m:t>
                          </m:r>
                        </m:sub>
                        <m:sup/>
                      </m:sSubSup>
                    </m:e>
                  </m:groupChr>
                </m:e>
                <m:lim>
                  <m:r>
                    <w:rPr>
                      <w:rFonts w:ascii="Cambria Math" w:hAnsi="Cambria Math"/>
                    </w:rPr>
                    <m:t xml:space="preserve">mismatch</m:t>
                  </m:r>
                  <m:r>
                    <w:rPr>
                      <w:rFonts w:ascii="Cambria Math" w:hAnsi="Cambria Math"/>
                    </w:rPr>
                    <m:t xml:space="preserve">2</m:t>
                  </m:r>
                </m:lim>
              </m:limLow>
              <m:r>
                <w:rPr>
                  <w:rFonts w:ascii="Cambria Math" w:hAnsi="Cambria Math"/>
                </w:rPr>
                <m:t xml:space="preserve">=</m:t>
              </m:r>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groupChr>
                </m:e>
                <m:lim>
                  <m:r>
                    <w:rPr>
                      <w:rFonts w:ascii="Cambria Math" w:hAnsi="Cambria Math"/>
                    </w:rPr>
                    <m:t xml:space="preserve">mismatch</m:t>
                  </m:r>
                  <m:r>
                    <w:rPr>
                      <w:rFonts w:ascii="Cambria Math" w:hAnsi="Cambria Math"/>
                    </w:rPr>
                    <m:t xml:space="preserve">1</m:t>
                  </m:r>
                </m:lim>
              </m:limLow>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d>
                <m:dPr>
                  <m:begChr m:val="("/>
                  <m:endChr m:val=")"/>
                </m:dPr>
                <m:e>
                  <m:f>
                    <m:num>
                      <m:sSubSup>
                        <m:e>
                          <m:r>
                            <w:rPr>
                              <w:rFonts w:ascii="Cambria Math" w:hAnsi="Cambria Math"/>
                            </w:rPr>
                            <m:t xml:space="preserve">R</m:t>
                          </m:r>
                        </m:e>
                        <m:sub>
                          <m:r>
                            <w:rPr>
                              <w:rFonts w:ascii="Cambria Math" w:hAnsi="Cambria Math"/>
                            </w:rPr>
                            <m:t xml:space="preserve">e</m:t>
                          </m:r>
                        </m:sub>
                        <m:sup>
                          <m:r>
                            <w:rPr>
                              <w:rFonts w:ascii="Cambria Math" w:hAnsi="Cambria Math"/>
                            </w:rPr>
                            <m:t xml:space="preserve">'</m:t>
                          </m:r>
                        </m:sup>
                      </m:sSub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sSub>
                        <m:e>
                          <m:r>
                            <w:rPr>
                              <w:rFonts w:ascii="Cambria Math" w:hAnsi="Cambria Math"/>
                            </w:rPr>
                            <m:t xml:space="preserve">R</m:t>
                          </m:r>
                        </m:e>
                        <m:sub>
                          <m:r>
                            <w:rPr>
                              <w:rFonts w:ascii="Cambria Math" w:hAnsi="Cambria Math"/>
                            </w:rPr>
                            <m:t xml:space="preserve">e</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e>
                          </m:d>
                        </m:e>
                      </m:d>
                    </m:den>
                  </m:f>
                  <m:r>
                    <w:rPr>
                      <w:rFonts w:ascii="Cambria Math" w:hAnsi="Cambria Math"/>
                    </w:rPr>
                    <m:t xml:space="preserve">−</m:t>
                  </m:r>
                  <m:f>
                    <m:num>
                      <m:sSubSup>
                        <m:e>
                          <m:r>
                            <w:rPr>
                              <w:rFonts w:ascii="Cambria Math" w:hAnsi="Cambria Math"/>
                            </w:rPr>
                            <m:t xml:space="preserve">R</m:t>
                          </m:r>
                        </m:e>
                        <m:sub>
                          <m:r>
                            <w:rPr>
                              <w:rFonts w:ascii="Cambria Math" w:hAnsi="Cambria Math"/>
                            </w:rPr>
                            <m:t xml:space="preserve">b</m:t>
                          </m:r>
                        </m:sub>
                        <m:sup>
                          <m:r>
                            <w:rPr>
                              <w:rFonts w:ascii="Cambria Math" w:hAnsi="Cambria Math"/>
                            </w:rPr>
                            <m:t xml:space="preserve">'</m:t>
                          </m:r>
                        </m:sup>
                      </m:sSub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sSub>
                        <m:e>
                          <m:r>
                            <w:rPr>
                              <w:rFonts w:ascii="Cambria Math" w:hAnsi="Cambria Math"/>
                            </w:rPr>
                            <m:t xml:space="preserve">R</m:t>
                          </m:r>
                        </m:e>
                        <m:sub>
                          <m:r>
                            <w:rPr>
                              <w:rFonts w:ascii="Cambria Math" w:hAnsi="Cambria Math"/>
                            </w:rPr>
                            <m:t xml:space="preserve">b</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d>
                        </m:e>
                      </m:d>
                    </m:den>
                  </m:f>
                </m:e>
              </m:d>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7</w:t>
            </w:r>
          </w:p>
        </w:tc>
      </w:tr>
    </w:tbl>
    <w:p>
      <w:pPr>
        <w:pStyle w:val="NormalWeb"/>
        <w:spacing w:lineRule="auto" w:line="480" w:beforeAutospacing="0" w:before="240" w:afterAutospacing="0" w:after="280"/>
        <w:ind w:firstLine="720"/>
        <w:rPr/>
      </w:pPr>
      <w:r>
        <w:rPr>
          <w:color w:val="000000"/>
        </w:rPr>
        <w:t xml:space="preserve">When the sensitivities of the two species are relatively narrow and non-overlapping peaks, the phenology of one species will advance noticeably only when the spell occurs near its peak temperature. The other species is not affected (Fig. 2A). In reality, the periods of high sensitivity of the two species may overlap more or less. </w:t>
      </w:r>
      <w:r>
        <w:rPr>
          <w:color w:val="000000"/>
        </w:rPr>
        <w:t xml:space="preserve">In that case, the change in mismatch is not as easy to predict. If the sensitivity of one species (e.g., the consumer) is much broader than that of the other (the resource), then the phenology of the former will advance </w:t>
      </w:r>
      <w:r>
        <w:rPr>
          <w:color w:val="000000"/>
        </w:rPr>
        <w:t xml:space="preserve">noticeably no matter when a warm spell occurs, whereas the phenology of the </w:t>
      </w:r>
      <w:r>
        <w:rPr>
          <w:color w:val="000000"/>
        </w:rPr>
        <w:t>latter</w:t>
      </w:r>
      <w:r>
        <w:rPr>
          <w:color w:val="000000"/>
        </w:rPr>
        <w:t xml:space="preserve"> will advance noticeably only when it occurs near </w:t>
      </w:r>
      <w:r>
        <w:rPr>
          <w:color w:val="000000"/>
        </w:rPr>
        <w:t>its sensitivity peak</w:t>
      </w:r>
      <w:r>
        <w:rPr>
          <w:color w:val="000000"/>
        </w:rPr>
        <w:t xml:space="preserve"> (Fig. 2B). </w:t>
      </w:r>
      <w:r>
        <w:rPr>
          <w:color w:val="000000"/>
        </w:rPr>
        <w:t xml:space="preserve">In addition, </w:t>
      </w:r>
      <w:r>
        <w:rPr>
          <w:color w:val="000000"/>
        </w:rPr>
        <w:t>the rate function at emergence (the denominators in Eq. 7) may differ between the two species. Consequently, even if the resource is more sensitive than the consumer at the time of the spell (</w:t>
      </w:r>
      <w:r>
        <w:rPr/>
      </w:r>
      <m:oMath xmlns:m="http://schemas.openxmlformats.org/officeDocument/2006/math">
        <m:sSubSup>
          <m:e>
            <m:r>
              <w:rPr>
                <w:rFonts w:ascii="Cambria Math" w:hAnsi="Cambria Math"/>
              </w:rPr>
              <m:t xml:space="preserve">R</m:t>
            </m:r>
          </m:e>
          <m:sub>
            <m:r>
              <w:rPr>
                <w:rFonts w:ascii="Cambria Math" w:hAnsi="Cambria Math"/>
              </w:rPr>
              <m:t xml:space="preserve">e</m:t>
            </m:r>
          </m:sub>
          <m:sup>
            <m:r>
              <w:rPr>
                <w:rFonts w:ascii="Cambria Math" w:hAnsi="Cambria Math"/>
              </w:rPr>
              <m:t xml:space="preserve">'</m:t>
            </m:r>
          </m:sup>
        </m:sSubSup>
        <m:r>
          <w:rPr>
            <w:rFonts w:ascii="Cambria Math" w:hAnsi="Cambria Math"/>
          </w:rPr>
          <m:t xml:space="preserve">&gt;</m:t>
        </m:r>
        <m:sSubSup>
          <m:e>
            <m:r>
              <w:rPr>
                <w:rFonts w:ascii="Cambria Math" w:hAnsi="Cambria Math"/>
              </w:rPr>
              <m:t xml:space="preserve">R</m:t>
            </m:r>
          </m:e>
          <m:sub>
            <m:r>
              <w:rPr>
                <w:rFonts w:ascii="Cambria Math" w:hAnsi="Cambria Math"/>
              </w:rPr>
              <m:t xml:space="preserve">b</m:t>
            </m:r>
          </m:sub>
          <m:sup>
            <m:r>
              <w:rPr>
                <w:rFonts w:ascii="Cambria Math" w:hAnsi="Cambria Math"/>
              </w:rPr>
              <m:t xml:space="preserve">'</m:t>
            </m:r>
          </m:sup>
        </m:sSubSup>
      </m:oMath>
      <w:r>
        <w:rPr>
          <w:color w:val="000000"/>
        </w:rPr>
        <w:t xml:space="preserve">), the difference in parentheses in Eq. 7 can still be negative if the denominator in the first term is much larger than in the second. </w:t>
      </w:r>
    </w:p>
    <w:p>
      <w:pPr>
        <w:pStyle w:val="NormalWeb"/>
        <w:spacing w:lineRule="auto" w:line="480"/>
        <w:ind w:firstLine="720"/>
        <w:rPr/>
      </w:pPr>
      <w:r>
        <w:rPr>
          <w:color w:val="000000"/>
        </w:rPr>
        <w:t xml:space="preserve">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 These insights are independent of the specific rate function. </w:t>
      </w:r>
      <w:r>
        <w:rPr>
          <w:color w:val="000000"/>
        </w:rPr>
        <w:t>Further</w:t>
      </w:r>
      <w:r>
        <w:rPr>
          <w:color w:val="000000"/>
        </w:rPr>
        <w:t xml:space="preserve"> </w:t>
      </w:r>
      <w:r>
        <w:rPr/>
        <w:t xml:space="preserve">consequences of a change in mismatch of synchrony, in terms of survival, reproduction, or any life history trait, are system-specific. </w:t>
      </w:r>
      <w:r>
        <w:rPr>
          <w:color w:val="000000"/>
        </w:rPr>
        <w:t>In the following section, we apply the model using realistic temperature time series in order to make predictions for a specific case study, at a given place and time.</w:t>
      </w:r>
    </w:p>
    <w:p>
      <w:pPr>
        <w:pStyle w:val="NormalWeb"/>
        <w:spacing w:lineRule="auto" w:line="480"/>
        <w:ind w:hanging="0"/>
        <w:rPr>
          <w:color w:val="000000"/>
        </w:rPr>
      </w:pPr>
      <w:r>
        <w:rPr>
          <w:color w:val="000000"/>
        </w:rPr>
      </w:r>
    </w:p>
    <w:p>
      <w:pPr>
        <w:pStyle w:val="Heading2"/>
        <w:spacing w:lineRule="auto" w:line="480"/>
        <w:rPr>
          <w:rFonts w:ascii="Times New Roman" w:hAnsi="Times New Roman"/>
          <w:b/>
          <w:b/>
          <w:bCs/>
          <w:color w:val="000000"/>
          <w:sz w:val="32"/>
          <w:szCs w:val="32"/>
        </w:rPr>
      </w:pPr>
      <w:r>
        <w:rPr>
          <w:rFonts w:ascii="Times New Roman" w:hAnsi="Times New Roman"/>
          <w:b/>
          <w:bCs/>
          <w:color w:val="000000"/>
          <w:sz w:val="32"/>
          <w:szCs w:val="32"/>
        </w:rPr>
        <w:t>3. A case study: the spruce budworm – balsam fir system</w:t>
      </w:r>
    </w:p>
    <w:p>
      <w:pPr>
        <w:pStyle w:val="Normal"/>
        <w:spacing w:lineRule="auto" w:line="480"/>
        <w:rPr>
          <w:rFonts w:ascii="Times New Roman" w:hAnsi="Times New Roman" w:cs="Times New Roman"/>
          <w:sz w:val="24"/>
          <w:szCs w:val="24"/>
        </w:rPr>
      </w:pPr>
      <w:r>
        <w:rPr>
          <w:rFonts w:cs="Times New Roman" w:ascii="Times New Roman" w:hAnsi="Times New Roman"/>
          <w:color w:val="000000"/>
          <w:sz w:val="24"/>
          <w:szCs w:val="24"/>
        </w:rPr>
        <w:t xml:space="preserve">We describe the spruce budworm – balsam fir system and provide the accumulation function for both species. Then, we list our data sources and explain the fitting methods for the spruce budworm - balsam fir system. Finally, we give the results for this case study. We use R (R core team, 2020) to implement the model, analyze the results, and generate the figures. Past and future temperature data were obtained using BioSIM ((Régnière, et al., 2014). </w:t>
      </w:r>
    </w:p>
    <w:p>
      <w:pPr>
        <w:pStyle w:val="Heading3"/>
        <w:spacing w:lineRule="auto" w:line="480"/>
        <w:rPr>
          <w:rFonts w:ascii="Times New Roman" w:hAnsi="Times New Roman" w:cs="Times New Roman"/>
          <w:b/>
          <w:b/>
          <w:bCs/>
          <w:sz w:val="28"/>
          <w:szCs w:val="28"/>
        </w:rPr>
      </w:pPr>
      <w:r>
        <w:rPr>
          <w:rFonts w:cs="Times New Roman" w:ascii="Times New Roman" w:hAnsi="Times New Roman"/>
          <w:b/>
          <w:bCs/>
          <w:color w:val="000000"/>
          <w:sz w:val="28"/>
          <w:szCs w:val="28"/>
        </w:rPr>
        <w:t>3.1 Study system</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The spruce budworm (SBW) (</w:t>
      </w:r>
      <w:r>
        <w:rPr>
          <w:rFonts w:cs="Times New Roman" w:ascii="Times New Roman" w:hAnsi="Times New Roman"/>
          <w:i/>
          <w:iCs/>
          <w:color w:val="000000"/>
          <w:sz w:val="24"/>
          <w:szCs w:val="24"/>
        </w:rPr>
        <w:t>Choristoneura fumiferana</w:t>
      </w:r>
      <w:r>
        <w:rPr>
          <w:rFonts w:cs="Times New Roman" w:ascii="Times New Roman" w:hAnsi="Times New Roman"/>
          <w:color w:val="000000"/>
          <w:sz w:val="24"/>
          <w:szCs w:val="24"/>
        </w:rPr>
        <w:t xml:space="preserve">) is the most destructive defoliator of North American boreal forests </w:t>
      </w:r>
      <w:bookmarkStart w:id="94" w:name="__Fieldmark__640_3903614438"/>
      <w:r>
        <w:rPr>
          <w:rFonts w:cs="Times New Roman" w:ascii="Times New Roman" w:hAnsi="Times New Roman"/>
          <w:color w:val="000000"/>
          <w:sz w:val="24"/>
          <w:szCs w:val="24"/>
        </w:rPr>
        <w:t>(</w:t>
      </w:r>
      <w:bookmarkStart w:id="95" w:name="__Fieldmark__352_2495178454"/>
      <w:r>
        <w:rPr>
          <w:rFonts w:cs="Times New Roman" w:ascii="Times New Roman" w:hAnsi="Times New Roman"/>
          <w:color w:val="000000"/>
          <w:sz w:val="24"/>
          <w:szCs w:val="24"/>
        </w:rPr>
        <w:t>F</w:t>
      </w:r>
      <w:bookmarkStart w:id="96" w:name="__Fieldmark__356_942872385"/>
      <w:r>
        <w:rPr>
          <w:rFonts w:cs="Times New Roman" w:ascii="Times New Roman" w:hAnsi="Times New Roman"/>
          <w:color w:val="000000"/>
          <w:sz w:val="24"/>
          <w:szCs w:val="24"/>
        </w:rPr>
        <w:t>leming, 2000)</w:t>
      </w:r>
      <w:bookmarkEnd w:id="94"/>
      <w:bookmarkEnd w:id="95"/>
      <w:bookmarkEnd w:id="96"/>
      <w:r>
        <w:rPr>
          <w:rFonts w:cs="Times New Roman" w:ascii="Times New Roman" w:hAnsi="Times New Roman"/>
          <w:color w:val="000000"/>
          <w:sz w:val="24"/>
          <w:szCs w:val="24"/>
        </w:rPr>
        <w:t>. It feeds primarily on balsam fir (</w:t>
      </w:r>
      <w:r>
        <w:rPr>
          <w:rFonts w:cs="Times New Roman" w:ascii="Times New Roman" w:hAnsi="Times New Roman"/>
          <w:i/>
          <w:iCs/>
          <w:color w:val="000000"/>
          <w:sz w:val="24"/>
          <w:szCs w:val="24"/>
        </w:rPr>
        <w:t>Abies balsamea</w:t>
      </w:r>
      <w:r>
        <w:rPr>
          <w:rFonts w:cs="Times New Roman" w:ascii="Times New Roman" w:hAnsi="Times New Roman"/>
          <w:color w:val="000000"/>
          <w:sz w:val="24"/>
          <w:szCs w:val="24"/>
        </w:rPr>
        <w:t>), black spruce (</w:t>
      </w:r>
      <w:r>
        <w:rPr>
          <w:rFonts w:cs="Times New Roman" w:ascii="Times New Roman" w:hAnsi="Times New Roman"/>
          <w:i/>
          <w:iCs/>
          <w:color w:val="000000"/>
          <w:sz w:val="24"/>
          <w:szCs w:val="24"/>
        </w:rPr>
        <w:t xml:space="preserve">Picea mariana), </w:t>
      </w:r>
      <w:r>
        <w:rPr>
          <w:rFonts w:cs="Times New Roman" w:ascii="Times New Roman" w:hAnsi="Times New Roman"/>
          <w:color w:val="000000"/>
          <w:sz w:val="24"/>
          <w:szCs w:val="24"/>
        </w:rPr>
        <w:t>white spruce (</w:t>
      </w:r>
      <w:r>
        <w:rPr>
          <w:rFonts w:cs="Times New Roman" w:ascii="Times New Roman" w:hAnsi="Times New Roman"/>
          <w:i/>
          <w:iCs/>
          <w:color w:val="000000"/>
          <w:sz w:val="24"/>
          <w:szCs w:val="24"/>
        </w:rPr>
        <w:t>Picea glauca)</w:t>
      </w:r>
      <w:r>
        <w:rPr>
          <w:rFonts w:cs="Times New Roman" w:ascii="Times New Roman" w:hAnsi="Times New Roman"/>
          <w:color w:val="000000"/>
          <w:sz w:val="24"/>
          <w:szCs w:val="24"/>
        </w:rPr>
        <w:t>, and red spruce (</w:t>
      </w:r>
      <w:r>
        <w:rPr>
          <w:rFonts w:cs="Times New Roman" w:ascii="Times New Roman" w:hAnsi="Times New Roman"/>
          <w:i/>
          <w:iCs/>
          <w:color w:val="000000"/>
          <w:sz w:val="24"/>
          <w:szCs w:val="24"/>
        </w:rPr>
        <w:t>Picea rubens)</w:t>
      </w:r>
      <w:r>
        <w:rPr>
          <w:rFonts w:cs="Times New Roman" w:ascii="Times New Roman" w:hAnsi="Times New Roman"/>
          <w:color w:val="000000"/>
          <w:sz w:val="24"/>
          <w:szCs w:val="24"/>
        </w:rPr>
        <w:t xml:space="preserve">. This univoltine insect has an 8-9 months winter resting period (diapause).  The first stage ends in late winter and is followed by a quiescent period during which development resumes at a rate dependent on outside temperatures. Diapause ends when second instar larvae emerge from their hibernacula (cocoon-like structure) in late April to late May. Larvae feed on expanding buds and developing needles as soon as they become available. Expanding needles from swelling buds are nutrient rich with a maximum concentration of nitrogen and mineral elements (Mattson &amp; Scriber, 1987). Hence, the success of SBW populations in establishing feeding sites in the spring depends on the synchrony of their development with that of their host trees </w:t>
      </w:r>
      <w:bookmarkStart w:id="97" w:name="__Fieldmark__691_3903614438"/>
      <w:r>
        <w:rPr>
          <w:rFonts w:cs="Times New Roman" w:ascii="Times New Roman" w:hAnsi="Times New Roman"/>
          <w:color w:val="000000"/>
          <w:sz w:val="24"/>
          <w:szCs w:val="24"/>
        </w:rPr>
        <w:t>(</w:t>
      </w:r>
      <w:bookmarkStart w:id="98" w:name="__Fieldmark__376_2495178454"/>
      <w:r>
        <w:rPr>
          <w:rFonts w:cs="Times New Roman" w:ascii="Times New Roman" w:hAnsi="Times New Roman"/>
          <w:color w:val="000000"/>
          <w:sz w:val="24"/>
          <w:szCs w:val="24"/>
        </w:rPr>
        <w:t>R</w:t>
      </w:r>
      <w:bookmarkStart w:id="99" w:name="__Fieldmark__389_942872385"/>
      <w:r>
        <w:rPr>
          <w:rFonts w:cs="Times New Roman" w:ascii="Times New Roman" w:hAnsi="Times New Roman"/>
          <w:color w:val="000000"/>
          <w:sz w:val="24"/>
          <w:szCs w:val="24"/>
        </w:rPr>
        <w:t>égnière &amp; Nealis, 2008</w:t>
      </w:r>
      <w:bookmarkStart w:id="100" w:name="__Fieldmark__702_3903614438"/>
      <w:bookmarkStart w:id="101" w:name="__Fieldmark__394_942872385"/>
      <w:bookmarkStart w:id="102" w:name="__Fieldmark__383_2495178454"/>
      <w:bookmarkEnd w:id="97"/>
      <w:bookmarkEnd w:id="98"/>
      <w:bookmarkEnd w:id="99"/>
      <w:r>
        <w:rPr>
          <w:rFonts w:cs="Times New Roman" w:ascii="Times New Roman" w:hAnsi="Times New Roman"/>
          <w:color w:val="000000"/>
          <w:sz w:val="24"/>
          <w:szCs w:val="24"/>
        </w:rPr>
        <w:t>)</w:t>
      </w:r>
      <w:bookmarkEnd w:id="100"/>
      <w:bookmarkEnd w:id="101"/>
      <w:bookmarkEnd w:id="102"/>
      <w:r>
        <w:rPr>
          <w:rFonts w:cs="Times New Roman" w:ascii="Times New Roman" w:hAnsi="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103" w:name="__Fieldmark__713_3903614438"/>
      <w:r>
        <w:rPr>
          <w:rFonts w:cs="Times New Roman" w:ascii="Times New Roman" w:hAnsi="Times New Roman"/>
          <w:color w:val="000000"/>
          <w:sz w:val="24"/>
          <w:szCs w:val="24"/>
        </w:rPr>
        <w:t>(</w:t>
      </w:r>
      <w:bookmarkStart w:id="104" w:name="__Fieldmark__390_2495178454"/>
      <w:r>
        <w:rPr>
          <w:rFonts w:cs="Times New Roman" w:ascii="Times New Roman" w:hAnsi="Times New Roman"/>
          <w:color w:val="000000"/>
          <w:sz w:val="24"/>
          <w:szCs w:val="24"/>
        </w:rPr>
        <w:t>L</w:t>
      </w:r>
      <w:bookmarkStart w:id="105" w:name="__Fieldmark__399_942872385"/>
      <w:r>
        <w:rPr>
          <w:rFonts w:cs="Times New Roman" w:ascii="Times New Roman" w:hAnsi="Times New Roman"/>
          <w:color w:val="000000"/>
          <w:sz w:val="24"/>
          <w:szCs w:val="24"/>
        </w:rPr>
        <w:t>awrence et al., 1997)</w:t>
      </w:r>
      <w:bookmarkEnd w:id="103"/>
      <w:bookmarkEnd w:id="104"/>
      <w:bookmarkEnd w:id="105"/>
      <w:r>
        <w:rPr>
          <w:rFonts w:cs="Times New Roman" w:ascii="Times New Roman" w:hAnsi="Times New Roman"/>
          <w:color w:val="000000"/>
          <w:sz w:val="24"/>
          <w:szCs w:val="24"/>
        </w:rPr>
        <w:t xml:space="preserve">. In the boreal forests of eastern Canada, the higher vulnerability of balsam fir to SBW defoliation compared to other host species has been attributed to its early budburst </w:t>
      </w:r>
      <w:bookmarkStart w:id="106" w:name="__Fieldmark__724_3903614438"/>
      <w:r>
        <w:rPr>
          <w:rFonts w:cs="Times New Roman" w:ascii="Times New Roman" w:hAnsi="Times New Roman"/>
          <w:color w:val="000000"/>
          <w:sz w:val="24"/>
          <w:szCs w:val="24"/>
        </w:rPr>
        <w:t>(</w:t>
      </w:r>
      <w:bookmarkStart w:id="107" w:name="__Fieldmark__397_2495178454"/>
      <w:r>
        <w:rPr>
          <w:rFonts w:cs="Times New Roman" w:ascii="Times New Roman" w:hAnsi="Times New Roman"/>
          <w:color w:val="000000"/>
          <w:sz w:val="24"/>
          <w:szCs w:val="24"/>
        </w:rPr>
        <w:t>B</w:t>
      </w:r>
      <w:bookmarkStart w:id="108" w:name="__Fieldmark__406_942872385"/>
      <w:r>
        <w:rPr>
          <w:rFonts w:cs="Times New Roman" w:ascii="Times New Roman" w:hAnsi="Times New Roman"/>
          <w:color w:val="000000"/>
          <w:sz w:val="24"/>
          <w:szCs w:val="24"/>
        </w:rPr>
        <w:t>lais, 1957)</w:t>
      </w:r>
      <w:bookmarkEnd w:id="106"/>
      <w:bookmarkEnd w:id="107"/>
      <w:bookmarkEnd w:id="108"/>
      <w:r>
        <w:rPr>
          <w:rFonts w:cs="Times New Roman" w:ascii="Times New Roman" w:hAnsi="Times New Roman"/>
          <w:color w:val="000000"/>
          <w:sz w:val="24"/>
          <w:szCs w:val="24"/>
        </w:rPr>
        <w:t xml:space="preserve">. The emergence of SBW generally precedes balsam fir budburst by several days. Balsam fir phenology appears to be related to forcing temperatures but not photoperiod </w:t>
      </w:r>
      <w:bookmarkStart w:id="109" w:name="__Fieldmark__739_3903614438"/>
      <w:r>
        <w:rPr>
          <w:rFonts w:cs="Times New Roman" w:ascii="Times New Roman" w:hAnsi="Times New Roman"/>
          <w:color w:val="000000"/>
          <w:sz w:val="24"/>
          <w:szCs w:val="24"/>
        </w:rPr>
        <w:t>(</w:t>
      </w:r>
      <w:bookmarkStart w:id="110" w:name="__Fieldmark__408_2495178454"/>
      <w:r>
        <w:rPr>
          <w:rFonts w:cs="Times New Roman" w:ascii="Times New Roman" w:hAnsi="Times New Roman"/>
          <w:color w:val="000000"/>
          <w:sz w:val="24"/>
          <w:szCs w:val="24"/>
        </w:rPr>
        <w:t>O</w:t>
      </w:r>
      <w:bookmarkStart w:id="111" w:name="__Fieldmark__415_942872385"/>
      <w:r>
        <w:rPr>
          <w:rFonts w:cs="Times New Roman" w:ascii="Times New Roman" w:hAnsi="Times New Roman"/>
          <w:color w:val="000000"/>
          <w:sz w:val="24"/>
          <w:szCs w:val="24"/>
        </w:rPr>
        <w:t>sawa et al., 1983)</w:t>
      </w:r>
      <w:bookmarkEnd w:id="109"/>
      <w:bookmarkEnd w:id="110"/>
      <w:bookmarkEnd w:id="111"/>
      <w:r>
        <w:rPr>
          <w:rFonts w:cs="Times New Roman" w:ascii="Times New Roman" w:hAnsi="Times New Roman"/>
          <w:color w:val="000000"/>
          <w:sz w:val="24"/>
          <w:szCs w:val="24"/>
        </w:rPr>
        <w:t>. </w:t>
      </w:r>
    </w:p>
    <w:p>
      <w:pPr>
        <w:pStyle w:val="NormalWeb"/>
        <w:spacing w:lineRule="auto" w:line="480"/>
        <w:ind w:firstLine="720"/>
        <w:rPr>
          <w:color w:val="000000"/>
        </w:rPr>
      </w:pPr>
      <w:r>
        <w:rPr>
          <w:color w:val="000000"/>
        </w:rPr>
        <w:t>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which we used to illustrate the general theoretical case (see section 2.2.2 and Fig. 2).</w:t>
      </w:r>
    </w:p>
    <w:p>
      <w:pPr>
        <w:pStyle w:val="NormalWeb"/>
        <w:numPr>
          <w:ilvl w:val="0"/>
          <w:numId w:val="0"/>
        </w:numPr>
        <w:spacing w:lineRule="auto" w:line="480"/>
        <w:outlineLvl w:val="1"/>
        <w:rPr>
          <w:b/>
          <w:b/>
          <w:bCs/>
          <w:sz w:val="28"/>
          <w:szCs w:val="28"/>
        </w:rPr>
      </w:pPr>
      <w:r>
        <w:rPr>
          <w:b/>
          <w:bCs/>
          <w:color w:val="000000"/>
          <w:sz w:val="28"/>
          <w:szCs w:val="28"/>
        </w:rPr>
        <w:t>3.2 Phenological models</w:t>
      </w:r>
    </w:p>
    <w:p>
      <w:pPr>
        <w:pStyle w:val="Heading3"/>
        <w:spacing w:lineRule="auto" w:line="480"/>
        <w:rPr>
          <w:rFonts w:ascii="Times New Roman" w:hAnsi="Times New Roman" w:cs="Times New Roman"/>
          <w:b/>
          <w:b/>
          <w:bCs/>
        </w:rPr>
      </w:pPr>
      <w:r>
        <w:rPr>
          <w:rFonts w:cs="Times New Roman" w:ascii="Times New Roman" w:hAnsi="Times New Roman"/>
          <w:b/>
          <w:bCs/>
          <w:color w:val="000000"/>
        </w:rPr>
        <w:t>3.2.1 Phenological model of spruce budworm’s spring emergence</w:t>
      </w:r>
    </w:p>
    <w:p>
      <w:pPr>
        <w:pStyle w:val="NormalWeb"/>
        <w:spacing w:lineRule="auto" w:line="480" w:beforeAutospacing="0" w:before="280" w:afterAutospacing="0" w:after="160"/>
        <w:rPr>
          <w:color w:val="000000"/>
        </w:rPr>
      </w:pPr>
      <w:r>
        <w:rPr>
          <w:color w:val="000000"/>
        </w:rPr>
        <w:t xml:space="preserve">The first stage of SBW diapause is assumed to end in late winter, but the physiological processes and environmental factors that control this are still unknown </w:t>
      </w:r>
      <w:bookmarkStart w:id="112" w:name="__Fieldmark__754_3903614438"/>
      <w:r>
        <w:rPr>
          <w:color w:val="000000"/>
        </w:rPr>
        <w:t>(</w:t>
      </w:r>
      <w:bookmarkStart w:id="113" w:name="__Fieldmark__419_2495178454"/>
      <w:r>
        <w:rPr>
          <w:color w:val="000000"/>
        </w:rPr>
        <w:t>B</w:t>
      </w:r>
      <w:bookmarkStart w:id="114" w:name="__Fieldmark__429_942872385"/>
      <w:r>
        <w:rPr>
          <w:color w:val="000000"/>
        </w:rPr>
        <w:t>ean, 1961)</w:t>
      </w:r>
      <w:bookmarkEnd w:id="112"/>
      <w:bookmarkEnd w:id="113"/>
      <w:bookmarkEnd w:id="114"/>
      <w:r>
        <w:rPr>
          <w:color w:val="000000"/>
        </w:rPr>
        <w:t xml:space="preserve">. </w:t>
      </w:r>
      <w:ins w:id="21" w:author="Portalier Sebastien" w:date="2021-12-06T18:45:00Z">
        <w:r>
          <w:rPr>
            <w:color w:val="000000"/>
          </w:rPr>
          <w:t>For the heat accumulation rate of the overwintering stage (L</w:t>
        </w:r>
      </w:ins>
      <w:ins w:id="22" w:author="Portalier Sebastien" w:date="2021-12-06T18:45:00Z">
        <w:r>
          <w:rPr>
            <w:color w:val="000000"/>
            <w:vertAlign w:val="subscript"/>
          </w:rPr>
          <w:t>2o</w:t>
        </w:r>
      </w:ins>
      <w:ins w:id="23" w:author="Portalier Sebastien" w:date="2021-12-06T18:45:00Z">
        <w:r>
          <w:rPr>
            <w:color w:val="000000"/>
          </w:rPr>
          <w:t xml:space="preserve">) of SBW, we use a well-establish model (Régnière, </w:t>
        </w:r>
      </w:ins>
      <w:ins w:id="24" w:author="Portalier Sebastien" w:date="2021-12-06T18:45:00Z">
        <w:r>
          <w:rPr/>
          <w:t>et al.</w:t>
        </w:r>
      </w:ins>
      <w:ins w:id="25" w:author="Portalier Sebastien" w:date="2021-12-06T18:45:00Z">
        <w:r>
          <w:rPr>
            <w:color w:val="000000"/>
          </w:rPr>
          <w:t>, 2012)</w:t>
        </w:r>
      </w:ins>
      <w:ins w:id="26" w:author="Portalier Sebastien" w:date="2021-12-06T18:46:00Z">
        <w:r>
          <w:rPr>
            <w:color w:val="000000"/>
          </w:rPr>
          <w:t xml:space="preserve"> </w:t>
        </w:r>
      </w:ins>
      <w:del w:id="27" w:author="Portalier Sebastien" w:date="2021-12-06T18:47:00Z">
        <w:r>
          <w:rPr>
            <w:color w:val="000000"/>
          </w:rPr>
          <w:delText xml:space="preserve">For modelling purposes, March 1st is generally taken as the start of the quiescent stage </w:delText>
        </w:r>
      </w:del>
      <w:del w:id="28" w:author="Portalier Sebastien" w:date="2021-12-06T18:47:00Z">
        <w:bookmarkStart w:id="115" w:name="__Fieldmark__765_39036144381111111111111"/>
        <w:r>
          <w:rPr>
            <w:color w:val="000000"/>
          </w:rPr>
          <w:delText>(</w:delText>
        </w:r>
      </w:del>
      <w:del w:id="29" w:author="Portalier Sebastien" w:date="2021-12-06T18:47:00Z">
        <w:bookmarkStart w:id="116" w:name="__Fieldmark__426_24951784541111111111111"/>
        <w:r>
          <w:rPr>
            <w:color w:val="000000"/>
          </w:rPr>
          <w:delText>R</w:delText>
        </w:r>
      </w:del>
      <w:del w:id="30" w:author="Portalier Sebastien" w:date="2021-12-06T18:47:00Z">
        <w:bookmarkStart w:id="117" w:name="__Fieldmark__434_94287238511111111111111"/>
        <w:r>
          <w:rPr>
            <w:color w:val="000000"/>
          </w:rPr>
          <w:delText>égnière, et al., 2012)</w:delText>
        </w:r>
      </w:del>
      <w:del w:id="31" w:author="Portalier Sebastien" w:date="2021-12-06T18:47:00Z">
        <w:bookmarkEnd w:id="115"/>
        <w:bookmarkEnd w:id="116"/>
        <w:bookmarkEnd w:id="117"/>
        <w:r>
          <w:rPr>
            <w:color w:val="000000"/>
          </w:rPr>
          <w:delText>. Taking an earlier starting date would not affect the predicted date of emergence since temperatures are generally well below the 2.5ºC development threshold prior to March 1st across the vast majority of SBW’s geographical range. The heat accumulation rate of the overwintering stage (L</w:delText>
        </w:r>
      </w:del>
      <w:del w:id="32" w:author="Portalier Sebastien" w:date="2021-12-06T18:47:00Z">
        <w:r>
          <w:rPr>
            <w:color w:val="000000"/>
            <w:vertAlign w:val="subscript"/>
          </w:rPr>
          <w:delText>2o</w:delText>
        </w:r>
      </w:del>
      <w:del w:id="33" w:author="Portalier Sebastien" w:date="2021-12-06T18:47:00Z">
        <w:r>
          <w:rPr>
            <w:color w:val="000000"/>
          </w:rPr>
          <w:delText xml:space="preserve">) of SBW is defined as (Régnière, et al., 2012) </w:delText>
        </w:r>
      </w:del>
    </w:p>
    <w:tbl>
      <w:tblPr>
        <w:tblW w:w="9918" w:type="dxa"/>
        <w:jc w:val="left"/>
        <w:tblInd w:w="0" w:type="dxa"/>
        <w:tblBorders/>
        <w:tblCellMar>
          <w:top w:w="0" w:type="dxa"/>
          <w:left w:w="118" w:type="dxa"/>
          <w:bottom w:w="0" w:type="dxa"/>
          <w:right w:w="108" w:type="dxa"/>
        </w:tblCellMar>
        <w:tblLook w:noVBand="1" w:val="04a0" w:noHBand="0" w:lastColumn="0" w:firstColumn="1" w:lastRow="0" w:firstRow="1"/>
      </w:tblPr>
      <w:tblGrid>
        <w:gridCol w:w="277"/>
        <w:gridCol w:w="8507"/>
        <w:gridCol w:w="1134"/>
      </w:tblGrid>
      <w:tr>
        <w:trPr/>
        <w:tc>
          <w:tcPr>
            <w:tcW w:w="277" w:type="dxa"/>
            <w:tcBorders/>
            <w:shd w:fill="auto" w:val="clear"/>
            <w:vAlign w:val="center"/>
          </w:tcPr>
          <w:p>
            <w:pPr>
              <w:pStyle w:val="NormalWeb"/>
              <w:spacing w:lineRule="auto" w:line="480" w:before="280" w:after="0"/>
              <w:jc w:val="center"/>
              <w:rPr/>
            </w:pPr>
            <w:r>
              <w:rPr/>
            </w:r>
          </w:p>
        </w:tc>
        <w:tc>
          <w:tcPr>
            <w:tcW w:w="8507" w:type="dxa"/>
            <w:tcBorders/>
            <w:shd w:fill="auto" w:val="clear"/>
            <w:vAlign w:val="center"/>
          </w:tcPr>
          <w:p>
            <w:pPr>
              <w:pStyle w:val="NormalWeb"/>
              <w:spacing w:lineRule="auto" w:line="480" w:before="280" w:after="0"/>
              <w:jc w:val="center"/>
              <w:rP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m:t>
              </m:r>
            </m:oMath>
          </w:p>
        </w:tc>
        <w:tc>
          <w:tcPr>
            <w:tcW w:w="1134" w:type="dxa"/>
            <w:tcBorders/>
            <w:shd w:fill="auto" w:val="clear"/>
            <w:vAlign w:val="center"/>
          </w:tcPr>
          <w:p>
            <w:pPr>
              <w:pStyle w:val="NormalWeb"/>
              <w:spacing w:lineRule="auto" w:line="480" w:before="280" w:after="0"/>
              <w:jc w:val="center"/>
              <w:rPr/>
            </w:pPr>
            <w:r>
              <w:rPr/>
              <w:t>Eq. 8</w:t>
            </w:r>
          </w:p>
        </w:tc>
      </w:tr>
    </w:tbl>
    <w:p>
      <w:pPr>
        <w:pStyle w:val="NormalWeb"/>
        <w:spacing w:lineRule="auto" w:line="480" w:beforeAutospacing="0" w:before="280" w:afterAutospacing="0" w:after="160"/>
        <w:rPr>
          <w:color w:val="000000"/>
        </w:rPr>
      </w:pPr>
      <w:r>
        <w:rPr>
          <w:color w:val="000000"/>
        </w:rPr>
        <w:t>where</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28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r>
                <w:rPr>
                  <w:rFonts w:ascii="Cambria Math" w:hAnsi="Cambria Math"/>
                </w:rPr>
                <m:t xml:space="preserve">τ</m:t>
              </m:r>
              <m:r>
                <w:rPr>
                  <w:rFonts w:ascii="Cambria Math" w:hAnsi="Cambria Math"/>
                </w:rPr>
                <m:t xml:space="preserve">=</m:t>
              </m:r>
              <m:f>
                <m:num>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num>
                <m:den>
                  <m:sSub>
                    <m:e>
                      <m:r>
                        <w:rPr>
                          <w:rFonts w:ascii="Cambria Math" w:hAnsi="Cambria Math"/>
                        </w:rPr>
                        <m:t xml:space="preserve">x</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den>
              </m:f>
            </m:oMath>
          </w:p>
        </w:tc>
        <w:tc>
          <w:tcPr>
            <w:tcW w:w="989" w:type="dxa"/>
            <w:tcBorders/>
            <w:shd w:fill="auto" w:val="clear"/>
            <w:vAlign w:val="center"/>
          </w:tcPr>
          <w:p>
            <w:pPr>
              <w:pStyle w:val="NormalWeb"/>
              <w:spacing w:lineRule="auto" w:line="480" w:before="280" w:after="0"/>
              <w:jc w:val="center"/>
              <w:rPr/>
            </w:pPr>
            <w:r>
              <w:rPr/>
              <w:t>Eq. 9</w:t>
            </w:r>
          </w:p>
        </w:tc>
      </w:tr>
    </w:tbl>
    <w:p>
      <w:pPr>
        <w:pStyle w:val="Normal"/>
        <w:spacing w:lineRule="auto" w:line="480"/>
        <w:rPr>
          <w:rFonts w:ascii="Times New Roman" w:hAnsi="Times New Roman" w:cs="Times New Roman"/>
        </w:rPr>
      </w:pPr>
      <w:r>
        <w:rPr>
          <w:rFonts w:eastAsia="Times New Roman" w:cs="Times New Roman" w:ascii="Times New Roman" w:hAnsi="Times New Roman"/>
          <w:color w:val="000000"/>
          <w:sz w:val="24"/>
          <w:szCs w:val="24"/>
          <w:lang w:eastAsia="en-CA"/>
        </w:rPr>
        <w:t>Accumulation occurs only when the temperature lies between a minimal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color w:val="000000"/>
          <w:sz w:val="24"/>
          <w:szCs w:val="24"/>
          <w:lang w:eastAsia="en-CA"/>
        </w:rPr>
        <w:t>) and a maximal value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m</w:t>
      </w:r>
      <w:r>
        <w:rPr>
          <w:rFonts w:eastAsia="Times New Roman" w:cs="Times New Roman" w:ascii="Times New Roman" w:hAnsi="Times New Roman"/>
          <w:color w:val="000000"/>
          <w:sz w:val="24"/>
          <w:szCs w:val="24"/>
          <w:lang w:eastAsia="en-CA"/>
        </w:rPr>
        <w:t xml:space="preserve">).  Parameter values for SBW, estimated by Régnière et al. (2012) from laboratory experiments, are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0.194</m:t>
        </m:r>
      </m:oMath>
      <w:r>
        <w:rPr>
          <w:rFonts w:eastAsia="Times New Roman" w:cs="Times New Roman" w:ascii="Times New Roman" w:hAnsi="Times New Roman"/>
          <w:color w:val="000000"/>
          <w:sz w:val="24"/>
          <w:szCs w:val="24"/>
          <w:lang w:eastAsia="en-CA"/>
        </w:rPr>
        <w:t>,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3.0</m:t>
        </m:r>
      </m:oMath>
      <w:r>
        <w:rPr>
          <w:rFonts w:eastAsia="Times New Roman" w:cs="Times New Roman" w:ascii="Times New Roman" w:hAnsi="Times New Roman"/>
          <w:color w:val="000000"/>
          <w:sz w:val="24"/>
          <w:szCs w:val="24"/>
          <w:lang w:eastAsia="en-CA"/>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5.94</m:t>
        </m:r>
      </m:oMath>
      <w:r>
        <w:rPr>
          <w:rFonts w:eastAsia="Times New Roman" w:cs="Times New Roman" w:ascii="Times New Roman" w:hAnsi="Times New Roman"/>
          <w:color w:val="000000"/>
          <w:sz w:val="24"/>
          <w:szCs w:val="24"/>
          <w:lang w:eastAsia="en-CA"/>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r>
          <w:rPr>
            <w:rFonts w:ascii="Cambria Math" w:hAnsi="Cambria Math"/>
          </w:rPr>
          <m:t xml:space="preserve">=</m:t>
        </m:r>
        <m:r>
          <w:rPr>
            <w:rFonts w:ascii="Cambria Math" w:hAnsi="Cambria Math"/>
          </w:rPr>
          <m:t xml:space="preserve">0.034</m:t>
        </m:r>
      </m:oMath>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color w:val="000000"/>
          <w:sz w:val="24"/>
          <w:szCs w:val="24"/>
          <w:lang w:eastAsia="en-CA"/>
        </w:rPr>
        <w:t xml:space="preserve"> = 2.5 °C,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m</w:t>
      </w:r>
      <w:r>
        <w:rPr>
          <w:rFonts w:eastAsia="Times New Roman" w:cs="Times New Roman" w:ascii="Times New Roman" w:hAnsi="Times New Roman"/>
          <w:color w:val="000000"/>
          <w:sz w:val="24"/>
          <w:szCs w:val="24"/>
          <w:lang w:eastAsia="en-CA"/>
        </w:rPr>
        <w:t xml:space="preserve"> = 35 °C and </w:t>
      </w:r>
      <w:r>
        <w:rPr>
          <w:rFonts w:eastAsia="Times New Roman" w:cs="Times New Roman" w:ascii="Times New Roman" w:hAnsi="Times New Roman"/>
          <w:i/>
          <w:iCs/>
          <w:color w:val="000000"/>
          <w:sz w:val="24"/>
          <w:szCs w:val="24"/>
          <w:lang w:eastAsia="en-CA"/>
        </w:rPr>
        <w:t>F=1</w:t>
      </w:r>
      <w:r>
        <w:rPr>
          <w:rFonts w:eastAsia="Times New Roman" w:cs="Times New Roman" w:ascii="Times New Roman" w:hAnsi="Times New Roman"/>
          <w:color w:val="000000"/>
          <w:sz w:val="24"/>
          <w:szCs w:val="24"/>
          <w:lang w:eastAsia="en-CA"/>
        </w:rPr>
        <w:t>. The accumulation rate function is increasing for temperatures up to 31°C, which is well above the temperatures observed during the quiescent stage.</w:t>
      </w:r>
    </w:p>
    <w:p>
      <w:pPr>
        <w:pStyle w:val="Heading3"/>
        <w:spacing w:lineRule="auto" w:line="480"/>
        <w:rPr>
          <w:rFonts w:ascii="Times New Roman" w:hAnsi="Times New Roman" w:cs="Times New Roman"/>
          <w:b/>
          <w:b/>
          <w:bCs/>
        </w:rPr>
      </w:pPr>
      <w:r>
        <w:rPr>
          <w:rFonts w:cs="Times New Roman" w:ascii="Times New Roman" w:hAnsi="Times New Roman"/>
          <w:b/>
          <w:bCs/>
          <w:color w:val="000000"/>
        </w:rPr>
        <w:t>3.2.2 Phenological model of balsam fir’s budburst</w:t>
      </w:r>
    </w:p>
    <w:p>
      <w:pPr>
        <w:pStyle w:val="NormalWeb"/>
        <w:spacing w:lineRule="auto" w:line="480" w:beforeAutospacing="0" w:before="280" w:afterAutospacing="0" w:after="160"/>
        <w:ind w:firstLine="720"/>
        <w:rPr>
          <w:color w:val="000000"/>
        </w:rPr>
      </w:pPr>
      <w:r>
        <w:rPr>
          <w:color w:val="000000"/>
        </w:rPr>
        <w:t xml:space="preserve">Process-based tree phenology models describe the individual or interactive effects of environmental conditions (e.g., temperature or photoperiod) on bud development (Chuine &amp; Régnière, 2017). We use the </w:t>
      </w:r>
      <w:r>
        <w:rPr>
          <w:i/>
          <w:iCs/>
          <w:color w:val="000000"/>
        </w:rPr>
        <w:t>Uniforc</w:t>
      </w:r>
      <w:r>
        <w:rPr>
          <w:color w:val="000000"/>
        </w:rPr>
        <w:t xml:space="preserve"> model of Chuine (2000) to model balsam fir’s budburst phenology. </w:t>
      </w:r>
      <w:r>
        <w:rPr>
          <w:i/>
          <w:iCs/>
          <w:color w:val="000000"/>
        </w:rPr>
        <w:t>Uniforc</w:t>
      </w:r>
      <w:r>
        <w:rPr>
          <w:color w:val="000000"/>
        </w:rPr>
        <w:t xml:space="preserve"> predicts bud development as a function of temperature in the second stage of seasonal resting (i.e., ecodormancy)</w:t>
      </w:r>
      <w:ins w:id="34" w:author="Portalier Sebastien" w:date="2021-12-07T21:25:00Z">
        <w:r>
          <w:rPr>
            <w:color w:val="000000"/>
          </w:rPr>
          <w:t xml:space="preserve"> that</w:t>
        </w:r>
      </w:ins>
      <w:r>
        <w:rPr>
          <w:color w:val="000000"/>
        </w:rPr>
        <w:t xml:space="preserve">. </w:t>
      </w:r>
      <w:del w:id="35" w:author="Portalier Sebastien" w:date="2021-12-07T21:26:00Z">
        <w:r>
          <w:rPr>
            <w:color w:val="000000"/>
          </w:rPr>
          <w:delText>The heat accumulation rate is the same as in the theoretical example (</w:delText>
        </w:r>
      </w:del>
      <w:del w:id="36" w:author="Portalier Sebastien" w:date="2021-12-07T21:22:00Z">
        <w:r>
          <w:rPr>
            <w:color w:val="000000"/>
          </w:rPr>
          <w:delText xml:space="preserve">see </w:delText>
        </w:r>
      </w:del>
      <w:del w:id="37" w:author="Portalier Sebastien" w:date="2021-12-07T21:26:00Z">
        <w:r>
          <w:rPr>
            <w:color w:val="000000"/>
          </w:rPr>
          <w:delText xml:space="preserve">Eq. 2). Accumulation </w:delText>
        </w:r>
      </w:del>
      <w:r>
        <w:rPr>
          <w:color w:val="000000"/>
        </w:rPr>
        <w:t xml:space="preserve">starts some time after January 1st (Desbiens, 2007), when trees have accumulated enough cold to end bud dormancy. </w:t>
      </w:r>
      <w:ins w:id="38" w:author="Portalier Sebastien" w:date="2021-12-07T21:26:00Z">
        <w:r>
          <w:rPr>
            <w:color w:val="000000"/>
          </w:rPr>
          <w:t xml:space="preserve">The heat accumulation rate is the same as in the theoretical example (Eq. 2). </w:t>
        </w:r>
      </w:ins>
      <w:r>
        <w:rPr>
          <w:color w:val="000000"/>
        </w:rPr>
        <w:t xml:space="preserve">Budburst occurs when accumulation reaches a threshold </w:t>
      </w:r>
      <w:r>
        <w:rPr>
          <w:i/>
          <w:iCs/>
          <w:color w:val="000000"/>
        </w:rPr>
        <w:t>F*</w:t>
      </w:r>
      <w:r>
        <w:rPr>
          <w:color w:val="000000"/>
        </w:rPr>
        <w:t>.</w:t>
      </w:r>
      <w:ins w:id="39" w:author="Portalier Sebastien" w:date="2021-12-07T21:27:00Z">
        <w:r>
          <w:rPr>
            <w:color w:val="000000"/>
          </w:rPr>
          <w:t xml:space="preserve"> </w:t>
        </w:r>
      </w:ins>
      <w:ins w:id="40" w:author="Portalier Sebastien" w:date="2021-12-06T18:49:00Z">
        <w:r>
          <w:rPr>
            <w:color w:val="000000"/>
          </w:rPr>
          <w:t>We fitted the model to budburst phenology data (see</w:t>
        </w:r>
      </w:ins>
      <w:ins w:id="41" w:author="Portalier Sebastien" w:date="2021-12-06T18:50:00Z">
        <w:r>
          <w:rPr>
            <w:color w:val="000000"/>
          </w:rPr>
          <w:t xml:space="preserve"> Supplementary materials)</w:t>
        </w:r>
      </w:ins>
      <w:ins w:id="42" w:author="Portalier Sebastien" w:date="2021-12-06T18:51:00Z">
        <w:r>
          <w:rPr>
            <w:color w:val="000000"/>
          </w:rPr>
          <w:t xml:space="preserve">, which resulted in the parameter values: </w:t>
        </w:r>
      </w:ins>
      <w:ins w:id="43" w:author="Portalier Sebastien" w:date="2021-12-06T18:51:00Z">
        <w:r>
          <w:rPr>
            <w:i/>
            <w:iCs/>
            <w:color w:val="000000"/>
          </w:rPr>
          <w:t>b</w:t>
        </w:r>
      </w:ins>
      <w:ins w:id="44" w:author="Portalier Sebastien" w:date="2021-12-06T18:51:00Z">
        <w:r>
          <w:rPr>
            <w:color w:val="000000"/>
          </w:rPr>
          <w:t xml:space="preserve"> = -1.32, </w:t>
        </w:r>
      </w:ins>
      <w:ins w:id="45" w:author="Portalier Sebastien" w:date="2021-12-06T18:51:00Z">
        <w:r>
          <w:rPr>
            <w:i/>
            <w:iCs/>
            <w:color w:val="000000"/>
          </w:rPr>
          <w:t>c</w:t>
        </w:r>
      </w:ins>
      <w:ins w:id="46" w:author="Portalier Sebastien" w:date="2021-12-06T18:51:00Z">
        <w:r>
          <w:rPr>
            <w:color w:val="000000"/>
          </w:rPr>
          <w:t xml:space="preserve"> = 7.14 °C, </w:t>
        </w:r>
      </w:ins>
      <w:ins w:id="47" w:author="Portalier Sebastien" w:date="2021-12-06T18:51:00Z">
        <w:r>
          <w:rPr>
            <w:i/>
            <w:iCs/>
            <w:color w:val="000000"/>
          </w:rPr>
          <w:t>t</w:t>
        </w:r>
      </w:ins>
      <w:ins w:id="48" w:author="Portalier Sebastien" w:date="2021-12-06T18:51:00Z">
        <w:r>
          <w:rPr>
            <w:i/>
            <w:iCs/>
            <w:color w:val="000000"/>
            <w:vertAlign w:val="subscript"/>
          </w:rPr>
          <w:t>0</w:t>
        </w:r>
      </w:ins>
      <w:ins w:id="49" w:author="Portalier Sebastien" w:date="2021-12-06T18:51:00Z">
        <w:r>
          <w:rPr>
            <w:color w:val="000000"/>
          </w:rPr>
          <w:t xml:space="preserve"> = 87 (March 28th), and </w:t>
        </w:r>
      </w:ins>
      <w:ins w:id="50" w:author="Portalier Sebastien" w:date="2021-12-06T18:51:00Z">
        <w:r>
          <w:rPr>
            <w:i/>
            <w:iCs/>
            <w:color w:val="000000"/>
          </w:rPr>
          <w:t>F</w:t>
        </w:r>
      </w:ins>
      <w:ins w:id="51" w:author="Portalier Sebastien" w:date="2021-12-06T18:51:00Z">
        <w:r>
          <w:rPr>
            <w:i/>
            <w:iCs/>
            <w:color w:val="000000"/>
            <w:vertAlign w:val="superscript"/>
          </w:rPr>
          <w:t>*</w:t>
        </w:r>
      </w:ins>
      <w:ins w:id="52" w:author="Portalier Sebastien" w:date="2021-12-06T18:51:00Z">
        <w:r>
          <w:rPr>
            <w:color w:val="000000"/>
          </w:rPr>
          <w:t> = 18.6</w:t>
        </w:r>
      </w:ins>
      <w:ins w:id="53" w:author="Portalier Sebastien" w:date="2021-12-06T18:51:00Z">
        <w:r>
          <w:rPr/>
          <w:t xml:space="preserve">. </w:t>
        </w:r>
      </w:ins>
      <w:del w:id="54" w:author="Portalier Sebastien" w:date="2021-12-06T18:50:00Z">
        <w:r>
          <w:rPr>
            <w:color w:val="000000"/>
          </w:rPr>
          <w:delText xml:space="preserve">We fitted the Uniforc model to budburst phenology data collected in the 1980s and 1990s in Quebec and New Brunswick (Desbiens, 2007; Régnière pers. comm. 2020). Each year, bud development was observed in different sites during the growing season at time intervals ranging from two days to two weeks. Budburst occurs when buds develop from class I to II according to the class scheme developed by </w:delText>
        </w:r>
      </w:del>
      <w:del w:id="55" w:author="Portalier Sebastien" w:date="2021-12-06T18:50:00Z">
        <w:bookmarkStart w:id="118" w:name="__Fieldmark__834_39036144381111111111111"/>
        <w:r>
          <w:rPr>
            <w:color w:val="000000"/>
          </w:rPr>
          <w:delText>D</w:delText>
        </w:r>
      </w:del>
      <w:del w:id="56" w:author="Portalier Sebastien" w:date="2021-12-06T18:50:00Z">
        <w:bookmarkStart w:id="119" w:name="__Fieldmark__491_24951784541111111111111"/>
        <w:r>
          <w:rPr>
            <w:color w:val="000000"/>
          </w:rPr>
          <w:delText>o</w:delText>
        </w:r>
      </w:del>
      <w:del w:id="57" w:author="Portalier Sebastien" w:date="2021-12-06T18:50:00Z">
        <w:bookmarkStart w:id="120" w:name="__Fieldmark__543_94287238511111111111111"/>
        <w:r>
          <w:rPr>
            <w:color w:val="000000"/>
          </w:rPr>
          <w:delText>rais &amp; Kettela (1982)</w:delText>
        </w:r>
      </w:del>
      <w:del w:id="58" w:author="Portalier Sebastien" w:date="2021-12-06T18:50:00Z">
        <w:bookmarkEnd w:id="118"/>
        <w:bookmarkEnd w:id="119"/>
        <w:bookmarkEnd w:id="120"/>
        <w:r>
          <w:rPr>
            <w:color w:val="000000"/>
          </w:rPr>
          <w:delText>. The budburst date was defined as the date when 50% of the buds in the site have reached stage II. We obtained temperature data at each site for each year using BioSIM. We estimated parameter values of the Uniforc model using simulated annealing in order to predict budburst date according to temperatures during development period.</w:delText>
        </w:r>
      </w:del>
    </w:p>
    <w:p>
      <w:pPr>
        <w:pStyle w:val="NormalWeb"/>
        <w:spacing w:lineRule="auto" w:line="480" w:beforeAutospacing="0" w:before="280" w:afterAutospacing="0" w:after="160"/>
        <w:ind w:firstLine="720"/>
        <w:rPr>
          <w:color w:val="000000"/>
        </w:rPr>
      </w:pPr>
      <w:del w:id="59" w:author="Portalier Sebastien" w:date="2021-12-07T21:12:00Z">
        <w:r>
          <w:rPr>
            <w:color w:val="000000"/>
          </w:rPr>
          <w:delText>We performed sensitivity analysis on both models using partial rank correlation coefficients </w:delText>
        </w:r>
      </w:del>
      <w:del w:id="60" w:author="Portalier Sebastien" w:date="2021-12-07T21:12:00Z">
        <w:bookmarkStart w:id="121" w:name="__Fieldmark__847_39036144381111111111111"/>
        <w:r>
          <w:rPr>
            <w:color w:val="000000"/>
          </w:rPr>
          <w:delText>(</w:delText>
        </w:r>
      </w:del>
      <w:del w:id="61" w:author="Portalier Sebastien" w:date="2021-12-07T21:12:00Z">
        <w:bookmarkStart w:id="122" w:name="__Fieldmark__500_24951784541111111111111"/>
        <w:r>
          <w:rPr>
            <w:color w:val="000000"/>
          </w:rPr>
          <w:delText>W</w:delText>
        </w:r>
      </w:del>
      <w:del w:id="62" w:author="Portalier Sebastien" w:date="2021-12-07T21:12:00Z">
        <w:bookmarkStart w:id="123" w:name="__Fieldmark__554_94287238511111111111111"/>
        <w:r>
          <w:rPr>
            <w:color w:val="000000"/>
          </w:rPr>
          <w:delText>u et al., 2013)</w:delText>
        </w:r>
      </w:del>
      <w:del w:id="63" w:author="Portalier Sebastien" w:date="2021-12-07T21:12:00Z">
        <w:bookmarkEnd w:id="121"/>
        <w:bookmarkEnd w:id="122"/>
        <w:bookmarkEnd w:id="123"/>
        <w:r>
          <w:rPr>
            <w:color w:val="000000"/>
          </w:rPr>
          <w:delText>.</w:delText>
        </w:r>
      </w:del>
    </w:p>
    <w:p>
      <w:pPr>
        <w:pStyle w:val="NormalWeb"/>
        <w:spacing w:lineRule="auto" w:line="480" w:beforeAutospacing="0" w:before="280" w:afterAutospacing="0" w:after="160"/>
        <w:ind w:firstLine="720"/>
        <w:rPr/>
      </w:pPr>
      <w:r>
        <w:rPr>
          <w:b/>
          <w:bCs/>
          <w:color w:val="000000"/>
          <w:sz w:val="28"/>
          <w:szCs w:val="28"/>
        </w:rPr>
        <w:t>3.3 Historical and future temperature regimes in eastern Canada</w:t>
      </w:r>
    </w:p>
    <w:p>
      <w:pPr>
        <w:pStyle w:val="NormalWeb"/>
        <w:spacing w:lineRule="auto" w:line="480" w:beforeAutospacing="0" w:before="280" w:afterAutospacing="0" w:after="160"/>
        <w:rPr/>
      </w:pPr>
      <w:r>
        <w:rPr>
          <w:color w:val="000000"/>
        </w:rPr>
        <w:t xml:space="preserve">We selected six locations on a latitudinal gradient across eastern Canada (Fig. 4) to explore the effects of historical and future temperature regimes on the synchrony between SBW and balsam fir phenology. The temperature data for these locations were calculated using BioSIM </w:t>
      </w:r>
      <w:bookmarkStart w:id="124" w:name="__Fieldmark__861_3903614438"/>
      <w:r>
        <w:rPr>
          <w:color w:val="000000"/>
        </w:rPr>
        <w:t>(</w:t>
      </w:r>
      <w:bookmarkStart w:id="125" w:name="__Fieldmark__510_2495178454"/>
      <w:r>
        <w:rPr>
          <w:color w:val="000000"/>
        </w:rPr>
        <w:t>R</w:t>
      </w:r>
      <w:bookmarkStart w:id="126" w:name="__Fieldmark__566_942872385"/>
      <w:r>
        <w:rPr>
          <w:color w:val="000000"/>
        </w:rPr>
        <w:t>égnière, et al., 2014)</w:t>
      </w:r>
      <w:bookmarkEnd w:id="124"/>
      <w:bookmarkEnd w:id="125"/>
      <w:bookmarkEnd w:id="126"/>
      <w:r>
        <w:rPr>
          <w:color w:val="000000"/>
        </w:rPr>
        <w:t>. BioSIM interpolates weather station historical data and climate change scenarios across North America. We used data from 1996 to 2016 to explore latitudinal trends of past insect emergence, tree budburst and their mismatch across years. </w:t>
      </w:r>
    </w:p>
    <w:p>
      <w:pPr>
        <w:pStyle w:val="NormalWeb"/>
        <w:spacing w:lineRule="auto" w:line="480" w:beforeAutospacing="0" w:before="280" w:afterAutospacing="0" w:after="160"/>
        <w:ind w:firstLine="720"/>
        <w:rPr/>
      </w:pPr>
      <w:r>
        <w:rPr>
          <w:color w:val="000000"/>
        </w:rPr>
        <w:t xml:space="preserve"> </w:t>
      </w:r>
      <w:r>
        <w:rPr>
          <w:color w:val="000000"/>
        </w:rPr>
        <w:t xml:space="preserve">We used predicted temperatures under different warming scenarios to reveal expected trends for emergence, budburst and mismatch. We selected three different scenarios, known as RCP2.6 (moderate warming), RCP4.5 (intermediate) and RCP8.5 (strong) </w:t>
      </w:r>
      <w:bookmarkStart w:id="127" w:name="__Fieldmark__874_3903614438"/>
      <w:r>
        <w:rPr>
          <w:color w:val="000000"/>
        </w:rPr>
        <w:t>(</w:t>
      </w:r>
      <w:bookmarkStart w:id="128" w:name="__Fieldmark__519_2495178454"/>
      <w:r>
        <w:rPr>
          <w:color w:val="000000"/>
        </w:rPr>
        <w:t>v</w:t>
      </w:r>
      <w:bookmarkStart w:id="129" w:name="__Fieldmark__576_942872385"/>
      <w:r>
        <w:rPr>
          <w:color w:val="000000"/>
        </w:rPr>
        <w:t>an Vuuren et al., 2011)</w:t>
      </w:r>
      <w:bookmarkEnd w:id="127"/>
      <w:bookmarkEnd w:id="128"/>
      <w:bookmarkEnd w:id="129"/>
      <w:r>
        <w:rPr>
          <w:color w:val="000000"/>
        </w:rPr>
        <w:t xml:space="preserve">. For each scenario, we generated </w:t>
      </w:r>
      <w:del w:id="64" w:author="Portalier Sebastien" w:date="2021-12-07T21:39:00Z">
        <w:r>
          <w:rPr>
            <w:color w:val="000000"/>
          </w:rPr>
          <w:delText xml:space="preserve">1200 </w:delText>
        </w:r>
      </w:del>
      <w:ins w:id="65" w:author="Portalier Sebastien" w:date="2021-12-07T21:39:00Z">
        <w:r>
          <w:rPr>
            <w:color w:val="000000"/>
          </w:rPr>
          <w:t xml:space="preserve">150 </w:t>
        </w:r>
      </w:ins>
      <w:r>
        <w:rPr>
          <w:color w:val="000000"/>
        </w:rPr>
        <w:t xml:space="preserve">stochastic temperature time series </w:t>
      </w:r>
      <w:ins w:id="66" w:author="Portalier Sebastien" w:date="2021-12-07T21:39:00Z">
        <w:r>
          <w:rPr>
            <w:color w:val="000000"/>
          </w:rPr>
          <w:t xml:space="preserve">per decade </w:t>
        </w:r>
      </w:ins>
      <w:r>
        <w:rPr>
          <w:color w:val="000000"/>
        </w:rPr>
        <w:t>over the 20</w:t>
      </w:r>
      <w:ins w:id="67" w:author="Portalier Sebastien" w:date="2021-12-07T21:39:00Z">
        <w:r>
          <w:rPr>
            <w:color w:val="000000"/>
          </w:rPr>
          <w:t>21</w:t>
        </w:r>
      </w:ins>
      <w:del w:id="68" w:author="Portalier Sebastien" w:date="2021-12-07T21:39:00Z">
        <w:r>
          <w:rPr>
            <w:color w:val="000000"/>
          </w:rPr>
          <w:delText>01</w:delText>
        </w:r>
      </w:del>
      <w:r>
        <w:rPr>
          <w:color w:val="000000"/>
        </w:rPr>
        <w:t>-2100 period</w:t>
      </w:r>
      <w:ins w:id="69" w:author="Portalier Sebastien" w:date="2021-12-07T21:40:00Z">
        <w:r>
          <w:rPr>
            <w:color w:val="000000"/>
          </w:rPr>
          <w:t xml:space="preserve"> for each site</w:t>
        </w:r>
      </w:ins>
      <w:r>
        <w:rPr>
          <w:color w:val="000000"/>
        </w:rPr>
        <w:t xml:space="preserve"> using BioSIM. </w:t>
      </w:r>
    </w:p>
    <w:p>
      <w:pPr>
        <w:pStyle w:val="NormalWeb"/>
        <w:spacing w:lineRule="auto" w:line="480" w:beforeAutospacing="0" w:before="280" w:afterAutospacing="0" w:after="160"/>
        <w:ind w:firstLine="720"/>
        <w:rPr/>
      </w:pPr>
      <w:r>
        <w:rPr>
          <w:color w:val="000000"/>
        </w:rPr>
        <w:t xml:space="preserve">Both models used temperature data with a four-hour time interval, which allows for the capture of warm events within a day.  </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3.4. Mismatch in the spruce budworm - balsam fir system</w:t>
      </w:r>
    </w:p>
    <w:p>
      <w:pPr>
        <w:pStyle w:val="Heading3"/>
        <w:spacing w:lineRule="auto" w:line="480"/>
        <w:rPr>
          <w:rFonts w:ascii="Times New Roman" w:hAnsi="Times New Roman" w:cs="Times New Roman"/>
          <w:b/>
          <w:b/>
          <w:bCs/>
          <w:color w:val="000000"/>
        </w:rPr>
      </w:pPr>
      <w:del w:id="70" w:author="Portalier Sebastien" w:date="2021-12-07T21:11:00Z">
        <w:r>
          <w:rPr>
            <w:rFonts w:cs="Times New Roman" w:ascii="Times New Roman" w:hAnsi="Times New Roman"/>
            <w:b/>
            <w:bCs/>
            <w:color w:val="000000"/>
          </w:rPr>
          <w:delText xml:space="preserve">3.4.1 </w:delText>
        </w:r>
      </w:del>
      <w:del w:id="71" w:author="Portalier Sebastien" w:date="2021-12-06T18:52:00Z">
        <w:r>
          <w:rPr>
            <w:rFonts w:cs="Times New Roman" w:ascii="Times New Roman" w:hAnsi="Times New Roman"/>
            <w:b/>
            <w:bCs/>
            <w:color w:val="000000"/>
          </w:rPr>
          <w:delText>Fitting and</w:delText>
        </w:r>
      </w:del>
      <w:del w:id="72" w:author="Portalier Sebastien" w:date="2021-12-07T21:11:00Z">
        <w:r>
          <w:rPr>
            <w:rFonts w:cs="Times New Roman" w:ascii="Times New Roman" w:hAnsi="Times New Roman"/>
            <w:b/>
            <w:bCs/>
            <w:color w:val="000000"/>
          </w:rPr>
          <w:delText xml:space="preserve"> </w:delText>
        </w:r>
      </w:del>
      <w:del w:id="73" w:author="Portalier Sebastien" w:date="2021-12-06T18:52:00Z">
        <w:r>
          <w:rPr>
            <w:rFonts w:cs="Times New Roman" w:ascii="Times New Roman" w:hAnsi="Times New Roman"/>
            <w:b/>
            <w:bCs/>
            <w:color w:val="000000"/>
          </w:rPr>
          <w:delText>s</w:delText>
        </w:r>
      </w:del>
      <w:del w:id="74" w:author="Portalier Sebastien" w:date="2021-12-07T21:11:00Z">
        <w:r>
          <w:rPr>
            <w:rFonts w:cs="Times New Roman" w:ascii="Times New Roman" w:hAnsi="Times New Roman"/>
            <w:b/>
            <w:bCs/>
            <w:color w:val="000000"/>
          </w:rPr>
          <w:delText>ensitivity</w:delText>
        </w:r>
      </w:del>
    </w:p>
    <w:p>
      <w:pPr>
        <w:pStyle w:val="Heading3"/>
        <w:spacing w:lineRule="auto" w:line="480"/>
        <w:rPr>
          <w:color w:val="000000"/>
        </w:rPr>
      </w:pPr>
      <w:del w:id="75" w:author="Portalier Sebastien" w:date="2021-12-06T21:19:00Z">
        <w:r>
          <w:rPr>
            <w:color w:val="000000"/>
          </w:rPr>
          <w:delText xml:space="preserve">Fitting the </w:delText>
        </w:r>
      </w:del>
      <w:del w:id="76" w:author="Portalier Sebastien" w:date="2021-12-06T21:19:00Z">
        <w:r>
          <w:rPr>
            <w:i/>
            <w:iCs/>
            <w:color w:val="000000"/>
          </w:rPr>
          <w:delText>Uniforc</w:delText>
        </w:r>
      </w:del>
      <w:del w:id="77" w:author="Portalier Sebastien" w:date="2021-12-06T21:19:00Z">
        <w:r>
          <w:rPr>
            <w:color w:val="000000"/>
          </w:rPr>
          <w:delText xml:space="preserve"> model to phenological data from Quebec and New Brunswick resulted in the parameter values: </w:delText>
        </w:r>
      </w:del>
      <w:del w:id="78" w:author="Portalier Sebastien" w:date="2021-12-06T21:19:00Z">
        <w:r>
          <w:rPr>
            <w:i/>
            <w:iCs/>
            <w:color w:val="000000"/>
          </w:rPr>
          <w:delText>b</w:delText>
        </w:r>
      </w:del>
      <w:del w:id="79" w:author="Portalier Sebastien" w:date="2021-12-06T21:19:00Z">
        <w:r>
          <w:rPr>
            <w:color w:val="000000"/>
          </w:rPr>
          <w:delText xml:space="preserve"> = -1.32, </w:delText>
        </w:r>
      </w:del>
      <w:del w:id="80" w:author="Portalier Sebastien" w:date="2021-12-06T21:19:00Z">
        <w:r>
          <w:rPr>
            <w:i/>
            <w:iCs/>
            <w:color w:val="000000"/>
          </w:rPr>
          <w:delText>c</w:delText>
        </w:r>
      </w:del>
      <w:del w:id="81" w:author="Portalier Sebastien" w:date="2021-12-06T21:19:00Z">
        <w:r>
          <w:rPr>
            <w:color w:val="000000"/>
          </w:rPr>
          <w:delText xml:space="preserve"> = 7.14 °C, </w:delText>
        </w:r>
      </w:del>
      <w:del w:id="82" w:author="Portalier Sebastien" w:date="2021-12-06T21:19:00Z">
        <w:r>
          <w:rPr>
            <w:i/>
            <w:iCs/>
            <w:color w:val="000000"/>
          </w:rPr>
          <w:delText>t</w:delText>
        </w:r>
      </w:del>
      <w:del w:id="83" w:author="Portalier Sebastien" w:date="2021-12-06T21:19:00Z">
        <w:r>
          <w:rPr>
            <w:i/>
            <w:iCs/>
            <w:color w:val="000000"/>
            <w:vertAlign w:val="subscript"/>
          </w:rPr>
          <w:delText>0</w:delText>
        </w:r>
      </w:del>
      <w:del w:id="84" w:author="Portalier Sebastien" w:date="2021-12-06T21:19:00Z">
        <w:r>
          <w:rPr>
            <w:color w:val="000000"/>
          </w:rPr>
          <w:delText xml:space="preserve"> = 87 (March 28th), and </w:delText>
        </w:r>
      </w:del>
      <w:del w:id="85" w:author="Portalier Sebastien" w:date="2021-12-06T21:19:00Z">
        <w:r>
          <w:rPr>
            <w:i/>
            <w:iCs/>
            <w:color w:val="000000"/>
          </w:rPr>
          <w:delText>F</w:delText>
        </w:r>
      </w:del>
      <w:del w:id="86" w:author="Portalier Sebastien" w:date="2021-12-06T21:19:00Z">
        <w:r>
          <w:rPr>
            <w:i/>
            <w:iCs/>
            <w:color w:val="000000"/>
            <w:vertAlign w:val="superscript"/>
          </w:rPr>
          <w:delText>*</w:delText>
        </w:r>
      </w:del>
      <w:del w:id="87" w:author="Portalier Sebastien" w:date="2021-12-06T21:19:00Z">
        <w:r>
          <w:rPr>
            <w:color w:val="000000"/>
          </w:rPr>
          <w:delText> = 18.6 (</w:delText>
        </w:r>
      </w:del>
      <w:del w:id="88" w:author="Portalier Sebastien" w:date="2021-12-06T21:19:00Z">
        <w:r>
          <w:rPr/>
          <w:delText xml:space="preserve">RMSE = 12.6). </w:delText>
        </w:r>
      </w:del>
      <w:del w:id="89" w:author="Portalier Sebastien" w:date="2021-12-06T21:19:00Z">
        <w:r>
          <w:rPr>
            <w:color w:val="000000"/>
          </w:rPr>
          <w:delText>The residuals of this fitting follow a Normal distribution centred on 0 (Fig. 5A). There is no obvious pattern for the residuals across latitude in the range of our study (Fig. 5B). </w:delText>
        </w:r>
      </w:del>
    </w:p>
    <w:p>
      <w:pPr>
        <w:pStyle w:val="Heading3"/>
        <w:spacing w:lineRule="auto" w:line="480"/>
        <w:rPr/>
      </w:pPr>
      <w:r>
        <w:rPr>
          <w:color w:val="000000"/>
        </w:rPr>
        <w:t xml:space="preserve">    </w:t>
      </w:r>
      <w:del w:id="90" w:author="Portalier Sebastien" w:date="2021-12-06T18:51:00Z">
        <w:r>
          <w:rPr>
            <w:color w:val="000000"/>
          </w:rPr>
          <w:delText xml:space="preserve">In order to test the accuracy of both insect and tree models, we compared predicted budburst and emergence date with available data for two years (2013, 2014) in two sites in Quebec </w:delText>
        </w:r>
      </w:del>
      <w:del w:id="91" w:author="Portalier Sebastien" w:date="2021-12-06T18:51:00Z">
        <w:bookmarkStart w:id="130" w:name="__Fieldmark__1090_3903614438111111111111"/>
        <w:r>
          <w:rPr>
            <w:color w:val="000000"/>
          </w:rPr>
          <w:delText>(</w:delText>
        </w:r>
      </w:del>
      <w:del w:id="92" w:author="Portalier Sebastien" w:date="2021-12-06T18:51:00Z">
        <w:bookmarkStart w:id="131" w:name="__Fieldmark__731_24951784541111111111111"/>
        <w:r>
          <w:rPr>
            <w:color w:val="000000"/>
          </w:rPr>
          <w:delText>P</w:delText>
        </w:r>
      </w:del>
      <w:del w:id="93" w:author="Portalier Sebastien" w:date="2021-12-06T18:51:00Z">
        <w:bookmarkStart w:id="132" w:name="__Fieldmark__818_94287238511111111111111"/>
        <w:r>
          <w:rPr>
            <w:color w:val="000000"/>
          </w:rPr>
          <w:delText>ureswaran, et al., 2019)</w:delText>
        </w:r>
      </w:del>
      <w:del w:id="94" w:author="Portalier Sebastien" w:date="2021-12-06T18:51:00Z">
        <w:bookmarkEnd w:id="130"/>
        <w:bookmarkEnd w:id="131"/>
        <w:bookmarkEnd w:id="132"/>
        <w:r>
          <w:rPr>
            <w:color w:val="000000"/>
          </w:rPr>
          <w:delText>. Measured budburst occurred between May 16th and June 17th, in 2013, and between May 29th and June 15th, in 2014. The model predicts a median budburst on May 27th in 2013, and May 28th in 2014.  For the insect, the emergence peak occurred on May 9th in 2013, and on May 23th in 2014. The model predicts a median emergence on May 20th in 2013, and May 21th in 2014. Hence, the model gives satisfactory results.  </w:delText>
        </w:r>
      </w:del>
    </w:p>
    <w:p>
      <w:pPr>
        <w:pStyle w:val="NormalWeb"/>
        <w:spacing w:lineRule="auto" w:line="480" w:beforeAutospacing="0" w:before="280" w:afterAutospacing="0" w:after="160"/>
        <w:rPr>
          <w:color w:val="000000"/>
        </w:rPr>
      </w:pPr>
      <w:del w:id="95" w:author="Portalier Sebastien" w:date="2021-12-07T21:11:00Z">
        <w:r>
          <w:rPr>
            <w:color w:val="000000"/>
          </w:rPr>
          <w:delText xml:space="preserve">The budworm model is sensitive to most parameters (Fig. 5C). The only exception is </w:delText>
        </w:r>
      </w:del>
      <w:del w:id="96" w:author="Portalier Sebastien" w:date="2021-12-07T21:11:00Z">
        <w:r>
          <w:rPr>
            <w:i/>
            <w:iCs/>
            <w:color w:val="000000"/>
          </w:rPr>
          <w:delText>x</w:delText>
        </w:r>
      </w:del>
      <w:del w:id="97" w:author="Portalier Sebastien" w:date="2021-12-07T21:11:00Z">
        <w:r>
          <w:rPr>
            <w:i/>
            <w:iCs/>
            <w:color w:val="000000"/>
            <w:vertAlign w:val="subscript"/>
          </w:rPr>
          <w:delText>m</w:delText>
        </w:r>
      </w:del>
      <w:del w:id="98" w:author="Portalier Sebastien" w:date="2021-12-07T21:11:00Z">
        <w:r>
          <w:rPr>
            <w:color w:val="000000"/>
          </w:rPr>
          <w:delText xml:space="preserve"> (the maximal temperature) since very high temperatures are rare during late winter and spring, and to a certain extent </w:delText>
        </w:r>
      </w:del>
      <w:r>
        <w:rPr/>
      </w:r>
      <m:oMath xmlns:m="http://schemas.openxmlformats.org/officeDocument/2006/math">
        <m:sSub>
          <m:e/>
          <m:sub/>
        </m:sSub>
      </m:oMath>
      <w:del w:id="99" w:author="Portalier Sebastien" w:date="2021-12-07T21:11:00Z">
        <w:r>
          <w:rPr>
            <w:color w:val="000000"/>
          </w:rPr>
          <w:delText xml:space="preserve">. Increasing parameters </w:delText>
        </w:r>
      </w:del>
      <w:r>
        <w:rPr/>
      </w:r>
      <m:oMath xmlns:m="http://schemas.openxmlformats.org/officeDocument/2006/math">
        <m:sSub>
          <m:e/>
          <m:sub/>
        </m:sSub>
      </m:oMath>
      <w:del w:id="100" w:author="Portalier Sebastien" w:date="2021-12-07T21:11:00Z">
        <w:r>
          <w:rPr>
            <w:color w:val="000000"/>
          </w:rPr>
          <w:delText xml:space="preserve">, </w:delText>
        </w:r>
      </w:del>
      <w:r>
        <w:rPr/>
      </w:r>
      <m:oMath xmlns:m="http://schemas.openxmlformats.org/officeDocument/2006/math">
        <m:sSub>
          <m:e/>
          <m:sub/>
        </m:sSub>
      </m:oMath>
      <w:del w:id="101" w:author="Portalier Sebastien" w:date="2021-12-07T21:11:00Z">
        <w:r>
          <w:rPr>
            <w:color w:val="000000"/>
          </w:rPr>
          <w:delText xml:space="preserve">, and </w:delText>
        </w:r>
      </w:del>
      <w:del w:id="102" w:author="Portalier Sebastien" w:date="2021-12-07T21:11:00Z">
        <w:r>
          <w:rPr>
            <w:i/>
            <w:iCs/>
            <w:color w:val="000000"/>
          </w:rPr>
          <w:delText>x</w:delText>
        </w:r>
      </w:del>
      <w:del w:id="103" w:author="Portalier Sebastien" w:date="2021-12-07T21:11:00Z">
        <w:r>
          <w:rPr>
            <w:i/>
            <w:iCs/>
            <w:color w:val="000000"/>
            <w:vertAlign w:val="subscript"/>
          </w:rPr>
          <w:delText>b</w:delText>
        </w:r>
      </w:del>
      <w:del w:id="104" w:author="Portalier Sebastien" w:date="2021-12-07T21:11:00Z">
        <w:r>
          <w:rPr>
            <w:color w:val="000000"/>
          </w:rPr>
          <w:delText xml:space="preserve"> (minimal temperature) delays emergence, while increasing </w:delText>
        </w:r>
      </w:del>
      <w:r>
        <w:rPr/>
      </w:r>
      <m:oMath xmlns:m="http://schemas.openxmlformats.org/officeDocument/2006/math">
        <m:sSub>
          <m:e/>
          <m:sub/>
        </m:sSub>
      </m:oMath>
      <w:del w:id="105" w:author="Portalier Sebastien" w:date="2021-12-07T21:11:00Z">
        <w:r>
          <w:rPr>
            <w:color w:val="000000"/>
          </w:rPr>
          <w:delText xml:space="preserve"> strongly advances phenology. The tree model is most sensitive to parameters </w:delText>
        </w:r>
      </w:del>
      <w:del w:id="106" w:author="Portalier Sebastien" w:date="2021-12-07T21:11:00Z">
        <w:r>
          <w:rPr>
            <w:i/>
            <w:iCs/>
            <w:color w:val="000000"/>
          </w:rPr>
          <w:delText>t</w:delText>
        </w:r>
      </w:del>
      <w:del w:id="107" w:author="Portalier Sebastien" w:date="2021-12-07T21:11:00Z">
        <w:r>
          <w:rPr>
            <w:i/>
            <w:iCs/>
            <w:color w:val="000000"/>
            <w:vertAlign w:val="subscript"/>
          </w:rPr>
          <w:delText>0</w:delText>
        </w:r>
      </w:del>
      <w:del w:id="108" w:author="Portalier Sebastien" w:date="2021-12-07T21:11:00Z">
        <w:r>
          <w:rPr>
            <w:color w:val="000000"/>
          </w:rPr>
          <w:delText xml:space="preserve"> (when the tree starts accumulating heat) and </w:delText>
        </w:r>
      </w:del>
      <w:del w:id="109" w:author="Portalier Sebastien" w:date="2021-12-07T21:11:00Z">
        <w:r>
          <w:rPr>
            <w:i/>
            <w:iCs/>
            <w:color w:val="000000"/>
          </w:rPr>
          <w:delText>b</w:delText>
        </w:r>
      </w:del>
      <w:del w:id="110" w:author="Portalier Sebastien" w:date="2021-12-07T21:11:00Z">
        <w:r>
          <w:rPr>
            <w:color w:val="000000"/>
          </w:rPr>
          <w:delText xml:space="preserve"> (which drives the speed of accumulation). An increase in </w:delText>
        </w:r>
      </w:del>
      <w:del w:id="111" w:author="Portalier Sebastien" w:date="2021-12-07T21:11:00Z">
        <w:r>
          <w:rPr>
            <w:i/>
            <w:iCs/>
            <w:color w:val="000000"/>
          </w:rPr>
          <w:delText>t</w:delText>
        </w:r>
      </w:del>
      <w:del w:id="112" w:author="Portalier Sebastien" w:date="2021-12-07T21:11:00Z">
        <w:r>
          <w:rPr>
            <w:i/>
            <w:iCs/>
            <w:color w:val="000000"/>
            <w:vertAlign w:val="subscript"/>
          </w:rPr>
          <w:delText>0</w:delText>
        </w:r>
      </w:del>
      <w:del w:id="113" w:author="Portalier Sebastien" w:date="2021-12-07T21:11:00Z">
        <w:r>
          <w:rPr>
            <w:color w:val="000000"/>
          </w:rPr>
          <w:delText xml:space="preserve"> postpones phenology, while an increase in </w:delText>
        </w:r>
      </w:del>
      <w:del w:id="114" w:author="Portalier Sebastien" w:date="2021-12-07T21:11:00Z">
        <w:r>
          <w:rPr>
            <w:i/>
            <w:iCs/>
            <w:color w:val="000000"/>
          </w:rPr>
          <w:delText>b</w:delText>
        </w:r>
      </w:del>
      <w:del w:id="115" w:author="Portalier Sebastien" w:date="2021-12-07T21:11:00Z">
        <w:r>
          <w:rPr>
            <w:color w:val="000000"/>
          </w:rPr>
          <w:delText xml:space="preserve"> advances it (Fig. 5D).</w:delText>
        </w:r>
      </w:del>
    </w:p>
    <w:p>
      <w:pPr>
        <w:pStyle w:val="NormalWeb"/>
        <w:spacing w:lineRule="auto" w:line="480" w:beforeAutospacing="0" w:before="280" w:afterAutospacing="0" w:after="160"/>
        <w:rPr/>
      </w:pPr>
      <w:r>
        <w:rPr>
          <w:rFonts w:cs="Times New Roman"/>
          <w:b/>
          <w:bCs/>
          <w:color w:val="000000"/>
        </w:rPr>
        <w:t>3.4.2 Spruce budworm – balsam fir system across latitude</w:t>
      </w:r>
    </w:p>
    <w:p>
      <w:pPr>
        <w:pStyle w:val="Normal"/>
        <w:spacing w:lineRule="auto" w:line="480"/>
        <w:rPr>
          <w:rFonts w:ascii="Times New Roman" w:hAnsi="Times New Roman" w:cs="Times New Roman"/>
          <w:sz w:val="24"/>
          <w:szCs w:val="24"/>
        </w:rPr>
      </w:pPr>
      <w:r>
        <w:rPr>
          <w:rFonts w:cs="Times New Roman" w:ascii="Times New Roman" w:hAnsi="Times New Roman"/>
          <w:color w:val="000000"/>
        </w:rPr>
        <w:t xml:space="preserve">The model predicts median dates of emergence and budburst for each year. Results for past and future data were analyzed using a one-way analysis of variance (see supplementary material for full results). Both emergence (Fig. 6A) and budburst (Fig. 6B) occur later at higher latitudes: </w:t>
      </w:r>
      <w:r>
        <w:rPr>
          <w:rFonts w:cs="Times New Roman" w:ascii="Times New Roman" w:hAnsi="Times New Roman"/>
          <w:i/>
          <w:iCs/>
          <w:color w:val="000000"/>
        </w:rPr>
        <w:t>p</w:t>
      </w:r>
      <w:r>
        <w:rPr>
          <w:rFonts w:cs="Times New Roman" w:ascii="Times New Roman" w:hAnsi="Times New Roman"/>
          <w:color w:val="000000"/>
        </w:rPr>
        <w:t xml:space="preserve"> &lt; 0.05 between sites 1, 2, 3 (South) and 4, 5, 6 (North), although some discrepancies may occur due to altitude (sites 2 and 4). However, insects and trees are not affected by temperatures in the same way. Hence, the mismatch between both species varies across latitude (</w:t>
      </w:r>
      <w:r>
        <w:rPr>
          <w:rFonts w:cs="Times New Roman" w:ascii="Times New Roman" w:hAnsi="Times New Roman"/>
          <w:i/>
          <w:iCs/>
          <w:color w:val="000000"/>
        </w:rPr>
        <w:t>p</w:t>
      </w:r>
      <w:r>
        <w:rPr>
          <w:rFonts w:cs="Times New Roman" w:ascii="Times New Roman" w:hAnsi="Times New Roman"/>
          <w:color w:val="000000"/>
        </w:rPr>
        <w:t xml:space="preserve"> &lt; 0.05 between sites 1, 3 and 5, 6) (Fig. 6C).  At lower latitudes, emergence is expected to occur 5 to 10 days before budburst. Hence, the majority of the larval population may have time to emerge before budburst occurs, which allows larvae to benefit from an important source of nutrients. </w:t>
      </w:r>
      <w:r>
        <w:rPr>
          <w:rFonts w:cs="Times New Roman" w:ascii="Times New Roman" w:hAnsi="Times New Roman"/>
          <w:sz w:val="24"/>
          <w:szCs w:val="24"/>
        </w:rPr>
        <w:t>Fuentealba, et al. (2017) evaluated SBW performance on balsam fir according to their phenological mismatch. According to their study,</w:t>
      </w:r>
      <w:r>
        <w:rPr>
          <w:rFonts w:cs="Times New Roman" w:ascii="Times New Roman" w:hAnsi="Times New Roman"/>
          <w:color w:val="000000"/>
        </w:rPr>
        <w:t xml:space="preserve"> we can infer SBW survival to be around 45% and reproductive output (fecundity * survival) to be 45%. At higher latitudes, emergence may sometimes occur before budburst and sometimes after, which would lead to 30% survival and 20% reproductive output. </w:t>
      </w:r>
      <w:del w:id="116" w:author="Portalier Sebastien" w:date="2021-12-07T21:42:00Z">
        <w:r>
          <w:rPr>
            <w:rFonts w:cs="Times New Roman" w:ascii="Times New Roman" w:hAnsi="Times New Roman"/>
            <w:color w:val="000000"/>
          </w:rPr>
          <w:delText xml:space="preserve">In brief, insects seem more adapted to their host phenology at lower than at higher latitudes. </w:delText>
        </w:r>
      </w:del>
    </w:p>
    <w:p>
      <w:pPr>
        <w:pStyle w:val="Heading3"/>
        <w:spacing w:lineRule="auto" w:line="480"/>
        <w:rPr>
          <w:rFonts w:ascii="Times New Roman" w:hAnsi="Times New Roman" w:cs="Times New Roman"/>
          <w:b/>
          <w:b/>
          <w:bCs/>
        </w:rPr>
      </w:pPr>
      <w:r>
        <w:rPr>
          <w:rFonts w:cs="Times New Roman" w:ascii="Times New Roman" w:hAnsi="Times New Roman"/>
          <w:b/>
          <w:bCs/>
          <w:color w:val="000000"/>
        </w:rPr>
        <w:t>3.4.3 Predicted trends according to warming scenarios</w:t>
      </w:r>
    </w:p>
    <w:p>
      <w:pPr>
        <w:pStyle w:val="NormalWeb"/>
        <w:spacing w:lineRule="auto" w:line="480" w:beforeAutospacing="0" w:before="280" w:afterAutospacing="0" w:after="160"/>
        <w:rPr/>
      </w:pPr>
      <w:r>
        <w:rPr>
          <w:color w:val="000000"/>
        </w:rPr>
        <w:t>Across all scenarios, emergence and budburst are expected to occur earlier when temperatures increase. The differences in emergence, budburst and mismatch across latitude is highly significant (</w:t>
      </w:r>
      <w:r>
        <w:rPr>
          <w:i/>
          <w:iCs/>
          <w:color w:val="000000"/>
        </w:rPr>
        <w:t>p</w:t>
      </w:r>
      <w:r>
        <w:rPr>
          <w:color w:val="000000"/>
        </w:rPr>
        <w:t xml:space="preserve"> &lt; 10</w:t>
      </w:r>
      <w:r>
        <w:rPr>
          <w:color w:val="000000"/>
          <w:vertAlign w:val="superscript"/>
        </w:rPr>
        <w:t>-16</w:t>
      </w:r>
      <w:r>
        <w:rPr>
          <w:color w:val="000000"/>
        </w:rPr>
        <w:t xml:space="preserve"> for almost all sites and for all scenarios). Warmer scenarios lead to an increase of variance, more than a real shift in date compared to less warm scenarios. Insects and trees react differently to temperature increase. Balsam fir shows an historical (1996-2016) difference between northern and southern sites of 10 days on average. This difference stays approximately the same in case of warmer temperatures (i.e., budburst date is shifted similarly across latitude, see Fig. 6B). By contrast, emergence of SBW is expected to shift differently across latitude (about 15 days difference compared to 10 historically, see Fig. 6A). </w:t>
      </w:r>
    </w:p>
    <w:p>
      <w:pPr>
        <w:pStyle w:val="NormalWeb"/>
        <w:spacing w:lineRule="auto" w:line="480" w:beforeAutospacing="0" w:before="280" w:afterAutospacing="0" w:after="160"/>
        <w:rPr/>
      </w:pPr>
      <w:r>
        <w:rPr>
          <w:color w:val="000000"/>
        </w:rPr>
        <w:t xml:space="preserve">    </w:t>
      </w:r>
      <w:r>
        <w:rPr>
          <w:color w:val="000000"/>
        </w:rPr>
        <w:t>Therefore, the mismatch is affected. Southern sites are expected to show emergence occurring before budburst most of the time. In case of a moderate warming scenario (RCP2.6), the waiting time is expected to be short, which would allow the larvae to have access to a rich source of nutrients. Thus, a moderate warming could be beneficial for the insect at low latitudes. In case of greater warming (RCP4.5, RCP8.5), variance may lead to emergence occurring too early some years, leading to larvae dying from starvation. Thus, a greater temperature increase may lead to stronger population variances among years. </w:t>
      </w:r>
    </w:p>
    <w:p>
      <w:pPr>
        <w:pStyle w:val="NormalWeb"/>
        <w:spacing w:lineRule="auto" w:line="480" w:beforeAutospacing="0" w:before="280" w:afterAutospacing="0" w:after="160"/>
        <w:rPr/>
      </w:pPr>
      <w:r>
        <w:rPr>
          <w:color w:val="000000"/>
        </w:rPr>
        <w:t xml:space="preserve">    </w:t>
      </w:r>
      <w:r>
        <w:rPr>
          <w:color w:val="000000"/>
        </w:rPr>
        <w:t xml:space="preserve">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pPr>
        <w:pStyle w:val="Heading1"/>
        <w:spacing w:lineRule="auto" w:line="480" w:beforeAutospacing="0" w:before="240" w:afterAutospacing="0" w:after="280"/>
        <w:rPr/>
      </w:pPr>
      <w:r>
        <w:rPr>
          <w:color w:val="000000"/>
          <w:sz w:val="32"/>
          <w:szCs w:val="32"/>
        </w:rPr>
        <w:t>4. Discussion</w:t>
      </w:r>
    </w:p>
    <w:p>
      <w:pPr>
        <w:pStyle w:val="NormalWeb"/>
        <w:spacing w:lineRule="auto" w:line="480" w:beforeAutospacing="0" w:before="280" w:afterAutospacing="0" w:after="160"/>
        <w:rPr/>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4.1 Expected impacts of climate change on phenological mismatch between consumer and resource</w:t>
      </w:r>
    </w:p>
    <w:p>
      <w:pPr>
        <w:pStyle w:val="NormalWeb"/>
        <w:spacing w:lineRule="auto" w:line="480" w:beforeAutospacing="0" w:before="280" w:afterAutospacing="0" w:after="160"/>
        <w:rPr/>
      </w:pPr>
      <w:r>
        <w:rPr>
          <w:color w:val="000000"/>
        </w:rPr>
        <w:t xml:space="preserve">A growing body of literature shows phenological shifts of species due to climate change with different species shifting at different rates </w:t>
      </w:r>
      <w:bookmarkStart w:id="133" w:name="__Fieldmark__1168_3903614438"/>
      <w:r>
        <w:rPr>
          <w:color w:val="000000"/>
        </w:rPr>
        <w:t>(</w:t>
      </w:r>
      <w:bookmarkStart w:id="134" w:name="__Fieldmark__805_2495178454"/>
      <w:r>
        <w:rPr>
          <w:color w:val="000000"/>
        </w:rPr>
        <w:t>V</w:t>
      </w:r>
      <w:bookmarkStart w:id="135" w:name="__Fieldmark__912_942872385"/>
      <w:r>
        <w:rPr>
          <w:color w:val="000000"/>
        </w:rPr>
        <w:t>isser &amp; Both, 2005</w:t>
      </w:r>
      <w:bookmarkEnd w:id="133"/>
      <w:bookmarkEnd w:id="134"/>
      <w:bookmarkEnd w:id="135"/>
      <w:r>
        <w:rPr>
          <w:color w:val="000000"/>
        </w:rPr>
        <w:t xml:space="preserve">; </w:t>
      </w:r>
      <w:bookmarkStart w:id="136" w:name="__Fieldmark__1179_3903614438"/>
      <w:r>
        <w:rPr>
          <w:color w:val="000000"/>
        </w:rPr>
        <w:t>D</w:t>
      </w:r>
      <w:bookmarkStart w:id="137" w:name="__Fieldmark__812_2495178454"/>
      <w:r>
        <w:rPr>
          <w:color w:val="000000"/>
        </w:rPr>
        <w:t>o</w:t>
      </w:r>
      <w:bookmarkStart w:id="138" w:name="__Fieldmark__917_942872385"/>
      <w:r>
        <w:rPr>
          <w:color w:val="000000"/>
        </w:rPr>
        <w:t>nnelly et al., 2011</w:t>
      </w:r>
      <w:bookmarkEnd w:id="136"/>
      <w:bookmarkEnd w:id="137"/>
      <w:bookmarkEnd w:id="138"/>
      <w:r>
        <w:rPr>
          <w:color w:val="000000"/>
        </w:rPr>
        <w:t xml:space="preserve">; </w:t>
      </w:r>
      <w:bookmarkStart w:id="139" w:name="__Fieldmark__1190_3903614438"/>
      <w:r>
        <w:rPr>
          <w:color w:val="000000"/>
        </w:rPr>
        <w:t>K</w:t>
      </w:r>
      <w:bookmarkStart w:id="140" w:name="__Fieldmark__819_2495178454"/>
      <w:r>
        <w:rPr>
          <w:color w:val="000000"/>
        </w:rPr>
        <w:t>h</w:t>
      </w:r>
      <w:bookmarkStart w:id="141" w:name="__Fieldmark__926_942872385"/>
      <w:r>
        <w:rPr>
          <w:color w:val="000000"/>
        </w:rPr>
        <w:t>arouba et al., 2018)</w:t>
      </w:r>
      <w:bookmarkEnd w:id="139"/>
      <w:bookmarkEnd w:id="140"/>
      <w:bookmarkEnd w:id="141"/>
      <w:r>
        <w:rPr>
          <w:color w:val="000000"/>
        </w:rPr>
        <w:t>. By linking development with temperature, our modelling approach predicts the 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w:t>
      </w:r>
      <w:del w:id="117" w:author="Portalier Sebastien" w:date="2021-12-07T21:51:00Z">
        <w:r>
          <w:rPr>
            <w:color w:val="000000"/>
          </w:rPr>
          <w:delText xml:space="preserve">For example, a warm spell occurring when the slope of development rate is very low may have little effect compared to the same warm spell occurring when development is more sensitive to temperature (i.e., when </w:delText>
        </w:r>
      </w:del>
      <w:commentRangeStart w:id="0"/>
      <w:r>
        <w:rPr/>
      </w:r>
      <m:oMath xmlns:m="http://schemas.openxmlformats.org/officeDocument/2006/math">
        <m:sSup>
          <m:e/>
          <m:sup/>
        </m:sSup>
      </m:oMath>
      <w:del w:id="118" w:author="Portalier Sebastien" w:date="2021-12-07T21:51:00Z">
        <w:r>
          <w:rPr>
            <w:color w:val="000000"/>
          </w:rPr>
          <w:delText xml:space="preserve"> is high); see Fig. 2B. </w:delText>
        </w:r>
      </w:del>
      <w:r>
        <w:rPr>
          <w:color w:val="000000"/>
        </w:rPr>
      </w:r>
      <w:commentRangeEnd w:id="0"/>
      <w:r>
        <w:commentReference w:id="0"/>
      </w:r>
      <w:r>
        <w:rPr>
          <w:color w:val="000000"/>
        </w:rPr>
        <w:t>Consecutive spells will have additive effects: several warm spells will advance phenology several times, while a cold spell may cancel effects of a warm spell.</w:t>
      </w:r>
    </w:p>
    <w:p>
      <w:pPr>
        <w:pStyle w:val="NormalWeb"/>
        <w:spacing w:lineRule="auto" w:line="480" w:beforeAutospacing="0" w:before="280" w:afterAutospacing="0" w:after="160"/>
        <w:ind w:firstLine="720"/>
        <w:rPr/>
      </w:pPr>
      <w:r>
        <w:rPr>
          <w:color w:val="000000"/>
        </w:rPr>
        <w:t>For a consumer to efficiently exploit a resource, some form of temporal synchrony is often required. Observations of consumer-resource systems show that, as an effect of climate change, their degree of synchrony can increase or decrease, but the mechanisms behind this difference are unclear (Kharouba et al., 2018). We focused on the duration of the seasonal resting period, which constitutes a significant stage in many species’ life cycle. As different species react differently to temperature changes, we applied our model to each species separately to predict whether their degree of synchrony will increase or decrease as temperature patterns change. </w:t>
      </w:r>
    </w:p>
    <w:p>
      <w:pPr>
        <w:pStyle w:val="NormalWeb"/>
        <w:spacing w:lineRule="auto" w:line="480" w:beforeAutospacing="0" w:before="280" w:afterAutospacing="0" w:after="160"/>
        <w:ind w:firstLine="720"/>
        <w:rPr/>
      </w:pPr>
      <w:r>
        <w:rPr>
          <w:color w:val="000000"/>
        </w:rPr>
        <w:t xml:space="preserve">A phenological shift of the consumer and its resource may affect their population dynamics and subsequently the larger food web in which they are embedded. For example, an increase of the phenological mismatch may limit the consumer’s food intake, which affects its biomass, its life cycle, and potentially even its ability to persist in the considered geographic zone </w:t>
      </w:r>
      <w:bookmarkStart w:id="142" w:name="__Fieldmark__1208_3903614438"/>
      <w:r>
        <w:rPr>
          <w:color w:val="000000"/>
        </w:rPr>
        <w:t>(</w:t>
      </w:r>
      <w:bookmarkStart w:id="143" w:name="__Fieldmark__833_2495178454"/>
      <w:r>
        <w:rPr>
          <w:color w:val="000000"/>
        </w:rPr>
        <w:t>S</w:t>
      </w:r>
      <w:bookmarkStart w:id="144" w:name="__Fieldmark__944_942872385"/>
      <w:r>
        <w:rPr>
          <w:color w:val="000000"/>
        </w:rPr>
        <w:t>immonds et al., 2020)</w:t>
      </w:r>
      <w:bookmarkEnd w:id="142"/>
      <w:bookmarkEnd w:id="143"/>
      <w:bookmarkEnd w:id="144"/>
      <w:r>
        <w:rPr>
          <w:color w:val="000000"/>
        </w:rPr>
        <w:t xml:space="preserve">. If a subsidiary resource is available, the consumer may switch resources </w:t>
      </w:r>
      <w:bookmarkStart w:id="145" w:name="__Fieldmark__1219_3903614438"/>
      <w:r>
        <w:rPr>
          <w:color w:val="000000"/>
        </w:rPr>
        <w:t>(</w:t>
      </w:r>
      <w:bookmarkStart w:id="146" w:name="__Fieldmark__840_2495178454"/>
      <w:r>
        <w:rPr>
          <w:color w:val="000000"/>
        </w:rPr>
        <w:t>S</w:t>
      </w:r>
      <w:bookmarkStart w:id="147" w:name="__Fieldmark__954_942872385"/>
      <w:r>
        <w:rPr>
          <w:color w:val="000000"/>
        </w:rPr>
        <w:t>tålhandske et al., 2016)</w:t>
      </w:r>
      <w:bookmarkEnd w:id="145"/>
      <w:bookmarkEnd w:id="146"/>
      <w:bookmarkEnd w:id="147"/>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in many ways </w:t>
      </w:r>
      <w:bookmarkStart w:id="148" w:name="__Fieldmark__1230_3903614438"/>
      <w:r>
        <w:rPr>
          <w:color w:val="000000"/>
        </w:rPr>
        <w:t>(</w:t>
      </w:r>
      <w:bookmarkStart w:id="149" w:name="__Fieldmark__847_2495178454"/>
      <w:r>
        <w:rPr>
          <w:color w:val="000000"/>
        </w:rPr>
        <w:t>M</w:t>
      </w:r>
      <w:bookmarkStart w:id="150" w:name="__Fieldmark__961_942872385"/>
      <w:r>
        <w:rPr>
          <w:color w:val="000000"/>
        </w:rPr>
        <w:t>iller-Rushing et al., 2010)</w:t>
      </w:r>
      <w:bookmarkEnd w:id="148"/>
      <w:bookmarkEnd w:id="149"/>
      <w:bookmarkEnd w:id="150"/>
      <w:r>
        <w:rPr>
          <w:color w:val="000000"/>
        </w:rPr>
        <w:t>, as well as their geographic distribution. Our work, which is based on heat accumulation, improves our ability to predict the direction and the magnitude of the change in phenological synchrony, a research challenge identified by earlier studies (Kharouba et al. 2018).</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4.2 The spruce budworm - balsam fir system and its general implications </w:t>
      </w:r>
    </w:p>
    <w:p>
      <w:pPr>
        <w:pStyle w:val="NormalWeb"/>
        <w:spacing w:lineRule="auto" w:line="480" w:beforeAutospacing="0" w:before="280" w:afterAutospacing="0" w:after="160"/>
        <w:ind w:firstLine="720"/>
        <w:rPr/>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w:t>
      </w:r>
      <w:ins w:id="119" w:author="Portalier Sebastien" w:date="2021-12-07T21:53:00Z">
        <w:r>
          <w:rPr>
            <w:color w:val="000000"/>
          </w:rPr>
          <w:t xml:space="preserve">more than </w:t>
        </w:r>
      </w:ins>
      <w:del w:id="120" w:author="Portalier Sebastien" w:date="2021-12-07T21:53:00Z">
        <w:r>
          <w:rPr>
            <w:color w:val="000000"/>
          </w:rPr>
          <w:delText xml:space="preserve">because its </w:delText>
        </w:r>
      </w:del>
      <w:r>
        <w:rPr/>
      </w:r>
      <m:oMath xmlns:m="http://schemas.openxmlformats.org/officeDocument/2006/math">
        <m:sSup>
          <m:e/>
          <m:sup/>
        </m:sSup>
        <m:d>
          <m:dPr>
            <m:begChr m:val="("/>
            <m:endChr m:val=")"/>
          </m:dPr>
        </m:d>
      </m:oMath>
      <w:del w:id="121" w:author="Portalier Sebastien" w:date="2021-12-07T21:53:00Z">
        <w:r>
          <w:rPr>
            <w:color w:val="000000"/>
          </w:rPr>
          <w:delText xml:space="preserve"> has a wide profile (see Fig. 2B, and section 2.2.2). T</w:delText>
        </w:r>
      </w:del>
      <w:ins w:id="122" w:author="Portalier Sebastien" w:date="2021-12-07T21:53:00Z">
        <w:r>
          <w:rPr>
            <w:color w:val="000000"/>
          </w:rPr>
          <w:t>t</w:t>
        </w:r>
      </w:ins>
      <w:r>
        <w:rPr>
          <w:color w:val="000000"/>
        </w:rPr>
        <w:t xml:space="preserve">he tree </w:t>
      </w:r>
      <w:ins w:id="123" w:author="Portalier Sebastien" w:date="2021-12-07T21:53:00Z">
        <w:r>
          <w:rPr>
            <w:color w:val="000000"/>
          </w:rPr>
          <w:t xml:space="preserve">(see Fig. 2B, and section 2.2.2) </w:t>
        </w:r>
      </w:ins>
      <w:del w:id="124" w:author="Portalier Sebastien" w:date="2021-12-07T21:54:00Z">
        <w:r>
          <w:rPr>
            <w:color w:val="000000"/>
          </w:rPr>
          <w:delText xml:space="preserve">will react only if the warm spell occurs within its narrow </w:delText>
        </w:r>
      </w:del>
      <w:ins w:id="125" w:author="Portalier Sebastien" w:date="2021-12-07T21:54:00Z">
        <w:r>
          <w:rPr>
            <w:color w:val="000000"/>
          </w:rPr>
          <w:t xml:space="preserve"> because of the insect’s wider </w:t>
        </w:r>
      </w:ins>
      <w:r>
        <w:rPr>
          <w:color w:val="000000"/>
        </w:rPr>
        <w:t xml:space="preserve">sensitivity period. Therefore, under </w:t>
      </w:r>
      <w:del w:id="126" w:author="Portalier Sebastien" w:date="2021-12-07T21:55:00Z">
        <w:r>
          <w:rPr>
            <w:color w:val="000000"/>
          </w:rPr>
          <w:delText xml:space="preserve">a change in temperature regime that would lead to </w:delText>
        </w:r>
      </w:del>
      <w:r>
        <w:rPr>
          <w:color w:val="000000"/>
        </w:rPr>
        <w:t>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6 and section 3.4.2). </w:t>
      </w:r>
    </w:p>
    <w:p>
      <w:pPr>
        <w:pStyle w:val="NormalWeb"/>
        <w:spacing w:lineRule="auto" w:line="480" w:beforeAutospacing="0" w:before="280" w:afterAutospacing="0" w:after="160"/>
        <w:ind w:firstLine="720"/>
        <w:rPr/>
      </w:pPr>
      <w:r>
        <w:rPr>
          <w:color w:val="000000"/>
        </w:rPr>
        <w:t>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w:t>
      </w:r>
      <w:del w:id="127" w:author="Portalier Sebastien" w:date="2021-12-07T21:57:00Z">
        <w:r>
          <w:rPr>
            <w:color w:val="000000"/>
          </w:rPr>
          <w:delText>, while in southern sites, the budworm would emerge too early some years</w:delText>
        </w:r>
      </w:del>
      <w:r>
        <w:rPr>
          <w:color w:val="000000"/>
        </w:rPr>
        <w:t xml:space="preserve">. A shift in phenology that leads to emergence occurring too early </w:t>
      </w:r>
      <w:del w:id="128" w:author="Portalier Sebastien" w:date="2021-12-07T21:58:00Z">
        <w:r>
          <w:rPr>
            <w:color w:val="000000"/>
          </w:rPr>
          <w:delText>(</w:delText>
        </w:r>
      </w:del>
      <w:r>
        <w:rPr>
          <w:color w:val="000000"/>
        </w:rPr>
        <w:t>or too late</w:t>
      </w:r>
      <w:del w:id="129" w:author="Portalier Sebastien" w:date="2021-12-07T21:58:00Z">
        <w:r>
          <w:rPr>
            <w:color w:val="000000"/>
          </w:rPr>
          <w:delText>)</w:delText>
        </w:r>
      </w:del>
      <w:r>
        <w:rPr>
          <w:color w:val="000000"/>
        </w:rPr>
        <w:t xml:space="preserve"> would cause severe budworm mortality and prevent its persistence in some parts of its current distribution. Conversely, an increase in the persistence of the insect in other regions will increase damages to host trees. </w:t>
      </w:r>
      <w:del w:id="130" w:author="Portalier Sebastien" w:date="2021-12-07T21:58:00Z">
        <w:r>
          <w:rPr>
            <w:color w:val="000000"/>
          </w:rPr>
          <w:delText xml:space="preserve">Since insect pests (especially SBW) are one of the main drivers of forest composition in the black spruce, white spruce and balsam fir zones </w:delText>
        </w:r>
      </w:del>
      <w:del w:id="131" w:author="Portalier Sebastien" w:date="2021-12-07T21:58:00Z">
        <w:bookmarkStart w:id="151" w:name="__Fieldmark__1253_3903614438111111111111"/>
        <w:r>
          <w:rPr>
            <w:color w:val="000000"/>
          </w:rPr>
          <w:delText>(</w:delText>
        </w:r>
      </w:del>
      <w:del w:id="132" w:author="Portalier Sebastien" w:date="2021-12-07T21:58:00Z">
        <w:bookmarkStart w:id="152" w:name="__Fieldmark__866_24951784541111111111111"/>
        <w:r>
          <w:rPr>
            <w:color w:val="000000"/>
          </w:rPr>
          <w:delText>H</w:delText>
        </w:r>
      </w:del>
      <w:del w:id="133" w:author="Portalier Sebastien" w:date="2021-12-07T21:58:00Z">
        <w:bookmarkStart w:id="153" w:name="__Fieldmark__999_94287238511111111111111"/>
        <w:r>
          <w:rPr>
            <w:color w:val="000000"/>
          </w:rPr>
          <w:delText>arper et al., 2003)</w:delText>
        </w:r>
      </w:del>
      <w:del w:id="134" w:author="Portalier Sebastien" w:date="2021-12-07T21:58:00Z">
        <w:bookmarkEnd w:id="151"/>
        <w:bookmarkEnd w:id="152"/>
        <w:bookmarkEnd w:id="153"/>
        <w:r>
          <w:rPr>
            <w:color w:val="000000"/>
          </w:rPr>
          <w:delText>, a change in phenological synchrony between these species may affect their future geographic distributions. </w:delText>
        </w:r>
      </w:del>
      <w:r>
        <w:rPr/>
        <w:commentReference w:id="1"/>
      </w:r>
    </w:p>
    <w:p>
      <w:pPr>
        <w:pStyle w:val="NormalWeb"/>
        <w:spacing w:lineRule="auto" w:line="480" w:beforeAutospacing="0" w:before="280" w:afterAutospacing="0" w:after="160"/>
        <w:ind w:firstLine="720"/>
        <w:rPr/>
      </w:pPr>
      <w:commentRangeStart w:id="2"/>
      <w:r>
        <w:rPr>
          <w:color w:val="000000"/>
        </w:rPr>
        <w:t xml:space="preserve">A change in mismatch between budworm and balsam fir would also affect other potential host species. It is known that black spruce is a suitable host, but its phenological mismatch with budworm protects the tree from a long-term budworm establishment </w:t>
      </w:r>
      <w:bookmarkStart w:id="154" w:name="__Fieldmark__1274_3903614438"/>
      <w:r>
        <w:rPr>
          <w:color w:val="000000"/>
        </w:rPr>
        <w:t>(</w:t>
      </w:r>
      <w:bookmarkStart w:id="155" w:name="__Fieldmark__883_2495178454"/>
      <w:r>
        <w:rPr>
          <w:color w:val="000000"/>
        </w:rPr>
        <w:t>P</w:t>
      </w:r>
      <w:bookmarkStart w:id="156" w:name="__Fieldmark__1014_942872385"/>
      <w:r>
        <w:rPr>
          <w:color w:val="000000"/>
        </w:rPr>
        <w:t>ureswaran, et al., 2015)</w:t>
      </w:r>
      <w:bookmarkEnd w:id="154"/>
      <w:bookmarkEnd w:id="155"/>
      <w:bookmarkEnd w:id="156"/>
      <w:r>
        <w:rPr>
          <w:color w:val="000000"/>
        </w:rPr>
        <w:t xml:space="preserve">. Moreover, in northern sites, black spruce seems to be somehow protected because the budworm cannot establish for a long period due to a high frequency of cold years (Pureswaran, et al., 2015). However, our model predicts that warming should lead to a better synchrony between the insect and balsam fir in these sites, therefore the budworm might be able to establish and generate outbreaks, which in turn would affect black spruce populations. To test this hypothesis, we require </w:t>
      </w:r>
      <w:r>
        <w:rPr>
          <w:i/>
          <w:iCs/>
          <w:color w:val="000000"/>
        </w:rPr>
        <w:t>in situ</w:t>
      </w:r>
      <w:r>
        <w:rPr>
          <w:color w:val="000000"/>
        </w:rPr>
        <w:t xml:space="preserve"> phenological data for a parameterization of the tree model (Eq. 2) for black spruce. </w:t>
      </w:r>
      <w:r>
        <w:rPr>
          <w:color w:val="000000"/>
        </w:rPr>
      </w:r>
      <w:commentRangeEnd w:id="2"/>
      <w:r>
        <w:commentReference w:id="2"/>
      </w:r>
      <w:r>
        <w:rPr>
          <w:color w:val="000000"/>
        </w:rPr>
        <w:t> </w:t>
      </w:r>
    </w:p>
    <w:p>
      <w:pPr>
        <w:pStyle w:val="NormalWeb"/>
        <w:spacing w:lineRule="auto" w:line="480" w:beforeAutospacing="0" w:before="280" w:afterAutospacing="0" w:after="160"/>
        <w:ind w:firstLine="720"/>
        <w:rPr/>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157" w:name="__Fieldmark__1296_3903614438"/>
      <w:r>
        <w:rPr>
          <w:color w:val="000000"/>
        </w:rPr>
        <w:t>(Deslauriers et al., 2019)</w:t>
      </w:r>
      <w:bookmarkStart w:id="158" w:name="__Fieldmark__901_2495178454"/>
      <w:bookmarkStart w:id="159" w:name="__Fieldmark__1034_942872385"/>
      <w:bookmarkEnd w:id="157"/>
      <w:bookmarkEnd w:id="158"/>
      <w:bookmarkEnd w:id="159"/>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4.3 Future extensions</w:t>
      </w:r>
    </w:p>
    <w:p>
      <w:pPr>
        <w:pStyle w:val="NormalWeb"/>
        <w:spacing w:lineRule="auto" w:line="480" w:beforeAutospacing="0" w:before="280" w:afterAutospacing="0" w:after="160"/>
        <w:ind w:firstLine="720"/>
        <w:rPr/>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Organisms can also use temperature (or any other environmental variables) indirectly as cues for predicting an optimal time window to have access to resources or convenient environmental conditions (e.g., photoperiod, rainfall) </w:t>
      </w:r>
      <w:bookmarkStart w:id="160" w:name="__Fieldmark__1310_3903614438"/>
      <w:r>
        <w:rPr>
          <w:color w:val="000000"/>
        </w:rPr>
        <w:t>(</w:t>
      </w:r>
      <w:bookmarkStart w:id="161" w:name="__Fieldmark__912_2495178454"/>
      <w:r>
        <w:rPr>
          <w:color w:val="000000"/>
        </w:rPr>
        <w:t>M</w:t>
      </w:r>
      <w:bookmarkStart w:id="162" w:name="__Fieldmark__1043_942872385"/>
      <w:r>
        <w:rPr>
          <w:color w:val="000000"/>
        </w:rPr>
        <w:t>cNamara et al., 2011)</w:t>
      </w:r>
      <w:bookmarkEnd w:id="160"/>
      <w:bookmarkEnd w:id="161"/>
      <w:bookmarkEnd w:id="162"/>
      <w:r>
        <w:rPr>
          <w:color w:val="000000"/>
        </w:rPr>
        <w:t>. </w:t>
      </w:r>
    </w:p>
    <w:p>
      <w:pPr>
        <w:pStyle w:val="NormalWeb"/>
        <w:spacing w:lineRule="auto" w:line="480" w:beforeAutospacing="0" w:before="280" w:afterAutospacing="0" w:after="160"/>
        <w:ind w:firstLine="720"/>
        <w:rPr>
          <w:color w:val="000000"/>
        </w:rPr>
      </w:pPr>
      <w:r>
        <w:rPr>
          <w:color w:val="000000"/>
        </w:rPr>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163" w:name="__Fieldmark__1324_3903614438"/>
      <w:r>
        <w:rPr>
          <w:color w:val="000000"/>
        </w:rPr>
        <w:t>L</w:t>
      </w:r>
      <w:bookmarkStart w:id="164" w:name="__Fieldmark__922_2495178454"/>
      <w:r>
        <w:rPr>
          <w:color w:val="000000"/>
        </w:rPr>
        <w:t>i</w:t>
      </w:r>
      <w:bookmarkStart w:id="165" w:name="__Fieldmark__1050_942872385"/>
      <w:r>
        <w:rPr>
          <w:color w:val="000000"/>
        </w:rPr>
        <w:t>ndén, 2018</w:t>
      </w:r>
      <w:bookmarkEnd w:id="163"/>
      <w:bookmarkEnd w:id="164"/>
      <w:bookmarkEnd w:id="165"/>
      <w:r>
        <w:rPr>
          <w:color w:val="000000"/>
        </w:rPr>
        <w:t xml:space="preserve">) while others showed that, in some cases, time lag between phenological peak dates was a better predictor of resource availability than the overlap between phenological distributions </w:t>
      </w:r>
      <w:bookmarkStart w:id="166" w:name="__Fieldmark__1335_3903614438"/>
      <w:r>
        <w:rPr>
          <w:color w:val="000000"/>
        </w:rPr>
        <w:t>(</w:t>
      </w:r>
      <w:bookmarkStart w:id="167" w:name="__Fieldmark__929_2495178454"/>
      <w:r>
        <w:rPr>
          <w:color w:val="000000"/>
        </w:rPr>
        <w:t>R</w:t>
      </w:r>
      <w:bookmarkStart w:id="168" w:name="__Fieldmark__1055_942872385"/>
      <w:r>
        <w:rPr>
          <w:color w:val="000000"/>
        </w:rPr>
        <w:t>amakers et al., 2020)</w:t>
      </w:r>
      <w:bookmarkEnd w:id="166"/>
      <w:bookmarkEnd w:id="167"/>
      <w:bookmarkEnd w:id="168"/>
      <w:r>
        <w:rPr>
          <w:color w:val="000000"/>
        </w:rPr>
        <w:t>.  </w:t>
      </w:r>
    </w:p>
    <w:p>
      <w:pPr>
        <w:pStyle w:val="Normal"/>
        <w:spacing w:lineRule="auto" w:line="480"/>
        <w:ind w:firstLine="720"/>
        <w:rPr>
          <w:rFonts w:ascii="Times New Roman" w:hAnsi="Times New Roman" w:cs="Times New Roman"/>
          <w:sz w:val="24"/>
          <w:szCs w:val="24"/>
        </w:rPr>
      </w:pPr>
      <w:commentRangeStart w:id="3"/>
      <w:r>
        <w:rPr>
          <w:rFonts w:cs="Times New Roman" w:ascii="Times New Roman" w:hAnsi="Times New Roman"/>
          <w:sz w:val="24"/>
          <w:szCs w:val="24"/>
        </w:rPr>
        <w:t>Third, a change in phenological synchrony will have an effect on the whole life cycle, which would be beyond the scope of the present study. Rising temperatures are likely to affect physiological processes at later life stages, by affecting metabolism for example (Brown, et al., 2004). It is also clear that a change in the mismatch is likely to affect the ecological and evolutionary dynamics of the consumer-resource system. These aspects provide avenue for further studies.</w:t>
      </w:r>
      <w:commentRangeEnd w:id="3"/>
      <w:r>
        <w:commentReference w:id="3"/>
      </w:r>
      <w:r>
        <w:rPr>
          <w:rFonts w:cs="Times New Roman" w:ascii="Times New Roman" w:hAnsi="Times New Roman"/>
          <w:sz w:val="24"/>
          <w:szCs w:val="24"/>
        </w:rPr>
      </w:r>
    </w:p>
    <w:p>
      <w:pPr>
        <w:pStyle w:val="NormalWeb"/>
        <w:spacing w:lineRule="auto" w:line="480" w:beforeAutospacing="0" w:before="280" w:afterAutospacing="0" w:after="160"/>
        <w:ind w:firstLine="720"/>
        <w:rPr/>
      </w:pPr>
      <w:r>
        <w:rPr>
          <w:color w:val="000000"/>
        </w:rPr>
        <w:t xml:space="preserve">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pPr>
        <w:pStyle w:val="NormalWeb"/>
        <w:spacing w:lineRule="auto" w:line="480" w:beforeAutospacing="0" w:before="280" w:afterAutospacing="0" w:after="160"/>
        <w:ind w:firstLine="720"/>
        <w:rPr/>
      </w:pPr>
      <w:r>
        <w:rPr>
          <w:color w:val="000000"/>
        </w:rPr>
        <w:t xml:space="preserve">The second one occurs at a broader timescale (e.g., weekly). For the study system, temperature data modelled by BioSim </w:t>
      </w:r>
      <w:bookmarkStart w:id="169" w:name="__Fieldmark__1350_3903614438"/>
      <w:r>
        <w:rPr>
          <w:color w:val="000000"/>
        </w:rPr>
        <w:t>(</w:t>
      </w:r>
      <w:bookmarkStart w:id="170" w:name="__Fieldmark__940_2495178454"/>
      <w:r>
        <w:rPr>
          <w:color w:val="000000"/>
        </w:rPr>
        <w:t>R</w:t>
      </w:r>
      <w:bookmarkStart w:id="171" w:name="__Fieldmark__1072_942872385"/>
      <w:r>
        <w:rPr>
          <w:color w:val="000000"/>
        </w:rPr>
        <w:t xml:space="preserve">égnière, </w:t>
      </w:r>
      <w:r>
        <w:rPr/>
        <w:t>et al.</w:t>
      </w:r>
      <w:r>
        <w:rPr>
          <w:color w:val="000000"/>
        </w:rPr>
        <w:t>, 2014)</w:t>
      </w:r>
      <w:bookmarkEnd w:id="169"/>
      <w:bookmarkEnd w:id="170"/>
      <w:bookmarkEnd w:id="171"/>
      <w:r>
        <w:rPr>
          <w:color w:val="000000"/>
        </w:rPr>
        <w:t xml:space="preserve"> lead to realistic emergence and budburst dates when compared to real data (see section 3.2) and to a phenological mismatch, i.e., budworm usually emerging before budburst, similar to field observations </w:t>
      </w:r>
      <w:bookmarkStart w:id="172" w:name="__Fieldmark__1361_3903614438"/>
      <w:r>
        <w:rPr>
          <w:color w:val="000000"/>
        </w:rPr>
        <w:t>(</w:t>
      </w:r>
      <w:bookmarkStart w:id="173" w:name="__Fieldmark__947_2495178454"/>
      <w:r>
        <w:rPr>
          <w:color w:val="000000"/>
        </w:rPr>
        <w:t>P</w:t>
      </w:r>
      <w:bookmarkStart w:id="174" w:name="__Fieldmark__1077_942872385"/>
      <w:r>
        <w:rPr>
          <w:color w:val="000000"/>
        </w:rPr>
        <w:t>ureswaran, et al., 2019)</w:t>
      </w:r>
      <w:bookmarkEnd w:id="172"/>
      <w:bookmarkEnd w:id="173"/>
      <w:bookmarkEnd w:id="174"/>
      <w:r>
        <w:rPr>
          <w:color w:val="000000"/>
        </w:rPr>
        <w:t xml:space="preserve">. More simplistic distributions that do not contain any warm spell can lead to the opposite pattern (i.e., budburst occurs first). Realistic temperatures show warm periods during days with low average temperatures (i.e., late winter - early spring), which advance the insect phenology compared to </w:t>
      </w:r>
      <w:r>
        <w:rPr/>
        <w:t xml:space="preserve">simplified (cosine) </w:t>
      </w:r>
      <w:r>
        <w:rPr>
          <w:color w:val="000000"/>
        </w:rPr>
        <w:t xml:space="preserve">distributions. The tree is less sensitive to these short warm events. </w:t>
      </w:r>
    </w:p>
    <w:p>
      <w:pPr>
        <w:pStyle w:val="NormalWeb"/>
        <w:spacing w:lineRule="auto" w:line="480" w:beforeAutospacing="0" w:before="280" w:afterAutospacing="0" w:after="160"/>
        <w:ind w:firstLine="720"/>
        <w:rPr/>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could lead to new insights on the dynamics of the systems. Our model could be linked to models that explore the consequences of phenological mismatch on the population dynamics of consumer – resource systems (e.g., </w:t>
      </w:r>
      <w:bookmarkStart w:id="175" w:name="__Fieldmark__1386_3903614438"/>
      <w:r>
        <w:rPr>
          <w:color w:val="000000"/>
        </w:rPr>
        <w:t>B</w:t>
      </w:r>
      <w:bookmarkStart w:id="176" w:name="__Fieldmark__965_2495178454"/>
      <w:r>
        <w:rPr>
          <w:color w:val="000000"/>
        </w:rPr>
        <w:t>e</w:t>
      </w:r>
      <w:bookmarkStart w:id="177" w:name="__Fieldmark__1095_942872385"/>
      <w:r>
        <w:rPr>
          <w:color w:val="000000"/>
        </w:rPr>
        <w:t>wick et al., 2016)</w:t>
      </w:r>
      <w:bookmarkEnd w:id="175"/>
      <w:bookmarkEnd w:id="176"/>
      <w:bookmarkEnd w:id="177"/>
      <w:r>
        <w:rPr>
          <w:color w:val="000000"/>
        </w:rPr>
        <w:t>.</w:t>
      </w:r>
    </w:p>
    <w:p>
      <w:pPr>
        <w:pStyle w:val="Normal"/>
        <w:spacing w:lineRule="auto" w:line="240" w:before="0" w:after="0"/>
        <w:rPr>
          <w:rFonts w:ascii="Times New Roman" w:hAnsi="Times New Roman" w:eastAsia="Times New Roman" w:cs="Times New Roman"/>
          <w:b/>
          <w:b/>
          <w:bCs/>
          <w:color w:val="000000"/>
          <w:kern w:val="2"/>
          <w:sz w:val="32"/>
          <w:szCs w:val="32"/>
          <w:lang w:eastAsia="en-CA"/>
        </w:rPr>
      </w:pPr>
      <w:r>
        <w:rPr>
          <w:rFonts w:eastAsia="Times New Roman" w:cs="Times New Roman" w:ascii="Times New Roman" w:hAnsi="Times New Roman"/>
          <w:b/>
          <w:bCs/>
          <w:color w:val="000000"/>
          <w:kern w:val="2"/>
          <w:sz w:val="32"/>
          <w:szCs w:val="32"/>
          <w:lang w:eastAsia="en-CA"/>
        </w:rPr>
      </w:r>
      <w:r>
        <w:br w:type="page"/>
      </w:r>
    </w:p>
    <w:p>
      <w:pPr>
        <w:pStyle w:val="Heading1"/>
        <w:spacing w:lineRule="auto" w:line="480" w:beforeAutospacing="0" w:before="240" w:afterAutospacing="0" w:after="280"/>
        <w:rPr/>
      </w:pPr>
      <w:r>
        <w:rPr>
          <w:color w:val="000000"/>
          <w:sz w:val="32"/>
          <w:szCs w:val="32"/>
        </w:rPr>
        <w:t>Acknowledgement</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The authors thank Remi Saint-Amant for his helpful guidance to obtain temperature data from BioSIM, Dr. Jacques Régnière for sharing data on balsam fir phenology, and two anonymous reviewers. This study was funded by the Healthy Forest Partnership.</w:t>
      </w:r>
    </w:p>
    <w:p>
      <w:pPr>
        <w:pStyle w:val="Heading1"/>
        <w:rPr>
          <w:sz w:val="32"/>
          <w:szCs w:val="32"/>
        </w:rPr>
      </w:pPr>
      <w:r>
        <w:rPr>
          <w:sz w:val="32"/>
          <w:szCs w:val="32"/>
        </w:rPr>
        <w:t>Authors’ contribution</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All authors conceptualized the study. FL and SP built the theoretical model. SP calibrated the tree model, gathered the temperature data, and performed the simulations. SP, JNC and FL analyzed the results, wrote and edited the manuscript.</w:t>
      </w:r>
    </w:p>
    <w:p>
      <w:pPr>
        <w:pStyle w:val="Heading1"/>
        <w:rPr>
          <w:sz w:val="32"/>
          <w:szCs w:val="32"/>
        </w:rPr>
      </w:pPr>
      <w:r>
        <w:rPr>
          <w:sz w:val="32"/>
          <w:szCs w:val="32"/>
        </w:rPr>
        <w:t>Data Availability</w:t>
      </w:r>
    </w:p>
    <w:p>
      <w:pPr>
        <w:pStyle w:val="Normal"/>
        <w:spacing w:lineRule="auto" w:line="480"/>
        <w:rPr>
          <w:rFonts w:ascii="Times New Roman" w:hAnsi="Times New Roman" w:cs="Times New Roman"/>
          <w:color w:val="000000"/>
          <w:sz w:val="24"/>
          <w:szCs w:val="24"/>
        </w:rPr>
      </w:pPr>
      <w:r>
        <w:rPr>
          <w:rFonts w:cs="Times New Roman" w:ascii="Times New Roman" w:hAnsi="Times New Roman"/>
        </w:rPr>
        <w:t>Code will be stored on Zenodo public depository. Data on balsam fir phenology can be made available on demand to Dr. J. Régnière (Natural Resources Canada).</w:t>
      </w:r>
      <w:r>
        <w:br w:type="page"/>
      </w:r>
    </w:p>
    <w:p>
      <w:pPr>
        <w:pStyle w:val="Heading1"/>
        <w:spacing w:lineRule="auto" w:line="480" w:before="280" w:after="280"/>
        <w:rPr>
          <w:sz w:val="32"/>
          <w:szCs w:val="32"/>
        </w:rPr>
      </w:pPr>
      <w:r>
        <w:rPr>
          <w:sz w:val="32"/>
          <w:szCs w:val="32"/>
        </w:rPr>
        <w:t>References</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Amarasekare, P., &amp; Coutinho, R. M. (2014). Effects of temperature on intraspecific competition in ectotherms. </w:t>
      </w:r>
      <w:r>
        <w:rPr>
          <w:rFonts w:cs="Times New Roman" w:ascii="Times New Roman" w:hAnsi="Times New Roman"/>
          <w:i/>
          <w:iCs/>
          <w:sz w:val="24"/>
          <w:szCs w:val="24"/>
        </w:rPr>
        <w:t>The American Naturalist</w:t>
      </w:r>
      <w:r>
        <w:rPr>
          <w:rFonts w:cs="Times New Roman" w:ascii="Times New Roman" w:hAnsi="Times New Roman"/>
          <w:sz w:val="24"/>
          <w:szCs w:val="24"/>
        </w:rPr>
        <w:t xml:space="preserve">, </w:t>
      </w:r>
      <w:r>
        <w:rPr>
          <w:rFonts w:cs="Times New Roman" w:ascii="Times New Roman" w:hAnsi="Times New Roman"/>
          <w:i/>
          <w:iCs/>
          <w:sz w:val="24"/>
          <w:szCs w:val="24"/>
        </w:rPr>
        <w:t>184</w:t>
      </w:r>
      <w:r>
        <w:rPr>
          <w:rFonts w:cs="Times New Roman" w:ascii="Times New Roman" w:hAnsi="Times New Roman"/>
          <w:sz w:val="24"/>
          <w:szCs w:val="24"/>
        </w:rPr>
        <w:t>(3), E50-65. doi: 10.1086/677386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Bale, J. S., Masters, G. J., Hodkinson, I. D., Awmack, C., Bezemer, T. M., Brown, V. K., Butterfield, J., Buse, A., Coulson, J. C., Farrar, J., Good, J. E. G., Harrington, R., Hartley, S., Jones, T. H., Lindroth, R. L., Press, M. C., Symrnioudis, I., Watt, A. D., &amp; Whittaker, J. B. (2002). Herbivory in global climate change research: direct effects of rising temperature on insect herbivores. </w:t>
      </w:r>
      <w:r>
        <w:rPr>
          <w:rFonts w:cs="Times New Roman" w:ascii="Times New Roman" w:hAnsi="Times New Roman"/>
          <w:i/>
          <w:iCs/>
          <w:sz w:val="24"/>
          <w:szCs w:val="24"/>
        </w:rPr>
        <w:t>Global Change Biology</w:t>
      </w:r>
      <w:r>
        <w:rPr>
          <w:rFonts w:cs="Times New Roman" w:ascii="Times New Roman" w:hAnsi="Times New Roman"/>
          <w:sz w:val="24"/>
          <w:szCs w:val="24"/>
        </w:rPr>
        <w:t>, 8(1), 1–16. doi: 10.1046/j.1365-2486.2002.00451.x</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Bean, J. L. (1961). Predicting emergence of second-instar spruce budworm larvae from hibernation under field conditions in minnesota. </w:t>
      </w:r>
      <w:r>
        <w:rPr>
          <w:rFonts w:cs="Times New Roman" w:ascii="Times New Roman" w:hAnsi="Times New Roman"/>
          <w:i/>
          <w:iCs/>
          <w:sz w:val="24"/>
          <w:szCs w:val="24"/>
        </w:rPr>
        <w:t>Annals of the Entomological Society of America</w:t>
      </w:r>
      <w:r>
        <w:rPr>
          <w:rFonts w:cs="Times New Roman" w:ascii="Times New Roman" w:hAnsi="Times New Roman"/>
          <w:sz w:val="24"/>
          <w:szCs w:val="24"/>
        </w:rPr>
        <w:t>, 54(2), 175–177. doi: 10.1093/aesa/54.2.175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Bewick, S., Cantrell, R. S., Cosner, C., &amp; Fagan, W. F. (2016). How resource phenology affects consumer population dynamics. </w:t>
      </w:r>
      <w:r>
        <w:rPr>
          <w:rFonts w:cs="Times New Roman" w:ascii="Times New Roman" w:hAnsi="Times New Roman"/>
          <w:i/>
          <w:iCs/>
          <w:sz w:val="24"/>
          <w:szCs w:val="24"/>
        </w:rPr>
        <w:t>The American Naturalist</w:t>
      </w:r>
      <w:r>
        <w:rPr>
          <w:rFonts w:cs="Times New Roman" w:ascii="Times New Roman" w:hAnsi="Times New Roman"/>
          <w:sz w:val="24"/>
          <w:szCs w:val="24"/>
        </w:rPr>
        <w:t xml:space="preserve">, </w:t>
      </w:r>
      <w:r>
        <w:rPr>
          <w:rFonts w:cs="Times New Roman" w:ascii="Times New Roman" w:hAnsi="Times New Roman"/>
          <w:i/>
          <w:iCs/>
          <w:sz w:val="24"/>
          <w:szCs w:val="24"/>
        </w:rPr>
        <w:t>187</w:t>
      </w:r>
      <w:r>
        <w:rPr>
          <w:rFonts w:cs="Times New Roman" w:ascii="Times New Roman" w:hAnsi="Times New Roman"/>
          <w:sz w:val="24"/>
          <w:szCs w:val="24"/>
        </w:rPr>
        <w:t>(2), 151–166.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Blais, J. R. (1957). Some relationships of the spruce budworm, Choristoneura fumiferana (Clem.) to black spruce, Picea mariana (Moench) Voss. </w:t>
      </w:r>
      <w:r>
        <w:rPr>
          <w:rFonts w:cs="Times New Roman" w:ascii="Times New Roman" w:hAnsi="Times New Roman"/>
          <w:i/>
          <w:iCs/>
          <w:sz w:val="24"/>
          <w:szCs w:val="24"/>
        </w:rPr>
        <w:t>The Forestry Chronicle</w:t>
      </w:r>
      <w:r>
        <w:rPr>
          <w:rFonts w:cs="Times New Roman" w:ascii="Times New Roman" w:hAnsi="Times New Roman"/>
          <w:sz w:val="24"/>
          <w:szCs w:val="24"/>
        </w:rPr>
        <w:t xml:space="preserve">, </w:t>
      </w:r>
      <w:r>
        <w:rPr>
          <w:rFonts w:cs="Times New Roman" w:ascii="Times New Roman" w:hAnsi="Times New Roman"/>
          <w:i/>
          <w:iCs/>
          <w:sz w:val="24"/>
          <w:szCs w:val="24"/>
        </w:rPr>
        <w:t>33</w:t>
      </w:r>
      <w:r>
        <w:rPr>
          <w:rFonts w:cs="Times New Roman" w:ascii="Times New Roman" w:hAnsi="Times New Roman"/>
          <w:sz w:val="24"/>
          <w:szCs w:val="24"/>
        </w:rPr>
        <w:t>(4), 364–372. doi: 10.5558/tfc33364-4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Both, C., van Asch, M., Bijlsma, R. G., Van Den Burg, A. B., &amp; Visser, M. E. (2009). Climate change and unequal phenological changes across four trophic levels: constraints or adaptations? </w:t>
      </w:r>
      <w:r>
        <w:rPr>
          <w:rFonts w:cs="Times New Roman" w:ascii="Times New Roman" w:hAnsi="Times New Roman"/>
          <w:i/>
          <w:iCs/>
          <w:sz w:val="24"/>
          <w:szCs w:val="24"/>
        </w:rPr>
        <w:t>Journal of Animal Ecology</w:t>
      </w:r>
      <w:r>
        <w:rPr>
          <w:rFonts w:cs="Times New Roman" w:ascii="Times New Roman" w:hAnsi="Times New Roman"/>
          <w:sz w:val="24"/>
          <w:szCs w:val="24"/>
        </w:rPr>
        <w:t xml:space="preserve">, </w:t>
      </w:r>
      <w:r>
        <w:rPr>
          <w:rFonts w:cs="Times New Roman" w:ascii="Times New Roman" w:hAnsi="Times New Roman"/>
          <w:i/>
          <w:iCs/>
          <w:sz w:val="24"/>
          <w:szCs w:val="24"/>
        </w:rPr>
        <w:t>78</w:t>
      </w:r>
      <w:r>
        <w:rPr>
          <w:rFonts w:cs="Times New Roman" w:ascii="Times New Roman" w:hAnsi="Times New Roman"/>
          <w:sz w:val="24"/>
          <w:szCs w:val="24"/>
        </w:rPr>
        <w:t>(1), 73–83. doi: 10.1111/j.1365-2656.2008.01458.x</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Both, C., &amp; Visser, M. E. (2001). Adjustment to climate change is constrained by arrival date in a long-distance migrant bird. </w:t>
      </w:r>
      <w:r>
        <w:rPr>
          <w:rFonts w:cs="Times New Roman" w:ascii="Times New Roman" w:hAnsi="Times New Roman"/>
          <w:i/>
          <w:iCs/>
          <w:sz w:val="24"/>
          <w:szCs w:val="24"/>
        </w:rPr>
        <w:t>Nature</w:t>
      </w:r>
      <w:r>
        <w:rPr>
          <w:rFonts w:cs="Times New Roman" w:ascii="Times New Roman" w:hAnsi="Times New Roman"/>
          <w:sz w:val="24"/>
          <w:szCs w:val="24"/>
        </w:rPr>
        <w:t xml:space="preserve">, </w:t>
      </w:r>
      <w:r>
        <w:rPr>
          <w:rFonts w:cs="Times New Roman" w:ascii="Times New Roman" w:hAnsi="Times New Roman"/>
          <w:i/>
          <w:iCs/>
          <w:sz w:val="24"/>
          <w:szCs w:val="24"/>
        </w:rPr>
        <w:t>411</w:t>
      </w:r>
      <w:r>
        <w:rPr>
          <w:rFonts w:cs="Times New Roman" w:ascii="Times New Roman" w:hAnsi="Times New Roman"/>
          <w:sz w:val="24"/>
          <w:szCs w:val="24"/>
        </w:rPr>
        <w:t>(6835), 296–298. doi: 10.1038/35077063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Brown, J. H., Gillooly, J. F., Allen, A. P., Savage, V. M., &amp; West, G. B. (2004). Toward A Metabolic Theory Of Ecology. </w:t>
      </w:r>
      <w:r>
        <w:rPr>
          <w:rFonts w:cs="Times New Roman" w:ascii="Times New Roman" w:hAnsi="Times New Roman"/>
          <w:i/>
          <w:iCs/>
          <w:sz w:val="24"/>
          <w:szCs w:val="24"/>
        </w:rPr>
        <w:t>Ecology</w:t>
      </w:r>
      <w:r>
        <w:rPr>
          <w:rFonts w:cs="Times New Roman" w:ascii="Times New Roman" w:hAnsi="Times New Roman"/>
          <w:sz w:val="24"/>
          <w:szCs w:val="24"/>
        </w:rPr>
        <w:t xml:space="preserve">, </w:t>
      </w:r>
      <w:r>
        <w:rPr>
          <w:rFonts w:cs="Times New Roman" w:ascii="Times New Roman" w:hAnsi="Times New Roman"/>
          <w:i/>
          <w:iCs/>
          <w:sz w:val="24"/>
          <w:szCs w:val="24"/>
        </w:rPr>
        <w:t>85</w:t>
      </w:r>
      <w:r>
        <w:rPr>
          <w:rFonts w:cs="Times New Roman" w:ascii="Times New Roman" w:hAnsi="Times New Roman"/>
          <w:sz w:val="24"/>
          <w:szCs w:val="24"/>
        </w:rPr>
        <w:t>(7), 1771–1789. doi: 10.1890/03-9000</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Chuine, I. (2000). A united model for budburst of trees. </w:t>
      </w:r>
      <w:r>
        <w:rPr>
          <w:rFonts w:cs="Times New Roman" w:ascii="Times New Roman" w:hAnsi="Times New Roman"/>
          <w:i/>
          <w:iCs/>
          <w:sz w:val="24"/>
          <w:szCs w:val="24"/>
        </w:rPr>
        <w:t>Journal of Theoretical Biology</w:t>
      </w:r>
      <w:r>
        <w:rPr>
          <w:rFonts w:cs="Times New Roman" w:ascii="Times New Roman" w:hAnsi="Times New Roman"/>
          <w:sz w:val="24"/>
          <w:szCs w:val="24"/>
        </w:rPr>
        <w:t xml:space="preserve">, </w:t>
      </w:r>
      <w:r>
        <w:rPr>
          <w:rFonts w:cs="Times New Roman" w:ascii="Times New Roman" w:hAnsi="Times New Roman"/>
          <w:i/>
          <w:iCs/>
          <w:sz w:val="24"/>
          <w:szCs w:val="24"/>
        </w:rPr>
        <w:t>207</w:t>
      </w:r>
      <w:r>
        <w:rPr>
          <w:rFonts w:cs="Times New Roman" w:ascii="Times New Roman" w:hAnsi="Times New Roman"/>
          <w:sz w:val="24"/>
          <w:szCs w:val="24"/>
        </w:rPr>
        <w:t>, 337–347. doi: 10.1006/jtbi.2000.2178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Chuine, I., &amp; Régnière, J. (2017). Process-based models of phenology for plants and animals. </w:t>
      </w:r>
      <w:r>
        <w:rPr>
          <w:rFonts w:cs="Times New Roman" w:ascii="Times New Roman" w:hAnsi="Times New Roman"/>
          <w:i/>
          <w:iCs/>
          <w:sz w:val="24"/>
          <w:szCs w:val="24"/>
        </w:rPr>
        <w:t>Annual Review of Ecology, Evolution, and Systematics</w:t>
      </w:r>
      <w:r>
        <w:rPr>
          <w:rFonts w:cs="Times New Roman" w:ascii="Times New Roman" w:hAnsi="Times New Roman"/>
          <w:sz w:val="24"/>
          <w:szCs w:val="24"/>
        </w:rPr>
        <w:t xml:space="preserve">, </w:t>
      </w:r>
      <w:r>
        <w:rPr>
          <w:rFonts w:cs="Times New Roman" w:ascii="Times New Roman" w:hAnsi="Times New Roman"/>
          <w:i/>
          <w:iCs/>
          <w:sz w:val="24"/>
          <w:szCs w:val="24"/>
        </w:rPr>
        <w:t>48</w:t>
      </w:r>
      <w:r>
        <w:rPr>
          <w:rFonts w:cs="Times New Roman" w:ascii="Times New Roman" w:hAnsi="Times New Roman"/>
          <w:sz w:val="24"/>
          <w:szCs w:val="24"/>
        </w:rPr>
        <w:t>(1), 159–182. doi: 10.1146/annurev-ecolsys-110316-022706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Cobbold, C. A., &amp; Powell, J. A. (2011). Evolution stabilises the synchronising dynamics of poikilotherm life cycles. </w:t>
      </w:r>
      <w:r>
        <w:rPr>
          <w:rFonts w:cs="Times New Roman" w:ascii="Times New Roman" w:hAnsi="Times New Roman"/>
          <w:i/>
          <w:iCs/>
          <w:sz w:val="24"/>
          <w:szCs w:val="24"/>
        </w:rPr>
        <w:t>Bulletin of Mathematical Biology</w:t>
      </w:r>
      <w:r>
        <w:rPr>
          <w:rFonts w:cs="Times New Roman" w:ascii="Times New Roman" w:hAnsi="Times New Roman"/>
          <w:sz w:val="24"/>
          <w:szCs w:val="24"/>
        </w:rPr>
        <w:t xml:space="preserve">, </w:t>
      </w:r>
      <w:r>
        <w:rPr>
          <w:rFonts w:cs="Times New Roman" w:ascii="Times New Roman" w:hAnsi="Times New Roman"/>
          <w:i/>
          <w:iCs/>
          <w:sz w:val="24"/>
          <w:szCs w:val="24"/>
        </w:rPr>
        <w:t>73</w:t>
      </w:r>
      <w:r>
        <w:rPr>
          <w:rFonts w:cs="Times New Roman" w:ascii="Times New Roman" w:hAnsi="Times New Roman"/>
          <w:sz w:val="24"/>
          <w:szCs w:val="24"/>
        </w:rPr>
        <w:t>(5), 1052–1081. doi: 10.1007/s11538-010-9552-1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Cohen, J. M., Lajeunesse, M. J., &amp; Rohr, J. R. (2018). A global synthesis of animal phenological responses to climate change. </w:t>
      </w:r>
      <w:r>
        <w:rPr>
          <w:rFonts w:cs="Times New Roman" w:ascii="Times New Roman" w:hAnsi="Times New Roman"/>
          <w:i/>
          <w:iCs/>
          <w:sz w:val="24"/>
          <w:szCs w:val="24"/>
        </w:rPr>
        <w:t>Nature Climate Change</w:t>
      </w:r>
      <w:r>
        <w:rPr>
          <w:rFonts w:cs="Times New Roman" w:ascii="Times New Roman" w:hAnsi="Times New Roman"/>
          <w:sz w:val="24"/>
          <w:szCs w:val="24"/>
        </w:rPr>
        <w:t xml:space="preserve">, </w:t>
      </w:r>
      <w:r>
        <w:rPr>
          <w:rFonts w:cs="Times New Roman" w:ascii="Times New Roman" w:hAnsi="Times New Roman"/>
          <w:i/>
          <w:iCs/>
          <w:sz w:val="24"/>
          <w:szCs w:val="24"/>
        </w:rPr>
        <w:t>8</w:t>
      </w:r>
      <w:r>
        <w:rPr>
          <w:rFonts w:cs="Times New Roman" w:ascii="Times New Roman" w:hAnsi="Times New Roman"/>
          <w:sz w:val="24"/>
          <w:szCs w:val="24"/>
        </w:rPr>
        <w:t>(3), 224–228. doi: 10.1038/s41558-018-0067-3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Colombo, S. J. (1998). Climatic warming and its effect on bud burst and risk of frost damage to white spruce in Canada. </w:t>
      </w:r>
      <w:r>
        <w:rPr>
          <w:rFonts w:cs="Times New Roman" w:ascii="Times New Roman" w:hAnsi="Times New Roman"/>
          <w:i/>
          <w:iCs/>
          <w:sz w:val="24"/>
          <w:szCs w:val="24"/>
        </w:rPr>
        <w:t>The Forestry Chronicle</w:t>
      </w:r>
      <w:r>
        <w:rPr>
          <w:rFonts w:cs="Times New Roman" w:ascii="Times New Roman" w:hAnsi="Times New Roman"/>
          <w:sz w:val="24"/>
          <w:szCs w:val="24"/>
        </w:rPr>
        <w:t xml:space="preserve">, </w:t>
      </w:r>
      <w:r>
        <w:rPr>
          <w:rFonts w:cs="Times New Roman" w:ascii="Times New Roman" w:hAnsi="Times New Roman"/>
          <w:i/>
          <w:iCs/>
          <w:sz w:val="24"/>
          <w:szCs w:val="24"/>
        </w:rPr>
        <w:t>74</w:t>
      </w:r>
      <w:r>
        <w:rPr>
          <w:rFonts w:cs="Times New Roman" w:ascii="Times New Roman" w:hAnsi="Times New Roman"/>
          <w:sz w:val="24"/>
          <w:szCs w:val="24"/>
        </w:rPr>
        <w:t>(4), 567–577. doi: 10.5558/tfc74567-4</w:t>
      </w:r>
    </w:p>
    <w:p>
      <w:pPr>
        <w:pStyle w:val="Normal"/>
        <w:widowControl w:val="false"/>
        <w:spacing w:lineRule="auto" w:line="480"/>
        <w:ind w:left="480" w:hanging="480"/>
        <w:rPr>
          <w:rFonts w:ascii="Times New Roman" w:hAnsi="Times New Roman" w:cs="Times New Roman"/>
          <w:sz w:val="24"/>
          <w:szCs w:val="24"/>
          <w:lang w:val="fr-FR"/>
        </w:rPr>
      </w:pPr>
      <w:r>
        <w:rPr>
          <w:rFonts w:cs="Times New Roman" w:ascii="Times New Roman" w:hAnsi="Times New Roman"/>
          <w:sz w:val="24"/>
          <w:szCs w:val="24"/>
        </w:rPr>
        <w:t xml:space="preserve">Cushing, D. H. (1990). Plankton production and year-class strength in fish populations: An update of the match/mismatch hypothesis. </w:t>
      </w:r>
      <w:r>
        <w:rPr>
          <w:rFonts w:cs="Times New Roman" w:ascii="Times New Roman" w:hAnsi="Times New Roman"/>
          <w:i/>
          <w:iCs/>
          <w:sz w:val="24"/>
          <w:szCs w:val="24"/>
          <w:lang w:val="fr-FR"/>
        </w:rPr>
        <w:t>Advances in Marine Biology</w:t>
      </w:r>
      <w:r>
        <w:rPr>
          <w:rFonts w:cs="Times New Roman" w:ascii="Times New Roman" w:hAnsi="Times New Roman"/>
          <w:sz w:val="24"/>
          <w:szCs w:val="24"/>
          <w:lang w:val="fr-FR"/>
        </w:rPr>
        <w:t xml:space="preserve">, </w:t>
      </w:r>
      <w:r>
        <w:rPr>
          <w:rFonts w:cs="Times New Roman" w:ascii="Times New Roman" w:hAnsi="Times New Roman"/>
          <w:i/>
          <w:iCs/>
          <w:sz w:val="24"/>
          <w:szCs w:val="24"/>
          <w:lang w:val="fr-FR"/>
        </w:rPr>
        <w:t>26</w:t>
      </w:r>
      <w:r>
        <w:rPr>
          <w:rFonts w:cs="Times New Roman" w:ascii="Times New Roman" w:hAnsi="Times New Roman"/>
          <w:sz w:val="24"/>
          <w:szCs w:val="24"/>
          <w:lang w:val="fr-FR"/>
        </w:rPr>
        <w:t>(C), 249–293. doi: 10.1016/S0065-2881(08)60202-3</w:t>
      </w:r>
    </w:p>
    <w:p>
      <w:pPr>
        <w:pStyle w:val="Normal"/>
        <w:widowControl w:val="false"/>
        <w:spacing w:lineRule="auto" w:line="480"/>
        <w:ind w:left="480" w:hanging="480"/>
        <w:rPr>
          <w:rFonts w:ascii="Times New Roman" w:hAnsi="Times New Roman" w:cs="Times New Roman"/>
          <w:sz w:val="24"/>
          <w:szCs w:val="24"/>
          <w:lang w:val="fr-FR"/>
        </w:rPr>
      </w:pPr>
      <w:r>
        <w:rPr>
          <w:rFonts w:cs="Times New Roman" w:ascii="Times New Roman" w:hAnsi="Times New Roman"/>
          <w:sz w:val="24"/>
          <w:szCs w:val="24"/>
          <w:lang w:val="fr-FR"/>
        </w:rPr>
        <w:t xml:space="preserve">Desbiens, M. (2007). </w:t>
      </w:r>
      <w:r>
        <w:rPr>
          <w:rFonts w:cs="Times New Roman" w:ascii="Times New Roman" w:hAnsi="Times New Roman"/>
          <w:i/>
          <w:iCs/>
          <w:sz w:val="24"/>
          <w:szCs w:val="24"/>
          <w:lang w:val="fr-FR"/>
        </w:rPr>
        <w:t>Relation phénologique entre le débourrement des bourgeons chez le sapin baumier et l’émergence des larves de deuxième stade de la tordeuse des bourgeons de l’épinette, Choristoneura fumiferana (Lepidoptera: Tortricidae).</w:t>
      </w:r>
      <w:r>
        <w:rPr>
          <w:rFonts w:cs="Times New Roman" w:ascii="Times New Roman" w:hAnsi="Times New Roman"/>
          <w:sz w:val="24"/>
          <w:szCs w:val="24"/>
          <w:lang w:val="fr-FR"/>
        </w:rPr>
        <w:t xml:space="preserve"> ProQuest.</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FR"/>
        </w:rPr>
        <w:t xml:space="preserve">Deslauriers, A., Fournier, M.-P., Cartenì, F., &amp; Mackay, J. (2019). </w:t>
      </w:r>
      <w:r>
        <w:rPr>
          <w:rFonts w:cs="Times New Roman" w:ascii="Times New Roman" w:hAnsi="Times New Roman"/>
          <w:sz w:val="24"/>
          <w:szCs w:val="24"/>
        </w:rPr>
        <w:t xml:space="preserve">Phenological shifts in conifer species stressed by spruce budworm defoliation. </w:t>
      </w:r>
      <w:r>
        <w:rPr>
          <w:rFonts w:cs="Times New Roman" w:ascii="Times New Roman" w:hAnsi="Times New Roman"/>
          <w:i/>
          <w:iCs/>
          <w:sz w:val="24"/>
          <w:szCs w:val="24"/>
        </w:rPr>
        <w:t>Tree Physiology</w:t>
      </w:r>
      <w:r>
        <w:rPr>
          <w:rFonts w:cs="Times New Roman" w:ascii="Times New Roman" w:hAnsi="Times New Roman"/>
          <w:sz w:val="24"/>
          <w:szCs w:val="24"/>
        </w:rPr>
        <w:t xml:space="preserve">, </w:t>
      </w:r>
      <w:r>
        <w:rPr>
          <w:rFonts w:cs="Times New Roman" w:ascii="Times New Roman" w:hAnsi="Times New Roman"/>
          <w:i/>
          <w:iCs/>
          <w:sz w:val="24"/>
          <w:szCs w:val="24"/>
        </w:rPr>
        <w:t>39</w:t>
      </w:r>
      <w:r>
        <w:rPr>
          <w:rFonts w:cs="Times New Roman" w:ascii="Times New Roman" w:hAnsi="Times New Roman"/>
          <w:sz w:val="24"/>
          <w:szCs w:val="24"/>
        </w:rPr>
        <w:t>(4), 590–605. doi: 10.1093/treephys/tpy135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Donnelly, A., Caffarra, A., &amp; O’Neill, B. F. (2011). A review of climate-driven mismatches between interdependent phenophases in terrestrial and aquatic ecosystems. </w:t>
      </w:r>
      <w:r>
        <w:rPr>
          <w:rFonts w:cs="Times New Roman" w:ascii="Times New Roman" w:hAnsi="Times New Roman"/>
          <w:i/>
          <w:iCs/>
          <w:sz w:val="24"/>
          <w:szCs w:val="24"/>
        </w:rPr>
        <w:t>International Journal of Biometeorology</w:t>
      </w:r>
      <w:r>
        <w:rPr>
          <w:rFonts w:cs="Times New Roman" w:ascii="Times New Roman" w:hAnsi="Times New Roman"/>
          <w:sz w:val="24"/>
          <w:szCs w:val="24"/>
        </w:rPr>
        <w:t xml:space="preserve">, </w:t>
      </w:r>
      <w:r>
        <w:rPr>
          <w:rFonts w:cs="Times New Roman" w:ascii="Times New Roman" w:hAnsi="Times New Roman"/>
          <w:i/>
          <w:iCs/>
          <w:sz w:val="24"/>
          <w:szCs w:val="24"/>
        </w:rPr>
        <w:t>55</w:t>
      </w:r>
      <w:r>
        <w:rPr>
          <w:rFonts w:cs="Times New Roman" w:ascii="Times New Roman" w:hAnsi="Times New Roman"/>
          <w:sz w:val="24"/>
          <w:szCs w:val="24"/>
        </w:rPr>
        <w:t>(6), 805–817. doi: 10.1007/s00484-011-0426-5</w:t>
      </w:r>
    </w:p>
    <w:p>
      <w:pPr>
        <w:pStyle w:val="Normal"/>
        <w:widowControl w:val="false"/>
        <w:spacing w:lineRule="auto" w:line="480"/>
        <w:ind w:left="480" w:hanging="480"/>
        <w:rPr>
          <w:rFonts w:ascii="Times New Roman" w:hAnsi="Times New Roman" w:cs="Times New Roman"/>
          <w:sz w:val="24"/>
          <w:szCs w:val="24"/>
        </w:rPr>
      </w:pPr>
      <w:del w:id="135" w:author="Portalier Sebastien" w:date="2021-12-07T21:10:00Z">
        <w:r>
          <w:rPr>
            <w:rFonts w:cs="Times New Roman" w:ascii="Times New Roman" w:hAnsi="Times New Roman"/>
            <w:sz w:val="24"/>
            <w:szCs w:val="24"/>
          </w:rPr>
          <w:delText xml:space="preserve">Dorais, L., &amp; Kettela, E. G. (1982). A review of entomological survey and assessment techniques used in regional spruce budworm. </w:delText>
        </w:r>
      </w:del>
      <w:del w:id="136" w:author="Portalier Sebastien" w:date="2021-12-07T21:10:00Z">
        <w:r>
          <w:rPr>
            <w:rFonts w:cs="Times New Roman" w:ascii="Times New Roman" w:hAnsi="Times New Roman"/>
            <w:i/>
            <w:iCs/>
            <w:sz w:val="24"/>
            <w:szCs w:val="24"/>
          </w:rPr>
          <w:delText>Choristoneura Fumiferana</w:delText>
        </w:r>
      </w:del>
      <w:del w:id="137" w:author="Portalier Sebastien" w:date="2021-12-07T21:10:00Z">
        <w:r>
          <w:rPr>
            <w:rFonts w:cs="Times New Roman" w:ascii="Times New Roman" w:hAnsi="Times New Roman"/>
            <w:sz w:val="24"/>
            <w:szCs w:val="24"/>
          </w:rPr>
          <w:delText>.</w:delText>
        </w:r>
      </w:del>
    </w:p>
    <w:p>
      <w:pPr>
        <w:pStyle w:val="Normal"/>
        <w:widowControl w:val="false"/>
        <w:spacing w:lineRule="auto" w:line="480"/>
        <w:ind w:left="480" w:hanging="480"/>
        <w:rPr/>
      </w:pPr>
      <w:r>
        <w:rPr>
          <w:rFonts w:cs="Times New Roman" w:ascii="Times New Roman" w:hAnsi="Times New Roman"/>
          <w:sz w:val="24"/>
          <w:szCs w:val="24"/>
        </w:rPr>
        <w:t xml:space="preserve">Fleming, R. A. (2000). Climate change and insect disturbance regimes in Canada’s boreal forests. </w:t>
      </w:r>
      <w:r>
        <w:rPr>
          <w:rFonts w:cs="Times New Roman" w:ascii="Times New Roman" w:hAnsi="Times New Roman"/>
          <w:i/>
          <w:iCs/>
          <w:sz w:val="24"/>
          <w:szCs w:val="24"/>
        </w:rPr>
        <w:t>World Resource Review</w:t>
      </w:r>
      <w:r>
        <w:rPr>
          <w:rFonts w:cs="Times New Roman" w:ascii="Times New Roman" w:hAnsi="Times New Roman"/>
          <w:sz w:val="24"/>
          <w:szCs w:val="24"/>
        </w:rPr>
        <w:t xml:space="preserve">, </w:t>
      </w:r>
      <w:r>
        <w:rPr>
          <w:rFonts w:cs="Times New Roman" w:ascii="Times New Roman" w:hAnsi="Times New Roman"/>
          <w:i/>
          <w:iCs/>
          <w:sz w:val="24"/>
          <w:szCs w:val="24"/>
        </w:rPr>
        <w:t>12</w:t>
      </w:r>
      <w:r>
        <w:rPr>
          <w:rFonts w:cs="Times New Roman" w:ascii="Times New Roman" w:hAnsi="Times New Roman"/>
          <w:sz w:val="24"/>
          <w:szCs w:val="24"/>
        </w:rPr>
        <w:t>(3), 521–548.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Forrest, J., &amp; Thomson, J. D. (2012). Pollinator experience, neophobia and the evolution of flowering time. </w:t>
      </w:r>
      <w:r>
        <w:rPr>
          <w:rFonts w:cs="Times New Roman" w:ascii="Times New Roman" w:hAnsi="Times New Roman"/>
          <w:i/>
          <w:iCs/>
          <w:sz w:val="24"/>
          <w:szCs w:val="24"/>
        </w:rPr>
        <w:t>Proceedings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276</w:t>
      </w:r>
      <w:r>
        <w:rPr>
          <w:rFonts w:cs="Times New Roman" w:ascii="Times New Roman" w:hAnsi="Times New Roman"/>
          <w:sz w:val="24"/>
          <w:szCs w:val="24"/>
        </w:rPr>
        <w:t>(1658), 935–943. doi: 10.1098/rspb.2008.1434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Fuentealba, A., Pureswaran, D., Bauce, É., &amp; Despland, E. (2017). How does synchrony with host plant affect the performance of an outbreaking insect defoliator? </w:t>
      </w:r>
      <w:r>
        <w:rPr>
          <w:rFonts w:cs="Times New Roman" w:ascii="Times New Roman" w:hAnsi="Times New Roman"/>
          <w:i/>
          <w:iCs/>
          <w:sz w:val="24"/>
          <w:szCs w:val="24"/>
        </w:rPr>
        <w:t>Oecologia</w:t>
      </w:r>
      <w:r>
        <w:rPr>
          <w:rFonts w:cs="Times New Roman" w:ascii="Times New Roman" w:hAnsi="Times New Roman"/>
          <w:sz w:val="24"/>
          <w:szCs w:val="24"/>
        </w:rPr>
        <w:t xml:space="preserve">, </w:t>
      </w:r>
      <w:r>
        <w:rPr>
          <w:rFonts w:cs="Times New Roman" w:ascii="Times New Roman" w:hAnsi="Times New Roman"/>
          <w:i/>
          <w:iCs/>
          <w:sz w:val="24"/>
          <w:szCs w:val="24"/>
        </w:rPr>
        <w:t>184</w:t>
      </w:r>
      <w:r>
        <w:rPr>
          <w:rFonts w:cs="Times New Roman" w:ascii="Times New Roman" w:hAnsi="Times New Roman"/>
          <w:sz w:val="24"/>
          <w:szCs w:val="24"/>
        </w:rPr>
        <w:t>(4), 847–857. doi: 10.1007/S00442-017-3914-4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Gienapp, P., &amp; Visser, M. E. (2006). Possible fitness consequences of experimentally advanced laying dates in Great Tits: differences between populations in different habitats. </w:t>
      </w:r>
      <w:r>
        <w:rPr>
          <w:rFonts w:cs="Times New Roman" w:ascii="Times New Roman" w:hAnsi="Times New Roman"/>
          <w:i/>
          <w:iCs/>
          <w:sz w:val="24"/>
          <w:szCs w:val="24"/>
        </w:rPr>
        <w:t>Functional Ecology</w:t>
      </w:r>
      <w:r>
        <w:rPr>
          <w:rFonts w:cs="Times New Roman" w:ascii="Times New Roman" w:hAnsi="Times New Roman"/>
          <w:sz w:val="24"/>
          <w:szCs w:val="24"/>
        </w:rPr>
        <w:t xml:space="preserve">, </w:t>
      </w:r>
      <w:r>
        <w:rPr>
          <w:rFonts w:cs="Times New Roman" w:ascii="Times New Roman" w:hAnsi="Times New Roman"/>
          <w:i/>
          <w:iCs/>
          <w:sz w:val="24"/>
          <w:szCs w:val="24"/>
        </w:rPr>
        <w:t>20</w:t>
      </w:r>
      <w:r>
        <w:rPr>
          <w:rFonts w:cs="Times New Roman" w:ascii="Times New Roman" w:hAnsi="Times New Roman"/>
          <w:sz w:val="24"/>
          <w:szCs w:val="24"/>
        </w:rPr>
        <w:t>(1), 180–185. doi: 10.1111/j.1365-2435.2006.01079.x</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Harper, K., Boudreault, C., DeGrandpré, L., Drapeau, P., Gauthier, S., &amp; Bergeron, Y. (2003). Structure, composition, and diversity of old-growth black spruce boreal forest of the Clay Belt region in Quebec and Ontario. </w:t>
      </w:r>
      <w:r>
        <w:rPr>
          <w:rFonts w:cs="Times New Roman" w:ascii="Times New Roman" w:hAnsi="Times New Roman"/>
          <w:i/>
          <w:iCs/>
          <w:sz w:val="24"/>
          <w:szCs w:val="24"/>
        </w:rPr>
        <w:t>Environmental Reviews</w:t>
      </w:r>
      <w:r>
        <w:rPr>
          <w:rFonts w:cs="Times New Roman" w:ascii="Times New Roman" w:hAnsi="Times New Roman"/>
          <w:sz w:val="24"/>
          <w:szCs w:val="24"/>
        </w:rPr>
        <w:t xml:space="preserve">, </w:t>
      </w:r>
      <w:r>
        <w:rPr>
          <w:rFonts w:cs="Times New Roman" w:ascii="Times New Roman" w:hAnsi="Times New Roman"/>
          <w:i/>
          <w:iCs/>
          <w:sz w:val="24"/>
          <w:szCs w:val="24"/>
        </w:rPr>
        <w:t>11</w:t>
      </w:r>
      <w:r>
        <w:rPr>
          <w:rFonts w:cs="Times New Roman" w:ascii="Times New Roman" w:hAnsi="Times New Roman"/>
          <w:sz w:val="24"/>
          <w:szCs w:val="24"/>
        </w:rPr>
        <w:t>(1 SUPPL.), 2003. doi: 10.1139/a03-013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Iwasa, Y., Odendaal, F. J., Murphy, D. D., Ehrlich, P. R., &amp; Launer, A. E. (1983). Emergence patterns in male butterflies: A hypothesis and a test. </w:t>
      </w:r>
      <w:r>
        <w:rPr>
          <w:rFonts w:cs="Times New Roman" w:ascii="Times New Roman" w:hAnsi="Times New Roman"/>
          <w:i/>
          <w:iCs/>
          <w:sz w:val="24"/>
          <w:szCs w:val="24"/>
        </w:rPr>
        <w:t>Theoretical Population Biology</w:t>
      </w:r>
      <w:r>
        <w:rPr>
          <w:rFonts w:cs="Times New Roman" w:ascii="Times New Roman" w:hAnsi="Times New Roman"/>
          <w:sz w:val="24"/>
          <w:szCs w:val="24"/>
        </w:rPr>
        <w:t xml:space="preserve">, </w:t>
      </w:r>
      <w:r>
        <w:rPr>
          <w:rFonts w:cs="Times New Roman" w:ascii="Times New Roman" w:hAnsi="Times New Roman"/>
          <w:i/>
          <w:iCs/>
          <w:sz w:val="24"/>
          <w:szCs w:val="24"/>
        </w:rPr>
        <w:t>23</w:t>
      </w:r>
      <w:r>
        <w:rPr>
          <w:rFonts w:cs="Times New Roman" w:ascii="Times New Roman" w:hAnsi="Times New Roman"/>
          <w:sz w:val="24"/>
          <w:szCs w:val="24"/>
        </w:rPr>
        <w:t>(3), 363–379. doi: 10.1016/0040-5809(83)90024-2</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Kharouba, H. M., Ehrlén, J., Gelman, A., Bolmgren, K., Allen, J. M., Travers, S. E., &amp; Wolkovich, E. M. (2018). Global shifts in the phenological synchrony of species interactions over recent decades. </w:t>
      </w:r>
      <w:r>
        <w:rPr>
          <w:rFonts w:cs="Times New Roman" w:ascii="Times New Roman" w:hAnsi="Times New Roman"/>
          <w:i/>
          <w:iCs/>
          <w:sz w:val="24"/>
          <w:szCs w:val="24"/>
        </w:rPr>
        <w:t>Proceedings of the National Academy of Sciences</w:t>
      </w:r>
      <w:r>
        <w:rPr>
          <w:rFonts w:cs="Times New Roman" w:ascii="Times New Roman" w:hAnsi="Times New Roman"/>
          <w:sz w:val="24"/>
          <w:szCs w:val="24"/>
        </w:rPr>
        <w:t xml:space="preserve">, </w:t>
      </w:r>
      <w:r>
        <w:rPr>
          <w:rFonts w:cs="Times New Roman" w:ascii="Times New Roman" w:hAnsi="Times New Roman"/>
          <w:i/>
          <w:iCs/>
          <w:sz w:val="24"/>
          <w:szCs w:val="24"/>
        </w:rPr>
        <w:t>115</w:t>
      </w:r>
      <w:r>
        <w:rPr>
          <w:rFonts w:cs="Times New Roman" w:ascii="Times New Roman" w:hAnsi="Times New Roman"/>
          <w:sz w:val="24"/>
          <w:szCs w:val="24"/>
        </w:rPr>
        <w:t>(20), 5211–5216. doi: 10.1073/pnas.1714511115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Kharouba, H. M., &amp; Wolkovich, E. M. (2020). Disconnects between ecological theory and data in phenological mismatch research. </w:t>
      </w:r>
      <w:r>
        <w:rPr>
          <w:rFonts w:cs="Times New Roman" w:ascii="Times New Roman" w:hAnsi="Times New Roman"/>
          <w:i/>
          <w:iCs/>
          <w:sz w:val="24"/>
          <w:szCs w:val="24"/>
        </w:rPr>
        <w:t>Nature Climate Change</w:t>
      </w:r>
      <w:r>
        <w:rPr>
          <w:rFonts w:cs="Times New Roman" w:ascii="Times New Roman" w:hAnsi="Times New Roman"/>
          <w:sz w:val="24"/>
          <w:szCs w:val="24"/>
        </w:rPr>
        <w:t xml:space="preserve">, </w:t>
      </w:r>
      <w:r>
        <w:rPr>
          <w:rFonts w:cs="Times New Roman" w:ascii="Times New Roman" w:hAnsi="Times New Roman"/>
          <w:i/>
          <w:iCs/>
          <w:sz w:val="24"/>
          <w:szCs w:val="24"/>
        </w:rPr>
        <w:t>10</w:t>
      </w:r>
      <w:r>
        <w:rPr>
          <w:rFonts w:cs="Times New Roman" w:ascii="Times New Roman" w:hAnsi="Times New Roman"/>
          <w:sz w:val="24"/>
          <w:szCs w:val="24"/>
        </w:rPr>
        <w:t>(5), 406–415. doi: 10.1038/s41558-020-0752-x</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Lawrence, R. K., Mattson, W. J., &amp; Haack, R. A. (1997). White spruce and the spruce budworm: Defining the phenological window of susceptibility. </w:t>
      </w:r>
      <w:r>
        <w:rPr>
          <w:rFonts w:cs="Times New Roman" w:ascii="Times New Roman" w:hAnsi="Times New Roman"/>
          <w:i/>
          <w:iCs/>
          <w:sz w:val="24"/>
          <w:szCs w:val="24"/>
        </w:rPr>
        <w:t>Canadian Entomologist</w:t>
      </w:r>
      <w:r>
        <w:rPr>
          <w:rFonts w:cs="Times New Roman" w:ascii="Times New Roman" w:hAnsi="Times New Roman"/>
          <w:sz w:val="24"/>
          <w:szCs w:val="24"/>
        </w:rPr>
        <w:t xml:space="preserve">, </w:t>
      </w:r>
      <w:r>
        <w:rPr>
          <w:rFonts w:cs="Times New Roman" w:ascii="Times New Roman" w:hAnsi="Times New Roman"/>
          <w:i/>
          <w:iCs/>
          <w:sz w:val="24"/>
          <w:szCs w:val="24"/>
        </w:rPr>
        <w:t>129</w:t>
      </w:r>
      <w:r>
        <w:rPr>
          <w:rFonts w:cs="Times New Roman" w:ascii="Times New Roman" w:hAnsi="Times New Roman"/>
          <w:sz w:val="24"/>
          <w:szCs w:val="24"/>
        </w:rPr>
        <w:t>(2), 291–318. doi: 10.4039/Ent129291-2</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Lindén, A. (2018). Adaptive and nonadaptive changes in phenological synchrony. </w:t>
      </w:r>
      <w:r>
        <w:rPr>
          <w:rFonts w:cs="Times New Roman" w:ascii="Times New Roman" w:hAnsi="Times New Roman"/>
          <w:i/>
          <w:iCs/>
          <w:sz w:val="24"/>
          <w:szCs w:val="24"/>
        </w:rPr>
        <w:t>Proceedings of the National Academy of Sciences of the United States of America</w:t>
      </w:r>
      <w:r>
        <w:rPr>
          <w:rFonts w:cs="Times New Roman" w:ascii="Times New Roman" w:hAnsi="Times New Roman"/>
          <w:sz w:val="24"/>
          <w:szCs w:val="24"/>
        </w:rPr>
        <w:t xml:space="preserve">, </w:t>
      </w:r>
      <w:r>
        <w:rPr>
          <w:rFonts w:cs="Times New Roman" w:ascii="Times New Roman" w:hAnsi="Times New Roman"/>
          <w:i/>
          <w:iCs/>
          <w:sz w:val="24"/>
          <w:szCs w:val="24"/>
        </w:rPr>
        <w:t>115</w:t>
      </w:r>
      <w:r>
        <w:rPr>
          <w:rFonts w:cs="Times New Roman" w:ascii="Times New Roman" w:hAnsi="Times New Roman"/>
          <w:sz w:val="24"/>
          <w:szCs w:val="24"/>
        </w:rPr>
        <w:t>(20), 5057–5059. doi: 10.1073/pnas.1805698115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Mattson, W., &amp; Scriber, M. (1987). Feeding ecology of insect folivores of woody plants: nitrogen, water, fiber, and mineral considerations. In F. Slansky &amp; J. Rodriguez (Eds.), </w:t>
      </w:r>
      <w:r>
        <w:rPr>
          <w:rFonts w:cs="Times New Roman" w:ascii="Times New Roman" w:hAnsi="Times New Roman"/>
          <w:i/>
          <w:iCs/>
          <w:sz w:val="24"/>
          <w:szCs w:val="24"/>
        </w:rPr>
        <w:t>The Nutritional Ecology of Insects, Mites, and Spiders</w:t>
      </w:r>
      <w:r>
        <w:rPr>
          <w:rFonts w:cs="Times New Roman" w:ascii="Times New Roman" w:hAnsi="Times New Roman"/>
          <w:sz w:val="24"/>
          <w:szCs w:val="24"/>
        </w:rPr>
        <w:t xml:space="preserve"> (pp. 105–146). John Wiley &amp; Sons, New York.</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McNamara, J. M., Barta, Z., Klaassen, M., &amp; Bauer, S. (2011). Cues and the optimal timing of activities under environmental changes. </w:t>
      </w:r>
      <w:r>
        <w:rPr>
          <w:rFonts w:cs="Times New Roman" w:ascii="Times New Roman" w:hAnsi="Times New Roman"/>
          <w:i/>
          <w:iCs/>
          <w:sz w:val="24"/>
          <w:szCs w:val="24"/>
        </w:rPr>
        <w:t>Ecology Letters</w:t>
      </w:r>
      <w:r>
        <w:rPr>
          <w:rFonts w:cs="Times New Roman" w:ascii="Times New Roman" w:hAnsi="Times New Roman"/>
          <w:sz w:val="24"/>
          <w:szCs w:val="24"/>
        </w:rPr>
        <w:t xml:space="preserve">, </w:t>
      </w:r>
      <w:r>
        <w:rPr>
          <w:rFonts w:cs="Times New Roman" w:ascii="Times New Roman" w:hAnsi="Times New Roman"/>
          <w:i/>
          <w:iCs/>
          <w:sz w:val="24"/>
          <w:szCs w:val="24"/>
        </w:rPr>
        <w:t>14</w:t>
      </w:r>
      <w:r>
        <w:rPr>
          <w:rFonts w:cs="Times New Roman" w:ascii="Times New Roman" w:hAnsi="Times New Roman"/>
          <w:sz w:val="24"/>
          <w:szCs w:val="24"/>
        </w:rPr>
        <w:t>(12), 1183–1190. doi: 10.1111/j.1461-0248.2011.01686.x</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Miller-Rushing, A. J., Høye, T. T., Inouye, D. W., &amp; Post, E. (2010). The effects of phenological mismatches on demography. </w:t>
      </w:r>
      <w:r>
        <w:rPr>
          <w:rFonts w:cs="Times New Roman" w:ascii="Times New Roman" w:hAnsi="Times New Roman"/>
          <w:i/>
          <w:iCs/>
          <w:sz w:val="24"/>
          <w:szCs w:val="24"/>
        </w:rPr>
        <w:t>Philosophical Transactions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365</w:t>
      </w:r>
      <w:r>
        <w:rPr>
          <w:rFonts w:cs="Times New Roman" w:ascii="Times New Roman" w:hAnsi="Times New Roman"/>
          <w:sz w:val="24"/>
          <w:szCs w:val="24"/>
        </w:rPr>
        <w:t>(1555), 3177–3186. doi: 10.1098/rstb.2010.0148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Osawa, A., Shoemaker, C. A., &amp; Stedinger, J. R. (1983). A stochastic model of balsam fir bud phenology utilizing maximum likelihood parameter estimation (Abies balsamea, Quebec). </w:t>
      </w:r>
      <w:r>
        <w:rPr>
          <w:rFonts w:cs="Times New Roman" w:ascii="Times New Roman" w:hAnsi="Times New Roman"/>
          <w:i/>
          <w:iCs/>
          <w:sz w:val="24"/>
          <w:szCs w:val="24"/>
        </w:rPr>
        <w:t>Forest Science</w:t>
      </w:r>
      <w:r>
        <w:rPr>
          <w:rFonts w:cs="Times New Roman" w:ascii="Times New Roman" w:hAnsi="Times New Roman"/>
          <w:sz w:val="24"/>
          <w:szCs w:val="24"/>
        </w:rPr>
        <w:t xml:space="preserve">, </w:t>
      </w:r>
      <w:r>
        <w:rPr>
          <w:rFonts w:cs="Times New Roman" w:ascii="Times New Roman" w:hAnsi="Times New Roman"/>
          <w:i/>
          <w:iCs/>
          <w:sz w:val="24"/>
          <w:szCs w:val="24"/>
        </w:rPr>
        <w:t>29</w:t>
      </w:r>
      <w:r>
        <w:rPr>
          <w:rFonts w:cs="Times New Roman" w:ascii="Times New Roman" w:hAnsi="Times New Roman"/>
          <w:sz w:val="24"/>
          <w:szCs w:val="24"/>
        </w:rPr>
        <w:t>(3), 478–490. doi: 10.1093/forestscience/29.3.478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Pachauri, R. K., Allen, M. R., Barros, V. R., Broome, J., Cramer, W., Christ, R., Church, J. A., Clarke, L., Dahe, Q., &amp; Dasgupta, P. (2014). </w:t>
      </w:r>
      <w:r>
        <w:rPr>
          <w:rFonts w:cs="Times New Roman" w:ascii="Times New Roman" w:hAnsi="Times New Roman"/>
          <w:i/>
          <w:iCs/>
          <w:sz w:val="24"/>
          <w:szCs w:val="24"/>
        </w:rPr>
        <w:t>Climate change 2014: synthesis report. Contribution of Working Groups I, II and III to the fifth assessment report of the Intergovernmental Panel on Climate Change</w:t>
      </w:r>
      <w:r>
        <w:rPr>
          <w:rFonts w:cs="Times New Roman" w:ascii="Times New Roman" w:hAnsi="Times New Roman"/>
          <w:sz w:val="24"/>
          <w:szCs w:val="24"/>
        </w:rPr>
        <w:t>. Ipcc.</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Parmesan, C. (2006). Ecological and evolutionary responses to recent climate change. </w:t>
      </w:r>
      <w:r>
        <w:rPr>
          <w:rFonts w:cs="Times New Roman" w:ascii="Times New Roman" w:hAnsi="Times New Roman"/>
          <w:i/>
          <w:iCs/>
          <w:sz w:val="24"/>
          <w:szCs w:val="24"/>
        </w:rPr>
        <w:t>Annual Review of Ecology, Evolution, and Systematics</w:t>
      </w:r>
      <w:r>
        <w:rPr>
          <w:rFonts w:cs="Times New Roman" w:ascii="Times New Roman" w:hAnsi="Times New Roman"/>
          <w:sz w:val="24"/>
          <w:szCs w:val="24"/>
        </w:rPr>
        <w:t xml:space="preserve">, </w:t>
      </w:r>
      <w:r>
        <w:rPr>
          <w:rFonts w:cs="Times New Roman" w:ascii="Times New Roman" w:hAnsi="Times New Roman"/>
          <w:i/>
          <w:iCs/>
          <w:sz w:val="24"/>
          <w:szCs w:val="24"/>
        </w:rPr>
        <w:t>37</w:t>
      </w:r>
      <w:r>
        <w:rPr>
          <w:rFonts w:cs="Times New Roman" w:ascii="Times New Roman" w:hAnsi="Times New Roman"/>
          <w:sz w:val="24"/>
          <w:szCs w:val="24"/>
        </w:rPr>
        <w:t>(1), 637–669. doi: 10.1146/annurev.ecolsys.37.091305.110100</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Parmesan, C., &amp; Yohe, G. (2003). A globally coherent fingerprint of climate change impacts across natural systems. </w:t>
      </w:r>
      <w:r>
        <w:rPr>
          <w:rFonts w:cs="Times New Roman" w:ascii="Times New Roman" w:hAnsi="Times New Roman"/>
          <w:i/>
          <w:iCs/>
          <w:sz w:val="24"/>
          <w:szCs w:val="24"/>
        </w:rPr>
        <w:t>Nature</w:t>
      </w:r>
      <w:r>
        <w:rPr>
          <w:rFonts w:cs="Times New Roman" w:ascii="Times New Roman" w:hAnsi="Times New Roman"/>
          <w:sz w:val="24"/>
          <w:szCs w:val="24"/>
        </w:rPr>
        <w:t xml:space="preserve">, </w:t>
      </w:r>
      <w:r>
        <w:rPr>
          <w:rFonts w:cs="Times New Roman" w:ascii="Times New Roman" w:hAnsi="Times New Roman"/>
          <w:i/>
          <w:iCs/>
          <w:sz w:val="24"/>
          <w:szCs w:val="24"/>
        </w:rPr>
        <w:t>421</w:t>
      </w:r>
      <w:r>
        <w:rPr>
          <w:rFonts w:cs="Times New Roman" w:ascii="Times New Roman" w:hAnsi="Times New Roman"/>
          <w:sz w:val="24"/>
          <w:szCs w:val="24"/>
        </w:rPr>
        <w:t>(6918), 37–42. doi: 10.1038/nature01286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Post, E., Forchhammer, M. C., Stenseth, N. C., &amp; Callaghan, T. V. (2001). The timing of life-history events in a changing climate. </w:t>
      </w:r>
      <w:r>
        <w:rPr>
          <w:rFonts w:cs="Times New Roman" w:ascii="Times New Roman" w:hAnsi="Times New Roman"/>
          <w:i/>
          <w:iCs/>
          <w:sz w:val="24"/>
          <w:szCs w:val="24"/>
        </w:rPr>
        <w:t>Proceedings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268</w:t>
      </w:r>
      <w:r>
        <w:rPr>
          <w:rFonts w:cs="Times New Roman" w:ascii="Times New Roman" w:hAnsi="Times New Roman"/>
          <w:sz w:val="24"/>
          <w:szCs w:val="24"/>
        </w:rPr>
        <w:t>(1462), 15–23. doi: 10.1098/rspb.2000.1324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FR"/>
        </w:rPr>
        <w:t xml:space="preserve">Pureswaran, D. S., De Grandpré, L., Paré, D., Taylor, A., Barrette, M., Morin, H., Régnière, J., Kneeshaw, D. D. (2015). </w:t>
      </w:r>
      <w:r>
        <w:rPr>
          <w:rFonts w:cs="Times New Roman" w:ascii="Times New Roman" w:hAnsi="Times New Roman"/>
          <w:sz w:val="24"/>
          <w:szCs w:val="24"/>
        </w:rPr>
        <w:t xml:space="preserve">Climate-induced changes in host tree–insect phenology may drive ecological state-shift in boreal forests. </w:t>
      </w:r>
      <w:r>
        <w:rPr>
          <w:rFonts w:cs="Times New Roman" w:ascii="Times New Roman" w:hAnsi="Times New Roman"/>
          <w:i/>
          <w:iCs/>
          <w:sz w:val="24"/>
          <w:szCs w:val="24"/>
        </w:rPr>
        <w:t>Ecology</w:t>
      </w:r>
      <w:r>
        <w:rPr>
          <w:rFonts w:cs="Times New Roman" w:ascii="Times New Roman" w:hAnsi="Times New Roman"/>
          <w:sz w:val="24"/>
          <w:szCs w:val="24"/>
        </w:rPr>
        <w:t>, 96(6), 1480–1491. doi: 10.1890/13-2366.1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Pureswaran, D. S., Neau, M., Marchand, M., De Grandpré, L., &amp; Kneeshaw, D. (2019). Phenological synchrony between eastern spruce budworm and its host trees increases with warmer temperatures in the boreal forest. </w:t>
      </w:r>
      <w:r>
        <w:rPr>
          <w:rFonts w:cs="Times New Roman" w:ascii="Times New Roman" w:hAnsi="Times New Roman"/>
          <w:i/>
          <w:iCs/>
          <w:sz w:val="24"/>
          <w:szCs w:val="24"/>
        </w:rPr>
        <w:t>Ecology and Evolution</w:t>
      </w:r>
      <w:r>
        <w:rPr>
          <w:rFonts w:cs="Times New Roman" w:ascii="Times New Roman" w:hAnsi="Times New Roman"/>
          <w:sz w:val="24"/>
          <w:szCs w:val="24"/>
        </w:rPr>
        <w:t xml:space="preserve">, </w:t>
      </w:r>
      <w:r>
        <w:rPr>
          <w:rFonts w:cs="Times New Roman" w:ascii="Times New Roman" w:hAnsi="Times New Roman"/>
          <w:i/>
          <w:iCs/>
          <w:sz w:val="24"/>
          <w:szCs w:val="24"/>
        </w:rPr>
        <w:t>9</w:t>
      </w:r>
      <w:r>
        <w:rPr>
          <w:rFonts w:cs="Times New Roman" w:ascii="Times New Roman" w:hAnsi="Times New Roman"/>
          <w:sz w:val="24"/>
          <w:szCs w:val="24"/>
        </w:rPr>
        <w:t>(1), 576–586. doi: 10.1002/ece3.4779</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Ramakers, J. J. C., Gienapp, P., &amp; Visser, M. E. (2020). Comparing two measures of phenological synchrony in a predator–prey interaction: Simpler works better. </w:t>
      </w:r>
      <w:r>
        <w:rPr>
          <w:rFonts w:cs="Times New Roman" w:ascii="Times New Roman" w:hAnsi="Times New Roman"/>
          <w:i/>
          <w:iCs/>
          <w:sz w:val="24"/>
          <w:szCs w:val="24"/>
        </w:rPr>
        <w:t>Journal of Animal Ecology</w:t>
      </w:r>
      <w:r>
        <w:rPr>
          <w:rFonts w:cs="Times New Roman" w:ascii="Times New Roman" w:hAnsi="Times New Roman"/>
          <w:sz w:val="24"/>
          <w:szCs w:val="24"/>
        </w:rPr>
        <w:t xml:space="preserve">, </w:t>
      </w:r>
      <w:r>
        <w:rPr>
          <w:rFonts w:cs="Times New Roman" w:ascii="Times New Roman" w:hAnsi="Times New Roman"/>
          <w:i/>
          <w:iCs/>
          <w:sz w:val="24"/>
          <w:szCs w:val="24"/>
        </w:rPr>
        <w:t>89</w:t>
      </w:r>
      <w:r>
        <w:rPr>
          <w:rFonts w:cs="Times New Roman" w:ascii="Times New Roman" w:hAnsi="Times New Roman"/>
          <w:sz w:val="24"/>
          <w:szCs w:val="24"/>
        </w:rPr>
        <w:t>(3), 745–756. doi: 10.1111/1365-2656.13143</w:t>
      </w:r>
    </w:p>
    <w:p>
      <w:pPr>
        <w:pStyle w:val="Normal"/>
        <w:widowControl w:val="false"/>
        <w:spacing w:lineRule="auto" w:line="480"/>
        <w:ind w:left="480" w:hanging="480"/>
        <w:rPr>
          <w:rFonts w:ascii="Times New Roman" w:hAnsi="Times New Roman" w:cs="Times New Roman"/>
          <w:sz w:val="24"/>
          <w:szCs w:val="24"/>
          <w:lang w:val="fr-FR"/>
        </w:rPr>
      </w:pPr>
      <w:r>
        <w:rPr>
          <w:rFonts w:cs="Times New Roman" w:ascii="Times New Roman" w:hAnsi="Times New Roman"/>
          <w:sz w:val="24"/>
          <w:szCs w:val="24"/>
        </w:rPr>
        <w:t xml:space="preserve">Rebaudo, F., &amp; Rabhi, V.-B. (2018). Modeling temperature-dependent development rate and phenology in insects: review of major developments, challenges, and future directions. </w:t>
      </w:r>
      <w:r>
        <w:rPr>
          <w:rFonts w:cs="Times New Roman" w:ascii="Times New Roman" w:hAnsi="Times New Roman"/>
          <w:i/>
          <w:iCs/>
          <w:sz w:val="24"/>
          <w:szCs w:val="24"/>
          <w:lang w:val="fr-FR"/>
        </w:rPr>
        <w:t>Entomologia Experimentalis et Applicata</w:t>
      </w:r>
      <w:r>
        <w:rPr>
          <w:rFonts w:cs="Times New Roman" w:ascii="Times New Roman" w:hAnsi="Times New Roman"/>
          <w:sz w:val="24"/>
          <w:szCs w:val="24"/>
          <w:lang w:val="fr-FR"/>
        </w:rPr>
        <w:t xml:space="preserve">, </w:t>
      </w:r>
      <w:r>
        <w:rPr>
          <w:rFonts w:cs="Times New Roman" w:ascii="Times New Roman" w:hAnsi="Times New Roman"/>
          <w:i/>
          <w:iCs/>
          <w:sz w:val="24"/>
          <w:szCs w:val="24"/>
          <w:lang w:val="fr-FR"/>
        </w:rPr>
        <w:t>166</w:t>
      </w:r>
      <w:r>
        <w:rPr>
          <w:rFonts w:cs="Times New Roman" w:ascii="Times New Roman" w:hAnsi="Times New Roman"/>
          <w:sz w:val="24"/>
          <w:szCs w:val="24"/>
          <w:lang w:val="fr-FR"/>
        </w:rPr>
        <w:t>(8), 607–617. doi: 10.1111/eea.12693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FR"/>
        </w:rPr>
        <w:t xml:space="preserve">Régnière, J., &amp; Nealis, V. G. (2008). </w:t>
      </w:r>
      <w:r>
        <w:rPr>
          <w:rFonts w:cs="Times New Roman" w:ascii="Times New Roman" w:hAnsi="Times New Roman"/>
          <w:sz w:val="24"/>
          <w:szCs w:val="24"/>
        </w:rPr>
        <w:t xml:space="preserve">The fine-scale population dynamics of spruce budworm: survival of early instars related to forest condition. </w:t>
      </w:r>
      <w:r>
        <w:rPr>
          <w:rFonts w:cs="Times New Roman" w:ascii="Times New Roman" w:hAnsi="Times New Roman"/>
          <w:i/>
          <w:iCs/>
          <w:sz w:val="24"/>
          <w:szCs w:val="24"/>
        </w:rPr>
        <w:t>Ecological Entomology</w:t>
      </w:r>
      <w:r>
        <w:rPr>
          <w:rFonts w:cs="Times New Roman" w:ascii="Times New Roman" w:hAnsi="Times New Roman"/>
          <w:sz w:val="24"/>
          <w:szCs w:val="24"/>
        </w:rPr>
        <w:t xml:space="preserve">, </w:t>
      </w:r>
      <w:r>
        <w:rPr>
          <w:rFonts w:cs="Times New Roman" w:ascii="Times New Roman" w:hAnsi="Times New Roman"/>
          <w:i/>
          <w:iCs/>
          <w:sz w:val="24"/>
          <w:szCs w:val="24"/>
        </w:rPr>
        <w:t>33</w:t>
      </w:r>
      <w:r>
        <w:rPr>
          <w:rFonts w:cs="Times New Roman" w:ascii="Times New Roman" w:hAnsi="Times New Roman"/>
          <w:sz w:val="24"/>
          <w:szCs w:val="24"/>
        </w:rPr>
        <w:t>(3), 362–373. doi: 10.1111/j.1365-2311.2007.00977.x</w:t>
      </w:r>
    </w:p>
    <w:p>
      <w:pPr>
        <w:pStyle w:val="Normal"/>
        <w:widowControl w:val="false"/>
        <w:spacing w:lineRule="auto" w:line="480"/>
        <w:ind w:left="480" w:hanging="480"/>
        <w:rPr>
          <w:rFonts w:ascii="Times New Roman" w:hAnsi="Times New Roman" w:cs="Times New Roman"/>
          <w:sz w:val="24"/>
          <w:szCs w:val="24"/>
          <w:lang w:val="fr-CA"/>
        </w:rPr>
      </w:pPr>
      <w:r>
        <w:rPr>
          <w:rFonts w:cs="Times New Roman" w:ascii="Times New Roman" w:hAnsi="Times New Roman"/>
          <w:sz w:val="24"/>
          <w:szCs w:val="24"/>
        </w:rPr>
        <w:t xml:space="preserve">Régnière, J., &amp; Nealis, V. G. (2018). Two sides of a coin: host-plat synchrony fitness trade-offs in the population dynamics of the western spruce budworm. </w:t>
      </w:r>
      <w:r>
        <w:rPr>
          <w:rFonts w:cs="Times New Roman" w:ascii="Times New Roman" w:hAnsi="Times New Roman"/>
          <w:i/>
          <w:iCs/>
          <w:sz w:val="24"/>
          <w:szCs w:val="24"/>
          <w:lang w:val="fr-CA"/>
        </w:rPr>
        <w:t>Insect Science</w:t>
      </w:r>
      <w:r>
        <w:rPr>
          <w:rFonts w:cs="Times New Roman" w:ascii="Times New Roman" w:hAnsi="Times New Roman"/>
          <w:sz w:val="24"/>
          <w:szCs w:val="24"/>
          <w:lang w:val="fr-CA"/>
        </w:rPr>
        <w:t xml:space="preserve">, </w:t>
      </w:r>
      <w:r>
        <w:rPr>
          <w:rFonts w:cs="Times New Roman" w:ascii="Times New Roman" w:hAnsi="Times New Roman"/>
          <w:i/>
          <w:iCs/>
          <w:sz w:val="24"/>
          <w:szCs w:val="24"/>
          <w:lang w:val="fr-CA"/>
        </w:rPr>
        <w:t>25</w:t>
      </w:r>
      <w:r>
        <w:rPr>
          <w:rFonts w:cs="Times New Roman" w:ascii="Times New Roman" w:hAnsi="Times New Roman"/>
          <w:sz w:val="24"/>
          <w:szCs w:val="24"/>
          <w:lang w:val="fr-CA"/>
        </w:rPr>
        <w:t>, 117-126. doi: 10.1111/1744-7917.12407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CA"/>
        </w:rPr>
        <w:t xml:space="preserve">Régnière, J., Saint-Amant, R., Béchard, A., &amp; Moutaoufik, A. (2014). </w:t>
      </w:r>
      <w:r>
        <w:rPr>
          <w:rFonts w:cs="Times New Roman" w:ascii="Times New Roman" w:hAnsi="Times New Roman"/>
          <w:i/>
          <w:iCs/>
          <w:sz w:val="24"/>
          <w:szCs w:val="24"/>
        </w:rPr>
        <w:t>BioSIM 10: User’s manual, A. Nat. Resour. Can., Can. For. Serv.</w:t>
      </w:r>
      <w:r>
        <w:rPr>
          <w:rFonts w:cs="Times New Roman" w:ascii="Times New Roman" w:hAnsi="Times New Roman"/>
          <w:sz w:val="24"/>
          <w:szCs w:val="24"/>
        </w:rPr>
        <w:t xml:space="preserve"> Laurentian Forestry Centre, Québec (Quebec). Inf. Rep. LAU-X-137E.</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Régnière, J., St-Amant, R., &amp; Duval, P. (2012). Predicting insect distributions under climate change from physiological responses: spruce budworm as an example. </w:t>
      </w:r>
      <w:r>
        <w:rPr>
          <w:rFonts w:cs="Times New Roman" w:ascii="Times New Roman" w:hAnsi="Times New Roman"/>
          <w:i/>
          <w:iCs/>
          <w:sz w:val="24"/>
          <w:szCs w:val="24"/>
        </w:rPr>
        <w:t>Biological Invasions</w:t>
      </w:r>
      <w:r>
        <w:rPr>
          <w:rFonts w:cs="Times New Roman" w:ascii="Times New Roman" w:hAnsi="Times New Roman"/>
          <w:sz w:val="24"/>
          <w:szCs w:val="24"/>
        </w:rPr>
        <w:t xml:space="preserve">, </w:t>
      </w:r>
      <w:r>
        <w:rPr>
          <w:rFonts w:cs="Times New Roman" w:ascii="Times New Roman" w:hAnsi="Times New Roman"/>
          <w:i/>
          <w:iCs/>
          <w:sz w:val="24"/>
          <w:szCs w:val="24"/>
        </w:rPr>
        <w:t>14</w:t>
      </w:r>
      <w:r>
        <w:rPr>
          <w:rFonts w:cs="Times New Roman" w:ascii="Times New Roman" w:hAnsi="Times New Roman"/>
          <w:sz w:val="24"/>
          <w:szCs w:val="24"/>
        </w:rPr>
        <w:t>(8), 1571–1586. doi: 10.1007/s10530-010-9918-1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Renner, S. S., &amp; Zohner, C. M. (2018). Climate change and phenological mismatch in trophic interactions among plants, insects, and vertebrates. </w:t>
      </w:r>
      <w:r>
        <w:rPr>
          <w:rFonts w:cs="Times New Roman" w:ascii="Times New Roman" w:hAnsi="Times New Roman"/>
          <w:i/>
          <w:iCs/>
          <w:sz w:val="24"/>
          <w:szCs w:val="24"/>
        </w:rPr>
        <w:t>Annual Review of Ecology, Evolution, and Systematics</w:t>
      </w:r>
      <w:r>
        <w:rPr>
          <w:rFonts w:cs="Times New Roman" w:ascii="Times New Roman" w:hAnsi="Times New Roman"/>
          <w:sz w:val="24"/>
          <w:szCs w:val="24"/>
        </w:rPr>
        <w:t xml:space="preserve">, </w:t>
      </w:r>
      <w:r>
        <w:rPr>
          <w:rFonts w:cs="Times New Roman" w:ascii="Times New Roman" w:hAnsi="Times New Roman"/>
          <w:i/>
          <w:iCs/>
          <w:sz w:val="24"/>
          <w:szCs w:val="24"/>
        </w:rPr>
        <w:t>49</w:t>
      </w:r>
      <w:r>
        <w:rPr>
          <w:rFonts w:cs="Times New Roman" w:ascii="Times New Roman" w:hAnsi="Times New Roman"/>
          <w:sz w:val="24"/>
          <w:szCs w:val="24"/>
        </w:rPr>
        <w:t>(1), 165–182. doi: 10.1146/annurev-ecolsys-110617-062535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Samplonius, J. M., Atkinson, A., Hassall, C., Keogan, K., Thackeray, S. J., Assmann, J. J., Burgess, M. D., Johansson, J., Macphie, K. H., Pearce-Higgins, J. W., Simmonds, E. G., Varpe, Ø., Weir, J. C., Childs, D. Z., Cole, E. F., Daunt, F., Hart, T., Lewis, O. T., Pettorelli, N., Sheldon, B. C., &amp; Phillimore, A. B. (2021). Strengthening the evidence base for temperature-mediated phenological asynchrony and its impacts. </w:t>
      </w:r>
      <w:r>
        <w:rPr>
          <w:rFonts w:cs="Times New Roman" w:ascii="Times New Roman" w:hAnsi="Times New Roman"/>
          <w:i/>
          <w:iCs/>
          <w:sz w:val="24"/>
          <w:szCs w:val="24"/>
        </w:rPr>
        <w:t>Nature Ecology and Evolution</w:t>
      </w:r>
      <w:r>
        <w:rPr>
          <w:rFonts w:cs="Times New Roman" w:ascii="Times New Roman" w:hAnsi="Times New Roman"/>
          <w:sz w:val="24"/>
          <w:szCs w:val="24"/>
        </w:rPr>
        <w:t>, 5(2), 155–164. doi: 10.1038/s41559-020-01357-0</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Simmonds, E. G., Cole, E. F., Sheldon, B. C., &amp; Coulson, T. (2020). Phenological asynchrony: a ticking time‐bomb for seemingly stable populations? </w:t>
      </w:r>
      <w:r>
        <w:rPr>
          <w:rFonts w:cs="Times New Roman" w:ascii="Times New Roman" w:hAnsi="Times New Roman"/>
          <w:i/>
          <w:iCs/>
          <w:sz w:val="24"/>
          <w:szCs w:val="24"/>
        </w:rPr>
        <w:t>Ecology Letters</w:t>
      </w:r>
      <w:r>
        <w:rPr>
          <w:rFonts w:cs="Times New Roman" w:ascii="Times New Roman" w:hAnsi="Times New Roman"/>
          <w:sz w:val="24"/>
          <w:szCs w:val="24"/>
        </w:rPr>
        <w:t xml:space="preserve">, </w:t>
      </w:r>
      <w:r>
        <w:rPr>
          <w:rFonts w:cs="Times New Roman" w:ascii="Times New Roman" w:hAnsi="Times New Roman"/>
          <w:i/>
          <w:iCs/>
          <w:sz w:val="24"/>
          <w:szCs w:val="24"/>
        </w:rPr>
        <w:t>23</w:t>
      </w:r>
      <w:r>
        <w:rPr>
          <w:rFonts w:cs="Times New Roman" w:ascii="Times New Roman" w:hAnsi="Times New Roman"/>
          <w:sz w:val="24"/>
          <w:szCs w:val="24"/>
        </w:rPr>
        <w:t>(12), 1766–1775. doi: 10.1111/ele.13603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Singer, M. C., &amp; Parmesan, C. (2010). Phenological asynchrony between herbivorous insects and their hosts: Signal of climate change or pre-existing adaptive strategy? </w:t>
      </w:r>
      <w:r>
        <w:rPr>
          <w:rFonts w:cs="Times New Roman" w:ascii="Times New Roman" w:hAnsi="Times New Roman"/>
          <w:i/>
          <w:iCs/>
          <w:sz w:val="24"/>
          <w:szCs w:val="24"/>
        </w:rPr>
        <w:t>Philosophical Transactions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365</w:t>
      </w:r>
      <w:r>
        <w:rPr>
          <w:rFonts w:cs="Times New Roman" w:ascii="Times New Roman" w:hAnsi="Times New Roman"/>
          <w:sz w:val="24"/>
          <w:szCs w:val="24"/>
        </w:rPr>
        <w:t>(1555), 3161–3176. doi: 10.1098/rstb.2010.0144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Singer, M., &amp; Parmesan, C. (2020). </w:t>
      </w:r>
      <w:r>
        <w:rPr>
          <w:rFonts w:cs="Times New Roman" w:ascii="Times New Roman" w:hAnsi="Times New Roman"/>
          <w:i/>
          <w:iCs/>
          <w:sz w:val="24"/>
          <w:szCs w:val="24"/>
        </w:rPr>
        <w:t>Misunderstanding mismatch</w:t>
      </w:r>
      <w:r>
        <w:rPr>
          <w:rFonts w:cs="Times New Roman" w:ascii="Times New Roman" w:hAnsi="Times New Roman"/>
          <w:sz w:val="24"/>
          <w:szCs w:val="24"/>
        </w:rPr>
        <w:t>. doi: 10.32942/osf.io/rxmct</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Stålhandske, S., Olofsson, M., Gotthard, K., Ehrlén, J., Wiklund, C., &amp; Leimar, O. (2016). Phenological matching rather than genetic variation in host preference underlies geographical variation in host plants used by orange tip butterflies. </w:t>
      </w:r>
      <w:r>
        <w:rPr>
          <w:rFonts w:cs="Times New Roman" w:ascii="Times New Roman" w:hAnsi="Times New Roman"/>
          <w:i/>
          <w:iCs/>
          <w:sz w:val="24"/>
          <w:szCs w:val="24"/>
        </w:rPr>
        <w:t>Biological Journal of the Linnean Society</w:t>
      </w:r>
      <w:r>
        <w:rPr>
          <w:rFonts w:cs="Times New Roman" w:ascii="Times New Roman" w:hAnsi="Times New Roman"/>
          <w:sz w:val="24"/>
          <w:szCs w:val="24"/>
        </w:rPr>
        <w:t xml:space="preserve">, </w:t>
      </w:r>
      <w:r>
        <w:rPr>
          <w:rFonts w:cs="Times New Roman" w:ascii="Times New Roman" w:hAnsi="Times New Roman"/>
          <w:i/>
          <w:iCs/>
          <w:sz w:val="24"/>
          <w:szCs w:val="24"/>
        </w:rPr>
        <w:t>119</w:t>
      </w:r>
      <w:r>
        <w:rPr>
          <w:rFonts w:cs="Times New Roman" w:ascii="Times New Roman" w:hAnsi="Times New Roman"/>
          <w:sz w:val="24"/>
          <w:szCs w:val="24"/>
        </w:rPr>
        <w:t>(4), 1060–1067. doi: 10.1111/bij.12838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Van Asch, M., &amp; Visser, M. E. (2007). Phenology of forest caterpillars and their host trees: The importance of synchrony. </w:t>
      </w:r>
      <w:r>
        <w:rPr>
          <w:rFonts w:cs="Times New Roman" w:ascii="Times New Roman" w:hAnsi="Times New Roman"/>
          <w:i/>
          <w:iCs/>
          <w:sz w:val="24"/>
          <w:szCs w:val="24"/>
        </w:rPr>
        <w:t>Annual Review of Entomology</w:t>
      </w:r>
      <w:r>
        <w:rPr>
          <w:rFonts w:cs="Times New Roman" w:ascii="Times New Roman" w:hAnsi="Times New Roman"/>
          <w:sz w:val="24"/>
          <w:szCs w:val="24"/>
        </w:rPr>
        <w:t xml:space="preserve">, </w:t>
      </w:r>
      <w:r>
        <w:rPr>
          <w:rFonts w:cs="Times New Roman" w:ascii="Times New Roman" w:hAnsi="Times New Roman"/>
          <w:i/>
          <w:iCs/>
          <w:sz w:val="24"/>
          <w:szCs w:val="24"/>
        </w:rPr>
        <w:t>52</w:t>
      </w:r>
      <w:r>
        <w:rPr>
          <w:rFonts w:cs="Times New Roman" w:ascii="Times New Roman" w:hAnsi="Times New Roman"/>
          <w:sz w:val="24"/>
          <w:szCs w:val="24"/>
        </w:rPr>
        <w:t>, 37–55. doi: 10.1146/annurev.ento.52.110405.091418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van Vuuren, D. P., Edmonds, J., Kainuma, M., Riahi, K., Thomson, A., Hibbard, K., Hurtt, G. C., Kram, T., Krey, V., Lamarque, J. F., Masui, T., Meinshausen, M., Nakicenovic, N., Smith, S. J., Rose, S. K. (2011). The representative concentration pathways: an overview. </w:t>
      </w:r>
      <w:r>
        <w:rPr>
          <w:rFonts w:cs="Times New Roman" w:ascii="Times New Roman" w:hAnsi="Times New Roman"/>
          <w:i/>
          <w:iCs/>
          <w:sz w:val="24"/>
          <w:szCs w:val="24"/>
        </w:rPr>
        <w:t>Climatic Change</w:t>
      </w:r>
      <w:r>
        <w:rPr>
          <w:rFonts w:cs="Times New Roman" w:ascii="Times New Roman" w:hAnsi="Times New Roman"/>
          <w:sz w:val="24"/>
          <w:szCs w:val="24"/>
        </w:rPr>
        <w:t>, 109(1), 5–31. doi: 10.1007/s10584-011-0148-z</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Visser, M. E., &amp; Holleman, L. J. M. (2001). Warmer springs disrupt the synchrony of oak and winter moth phenology. </w:t>
      </w:r>
      <w:r>
        <w:rPr>
          <w:rFonts w:cs="Times New Roman" w:ascii="Times New Roman" w:hAnsi="Times New Roman"/>
          <w:i/>
          <w:iCs/>
          <w:sz w:val="24"/>
          <w:szCs w:val="24"/>
        </w:rPr>
        <w:t>Proceedings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268</w:t>
      </w:r>
      <w:r>
        <w:rPr>
          <w:rFonts w:cs="Times New Roman" w:ascii="Times New Roman" w:hAnsi="Times New Roman"/>
          <w:sz w:val="24"/>
          <w:szCs w:val="24"/>
        </w:rPr>
        <w:t>(1464), 289–294. doi: 10.1098/rspb.2000.1363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Visser, M. E., &amp; Both, C. (2005). Shifts in phenology due to global climate change: the need for a yardstick. </w:t>
      </w:r>
      <w:r>
        <w:rPr>
          <w:rFonts w:cs="Times New Roman" w:ascii="Times New Roman" w:hAnsi="Times New Roman"/>
          <w:i/>
          <w:iCs/>
          <w:sz w:val="24"/>
          <w:szCs w:val="24"/>
        </w:rPr>
        <w:t>Proceedings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272</w:t>
      </w:r>
      <w:r>
        <w:rPr>
          <w:rFonts w:cs="Times New Roman" w:ascii="Times New Roman" w:hAnsi="Times New Roman"/>
          <w:sz w:val="24"/>
          <w:szCs w:val="24"/>
        </w:rPr>
        <w:t>(1581), 2561–2569. doi: 10.1098/rspb.2005.3356</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bookmarkStart w:id="178" w:name="__Fieldmark__1403_3903614438"/>
      <w:bookmarkStart w:id="179" w:name="__Fieldmark__976_2495178454"/>
      <w:bookmarkStart w:id="180" w:name="__Fieldmark__1111_942872385"/>
      <w:bookmarkStart w:id="181" w:name="__Fieldmark__1403_3903614438"/>
      <w:bookmarkStart w:id="182" w:name="__Fieldmark__976_2495178454"/>
      <w:bookmarkStart w:id="183" w:name="__Fieldmark__1111_942872385"/>
      <w:bookmarkEnd w:id="181"/>
      <w:bookmarkEnd w:id="182"/>
      <w:bookmarkEnd w:id="183"/>
      <w:r>
        <w:br w:type="page"/>
      </w:r>
    </w:p>
    <w:p>
      <w:pPr>
        <w:pStyle w:val="Normal"/>
        <w:spacing w:lineRule="auto" w:line="480"/>
        <w:rPr>
          <w:rFonts w:ascii="Times New Roman" w:hAnsi="Times New Roman" w:cs="Times New Roman"/>
          <w:sz w:val="24"/>
          <w:szCs w:val="24"/>
        </w:rPr>
      </w:pPr>
      <w:r>
        <w:rPr/>
        <w:drawing>
          <wp:inline distT="0" distB="0" distL="0" distR="0">
            <wp:extent cx="5848350" cy="4386580"/>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3"/>
                    <a:stretch>
                      <a:fillRect/>
                    </a:stretch>
                  </pic:blipFill>
                  <pic:spPr bwMode="auto">
                    <a:xfrm>
                      <a:off x="0" y="0"/>
                      <a:ext cx="5848350" cy="4386580"/>
                    </a:xfrm>
                    <a:prstGeom prst="rect">
                      <a:avLst/>
                    </a:prstGeom>
                  </pic:spPr>
                </pic:pic>
              </a:graphicData>
            </a:graphic>
          </wp:inline>
        </w:drawing>
      </w:r>
    </w:p>
    <w:p>
      <w:pPr>
        <w:pStyle w:val="Normal"/>
        <w:spacing w:lineRule="auto" w:line="480"/>
        <w:rPr>
          <w:rFonts w:ascii="Times New Roman" w:hAnsi="Times New Roman" w:cs="Times New Roman"/>
          <w:color w:val="000000"/>
          <w:sz w:val="24"/>
          <w:szCs w:val="24"/>
        </w:rPr>
      </w:pPr>
      <w:r>
        <w:rPr>
          <w:rFonts w:cs="Times New Roman" w:ascii="Times New Roman" w:hAnsi="Times New Roman"/>
          <w:b/>
          <w:bCs/>
          <w:color w:val="000000"/>
          <w:sz w:val="24"/>
          <w:szCs w:val="24"/>
        </w:rPr>
        <w:t>Figure 1</w:t>
      </w:r>
      <w:r>
        <w:rPr>
          <w:rFonts w:cs="Times New Roman" w:ascii="Times New Roman" w:hAnsi="Times New Roman"/>
          <w:color w:val="000000"/>
          <w:sz w:val="24"/>
          <w:szCs w:val="24"/>
        </w:rPr>
        <w:t xml:space="preserve">: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 Accumulation functions for both the consumer and the resource use Eq. 2 with the following parameter values: </w:t>
      </w:r>
      <w:r>
        <w:rPr>
          <w:rFonts w:cs="Times New Roman" w:ascii="Times New Roman" w:hAnsi="Times New Roman"/>
          <w:i/>
          <w:iCs/>
          <w:color w:val="000000"/>
          <w:sz w:val="24"/>
          <w:szCs w:val="24"/>
        </w:rPr>
        <w:t>b</w:t>
      </w:r>
      <w:r>
        <w:rPr>
          <w:rFonts w:cs="Times New Roman" w:ascii="Times New Roman" w:hAnsi="Times New Roman"/>
          <w:i/>
          <w:iCs/>
          <w:color w:val="000000"/>
          <w:sz w:val="24"/>
          <w:szCs w:val="24"/>
          <w:vertAlign w:val="subscript"/>
        </w:rPr>
        <w:t>c</w:t>
      </w:r>
      <w:r>
        <w:rPr>
          <w:rFonts w:cs="Times New Roman" w:ascii="Times New Roman" w:hAnsi="Times New Roman"/>
          <w:color w:val="000000"/>
          <w:sz w:val="24"/>
          <w:szCs w:val="24"/>
        </w:rPr>
        <w:t xml:space="preserve"> = -1.32, </w:t>
      </w:r>
      <w:r>
        <w:rPr>
          <w:rFonts w:cs="Times New Roman" w:ascii="Times New Roman" w:hAnsi="Times New Roman"/>
          <w:i/>
          <w:iCs/>
          <w:color w:val="000000"/>
          <w:sz w:val="24"/>
          <w:szCs w:val="24"/>
        </w:rPr>
        <w:t>c</w:t>
      </w:r>
      <w:r>
        <w:rPr>
          <w:rFonts w:cs="Times New Roman" w:ascii="Times New Roman" w:hAnsi="Times New Roman"/>
          <w:i/>
          <w:iCs/>
          <w:color w:val="000000"/>
          <w:sz w:val="24"/>
          <w:szCs w:val="24"/>
          <w:vertAlign w:val="subscript"/>
        </w:rPr>
        <w:t>c</w:t>
      </w:r>
      <w:r>
        <w:rPr>
          <w:rFonts w:cs="Times New Roman" w:ascii="Times New Roman" w:hAnsi="Times New Roman"/>
          <w:color w:val="000000"/>
          <w:sz w:val="24"/>
          <w:szCs w:val="24"/>
        </w:rPr>
        <w:t xml:space="preserve"> = 7.14, </w:t>
      </w:r>
      <w:r>
        <w:rPr>
          <w:rFonts w:cs="Times New Roman" w:ascii="Times New Roman" w:hAnsi="Times New Roman"/>
          <w:i/>
          <w:iCs/>
          <w:color w:val="000000"/>
          <w:sz w:val="24"/>
          <w:szCs w:val="24"/>
        </w:rPr>
        <w:t>b</w:t>
      </w:r>
      <w:r>
        <w:rPr>
          <w:rFonts w:cs="Times New Roman" w:ascii="Times New Roman" w:hAnsi="Times New Roman"/>
          <w:i/>
          <w:iCs/>
          <w:color w:val="000000"/>
          <w:sz w:val="24"/>
          <w:szCs w:val="24"/>
          <w:vertAlign w:val="subscript"/>
        </w:rPr>
        <w:t>r</w:t>
      </w:r>
      <w:r>
        <w:rPr>
          <w:rFonts w:cs="Times New Roman" w:ascii="Times New Roman" w:hAnsi="Times New Roman"/>
          <w:color w:val="000000"/>
          <w:sz w:val="24"/>
          <w:szCs w:val="24"/>
        </w:rPr>
        <w:t xml:space="preserve"> = -1.16, </w:t>
      </w:r>
      <w:r>
        <w:rPr>
          <w:rFonts w:cs="Times New Roman" w:ascii="Times New Roman" w:hAnsi="Times New Roman"/>
          <w:i/>
          <w:iCs/>
          <w:color w:val="000000"/>
          <w:sz w:val="24"/>
          <w:szCs w:val="24"/>
        </w:rPr>
        <w:t>c</w:t>
      </w:r>
      <w:r>
        <w:rPr>
          <w:rFonts w:cs="Times New Roman" w:ascii="Times New Roman" w:hAnsi="Times New Roman"/>
          <w:i/>
          <w:iCs/>
          <w:color w:val="000000"/>
          <w:sz w:val="24"/>
          <w:szCs w:val="24"/>
          <w:vertAlign w:val="subscript"/>
        </w:rPr>
        <w:t>r</w:t>
      </w:r>
      <w:r>
        <w:rPr>
          <w:rFonts w:cs="Times New Roman" w:ascii="Times New Roman" w:hAnsi="Times New Roman"/>
          <w:color w:val="000000"/>
          <w:sz w:val="24"/>
          <w:szCs w:val="24"/>
        </w:rPr>
        <w:t xml:space="preserve"> = 8.14.</w:t>
      </w:r>
      <w:r>
        <w:br w:type="page"/>
      </w:r>
    </w:p>
    <w:p>
      <w:pPr>
        <w:pStyle w:val="Normal"/>
        <w:spacing w:lineRule="auto" w:line="480"/>
        <w:rPr>
          <w:rFonts w:ascii="Times New Roman" w:hAnsi="Times New Roman" w:cs="Times New Roman"/>
          <w:sz w:val="24"/>
          <w:szCs w:val="24"/>
        </w:rPr>
      </w:pPr>
      <w:r>
        <w:rPr/>
        <w:drawing>
          <wp:inline distT="0" distB="0" distL="0" distR="0">
            <wp:extent cx="6687185" cy="320992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4"/>
                    <a:stretch>
                      <a:fillRect/>
                    </a:stretch>
                  </pic:blipFill>
                  <pic:spPr bwMode="auto">
                    <a:xfrm>
                      <a:off x="0" y="0"/>
                      <a:ext cx="6687185" cy="3209925"/>
                    </a:xfrm>
                    <a:prstGeom prst="rect">
                      <a:avLst/>
                    </a:prstGeom>
                  </pic:spPr>
                </pic:pic>
              </a:graphicData>
            </a:graphic>
          </wp:inline>
        </w:drawing>
      </w:r>
    </w:p>
    <w:p>
      <w:pPr>
        <w:pStyle w:val="Normal"/>
        <w:spacing w:lineRule="auto" w:line="480"/>
        <w:rPr>
          <w:rFonts w:ascii="Times New Roman" w:hAnsi="Times New Roman" w:cs="Times New Roman"/>
          <w:color w:val="000000"/>
          <w:sz w:val="24"/>
          <w:szCs w:val="24"/>
        </w:rPr>
      </w:pPr>
      <w:r>
        <w:rPr>
          <w:rFonts w:cs="Times New Roman" w:ascii="Times New Roman" w:hAnsi="Times New Roman"/>
          <w:b/>
          <w:bCs/>
          <w:color w:val="000000"/>
          <w:sz w:val="24"/>
          <w:szCs w:val="24"/>
        </w:rPr>
        <w:t>Figure 2</w:t>
      </w:r>
      <w:r>
        <w:rPr>
          <w:rFonts w:cs="Times New Roman" w:ascii="Times New Roman" w:hAnsi="Times New Roman"/>
          <w:color w:val="000000"/>
          <w:sz w:val="24"/>
          <w:szCs w:val="24"/>
        </w:rPr>
        <w:t xml:space="preserve">: Sensitivity of resource accumulation functions, </w:t>
      </w:r>
      <w:r>
        <w:rPr>
          <w:rFonts w:cs="Times New Roman" w:ascii="Times New Roman" w:hAnsi="Times New Roman"/>
          <w:i/>
          <w:iCs/>
          <w:color w:val="000000"/>
          <w:sz w:val="24"/>
          <w:szCs w:val="24"/>
        </w:rPr>
        <w:t>R’(x(t))</w:t>
      </w:r>
      <w:r>
        <w:rPr>
          <w:rFonts w:cs="Times New Roman" w:ascii="Times New Roman" w:hAnsi="Times New Roman"/>
          <w:color w:val="000000"/>
          <w:sz w:val="24"/>
          <w:szCs w:val="24"/>
        </w:rPr>
        <w:t xml:space="preserve">, for two species when there is no (A) or some (B) overlap. In (A), the warm spell indicated will advance the phenology of species 1 (grey curve) but not alter that of species 2 (black curve). In (B), the same warm spell will advance both phenologies. For this illustration, we used the accumulation function in Eq 2 for species 1 with parameter values for balsam fir (see section 3.4.1). We used the same function for species 2 in (A), but with </w:t>
      </w:r>
      <w:r>
        <w:rPr>
          <w:rFonts w:cs="Times New Roman" w:ascii="Times New Roman" w:hAnsi="Times New Roman"/>
          <w:i/>
          <w:iCs/>
          <w:color w:val="000000"/>
          <w:sz w:val="24"/>
          <w:szCs w:val="24"/>
        </w:rPr>
        <w:t>c</w:t>
      </w:r>
      <w:r>
        <w:rPr>
          <w:rFonts w:cs="Times New Roman" w:ascii="Times New Roman" w:hAnsi="Times New Roman"/>
          <w:color w:val="000000"/>
          <w:sz w:val="24"/>
          <w:szCs w:val="24"/>
        </w:rPr>
        <w:t xml:space="preserve"> = 15.2. In (B), we used the accumulation function for spruce budworm in Eq. 8 with corresponding parameter values (see section 3.2.1). The temperature is chosen according to Eq. 5 (from January to June).</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br w:type="page"/>
      </w:r>
    </w:p>
    <w:p>
      <w:pPr>
        <w:pStyle w:val="Normal"/>
        <w:spacing w:lineRule="auto" w:line="480"/>
        <w:rPr/>
      </w:pPr>
      <w:r>
        <w:rPr/>
        <w:drawing>
          <wp:inline distT="0" distB="0" distL="0" distR="0">
            <wp:extent cx="6542405" cy="2867025"/>
            <wp:effectExtent l="0" t="0" r="0" b="0"/>
            <wp:docPr id="3"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 descr=""/>
                    <pic:cNvPicPr>
                      <a:picLocks noChangeAspect="1" noChangeArrowheads="1"/>
                    </pic:cNvPicPr>
                  </pic:nvPicPr>
                  <pic:blipFill>
                    <a:blip r:embed="rId5"/>
                    <a:stretch>
                      <a:fillRect/>
                    </a:stretch>
                  </pic:blipFill>
                  <pic:spPr bwMode="auto">
                    <a:xfrm>
                      <a:off x="0" y="0"/>
                      <a:ext cx="6542405" cy="2867025"/>
                    </a:xfrm>
                    <a:prstGeom prst="rect">
                      <a:avLst/>
                    </a:prstGeom>
                  </pic:spPr>
                </pic:pic>
              </a:graphicData>
            </a:graphic>
          </wp:inline>
        </w:drawing>
      </w:r>
    </w:p>
    <w:p>
      <w:pPr>
        <w:pStyle w:val="Normal"/>
        <w:spacing w:lineRule="auto" w:line="480"/>
        <w:rPr>
          <w:rFonts w:ascii="Times New Roman" w:hAnsi="Times New Roman" w:cs="Times New Roman"/>
          <w:color w:val="000000"/>
          <w:sz w:val="24"/>
          <w:szCs w:val="24"/>
        </w:rPr>
      </w:pPr>
      <w:r>
        <w:rPr>
          <w:rFonts w:cs="Times New Roman" w:ascii="Times New Roman" w:hAnsi="Times New Roman"/>
        </w:rPr>
        <w:t>Figure 3: life cycles of balsam fir and spruce budworm. Black line represents SBW life cycle, and grey line is balsam fir life cycle.</w:t>
      </w:r>
      <w:r>
        <w:br w:type="page"/>
      </w:r>
    </w:p>
    <w:p>
      <w:pPr>
        <w:pStyle w:val="Normal"/>
        <w:spacing w:lineRule="auto" w:line="480"/>
        <w:rPr>
          <w:rFonts w:ascii="Times New Roman" w:hAnsi="Times New Roman" w:cs="Times New Roman"/>
          <w:sz w:val="24"/>
          <w:szCs w:val="24"/>
        </w:rPr>
      </w:pPr>
      <w:r>
        <w:rPr/>
        <w:drawing>
          <wp:inline distT="0" distB="0" distL="0" distR="0">
            <wp:extent cx="5638800" cy="56388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638800" cy="5638800"/>
                    </a:xfrm>
                    <a:prstGeom prst="rect">
                      <a:avLst/>
                    </a:prstGeom>
                  </pic:spPr>
                </pic:pic>
              </a:graphicData>
            </a:graphic>
          </wp:inline>
        </w:drawing>
      </w:r>
    </w:p>
    <w:p>
      <w:pPr>
        <w:pStyle w:val="Normal"/>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4"/>
          <w:szCs w:val="24"/>
          <w:lang w:eastAsia="en-CA"/>
        </w:rPr>
        <w:t>Figure 4</w:t>
      </w:r>
      <w:r>
        <w:rPr>
          <w:rFonts w:eastAsia="Times New Roman" w:cs="Times New Roman" w:ascii="Times New Roman" w:hAnsi="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pPr>
        <w:pStyle w:val="Normal"/>
        <w:spacing w:lineRule="auto" w:line="480"/>
        <w:rPr>
          <w:rFonts w:ascii="Times New Roman" w:hAnsi="Times New Roman" w:cs="Times New Roman"/>
          <w:sz w:val="24"/>
          <w:szCs w:val="24"/>
        </w:rPr>
      </w:pPr>
      <w:r>
        <w:rPr/>
        <w:drawing>
          <wp:inline distT="0" distB="0" distL="0" distR="0">
            <wp:extent cx="6431280" cy="4019550"/>
            <wp:effectExtent l="0" t="0" r="0" b="0"/>
            <wp:docPr id="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
                    <pic:cNvPicPr>
                      <a:picLocks noChangeAspect="1" noChangeArrowheads="1"/>
                    </pic:cNvPicPr>
                  </pic:nvPicPr>
                  <pic:blipFill>
                    <a:blip r:embed="rId7"/>
                    <a:stretch>
                      <a:fillRect/>
                    </a:stretch>
                  </pic:blipFill>
                  <pic:spPr bwMode="auto">
                    <a:xfrm>
                      <a:off x="0" y="0"/>
                      <a:ext cx="6431280" cy="4019550"/>
                    </a:xfrm>
                    <a:prstGeom prst="rect">
                      <a:avLst/>
                    </a:prstGeom>
                  </pic:spPr>
                </pic:pic>
              </a:graphicData>
            </a:graphic>
          </wp:inline>
        </w:drawing>
      </w:r>
    </w:p>
    <w:p>
      <w:pPr>
        <w:pStyle w:val="Normal"/>
        <w:spacing w:lineRule="auto" w:line="480"/>
        <w:rPr>
          <w:rFonts w:ascii="Times New Roman" w:hAnsi="Times New Roman" w:eastAsia="Times New Roman" w:cs="Times New Roman"/>
          <w:color w:val="000000"/>
          <w:sz w:val="24"/>
          <w:szCs w:val="24"/>
          <w:lang w:eastAsia="en-CA"/>
        </w:rPr>
      </w:pPr>
      <w:del w:id="138" w:author="Portalier Sebastien" w:date="2021-12-07T21:44:00Z">
        <w:r>
          <w:rPr>
            <w:rFonts w:eastAsia="Times New Roman" w:cs="Times New Roman" w:ascii="Times New Roman" w:hAnsi="Times New Roman"/>
            <w:b/>
            <w:bCs/>
            <w:color w:val="000000"/>
            <w:sz w:val="24"/>
            <w:szCs w:val="24"/>
            <w:lang w:eastAsia="en-CA"/>
          </w:rPr>
          <w:delText>Figure 5</w:delText>
        </w:r>
      </w:del>
      <w:del w:id="139" w:author="Portalier Sebastien" w:date="2021-12-07T21:44:00Z">
        <w:r>
          <w:rPr>
            <w:rFonts w:eastAsia="Times New Roman" w:cs="Times New Roman" w:ascii="Times New Roman" w:hAnsi="Times New Roman"/>
            <w:color w:val="000000"/>
            <w:sz w:val="24"/>
            <w:szCs w:val="24"/>
            <w:lang w:eastAsia="en-CA"/>
          </w:rPr>
          <w:delText xml:space="preserve">: Fitting residuals of the balsam fir model and sensitivity analysis. (A) Residuals follow a Normal distribution centered on 0. (B) No obvious latitudinal patterns can be found on the residuals within the range of latitudes that is used throughout the rest of the study. (C) Partial Rank Correlation Coefficient (PRCC) shows that the SBW model is sensitive to most parameters especially </w:delText>
        </w:r>
      </w:del>
      <w:r>
        <w:rPr/>
      </w:r>
      <m:oMath xmlns:m="http://schemas.openxmlformats.org/officeDocument/2006/math">
        <m:sSub>
          <m:e/>
          <m:sub/>
        </m:sSub>
      </m:oMath>
      <w:del w:id="140" w:author="Portalier Sebastien" w:date="2021-12-07T21:44:00Z">
        <w:r>
          <w:rPr>
            <w:rFonts w:eastAsia="Times New Roman" w:cs="Times New Roman" w:ascii="Times New Roman" w:hAnsi="Times New Roman"/>
            <w:color w:val="000000"/>
            <w:sz w:val="24"/>
            <w:szCs w:val="24"/>
            <w:lang w:eastAsia="en-CA"/>
          </w:rPr>
          <w:delText xml:space="preserve">, </w:delText>
        </w:r>
      </w:del>
      <w:r>
        <w:rPr/>
      </w:r>
      <m:oMath xmlns:m="http://schemas.openxmlformats.org/officeDocument/2006/math">
        <m:sSub>
          <m:e/>
          <m:sub/>
        </m:sSub>
      </m:oMath>
      <w:del w:id="141" w:author="Portalier Sebastien" w:date="2021-12-07T21:44:00Z">
        <w:r>
          <w:rPr>
            <w:rFonts w:eastAsia="Times New Roman" w:cs="Times New Roman" w:ascii="Times New Roman" w:hAnsi="Times New Roman"/>
            <w:color w:val="000000"/>
            <w:sz w:val="24"/>
            <w:szCs w:val="24"/>
            <w:lang w:eastAsia="en-CA"/>
          </w:rPr>
          <w:delText xml:space="preserve"> and </w:delText>
        </w:r>
      </w:del>
      <w:del w:id="142" w:author="Portalier Sebastien" w:date="2021-12-07T21:44:00Z">
        <w:r>
          <w:rPr>
            <w:rFonts w:eastAsia="Times New Roman" w:cs="Times New Roman" w:ascii="Times New Roman" w:hAnsi="Times New Roman"/>
            <w:i/>
            <w:iCs/>
            <w:color w:val="000000"/>
            <w:sz w:val="24"/>
            <w:szCs w:val="24"/>
            <w:lang w:eastAsia="en-CA"/>
          </w:rPr>
          <w:delText>x</w:delText>
        </w:r>
      </w:del>
      <w:del w:id="143" w:author="Portalier Sebastien" w:date="2021-12-07T21:44:00Z">
        <w:r>
          <w:rPr>
            <w:rFonts w:eastAsia="Times New Roman" w:cs="Times New Roman" w:ascii="Times New Roman" w:hAnsi="Times New Roman"/>
            <w:i/>
            <w:iCs/>
            <w:color w:val="000000"/>
            <w:sz w:val="24"/>
            <w:szCs w:val="24"/>
            <w:vertAlign w:val="subscript"/>
            <w:lang w:eastAsia="en-CA"/>
          </w:rPr>
          <w:delText>b</w:delText>
        </w:r>
      </w:del>
      <w:del w:id="144" w:author="Portalier Sebastien" w:date="2021-12-07T21:44:00Z">
        <w:r>
          <w:rPr>
            <w:rFonts w:eastAsia="Times New Roman" w:cs="Times New Roman" w:ascii="Times New Roman" w:hAnsi="Times New Roman"/>
            <w:color w:val="000000"/>
            <w:sz w:val="24"/>
            <w:szCs w:val="24"/>
            <w:lang w:eastAsia="en-CA"/>
          </w:rPr>
          <w:delText xml:space="preserve"> that delay emergence, and </w:delText>
        </w:r>
      </w:del>
      <w:r>
        <w:rPr/>
      </w:r>
      <m:oMath xmlns:m="http://schemas.openxmlformats.org/officeDocument/2006/math">
        <m:sSub>
          <m:e/>
          <m:sub/>
        </m:sSub>
      </m:oMath>
      <w:del w:id="145" w:author="Portalier Sebastien" w:date="2021-12-07T21:44:00Z">
        <w:r>
          <w:rPr>
            <w:rFonts w:eastAsia="Times New Roman" w:cs="Times New Roman" w:ascii="Times New Roman" w:hAnsi="Times New Roman"/>
            <w:color w:val="000000"/>
            <w:sz w:val="24"/>
            <w:szCs w:val="24"/>
            <w:lang w:eastAsia="en-CA"/>
          </w:rPr>
          <w:delText xml:space="preserve"> that advances phenology. (D) The tree model is mostly sensitive to </w:delText>
        </w:r>
      </w:del>
      <w:del w:id="146" w:author="Portalier Sebastien" w:date="2021-12-07T21:44:00Z">
        <w:r>
          <w:rPr>
            <w:rFonts w:eastAsia="Times New Roman" w:cs="Times New Roman" w:ascii="Times New Roman" w:hAnsi="Times New Roman"/>
            <w:i/>
            <w:iCs/>
            <w:color w:val="000000"/>
            <w:sz w:val="24"/>
            <w:szCs w:val="24"/>
            <w:lang w:eastAsia="en-CA"/>
          </w:rPr>
          <w:delText>b</w:delText>
        </w:r>
      </w:del>
      <w:del w:id="147" w:author="Portalier Sebastien" w:date="2021-12-07T21:44:00Z">
        <w:r>
          <w:rPr>
            <w:rFonts w:eastAsia="Times New Roman" w:cs="Times New Roman" w:ascii="Times New Roman" w:hAnsi="Times New Roman"/>
            <w:i/>
            <w:iCs/>
            <w:color w:val="000000"/>
            <w:sz w:val="24"/>
            <w:szCs w:val="24"/>
            <w:vertAlign w:val="subscript"/>
            <w:lang w:eastAsia="en-CA"/>
          </w:rPr>
          <w:delText xml:space="preserve">f  </w:delText>
        </w:r>
      </w:del>
      <w:del w:id="148" w:author="Portalier Sebastien" w:date="2021-12-07T21:44:00Z">
        <w:r>
          <w:rPr>
            <w:rFonts w:eastAsia="Times New Roman" w:cs="Times New Roman" w:ascii="Times New Roman" w:hAnsi="Times New Roman"/>
            <w:color w:val="000000"/>
            <w:sz w:val="24"/>
            <w:szCs w:val="24"/>
            <w:lang w:eastAsia="en-CA"/>
          </w:rPr>
          <w:delText xml:space="preserve">that hastens budburst, and </w:delText>
        </w:r>
      </w:del>
      <w:del w:id="149" w:author="Portalier Sebastien" w:date="2021-12-07T21:44:00Z">
        <w:r>
          <w:rPr>
            <w:rFonts w:eastAsia="Times New Roman" w:cs="Times New Roman" w:ascii="Times New Roman" w:hAnsi="Times New Roman"/>
            <w:i/>
            <w:iCs/>
            <w:color w:val="000000"/>
            <w:sz w:val="24"/>
            <w:szCs w:val="24"/>
            <w:lang w:eastAsia="en-CA"/>
          </w:rPr>
          <w:delText>t</w:delText>
        </w:r>
      </w:del>
      <w:del w:id="150" w:author="Portalier Sebastien" w:date="2021-12-07T21:44:00Z">
        <w:r>
          <w:rPr>
            <w:rFonts w:eastAsia="Times New Roman" w:cs="Times New Roman" w:ascii="Times New Roman" w:hAnsi="Times New Roman"/>
            <w:i/>
            <w:iCs/>
            <w:color w:val="000000"/>
            <w:sz w:val="24"/>
            <w:szCs w:val="24"/>
            <w:vertAlign w:val="subscript"/>
            <w:lang w:eastAsia="en-CA"/>
          </w:rPr>
          <w:delText>0</w:delText>
        </w:r>
      </w:del>
      <w:del w:id="151" w:author="Portalier Sebastien" w:date="2021-12-07T21:44:00Z">
        <w:r>
          <w:rPr>
            <w:rFonts w:eastAsia="Times New Roman" w:cs="Times New Roman" w:ascii="Times New Roman" w:hAnsi="Times New Roman"/>
            <w:color w:val="000000"/>
            <w:sz w:val="24"/>
            <w:szCs w:val="24"/>
            <w:lang w:eastAsia="en-CA"/>
          </w:rPr>
          <w:delText xml:space="preserve"> that delays budburst.</w:delText>
        </w:r>
      </w:del>
      <w:r>
        <w:br w:type="page"/>
      </w:r>
    </w:p>
    <w:p>
      <w:pPr>
        <w:pStyle w:val="Normal"/>
        <w:spacing w:lineRule="auto" w:line="480"/>
        <w:rPr>
          <w:rFonts w:ascii="Times New Roman" w:hAnsi="Times New Roman" w:cs="Times New Roman"/>
          <w:sz w:val="24"/>
          <w:szCs w:val="24"/>
        </w:rPr>
      </w:pPr>
      <w:r>
        <w:rPr/>
        <w:drawing>
          <wp:inline distT="0" distB="0" distL="0" distR="0">
            <wp:extent cx="6525260" cy="4486275"/>
            <wp:effectExtent l="0" t="0" r="0" b="0"/>
            <wp:docPr id="6"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
                    <pic:cNvPicPr>
                      <a:picLocks noChangeAspect="1" noChangeArrowheads="1"/>
                    </pic:cNvPicPr>
                  </pic:nvPicPr>
                  <pic:blipFill>
                    <a:blip r:embed="rId8"/>
                    <a:stretch>
                      <a:fillRect/>
                    </a:stretch>
                  </pic:blipFill>
                  <pic:spPr bwMode="auto">
                    <a:xfrm>
                      <a:off x="0" y="0"/>
                      <a:ext cx="6525260" cy="4486275"/>
                    </a:xfrm>
                    <a:prstGeom prst="rect">
                      <a:avLst/>
                    </a:prstGeom>
                  </pic:spPr>
                </pic:pic>
              </a:graphicData>
            </a:graphic>
          </wp:inline>
        </w:drawing>
      </w:r>
    </w:p>
    <w:p>
      <w:pPr>
        <w:pStyle w:val="Normal"/>
        <w:spacing w:lineRule="auto" w:line="480" w:before="0" w:after="160"/>
        <w:rPr/>
      </w:pPr>
      <w:r>
        <w:rPr>
          <w:rFonts w:eastAsia="Times New Roman" w:cs="Times New Roman" w:ascii="Times New Roman" w:hAnsi="Times New Roman"/>
          <w:b/>
          <w:bCs/>
          <w:color w:val="000000"/>
          <w:sz w:val="24"/>
          <w:szCs w:val="24"/>
          <w:lang w:eastAsia="en-CA"/>
        </w:rPr>
        <w:t xml:space="preserve">Figure </w:t>
      </w:r>
      <w:del w:id="152" w:author="Portalier Sebastien" w:date="2021-12-07T21:44:00Z">
        <w:r>
          <w:rPr>
            <w:rFonts w:eastAsia="Times New Roman" w:cs="Times New Roman" w:ascii="Times New Roman" w:hAnsi="Times New Roman"/>
            <w:b/>
            <w:bCs/>
            <w:color w:val="000000"/>
            <w:sz w:val="24"/>
            <w:szCs w:val="24"/>
            <w:lang w:eastAsia="en-CA"/>
          </w:rPr>
          <w:delText>6</w:delText>
        </w:r>
      </w:del>
      <w:ins w:id="153" w:author="Portalier Sebastien" w:date="2021-12-07T21:44:00Z">
        <w:r>
          <w:rPr>
            <w:rFonts w:eastAsia="Times New Roman" w:cs="Times New Roman" w:ascii="Times New Roman" w:hAnsi="Times New Roman"/>
            <w:b/>
            <w:bCs/>
            <w:color w:val="000000"/>
            <w:sz w:val="24"/>
            <w:szCs w:val="24"/>
            <w:lang w:eastAsia="en-CA"/>
          </w:rPr>
          <w:t>5</w:t>
        </w:r>
      </w:ins>
      <w:r>
        <w:rPr>
          <w:rFonts w:eastAsia="Times New Roman" w:cs="Times New Roman" w:ascii="Times New Roman" w:hAnsi="Times New Roman"/>
          <w:color w:val="000000"/>
          <w:sz w:val="24"/>
          <w:szCs w:val="24"/>
          <w:lang w:eastAsia="en-CA"/>
        </w:rPr>
        <w:t>: Latitudinal distribution of (A) median emergence date of SBW (Julian days), (B) median budburst date, and (C) mismatch between emergence and budburst date. For each latitude, the white box (left one) represents the 1996-2016 period. Grey boxes represent expected outcomes according to RCP 2.6 (light grey), RCP 4.5 (dark grey), and RCP 8.5 (black) scenarios over 2021 to 2100.  A black (grey) star means that the corresponding site shows a significant difference with the most southern site for present (future) predicted trait. 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some years, which may lead to low survival of SBW. At higher latitudes, emergence is expected to systematically occur a few days before budburst, which would increase survival of SBW.</w:t>
      </w:r>
    </w:p>
    <w:sectPr>
      <w:footerReference w:type="default" r:id="rId9"/>
      <w:type w:val="nextPage"/>
      <w:pgSz w:w="12240" w:h="15840"/>
      <w:pgMar w:left="1417" w:right="1417" w:header="0" w:top="1417" w:footer="708" w:bottom="1417" w:gutter="0"/>
      <w:lnNumType w:countBy="1" w:restart="continuous" w:distance="283"/>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ortalier Sebastien" w:date="2021-12-07T21:47:00Z" w:initials="PS">
    <w:p>
      <w:r>
        <w:rPr>
          <w:rFonts w:ascii="Liberation Serif" w:hAnsi="Liberation Serif" w:eastAsia="DejaVu Sans" w:cs="DejaVu Sans"/>
          <w:sz w:val="24"/>
          <w:szCs w:val="24"/>
          <w:lang w:val="en-US" w:eastAsia="en-US" w:bidi="en-US"/>
        </w:rPr>
        <w:t>It seems to me that we repeat what we said in section 2.</w:t>
      </w:r>
    </w:p>
  </w:comment>
  <w:comment w:id="1" w:author="Portalier Sebastien" w:date="2021-12-07T21:58:00Z" w:initials="PS">
    <w:p>
      <w:r>
        <w:rPr>
          <w:rFonts w:ascii="Liberation Serif" w:hAnsi="Liberation Serif" w:eastAsia="DejaVu Sans" w:cs="DejaVu Sans"/>
          <w:sz w:val="24"/>
          <w:szCs w:val="24"/>
          <w:lang w:val="en-US" w:eastAsia="en-US" w:bidi="en-US"/>
        </w:rPr>
        <w:t>I am not sure, but I have the feeling that some readers may assume that we want to predict the future geographic distribution of SBW (at a fine scale), and may in turn complain about the fact that the whole dynamics of SBW should be considered. In other words, the previous sentence is (I think) always true, but the geographic distribution of SBW and its tree hosts would require more information than we can provide with a “phenology mismatch model”.</w:t>
      </w:r>
    </w:p>
  </w:comment>
  <w:comment w:id="2" w:author="Portalier Sebastien" w:date="2021-12-07T22:04:00Z" w:initials="PS">
    <w:p>
      <w:r>
        <w:rPr>
          <w:rFonts w:ascii="Liberation Serif" w:hAnsi="Liberation Serif" w:eastAsia="DejaVu Sans" w:cs="DejaVu Sans"/>
          <w:sz w:val="24"/>
          <w:szCs w:val="24"/>
          <w:lang w:val="en-US" w:eastAsia="en-US" w:bidi="en-US"/>
        </w:rPr>
        <w:t>This paragraph is more speculative. If we want to trim the discussion, we may consider deleting it.</w:t>
      </w:r>
    </w:p>
  </w:comment>
  <w:comment w:id="3" w:author="Portalier Sebastien" w:date="2021-12-07T22:07:00Z" w:initials="PS">
    <w:p>
      <w:r>
        <w:rPr>
          <w:rFonts w:ascii="Liberation Serif" w:hAnsi="Liberation Serif" w:eastAsia="DejaVu Sans" w:cs="DejaVu Sans"/>
          <w:sz w:val="24"/>
          <w:szCs w:val="24"/>
          <w:lang w:val="en-US" w:eastAsia="en-US" w:bidi="en-US"/>
        </w:rPr>
        <w:t>I think that it is the paragraph that we can remove to add a discussion about DDE models.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64895670"/>
    </w:sdtPr>
    <w:sdtContent>
      <w:p>
        <w:pPr>
          <w:pStyle w:val="Footer"/>
          <w:jc w:val="right"/>
          <w:rPr/>
        </w:pPr>
        <w:r>
          <w:rPr/>
          <w:fldChar w:fldCharType="begin"/>
        </w:r>
        <w:r>
          <w:rPr/>
          <w:instrText> PAGE </w:instrText>
        </w:r>
        <w:r>
          <w:rPr/>
          <w:fldChar w:fldCharType="separate"/>
        </w:r>
        <w:r>
          <w:rPr/>
          <w:t>41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rFonts w:ascii="Times New Roman" w:hAnsi="Times New Roman" w:eastAsia="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CA" w:eastAsia="en-US" w:bidi="ar-SA"/>
    </w:rPr>
  </w:style>
  <w:style w:type="paragraph" w:styleId="Heading1">
    <w:name w:val="Heading 1"/>
    <w:basedOn w:val="Normal"/>
    <w:link w:val="Titre1Car"/>
    <w:uiPriority w:val="9"/>
    <w:qFormat/>
    <w:rsid w:val="00ff5a43"/>
    <w:pPr>
      <w:spacing w:lineRule="auto" w:line="240" w:beforeAutospacing="1" w:afterAutospacing="1"/>
      <w:outlineLvl w:val="0"/>
    </w:pPr>
    <w:rPr>
      <w:rFonts w:ascii="Times New Roman" w:hAnsi="Times New Roman" w:eastAsia="Times New Roman" w:cs="Times New Roman"/>
      <w:b/>
      <w:bCs/>
      <w:kern w:val="2"/>
      <w:sz w:val="48"/>
      <w:szCs w:val="48"/>
      <w:lang w:eastAsia="en-CA"/>
    </w:rPr>
  </w:style>
  <w:style w:type="paragraph" w:styleId="Heading2">
    <w:name w:val="Heading 2"/>
    <w:basedOn w:val="Normal"/>
    <w:next w:val="Normal"/>
    <w:link w:val="Titre2Car"/>
    <w:uiPriority w:val="9"/>
    <w:unhideWhenUsed/>
    <w:qFormat/>
    <w:rsid w:val="00ff5a43"/>
    <w:pPr>
      <w:keepNext w:val="true"/>
      <w:keepLines/>
      <w:spacing w:lineRule="auto" w:line="240" w:before="40" w:after="0"/>
      <w:outlineLvl w:val="1"/>
    </w:pPr>
    <w:rPr>
      <w:rFonts w:ascii="Calibri Light" w:hAnsi="Calibri Light" w:eastAsia="Calibri Light" w:cs="Times New Roman"/>
      <w:color w:val="2F5496"/>
      <w:sz w:val="26"/>
      <w:szCs w:val="26"/>
    </w:rPr>
  </w:style>
  <w:style w:type="paragraph" w:styleId="Heading3">
    <w:name w:val="Heading 3"/>
    <w:basedOn w:val="Normal"/>
    <w:next w:val="Normal"/>
    <w:link w:val="Titre3Car"/>
    <w:uiPriority w:val="9"/>
    <w:semiHidden/>
    <w:unhideWhenUsed/>
    <w:qFormat/>
    <w:rsid w:val="000f3876"/>
    <w:pPr>
      <w:keepNext w:val="true"/>
      <w:keepLines/>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paragraph" w:styleId="Heading5">
    <w:name w:val="Heading 5"/>
    <w:basedOn w:val="Normal"/>
    <w:next w:val="Normal"/>
    <w:link w:val="Titre5Car"/>
    <w:uiPriority w:val="9"/>
    <w:unhideWhenUsed/>
    <w:qFormat/>
    <w:rsid w:val="00991e1a"/>
    <w:pPr>
      <w:keepNext w:val="true"/>
      <w:keepLines/>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ff5a43"/>
    <w:rPr>
      <w:rFonts w:ascii="Times New Roman" w:hAnsi="Times New Roman" w:eastAsia="Times New Roman" w:cs="Times New Roman"/>
      <w:b/>
      <w:bCs/>
      <w:kern w:val="2"/>
      <w:sz w:val="48"/>
      <w:szCs w:val="48"/>
      <w:lang w:eastAsia="en-CA"/>
    </w:rPr>
  </w:style>
  <w:style w:type="character" w:styleId="Titre2Car" w:customStyle="1">
    <w:name w:val="Titre 2 Car"/>
    <w:basedOn w:val="DefaultParagraphFont"/>
    <w:link w:val="Titre2"/>
    <w:uiPriority w:val="9"/>
    <w:qFormat/>
    <w:rsid w:val="00ff5a43"/>
    <w:rPr>
      <w:rFonts w:ascii="Calibri Light" w:hAnsi="Calibri Light" w:eastAsia="Calibri Light" w:cs="Times New Roman"/>
      <w:color w:val="2F5496"/>
      <w:sz w:val="26"/>
      <w:szCs w:val="26"/>
    </w:rPr>
  </w:style>
  <w:style w:type="character" w:styleId="Titre3Car" w:customStyle="1">
    <w:name w:val="Titre 3 Car"/>
    <w:basedOn w:val="DefaultParagraphFont"/>
    <w:link w:val="Titre3"/>
    <w:uiPriority w:val="9"/>
    <w:semiHidden/>
    <w:qFormat/>
    <w:rsid w:val="000f3876"/>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EntteCar" w:customStyle="1">
    <w:name w:val="En-tête Car"/>
    <w:basedOn w:val="DefaultParagraphFont"/>
    <w:uiPriority w:val="99"/>
    <w:qFormat/>
    <w:rsid w:val="00355cc1"/>
    <w:rPr/>
  </w:style>
  <w:style w:type="character" w:styleId="PieddepageCar" w:customStyle="1">
    <w:name w:val="Pied de page Car"/>
    <w:basedOn w:val="DefaultParagraphFont"/>
    <w:link w:val="Pieddepage"/>
    <w:uiPriority w:val="99"/>
    <w:qFormat/>
    <w:rsid w:val="00355cc1"/>
    <w:rPr/>
  </w:style>
  <w:style w:type="character" w:styleId="Linenumber">
    <w:name w:val="line number"/>
    <w:basedOn w:val="DefaultParagraphFont"/>
    <w:uiPriority w:val="99"/>
    <w:semiHidden/>
    <w:unhideWhenUsed/>
    <w:qFormat/>
    <w:rsid w:val="004d0042"/>
    <w:rPr/>
  </w:style>
  <w:style w:type="character" w:styleId="CommentaireCar" w:customStyle="1">
    <w:name w:val="Commentaire Car"/>
    <w:basedOn w:val="DefaultParagraphFont"/>
    <w:link w:val="Commentaire"/>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ObjetducommentaireCar" w:customStyle="1">
    <w:name w:val="Objet du commentaire Car"/>
    <w:basedOn w:val="CommentaireCar"/>
    <w:link w:val="Objetducommentaire"/>
    <w:uiPriority w:val="99"/>
    <w:semiHidden/>
    <w:qFormat/>
    <w:rsid w:val="00124fed"/>
    <w:rPr>
      <w:b/>
      <w:bCs/>
      <w:sz w:val="20"/>
      <w:szCs w:val="20"/>
    </w:rPr>
  </w:style>
  <w:style w:type="character" w:styleId="LineNumbering" w:customStyle="1">
    <w:name w:val="Line Numbering"/>
    <w:rPr/>
  </w:style>
  <w:style w:type="character" w:styleId="TextedebullesCar" w:customStyle="1">
    <w:name w:val="Texte de bulles Car"/>
    <w:basedOn w:val="DefaultParagraphFont"/>
    <w:link w:val="Textedebulles"/>
    <w:uiPriority w:val="99"/>
    <w:semiHidden/>
    <w:qFormat/>
    <w:rsid w:val="006b7108"/>
    <w:rPr>
      <w:rFonts w:ascii="Segoe UI" w:hAnsi="Segoe UI" w:cs="Segoe UI"/>
      <w:sz w:val="18"/>
      <w:szCs w:val="18"/>
    </w:rPr>
  </w:style>
  <w:style w:type="character" w:styleId="Titre5Car" w:customStyle="1">
    <w:name w:val="Titre 5 Car"/>
    <w:basedOn w:val="DefaultParagraphFont"/>
    <w:link w:val="Titre5"/>
    <w:uiPriority w:val="9"/>
    <w:qFormat/>
    <w:rsid w:val="00991e1a"/>
    <w:rPr>
      <w:rFonts w:ascii="Calibri Light" w:hAnsi="Calibri Light" w:eastAsia="" w:cs="Times New Roman" w:asciiTheme="majorHAnsi" w:cstheme="majorBidi" w:eastAsiaTheme="majorEastAsia" w:hAnsiTheme="majorHAnsi"/>
      <w:color w:val="2F5496" w:themeColor="accent1" w:themeShade="bf"/>
    </w:rPr>
  </w:style>
  <w:style w:type="character" w:styleId="InternetLink">
    <w:name w:val="Internet Link"/>
    <w:basedOn w:val="DefaultParagraphFont"/>
    <w:uiPriority w:val="99"/>
    <w:unhideWhenUsed/>
    <w:rsid w:val="00991e1a"/>
    <w:rPr>
      <w:color w:val="0563C1" w:themeColor="hyperlink"/>
      <w:u w:val="single"/>
    </w:rPr>
  </w:style>
  <w:style w:type="character" w:styleId="Mentionnonrsolue1" w:customStyle="1">
    <w:name w:val="Mention non résolue1"/>
    <w:basedOn w:val="DefaultParagraphFont"/>
    <w:uiPriority w:val="99"/>
    <w:semiHidden/>
    <w:unhideWhenUsed/>
    <w:qFormat/>
    <w:rsid w:val="00991e1a"/>
    <w:rPr>
      <w:color w:val="605E5C"/>
      <w:shd w:fill="E1DFDD" w:val="clear"/>
    </w:rPr>
  </w:style>
  <w:style w:type="character" w:styleId="PlaceholderText">
    <w:name w:val="Placeholder Text"/>
    <w:basedOn w:val="DefaultParagraphFont"/>
    <w:uiPriority w:val="99"/>
    <w:semiHidden/>
    <w:qFormat/>
    <w:rsid w:val="002b1394"/>
    <w:rPr>
      <w:color w:val="808080"/>
    </w:rPr>
  </w:style>
  <w:style w:type="character" w:styleId="UnresolvedMention">
    <w:name w:val="Unresolved Mention"/>
    <w:basedOn w:val="DefaultParagraphFont"/>
    <w:uiPriority w:val="99"/>
    <w:semiHidden/>
    <w:unhideWhenUsed/>
    <w:qFormat/>
    <w:rsid w:val="00d10e0f"/>
    <w:rPr>
      <w:color w:val="605E5C"/>
      <w:shd w:fill="E1DFDD" w:val="clear"/>
    </w:rPr>
  </w:style>
  <w:style w:type="character" w:styleId="ListLabel1">
    <w:name w:val="ListLabel 1"/>
    <w:qFormat/>
    <w:rPr>
      <w:rFonts w:ascii="Times New Roman" w:hAnsi="Times New Roman" w:eastAsia="Times New Roman"/>
      <w:color w:val="000000"/>
      <w:sz w:val="24"/>
    </w:rPr>
  </w:style>
  <w:style w:type="character" w:styleId="ListLabel2">
    <w:name w:val="ListLabel 2"/>
    <w:qFormat/>
    <w:rPr>
      <w:rFonts w:ascii="Times New Roman" w:hAnsi="Times New Roman" w:eastAsia="Times New Roman" w:cs="Times New Roman"/>
      <w:sz w:val="24"/>
      <w:szCs w:val="24"/>
      <w:lang w:eastAsia="en-CA"/>
    </w:rPr>
  </w:style>
  <w:style w:type="character" w:styleId="ListLabel3">
    <w:name w:val="ListLabel 3"/>
    <w:qFormat/>
    <w:rPr>
      <w:rFonts w:ascii="Times New Roman" w:hAnsi="Times New Roman" w:eastAsia="Times New Roman"/>
      <w:color w:val="000000"/>
      <w:sz w:val="24"/>
    </w:rPr>
  </w:style>
  <w:style w:type="character" w:styleId="ListLabel4">
    <w:name w:val="ListLabel 4"/>
    <w:qFormat/>
    <w:rPr>
      <w:rFonts w:ascii="Times New Roman" w:hAnsi="Times New Roman" w:eastAsia="Times New Roman" w:cs="Times New Roman"/>
      <w:sz w:val="24"/>
      <w:szCs w:val="24"/>
      <w:lang w:eastAsia="en-CA"/>
    </w:rPr>
  </w:style>
  <w:style w:type="character" w:styleId="ListLabel5">
    <w:name w:val="ListLabel 5"/>
    <w:qFormat/>
    <w:rPr>
      <w:rFonts w:ascii="Times New Roman" w:hAnsi="Times New Roman" w:eastAsia="Times New Roman"/>
      <w:color w:val="000000"/>
      <w:sz w:val="24"/>
    </w:rPr>
  </w:style>
  <w:style w:type="character" w:styleId="ListLabel6">
    <w:name w:val="ListLabel 6"/>
    <w:qFormat/>
    <w:rPr>
      <w:rFonts w:ascii="Times New Roman" w:hAnsi="Times New Roman" w:eastAsia="Times New Roman" w:cs="Times New Roman"/>
      <w:sz w:val="24"/>
      <w:szCs w:val="24"/>
      <w:lang w:eastAsia="en-CA"/>
    </w:rPr>
  </w:style>
  <w:style w:type="character" w:styleId="ListLabel7">
    <w:name w:val="ListLabel 7"/>
    <w:qFormat/>
    <w:rPr>
      <w:rFonts w:ascii="Times New Roman" w:hAnsi="Times New Roman" w:eastAsia="Times New Roman"/>
      <w:color w:val="000000"/>
      <w:sz w:val="24"/>
    </w:rPr>
  </w:style>
  <w:style w:type="character" w:styleId="ListLabel8">
    <w:name w:val="ListLabel 8"/>
    <w:qFormat/>
    <w:rPr>
      <w:rFonts w:ascii="Times New Roman" w:hAnsi="Times New Roman" w:eastAsia="Times New Roman" w:cs="Times New Roman"/>
      <w:sz w:val="24"/>
      <w:szCs w:val="24"/>
      <w:lang w:eastAsia="en-CA"/>
    </w:rPr>
  </w:style>
  <w:style w:type="character" w:styleId="ListLabel9">
    <w:name w:val="ListLabel 9"/>
    <w:qFormat/>
    <w:rPr>
      <w:rFonts w:ascii="Times New Roman" w:hAnsi="Times New Roman" w:eastAsia="Times New Roman"/>
      <w:color w:val="000000"/>
      <w:sz w:val="24"/>
    </w:rPr>
  </w:style>
  <w:style w:type="character" w:styleId="ListLabel10">
    <w:name w:val="ListLabel 10"/>
    <w:qFormat/>
    <w:rPr>
      <w:rFonts w:ascii="Times New Roman" w:hAnsi="Times New Roman" w:eastAsia="Times New Roman" w:cs="Times New Roman"/>
      <w:sz w:val="24"/>
      <w:szCs w:val="24"/>
      <w:lang w:eastAsia="en-CA"/>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ff5a43"/>
    <w:pPr>
      <w:spacing w:lineRule="auto" w:line="240" w:beforeAutospacing="1" w:afterAutospacing="1"/>
    </w:pPr>
    <w:rPr>
      <w:rFonts w:ascii="Times New Roman" w:hAnsi="Times New Roman" w:eastAsia="Times New Roman" w:cs="Times New Roman"/>
      <w:sz w:val="24"/>
      <w:szCs w:val="24"/>
      <w:lang w:eastAsia="en-CA"/>
    </w:rPr>
  </w:style>
  <w:style w:type="paragraph" w:styleId="HeaderandFooter" w:customStyle="1">
    <w:name w:val="Header and Footer"/>
    <w:basedOn w:val="Normal"/>
    <w:qFormat/>
    <w:pPr/>
    <w:rPr/>
  </w:style>
  <w:style w:type="paragraph" w:styleId="Header">
    <w:name w:val="Header"/>
    <w:basedOn w:val="Normal"/>
    <w:uiPriority w:val="99"/>
    <w:unhideWhenUsed/>
    <w:rsid w:val="00355cc1"/>
    <w:pPr>
      <w:suppressLineNumbers/>
      <w:tabs>
        <w:tab w:val="center" w:pos="4320" w:leader="none"/>
        <w:tab w:val="right" w:pos="8640" w:leader="none"/>
      </w:tabs>
      <w:spacing w:lineRule="auto" w:line="240" w:before="0" w:after="0"/>
    </w:pPr>
    <w:rPr/>
  </w:style>
  <w:style w:type="paragraph" w:styleId="Footer">
    <w:name w:val="Footer"/>
    <w:basedOn w:val="Normal"/>
    <w:link w:val="PieddepageCar"/>
    <w:uiPriority w:val="99"/>
    <w:unhideWhenUsed/>
    <w:rsid w:val="00355cc1"/>
    <w:pPr>
      <w:suppressLineNumbers/>
      <w:tabs>
        <w:tab w:val="center" w:pos="4320" w:leader="none"/>
        <w:tab w:val="right" w:pos="8640" w:leader="none"/>
      </w:tabs>
      <w:spacing w:lineRule="auto" w:line="240" w:before="0" w:after="0"/>
    </w:pPr>
    <w:rPr/>
  </w:style>
  <w:style w:type="paragraph" w:styleId="Revision">
    <w:name w:val="Revision"/>
    <w:uiPriority w:val="99"/>
    <w:semiHidden/>
    <w:qFormat/>
    <w:rsid w:val="00911592"/>
    <w:pPr>
      <w:widowControl/>
      <w:bidi w:val="0"/>
      <w:jc w:val="left"/>
    </w:pPr>
    <w:rPr>
      <w:rFonts w:ascii="Calibri" w:hAnsi="Calibri" w:eastAsia="Calibri" w:cs="Arial" w:asciiTheme="minorHAnsi" w:cstheme="minorBidi" w:eastAsiaTheme="minorHAnsi" w:hAnsiTheme="minorHAnsi"/>
      <w:color w:val="auto"/>
      <w:kern w:val="0"/>
      <w:sz w:val="22"/>
      <w:szCs w:val="22"/>
      <w:lang w:val="en-CA" w:eastAsia="en-US" w:bidi="ar-SA"/>
    </w:rPr>
  </w:style>
  <w:style w:type="paragraph" w:styleId="Annotationtext">
    <w:name w:val="annotation text"/>
    <w:basedOn w:val="Normal"/>
    <w:link w:val="CommentaireCar"/>
    <w:uiPriority w:val="99"/>
    <w:semiHidden/>
    <w:unhideWhenUsed/>
    <w:qFormat/>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124fed"/>
    <w:pPr/>
    <w:rPr>
      <w:b/>
      <w:bCs/>
    </w:rPr>
  </w:style>
  <w:style w:type="paragraph" w:styleId="BalloonText">
    <w:name w:val="Balloon Text"/>
    <w:basedOn w:val="Normal"/>
    <w:link w:val="TextedebullesCar"/>
    <w:uiPriority w:val="99"/>
    <w:semiHidden/>
    <w:unhideWhenUsed/>
    <w:qFormat/>
    <w:rsid w:val="006b7108"/>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92ec6"/>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2b139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portali@uottawa.c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oter" Target="footer1.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3E86-A456-48E0-88F7-A2EFAC27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Application>LibreOffice/6.0.7.3$Linux_X86_64 LibreOffice_project/00m0$Build-3</Application>
  <Pages>41</Pages>
  <Words>8037</Words>
  <Characters>44656</Characters>
  <CharactersWithSpaces>52569</CharactersWithSpaces>
  <Paragraphs>187</Paragraphs>
  <Company>NRCan  /  RNCan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2021-12-06T17:42:00Z</dcterms:created>
  <dc:creator>Portalier Sebastien</dc:creator>
  <dc:description/>
  <dc:language>en-CA</dc:language>
  <cp:lastModifiedBy/>
  <dcterms:modified xsi:type="dcterms:W3CDTF">2021-12-12T20:34:12Z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NRCan  /  RNCan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