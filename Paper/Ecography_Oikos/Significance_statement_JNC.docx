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C3B" w14:textId="1E36131A" w:rsidR="001D0C55" w:rsidRPr="001D0C55" w:rsidRDefault="001D0C55" w:rsidP="001D0C5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CA"/>
        </w:rPr>
      </w:pPr>
      <w:r w:rsidRPr="001D0C55">
        <w:rPr>
          <w:rFonts w:ascii="Times New Roman" w:hAnsi="Times New Roman" w:cs="Times New Roman"/>
          <w:b/>
          <w:bCs/>
          <w:sz w:val="32"/>
          <w:szCs w:val="32"/>
          <w:lang w:val="en-CA"/>
        </w:rPr>
        <w:t>Significance statement</w:t>
      </w:r>
    </w:p>
    <w:p w14:paraId="2EF9A604" w14:textId="69BE54DC" w:rsidR="003C5B6A" w:rsidRPr="00436C59" w:rsidRDefault="009D7015" w:rsidP="001D0C55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ins w:id="0" w:author="Jean-Noel Candau" w:date="2021-12-31T17:37:00Z">
        <w:r>
          <w:rPr>
            <w:rFonts w:ascii="Times New Roman" w:hAnsi="Times New Roman" w:cs="Times New Roman"/>
            <w:sz w:val="24"/>
            <w:szCs w:val="24"/>
            <w:lang w:val="en-CA"/>
          </w:rPr>
          <w:t>A</w:t>
        </w:r>
      </w:ins>
      <w:del w:id="1" w:author="Jean-Noel Candau" w:date="2021-12-31T17:37:00Z">
        <w:r w:rsidR="007E28E8" w:rsidRPr="001D0C55" w:rsidDel="009D7015">
          <w:rPr>
            <w:rFonts w:ascii="Times New Roman" w:hAnsi="Times New Roman" w:cs="Times New Roman"/>
            <w:sz w:val="24"/>
            <w:szCs w:val="24"/>
            <w:lang w:val="en-CA"/>
          </w:rPr>
          <w:delText>The ongoing a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nthropogenic climate change </w:t>
      </w:r>
      <w:ins w:id="2" w:author="Jean-Noel Candau" w:date="2021-12-31T17:38:00Z">
        <w:r>
          <w:rPr>
            <w:rFonts w:ascii="Times New Roman" w:hAnsi="Times New Roman" w:cs="Times New Roman"/>
            <w:sz w:val="24"/>
            <w:szCs w:val="24"/>
            <w:lang w:val="en-CA"/>
          </w:rPr>
          <w:t xml:space="preserve">is </w:t>
        </w:r>
      </w:ins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>increasingly affect</w:t>
      </w:r>
      <w:ins w:id="3" w:author="Jean-Noel Candau" w:date="2021-12-31T17:38:00Z">
        <w:r>
          <w:rPr>
            <w:rFonts w:ascii="Times New Roman" w:hAnsi="Times New Roman" w:cs="Times New Roman"/>
            <w:sz w:val="24"/>
            <w:szCs w:val="24"/>
            <w:lang w:val="en-CA"/>
          </w:rPr>
          <w:t>ing</w:t>
        </w:r>
      </w:ins>
      <w:del w:id="4" w:author="Jean-Noel Candau" w:date="2021-12-31T17:38:00Z">
        <w:r w:rsidR="007E28E8" w:rsidRPr="001D0C55" w:rsidDel="009D7015">
          <w:rPr>
            <w:rFonts w:ascii="Times New Roman" w:hAnsi="Times New Roman" w:cs="Times New Roman"/>
            <w:sz w:val="24"/>
            <w:szCs w:val="24"/>
            <w:lang w:val="en-CA"/>
          </w:rPr>
          <w:delText>s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species phenology. </w:t>
      </w:r>
      <w:del w:id="5" w:author="Jean-Noel Candau" w:date="2021-12-31T17:38:00Z">
        <w:r w:rsidR="007E28E8" w:rsidRPr="001D0C55" w:rsidDel="009D7015">
          <w:rPr>
            <w:rFonts w:ascii="Times New Roman" w:hAnsi="Times New Roman" w:cs="Times New Roman"/>
            <w:sz w:val="24"/>
            <w:szCs w:val="24"/>
            <w:lang w:val="en-CA"/>
          </w:rPr>
          <w:delText xml:space="preserve">Especially, the resting period, </w:delText>
        </w:r>
      </w:del>
      <w:ins w:id="6" w:author="Jean-Noel Candau" w:date="2021-12-31T17:38:00Z">
        <w:r>
          <w:rPr>
            <w:rFonts w:ascii="Times New Roman" w:hAnsi="Times New Roman" w:cs="Times New Roman"/>
            <w:sz w:val="24"/>
            <w:szCs w:val="24"/>
            <w:lang w:val="en-CA"/>
          </w:rPr>
          <w:t>W</w:t>
        </w:r>
      </w:ins>
      <w:del w:id="7" w:author="Jean-Noel Candau" w:date="2021-12-31T17:38:00Z">
        <w:r w:rsidR="007E28E8" w:rsidRPr="001D0C55" w:rsidDel="009D7015">
          <w:rPr>
            <w:rFonts w:ascii="Times New Roman" w:hAnsi="Times New Roman" w:cs="Times New Roman"/>
            <w:sz w:val="24"/>
            <w:szCs w:val="24"/>
            <w:lang w:val="en-CA"/>
          </w:rPr>
          <w:delText>w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hen organisms remain inactive during part of the year, </w:t>
      </w:r>
      <w:ins w:id="8" w:author="Jean-Noel Candau" w:date="2021-12-31T17:43:00Z">
        <w:r w:rsidR="00B72EBC">
          <w:rPr>
            <w:rFonts w:ascii="Times New Roman" w:hAnsi="Times New Roman" w:cs="Times New Roman"/>
            <w:sz w:val="24"/>
            <w:szCs w:val="24"/>
            <w:lang w:val="en-CA"/>
          </w:rPr>
          <w:t xml:space="preserve">the phenology of emergence from </w:t>
        </w:r>
      </w:ins>
      <w:ins w:id="9" w:author="Jean-Noel Candau" w:date="2021-12-31T17:38:00Z">
        <w:r w:rsidRPr="001D0C55">
          <w:rPr>
            <w:rFonts w:ascii="Times New Roman" w:hAnsi="Times New Roman" w:cs="Times New Roman"/>
            <w:sz w:val="24"/>
            <w:szCs w:val="24"/>
            <w:lang w:val="en-CA"/>
          </w:rPr>
          <w:t>the resting period</w:t>
        </w:r>
        <w:r w:rsidRPr="001D0C55">
          <w:rPr>
            <w:rFonts w:ascii="Times New Roman" w:hAnsi="Times New Roman" w:cs="Times New Roman"/>
            <w:sz w:val="24"/>
            <w:szCs w:val="24"/>
            <w:lang w:val="en-CA"/>
          </w:rPr>
          <w:t xml:space="preserve"> </w:t>
        </w:r>
      </w:ins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is often driven by temperature. In the case of a consumer and a resource, the synchrony of </w:t>
      </w:r>
      <w:del w:id="10" w:author="Jean-Noel Candau" w:date="2021-12-31T17:44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>the end of their respective resting period</w:delText>
        </w:r>
      </w:del>
      <w:ins w:id="11" w:author="Jean-Noel Candau" w:date="2021-12-31T17:44:00Z">
        <w:r w:rsidR="00B72EBC">
          <w:rPr>
            <w:rFonts w:ascii="Times New Roman" w:hAnsi="Times New Roman" w:cs="Times New Roman"/>
            <w:sz w:val="24"/>
            <w:szCs w:val="24"/>
            <w:lang w:val="en-CA"/>
          </w:rPr>
          <w:t>their respective emergence</w:t>
        </w:r>
      </w:ins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is fundamental </w:t>
      </w:r>
      <w:ins w:id="12" w:author="Jean-Noel Candau" w:date="2021-12-31T17:44:00Z">
        <w:r w:rsidR="00B72EBC">
          <w:rPr>
            <w:rFonts w:ascii="Times New Roman" w:hAnsi="Times New Roman" w:cs="Times New Roman"/>
            <w:sz w:val="24"/>
            <w:szCs w:val="24"/>
            <w:lang w:val="en-CA"/>
          </w:rPr>
          <w:t>to</w:t>
        </w:r>
      </w:ins>
      <w:del w:id="13" w:author="Jean-Noel Candau" w:date="2021-12-31T17:44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>for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the persistence of their interaction. Since species may react differently to the same temperature regime, and </w:t>
      </w:r>
      <w:del w:id="14" w:author="Jean-Noel Candau" w:date="2021-12-31T17:44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 xml:space="preserve">since 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temperature regimes differ across latitude, climate change </w:t>
      </w:r>
      <w:ins w:id="15" w:author="Jean-Noel Candau" w:date="2021-12-31T17:45:00Z">
        <w:r w:rsidR="00B72EBC">
          <w:rPr>
            <w:rFonts w:ascii="Times New Roman" w:hAnsi="Times New Roman" w:cs="Times New Roman"/>
            <w:sz w:val="24"/>
            <w:szCs w:val="24"/>
            <w:lang w:val="en-CA"/>
          </w:rPr>
          <w:t xml:space="preserve">may </w:t>
        </w:r>
      </w:ins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>lead</w:t>
      </w:r>
      <w:del w:id="16" w:author="Jean-Noel Candau" w:date="2021-12-31T17:45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>s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to a shift in species phenology that affect the synchrony/mismatch between consumers and resources. Recent studies </w:t>
      </w:r>
      <w:ins w:id="17" w:author="Jean-Noel Candau" w:date="2021-12-31T17:45:00Z">
        <w:r w:rsidR="00B72EBC">
          <w:rPr>
            <w:rFonts w:ascii="Times New Roman" w:hAnsi="Times New Roman" w:cs="Times New Roman"/>
            <w:sz w:val="24"/>
            <w:szCs w:val="24"/>
            <w:lang w:val="en-CA"/>
          </w:rPr>
          <w:t xml:space="preserve">have </w:t>
        </w:r>
      </w:ins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pointed </w:t>
      </w:r>
      <w:del w:id="18" w:author="Jean-Noel Candau" w:date="2021-12-31T17:45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>out a</w:delText>
        </w:r>
      </w:del>
      <w:ins w:id="19" w:author="Jean-Noel Candau" w:date="2021-12-31T17:45:00Z">
        <w:r w:rsidR="00B72EBC">
          <w:rPr>
            <w:rFonts w:ascii="Times New Roman" w:hAnsi="Times New Roman" w:cs="Times New Roman"/>
            <w:sz w:val="24"/>
            <w:szCs w:val="24"/>
            <w:lang w:val="en-CA"/>
          </w:rPr>
          <w:t>to</w:t>
        </w:r>
      </w:ins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significant </w:t>
      </w:r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shift</w:t>
      </w:r>
      <w:ins w:id="20" w:author="Jean-Noel Candau" w:date="2021-12-31T17:45:00Z">
        <w:r w:rsidR="00B72EBC"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CA" w:eastAsia="en-CA"/>
          </w:rPr>
          <w:t>s</w:t>
        </w:r>
      </w:ins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in species phenology in recent decades </w:t>
      </w:r>
      <w:bookmarkStart w:id="21" w:name="__Fieldmark__160_3903614438"/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(Post et al. 2001; Parmesan and </w:t>
      </w:r>
      <w:proofErr w:type="spellStart"/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Yohe</w:t>
      </w:r>
      <w:proofErr w:type="spellEnd"/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2003)</w:t>
      </w:r>
      <w:bookmarkEnd w:id="21"/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particularly the timing of spring events at mid-high latitudes </w:t>
      </w:r>
      <w:bookmarkStart w:id="22" w:name="__Fieldmark__184_3903614438"/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(Parmesan 2006; Cohen et al. 2018)</w:t>
      </w:r>
      <w:bookmarkStart w:id="23" w:name="__Fieldmark__206_3903614438"/>
      <w:bookmarkStart w:id="24" w:name="__Fieldmark__124_2495178454"/>
      <w:bookmarkStart w:id="25" w:name="__Fieldmark__127_942872385"/>
      <w:bookmarkEnd w:id="22"/>
      <w:bookmarkEnd w:id="23"/>
      <w:bookmarkEnd w:id="24"/>
      <w:bookmarkEnd w:id="25"/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, </w:t>
      </w:r>
      <w:r w:rsidR="002B1C40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and more importantly</w:t>
      </w:r>
      <w:r w:rsidR="007E28E8" w:rsidRPr="001D0C5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 significant </w:t>
      </w:r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>changes in phenological synchrony between species (see Kharouba et al. 2018)</w:t>
      </w:r>
      <w:r w:rsidR="002B1C40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B1C40">
        <w:rPr>
          <w:rFonts w:ascii="Times New Roman" w:hAnsi="Times New Roman" w:cs="Times New Roman"/>
          <w:sz w:val="24"/>
          <w:szCs w:val="24"/>
          <w:lang w:val="en-CA"/>
        </w:rPr>
        <w:t>However, these</w:t>
      </w:r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 observed patterns are difficult to explain mechanistically. In this study, we propose a general theoretical model that determines the duration of the resting period according to temperature, and its effects on synchrony </w:t>
      </w:r>
      <w:del w:id="26" w:author="Jean-Noel Candau" w:date="2021-12-31T17:46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 xml:space="preserve">or mismatch 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between phenological stages of two interacting species. We then illustrate our approach using the spruce budworm – balsam fir system in Eastern Canada (a major defoliator of the boreal forest) as a case study. The </w:t>
      </w:r>
      <w:del w:id="27" w:author="Jean-Noel Candau" w:date="2021-12-31T17:47:00Z">
        <w:r w:rsidR="007E28E8" w:rsidRPr="001D0C55" w:rsidDel="00B72EBC">
          <w:rPr>
            <w:rFonts w:ascii="Times New Roman" w:hAnsi="Times New Roman" w:cs="Times New Roman"/>
            <w:sz w:val="24"/>
            <w:szCs w:val="24"/>
            <w:lang w:val="en-CA"/>
          </w:rPr>
          <w:delText xml:space="preserve">main </w:delText>
        </w:r>
      </w:del>
      <w:r w:rsidR="007E28E8" w:rsidRPr="001D0C55">
        <w:rPr>
          <w:rFonts w:ascii="Times New Roman" w:hAnsi="Times New Roman" w:cs="Times New Roman"/>
          <w:sz w:val="24"/>
          <w:szCs w:val="24"/>
          <w:lang w:val="en-CA"/>
        </w:rPr>
        <w:t xml:space="preserve">model leads to general conclusions on species synchrony/mismatch under climate change. It can be parameterized for a large number of species showing a resting period in their life cycle. The model provides a mechanistic understanding of the effects of a change in temperature regime on the phenological mismatch between species. Hence, this study provides a novel approach to explain temporal patterns (i.e., species emergence date from their resting period) and spatial patterns (i.e., species phenology across latitudes). </w:t>
      </w:r>
      <w:r w:rsidR="004D5311">
        <w:rPr>
          <w:rFonts w:ascii="Times New Roman" w:hAnsi="Times New Roman" w:cs="Times New Roman"/>
          <w:sz w:val="24"/>
          <w:szCs w:val="24"/>
          <w:lang w:val="en-CA"/>
        </w:rPr>
        <w:t xml:space="preserve">We believe that it would be of great interest for the journal </w:t>
      </w:r>
      <w:proofErr w:type="spellStart"/>
      <w:r w:rsidR="004D5311" w:rsidRPr="004D5311">
        <w:rPr>
          <w:rFonts w:ascii="Times New Roman" w:hAnsi="Times New Roman" w:cs="Times New Roman"/>
          <w:i/>
          <w:iCs/>
          <w:sz w:val="24"/>
          <w:szCs w:val="24"/>
          <w:lang w:val="en-CA"/>
        </w:rPr>
        <w:t>Ecography</w:t>
      </w:r>
      <w:proofErr w:type="spellEnd"/>
      <w:r w:rsidR="004D5311">
        <w:rPr>
          <w:rFonts w:ascii="Times New Roman" w:hAnsi="Times New Roman" w:cs="Times New Roman"/>
          <w:sz w:val="24"/>
          <w:szCs w:val="24"/>
          <w:lang w:val="en-CA"/>
        </w:rPr>
        <w:t>.</w:t>
      </w:r>
    </w:p>
    <w:sectPr w:rsidR="003C5B6A" w:rsidRPr="00436C59" w:rsidSect="007E28E8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-Noel Candau">
    <w15:presenceInfo w15:providerId="Windows Live" w15:userId="9b9ab2f04c495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E8"/>
    <w:rsid w:val="001D0C55"/>
    <w:rsid w:val="002B1C40"/>
    <w:rsid w:val="003C5B6A"/>
    <w:rsid w:val="00436C59"/>
    <w:rsid w:val="004D5311"/>
    <w:rsid w:val="00720AF2"/>
    <w:rsid w:val="007E28E8"/>
    <w:rsid w:val="009D7015"/>
    <w:rsid w:val="00B454DB"/>
    <w:rsid w:val="00B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B9E2"/>
  <w15:chartTrackingRefBased/>
  <w15:docId w15:val="{63F2889F-8241-4318-B0BE-EE07CC64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D7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Portalier Sebastien</dc:creator>
  <cp:keywords/>
  <dc:description/>
  <cp:lastModifiedBy>Jean-Noel Candau</cp:lastModifiedBy>
  <cp:revision>2</cp:revision>
  <dcterms:created xsi:type="dcterms:W3CDTF">2021-12-31T16:47:00Z</dcterms:created>
  <dcterms:modified xsi:type="dcterms:W3CDTF">2021-12-31T16:47:00Z</dcterms:modified>
</cp:coreProperties>
</file>