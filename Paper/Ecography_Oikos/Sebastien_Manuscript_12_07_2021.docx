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proofErr w:type="spellStart"/>
      <w:r w:rsidRPr="007B5CA4">
        <w:rPr>
          <w:rFonts w:ascii="Times New Roman" w:eastAsia="Times New Roman" w:hAnsi="Times New Roman" w:cs="Times New Roman"/>
          <w:b/>
          <w:bCs/>
          <w:color w:val="000000"/>
          <w:sz w:val="28"/>
          <w:szCs w:val="28"/>
          <w:lang w:val="fr-CA" w:eastAsia="en-CA"/>
        </w:rPr>
        <w:t>Authors</w:t>
      </w:r>
      <w:proofErr w:type="spellEnd"/>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Candau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725AB3FC" w14:textId="656234A0"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Natural Resources Canada, Canadian Forest Service, Great Lake</w:t>
      </w:r>
      <w:r w:rsidR="00F84BC9">
        <w:rPr>
          <w:rFonts w:ascii="Times New Roman" w:eastAsia="Times New Roman" w:hAnsi="Times New Roman" w:cs="Times New Roman"/>
          <w:color w:val="000000"/>
          <w:sz w:val="24"/>
          <w:szCs w:val="24"/>
          <w:lang w:eastAsia="en-CA"/>
        </w:rPr>
        <w:t>s</w:t>
      </w:r>
      <w:r w:rsidRPr="00991E1A">
        <w:rPr>
          <w:rFonts w:ascii="Times New Roman" w:eastAsia="Times New Roman" w:hAnsi="Times New Roman" w:cs="Times New Roman"/>
          <w:color w:val="000000"/>
          <w:sz w:val="24"/>
          <w:szCs w:val="24"/>
          <w:lang w:eastAsia="en-CA"/>
        </w:rPr>
        <w:t xml:space="preserv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B8F2FB0" w14:textId="29ABE72C" w:rsidR="00D10E0F" w:rsidRDefault="00991E1A" w:rsidP="00D63030">
      <w:pPr>
        <w:pStyle w:val="Titre5"/>
        <w:spacing w:line="480" w:lineRule="auto"/>
        <w:rPr>
          <w:ins w:id="0" w:author="Portalier Sebastien" w:date="2021-12-07T21:32:00Z"/>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xml:space="preserve">: </w:t>
      </w:r>
      <w:ins w:id="1" w:author="Portalier Sebastien" w:date="2021-12-07T21:32:00Z">
        <w:r w:rsidR="00D10E0F">
          <w:rPr>
            <w:rFonts w:ascii="Times New Roman" w:eastAsia="Times New Roman" w:hAnsi="Times New Roman" w:cs="Times New Roman"/>
            <w:color w:val="000000"/>
            <w:sz w:val="24"/>
            <w:szCs w:val="24"/>
            <w:lang w:eastAsia="en-CA"/>
          </w:rPr>
          <w:fldChar w:fldCharType="begin"/>
        </w:r>
        <w:r w:rsidR="00D10E0F">
          <w:rPr>
            <w:rFonts w:ascii="Times New Roman" w:eastAsia="Times New Roman" w:hAnsi="Times New Roman" w:cs="Times New Roman"/>
            <w:color w:val="000000"/>
            <w:sz w:val="24"/>
            <w:szCs w:val="24"/>
            <w:lang w:eastAsia="en-CA"/>
          </w:rPr>
          <w:instrText xml:space="preserve"> HYPERLINK "mailto:</w:instrText>
        </w:r>
      </w:ins>
      <w:r w:rsidR="00D10E0F" w:rsidRPr="00991E1A">
        <w:rPr>
          <w:rFonts w:ascii="Times New Roman" w:eastAsia="Times New Roman" w:hAnsi="Times New Roman" w:cs="Times New Roman"/>
          <w:color w:val="000000"/>
          <w:sz w:val="24"/>
          <w:szCs w:val="24"/>
          <w:lang w:eastAsia="en-CA"/>
        </w:rPr>
        <w:instrText>sportali@uottawa.ca</w:instrText>
      </w:r>
      <w:ins w:id="2" w:author="Portalier Sebastien" w:date="2021-12-07T21:32:00Z">
        <w:r w:rsidR="00D10E0F">
          <w:rPr>
            <w:rFonts w:ascii="Times New Roman" w:eastAsia="Times New Roman" w:hAnsi="Times New Roman" w:cs="Times New Roman"/>
            <w:color w:val="000000"/>
            <w:sz w:val="24"/>
            <w:szCs w:val="24"/>
            <w:lang w:eastAsia="en-CA"/>
          </w:rPr>
          <w:instrText xml:space="preserve">" </w:instrText>
        </w:r>
        <w:r w:rsidR="00D10E0F">
          <w:rPr>
            <w:rFonts w:ascii="Times New Roman" w:eastAsia="Times New Roman" w:hAnsi="Times New Roman" w:cs="Times New Roman"/>
            <w:color w:val="000000"/>
            <w:sz w:val="24"/>
            <w:szCs w:val="24"/>
            <w:lang w:eastAsia="en-CA"/>
          </w:rPr>
          <w:fldChar w:fldCharType="separate"/>
        </w:r>
      </w:ins>
      <w:r w:rsidR="00D10E0F" w:rsidRPr="001C4B90">
        <w:rPr>
          <w:rStyle w:val="Lienhypertexte"/>
          <w:rFonts w:ascii="Times New Roman" w:eastAsia="Times New Roman" w:hAnsi="Times New Roman" w:cs="Times New Roman"/>
          <w:sz w:val="24"/>
          <w:szCs w:val="24"/>
          <w:lang w:eastAsia="en-CA"/>
        </w:rPr>
        <w:t>sportali@uottawa.ca</w:t>
      </w:r>
      <w:ins w:id="3" w:author="Portalier Sebastien" w:date="2021-12-07T21:32:00Z">
        <w:r w:rsidR="00D10E0F">
          <w:rPr>
            <w:rFonts w:ascii="Times New Roman" w:eastAsia="Times New Roman" w:hAnsi="Times New Roman" w:cs="Times New Roman"/>
            <w:color w:val="000000"/>
            <w:sz w:val="24"/>
            <w:szCs w:val="24"/>
            <w:lang w:eastAsia="en-CA"/>
          </w:rPr>
          <w:fldChar w:fldCharType="end"/>
        </w:r>
      </w:ins>
    </w:p>
    <w:p w14:paraId="2368E182" w14:textId="77777777" w:rsidR="00D10E0F" w:rsidRDefault="00D10E0F" w:rsidP="00D63030">
      <w:pPr>
        <w:pStyle w:val="Titre5"/>
        <w:spacing w:line="480" w:lineRule="auto"/>
        <w:rPr>
          <w:ins w:id="4" w:author="Portalier Sebastien" w:date="2021-12-07T21:32:00Z"/>
          <w:rFonts w:ascii="Times New Roman" w:eastAsia="Times New Roman" w:hAnsi="Times New Roman" w:cs="Times New Roman"/>
          <w:color w:val="000000"/>
          <w:sz w:val="24"/>
          <w:szCs w:val="24"/>
          <w:lang w:eastAsia="en-CA"/>
        </w:rPr>
      </w:pPr>
    </w:p>
    <w:p w14:paraId="4AC1135A" w14:textId="76EA4908" w:rsidR="00D10E0F" w:rsidRPr="00D10E0F" w:rsidRDefault="00D10E0F" w:rsidP="00D63030">
      <w:pPr>
        <w:pStyle w:val="Titre5"/>
        <w:spacing w:line="480" w:lineRule="auto"/>
        <w:rPr>
          <w:rFonts w:ascii="Times New Roman" w:eastAsia="Times New Roman" w:hAnsi="Times New Roman" w:cs="Times New Roman"/>
          <w:color w:val="000000"/>
          <w:sz w:val="24"/>
          <w:szCs w:val="24"/>
          <w:lang w:eastAsia="en-CA"/>
        </w:rPr>
      </w:pPr>
      <w:ins w:id="5" w:author="Portalier Sebastien" w:date="2021-12-07T21:36:00Z">
        <w:r>
          <w:rPr>
            <w:rFonts w:ascii="Times New Roman" w:eastAsia="Times New Roman" w:hAnsi="Times New Roman" w:cs="Times New Roman"/>
            <w:color w:val="000000"/>
            <w:sz w:val="24"/>
            <w:szCs w:val="24"/>
            <w:lang w:eastAsia="en-CA"/>
          </w:rPr>
          <w:t>Word count</w:t>
        </w:r>
      </w:ins>
      <w:ins w:id="6" w:author="Portalier Sebastien" w:date="2021-12-07T21:32:00Z">
        <w:r w:rsidRPr="00D10E0F">
          <w:rPr>
            <w:rFonts w:ascii="Times New Roman" w:eastAsia="Times New Roman" w:hAnsi="Times New Roman" w:cs="Times New Roman"/>
            <w:color w:val="000000"/>
            <w:sz w:val="24"/>
            <w:szCs w:val="24"/>
            <w:lang w:eastAsia="en-CA"/>
          </w:rPr>
          <w:t>:</w:t>
        </w:r>
      </w:ins>
      <w:ins w:id="7" w:author="Portalier Sebastien" w:date="2021-12-07T21:36:00Z">
        <w:r>
          <w:rPr>
            <w:rFonts w:ascii="Times New Roman" w:eastAsia="Times New Roman" w:hAnsi="Times New Roman" w:cs="Times New Roman"/>
            <w:color w:val="000000"/>
            <w:sz w:val="24"/>
            <w:szCs w:val="24"/>
            <w:lang w:eastAsia="en-CA"/>
          </w:rPr>
          <w:t xml:space="preserve"> 5</w:t>
        </w:r>
      </w:ins>
      <w:ins w:id="8" w:author="Portalier Sebastien" w:date="2021-12-07T22:10:00Z">
        <w:r w:rsidR="00990A02">
          <w:rPr>
            <w:rFonts w:ascii="Times New Roman" w:eastAsia="Times New Roman" w:hAnsi="Times New Roman" w:cs="Times New Roman"/>
            <w:color w:val="000000"/>
            <w:sz w:val="24"/>
            <w:szCs w:val="24"/>
            <w:lang w:eastAsia="en-CA"/>
          </w:rPr>
          <w:t>573</w:t>
        </w:r>
      </w:ins>
      <w:ins w:id="9" w:author="Portalier Sebastien" w:date="2021-12-07T21:36:00Z">
        <w:r>
          <w:rPr>
            <w:rFonts w:ascii="Times New Roman" w:eastAsia="Times New Roman" w:hAnsi="Times New Roman" w:cs="Times New Roman"/>
            <w:color w:val="000000"/>
            <w:sz w:val="24"/>
            <w:szCs w:val="24"/>
            <w:lang w:eastAsia="en-CA"/>
          </w:rPr>
          <w:t xml:space="preserve"> words</w:t>
        </w:r>
      </w:ins>
    </w:p>
    <w:p w14:paraId="54FF669B" w14:textId="620CD716" w:rsidR="00D10E0F" w:rsidRDefault="00D10E0F" w:rsidP="00D10E0F">
      <w:pPr>
        <w:rPr>
          <w:ins w:id="10" w:author="Portalier Sebastien" w:date="2021-12-07T21:34:00Z"/>
          <w:rFonts w:ascii="Times New Roman" w:hAnsi="Times New Roman" w:cs="Times New Roman"/>
          <w:sz w:val="24"/>
          <w:szCs w:val="24"/>
          <w:lang w:eastAsia="en-CA"/>
        </w:rPr>
      </w:pPr>
      <w:ins w:id="11" w:author="Portalier Sebastien" w:date="2021-12-07T21:33:00Z">
        <w:r w:rsidRPr="00D10E0F">
          <w:rPr>
            <w:rFonts w:ascii="Times New Roman" w:hAnsi="Times New Roman" w:cs="Times New Roman"/>
            <w:sz w:val="24"/>
            <w:szCs w:val="24"/>
            <w:lang w:eastAsia="en-CA"/>
          </w:rPr>
          <w:t>Introduction</w:t>
        </w:r>
        <w:r>
          <w:rPr>
            <w:rFonts w:ascii="Times New Roman" w:hAnsi="Times New Roman" w:cs="Times New Roman"/>
            <w:sz w:val="24"/>
            <w:szCs w:val="24"/>
            <w:lang w:eastAsia="en-CA"/>
          </w:rPr>
          <w:t xml:space="preserve">: </w:t>
        </w:r>
      </w:ins>
      <w:ins w:id="12" w:author="Portalier Sebastien" w:date="2021-12-07T21:34:00Z">
        <w:r>
          <w:rPr>
            <w:rFonts w:ascii="Times New Roman" w:hAnsi="Times New Roman" w:cs="Times New Roman"/>
            <w:sz w:val="24"/>
            <w:szCs w:val="24"/>
            <w:lang w:eastAsia="en-CA"/>
          </w:rPr>
          <w:t>1043 words</w:t>
        </w:r>
      </w:ins>
    </w:p>
    <w:p w14:paraId="21A44481" w14:textId="7BAFC9A9" w:rsidR="00D10E0F" w:rsidRDefault="00D10E0F" w:rsidP="00D10E0F">
      <w:pPr>
        <w:rPr>
          <w:ins w:id="13" w:author="Portalier Sebastien" w:date="2021-12-07T21:34:00Z"/>
          <w:rFonts w:ascii="Times New Roman" w:hAnsi="Times New Roman" w:cs="Times New Roman"/>
          <w:sz w:val="24"/>
          <w:szCs w:val="24"/>
          <w:lang w:eastAsia="en-CA"/>
        </w:rPr>
      </w:pPr>
      <w:ins w:id="14" w:author="Portalier Sebastien" w:date="2021-12-07T21:34:00Z">
        <w:r>
          <w:rPr>
            <w:rFonts w:ascii="Times New Roman" w:hAnsi="Times New Roman" w:cs="Times New Roman"/>
            <w:sz w:val="24"/>
            <w:szCs w:val="24"/>
            <w:lang w:eastAsia="en-CA"/>
          </w:rPr>
          <w:t xml:space="preserve">The general model: </w:t>
        </w:r>
      </w:ins>
      <w:ins w:id="15" w:author="Portalier Sebastien" w:date="2021-12-07T21:35:00Z">
        <w:r>
          <w:rPr>
            <w:rFonts w:ascii="Times New Roman" w:hAnsi="Times New Roman" w:cs="Times New Roman"/>
            <w:sz w:val="24"/>
            <w:szCs w:val="24"/>
            <w:lang w:eastAsia="en-CA"/>
          </w:rPr>
          <w:t>1643 words</w:t>
        </w:r>
      </w:ins>
      <w:ins w:id="16" w:author="Portalier Sebastien" w:date="2021-12-14T01:20:00Z">
        <w:r w:rsidR="004A158E">
          <w:rPr>
            <w:rFonts w:ascii="Times New Roman" w:hAnsi="Times New Roman" w:cs="Times New Roman"/>
            <w:sz w:val="24"/>
            <w:szCs w:val="24"/>
            <w:lang w:eastAsia="en-CA"/>
          </w:rPr>
          <w:t xml:space="preserve"> </w:t>
        </w:r>
      </w:ins>
      <w:ins w:id="17" w:author="Portalier Sebastien" w:date="2021-12-14T01:21:00Z">
        <w:r w:rsidR="004A158E">
          <w:rPr>
            <w:rFonts w:ascii="Times New Roman" w:hAnsi="Times New Roman" w:cs="Times New Roman"/>
            <w:sz w:val="24"/>
            <w:szCs w:val="24"/>
            <w:lang w:eastAsia="en-CA"/>
          </w:rPr>
          <w:t>1327 words</w:t>
        </w:r>
      </w:ins>
    </w:p>
    <w:p w14:paraId="59AF9D51" w14:textId="185AB27C" w:rsidR="00D10E0F" w:rsidRDefault="00D10E0F" w:rsidP="00D10E0F">
      <w:pPr>
        <w:rPr>
          <w:ins w:id="18" w:author="Portalier Sebastien" w:date="2021-12-07T21:34:00Z"/>
          <w:rFonts w:ascii="Times New Roman" w:hAnsi="Times New Roman" w:cs="Times New Roman"/>
          <w:sz w:val="24"/>
          <w:szCs w:val="24"/>
          <w:lang w:eastAsia="en-CA"/>
        </w:rPr>
      </w:pPr>
      <w:ins w:id="19" w:author="Portalier Sebastien" w:date="2021-12-07T21:34:00Z">
        <w:r>
          <w:rPr>
            <w:rFonts w:ascii="Times New Roman" w:hAnsi="Times New Roman" w:cs="Times New Roman"/>
            <w:sz w:val="24"/>
            <w:szCs w:val="24"/>
            <w:lang w:eastAsia="en-CA"/>
          </w:rPr>
          <w:t>The case study:</w:t>
        </w:r>
      </w:ins>
      <w:ins w:id="20" w:author="Portalier Sebastien" w:date="2021-12-07T21:35:00Z">
        <w:r>
          <w:rPr>
            <w:rFonts w:ascii="Times New Roman" w:hAnsi="Times New Roman" w:cs="Times New Roman"/>
            <w:sz w:val="24"/>
            <w:szCs w:val="24"/>
            <w:lang w:eastAsia="en-CA"/>
          </w:rPr>
          <w:t xml:space="preserve"> 13</w:t>
        </w:r>
      </w:ins>
      <w:ins w:id="21" w:author="Portalier Sebastien" w:date="2021-12-07T22:11:00Z">
        <w:r w:rsidR="00990A02">
          <w:rPr>
            <w:rFonts w:ascii="Times New Roman" w:hAnsi="Times New Roman" w:cs="Times New Roman"/>
            <w:sz w:val="24"/>
            <w:szCs w:val="24"/>
            <w:lang w:eastAsia="en-CA"/>
          </w:rPr>
          <w:t>46</w:t>
        </w:r>
      </w:ins>
      <w:ins w:id="22" w:author="Portalier Sebastien" w:date="2021-12-07T21:35:00Z">
        <w:r>
          <w:rPr>
            <w:rFonts w:ascii="Times New Roman" w:hAnsi="Times New Roman" w:cs="Times New Roman"/>
            <w:sz w:val="24"/>
            <w:szCs w:val="24"/>
            <w:lang w:eastAsia="en-CA"/>
          </w:rPr>
          <w:t xml:space="preserve"> words</w:t>
        </w:r>
      </w:ins>
    </w:p>
    <w:p w14:paraId="797FD22E" w14:textId="6105254E" w:rsidR="00D10E0F" w:rsidRPr="00D10E0F" w:rsidRDefault="00D10E0F" w:rsidP="00D10E0F">
      <w:pPr>
        <w:rPr>
          <w:ins w:id="23" w:author="Portalier Sebastien" w:date="2021-12-07T21:32:00Z"/>
          <w:rFonts w:ascii="Times New Roman" w:hAnsi="Times New Roman" w:cs="Times New Roman"/>
          <w:sz w:val="24"/>
          <w:szCs w:val="24"/>
          <w:lang w:eastAsia="en-CA"/>
        </w:rPr>
      </w:pPr>
      <w:ins w:id="24" w:author="Portalier Sebastien" w:date="2021-12-07T21:34:00Z">
        <w:r>
          <w:rPr>
            <w:rFonts w:ascii="Times New Roman" w:hAnsi="Times New Roman" w:cs="Times New Roman"/>
            <w:sz w:val="24"/>
            <w:szCs w:val="24"/>
            <w:lang w:eastAsia="en-CA"/>
          </w:rPr>
          <w:t>Discussion:</w:t>
        </w:r>
      </w:ins>
      <w:ins w:id="25" w:author="Portalier Sebastien" w:date="2021-12-07T21:35:00Z">
        <w:r>
          <w:rPr>
            <w:rFonts w:ascii="Times New Roman" w:hAnsi="Times New Roman" w:cs="Times New Roman"/>
            <w:sz w:val="24"/>
            <w:szCs w:val="24"/>
            <w:lang w:eastAsia="en-CA"/>
          </w:rPr>
          <w:t xml:space="preserve"> 1</w:t>
        </w:r>
      </w:ins>
      <w:ins w:id="26" w:author="Portalier Sebastien" w:date="2021-12-07T22:13:00Z">
        <w:r w:rsidR="00990A02">
          <w:rPr>
            <w:rFonts w:ascii="Times New Roman" w:hAnsi="Times New Roman" w:cs="Times New Roman"/>
            <w:sz w:val="24"/>
            <w:szCs w:val="24"/>
            <w:lang w:eastAsia="en-CA"/>
          </w:rPr>
          <w:t>538</w:t>
        </w:r>
      </w:ins>
      <w:ins w:id="27" w:author="Portalier Sebastien" w:date="2021-12-07T21:35:00Z">
        <w:r>
          <w:rPr>
            <w:rFonts w:ascii="Times New Roman" w:hAnsi="Times New Roman" w:cs="Times New Roman"/>
            <w:sz w:val="24"/>
            <w:szCs w:val="24"/>
            <w:lang w:eastAsia="en-CA"/>
          </w:rPr>
          <w:t xml:space="preserve"> words</w:t>
        </w:r>
      </w:ins>
      <w:ins w:id="28" w:author="Portalier Sebastien" w:date="2021-12-07T22:14:00Z">
        <w:r w:rsidR="00497E75">
          <w:rPr>
            <w:rFonts w:ascii="Times New Roman" w:hAnsi="Times New Roman" w:cs="Times New Roman"/>
            <w:sz w:val="24"/>
            <w:szCs w:val="24"/>
            <w:lang w:eastAsia="en-CA"/>
          </w:rPr>
          <w:t xml:space="preserve"> (214 additional words can be </w:t>
        </w:r>
      </w:ins>
      <w:ins w:id="29" w:author="Portalier Sebastien" w:date="2021-12-07T22:15:00Z">
        <w:r w:rsidR="00497E75">
          <w:rPr>
            <w:rFonts w:ascii="Times New Roman" w:hAnsi="Times New Roman" w:cs="Times New Roman"/>
            <w:sz w:val="24"/>
            <w:szCs w:val="24"/>
            <w:lang w:eastAsia="en-CA"/>
          </w:rPr>
          <w:t>removed, see my comments)</w:t>
        </w:r>
      </w:ins>
      <w:ins w:id="30" w:author="Portalier Sebastien" w:date="2021-12-07T22:14:00Z">
        <w:r w:rsidR="00497E75">
          <w:rPr>
            <w:rFonts w:ascii="Times New Roman" w:hAnsi="Times New Roman" w:cs="Times New Roman"/>
            <w:sz w:val="24"/>
            <w:szCs w:val="24"/>
            <w:lang w:eastAsia="en-CA"/>
          </w:rPr>
          <w:t xml:space="preserve"> </w:t>
        </w:r>
      </w:ins>
    </w:p>
    <w:p w14:paraId="1E065A50" w14:textId="36B14C18" w:rsidR="00991E1A" w:rsidRPr="00D10E0F"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10E0F">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08EDB7C4"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31" w:name="__Fieldmark__25_942872385"/>
      <w:bookmarkStart w:id="32" w:name="__Fieldmark__10_3903614438"/>
      <w:bookmarkStart w:id="33" w:name="__Fieldmark__10_2495178454"/>
      <w:bookmarkEnd w:id="31"/>
      <w:bookmarkEnd w:id="32"/>
      <w:bookmarkEnd w:id="33"/>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4" w:name="__Fieldmark__31_942872385"/>
      <w:bookmarkStart w:id="35" w:name="__Fieldmark__32_3903614438"/>
      <w:bookmarkStart w:id="36" w:name="__Fieldmark__17_2495178454"/>
      <w:bookmarkEnd w:id="34"/>
      <w:bookmarkEnd w:id="35"/>
      <w:bookmarkEnd w:id="36"/>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et al., 2009</w:t>
      </w:r>
      <w:bookmarkStart w:id="37" w:name="__Fieldmark__24_2495178454"/>
      <w:bookmarkStart w:id="38" w:name="__Fieldmark__43_3903614438"/>
      <w:bookmarkStart w:id="39" w:name="__Fieldmark__36_942872385"/>
      <w:bookmarkEnd w:id="37"/>
      <w:bookmarkEnd w:id="38"/>
      <w:bookmarkEnd w:id="39"/>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40" w:name="__Fieldmark__31_2495178454"/>
      <w:bookmarkStart w:id="41" w:name="__Fieldmark__41_942872385"/>
      <w:bookmarkStart w:id="42" w:name="__Fieldmark__54_3903614438"/>
      <w:bookmarkEnd w:id="40"/>
      <w:bookmarkEnd w:id="41"/>
      <w:bookmarkEnd w:id="42"/>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43" w:name="__Fieldmark__67_3903614438"/>
      <w:r>
        <w:rPr>
          <w:rFonts w:ascii="Times New Roman" w:eastAsia="Times New Roman" w:hAnsi="Times New Roman" w:cs="Times New Roman"/>
          <w:color w:val="000000"/>
          <w:sz w:val="24"/>
          <w:szCs w:val="24"/>
          <w:lang w:eastAsia="en-CA"/>
        </w:rPr>
        <w:t>S</w:t>
      </w:r>
      <w:bookmarkStart w:id="44" w:name="__Fieldmark__40_2495178454"/>
      <w:r>
        <w:rPr>
          <w:rFonts w:ascii="Times New Roman" w:eastAsia="Times New Roman" w:hAnsi="Times New Roman" w:cs="Times New Roman"/>
          <w:color w:val="000000"/>
          <w:sz w:val="24"/>
          <w:szCs w:val="24"/>
          <w:lang w:eastAsia="en-CA"/>
        </w:rPr>
        <w:t>i</w:t>
      </w:r>
      <w:bookmarkStart w:id="45" w:name="__Fieldmark__50_942872385"/>
      <w:r>
        <w:rPr>
          <w:rFonts w:ascii="Times New Roman" w:eastAsia="Times New Roman" w:hAnsi="Times New Roman" w:cs="Times New Roman"/>
          <w:color w:val="000000"/>
          <w:sz w:val="24"/>
          <w:szCs w:val="24"/>
          <w:lang w:eastAsia="en-CA"/>
        </w:rPr>
        <w:t>nger &amp; Parmesan, 2020</w:t>
      </w:r>
      <w:bookmarkEnd w:id="43"/>
      <w:bookmarkEnd w:id="44"/>
      <w:bookmarkEnd w:id="45"/>
      <w:r>
        <w:rPr>
          <w:rFonts w:ascii="Times New Roman" w:eastAsia="Times New Roman" w:hAnsi="Times New Roman" w:cs="Times New Roman"/>
          <w:color w:val="000000"/>
          <w:sz w:val="24"/>
          <w:szCs w:val="24"/>
          <w:lang w:eastAsia="en-CA"/>
        </w:rPr>
        <w:t xml:space="preserve">’s response to </w:t>
      </w:r>
      <w:bookmarkStart w:id="46" w:name="__Fieldmark__84_3903614438"/>
      <w:r>
        <w:rPr>
          <w:rFonts w:ascii="Times New Roman" w:eastAsia="Times New Roman" w:hAnsi="Times New Roman" w:cs="Times New Roman"/>
          <w:color w:val="000000"/>
          <w:sz w:val="24"/>
          <w:szCs w:val="24"/>
          <w:lang w:eastAsia="en-CA"/>
        </w:rPr>
        <w:t>K</w:t>
      </w:r>
      <w:bookmarkStart w:id="47" w:name="__Fieldmark__47_2495178454"/>
      <w:r>
        <w:rPr>
          <w:rFonts w:ascii="Times New Roman" w:eastAsia="Times New Roman" w:hAnsi="Times New Roman" w:cs="Times New Roman"/>
          <w:color w:val="000000"/>
          <w:sz w:val="24"/>
          <w:szCs w:val="24"/>
          <w:lang w:eastAsia="en-CA"/>
        </w:rPr>
        <w:t>h</w:t>
      </w:r>
      <w:bookmarkStart w:id="48" w:name="__Fieldmark__55_942872385"/>
      <w:r>
        <w:rPr>
          <w:rFonts w:ascii="Times New Roman" w:eastAsia="Times New Roman" w:hAnsi="Times New Roman" w:cs="Times New Roman"/>
          <w:color w:val="000000"/>
          <w:sz w:val="24"/>
          <w:szCs w:val="24"/>
          <w:lang w:eastAsia="en-CA"/>
        </w:rPr>
        <w:t xml:space="preserve">arouba &amp; </w:t>
      </w:r>
      <w:proofErr w:type="spellStart"/>
      <w:r>
        <w:rPr>
          <w:rFonts w:ascii="Times New Roman" w:eastAsia="Times New Roman" w:hAnsi="Times New Roman" w:cs="Times New Roman"/>
          <w:color w:val="000000"/>
          <w:sz w:val="24"/>
          <w:szCs w:val="24"/>
          <w:lang w:eastAsia="en-CA"/>
        </w:rPr>
        <w:t>Wolkovich</w:t>
      </w:r>
      <w:proofErr w:type="spellEnd"/>
      <w:r>
        <w:rPr>
          <w:rFonts w:ascii="Times New Roman" w:eastAsia="Times New Roman" w:hAnsi="Times New Roman" w:cs="Times New Roman"/>
          <w:color w:val="000000"/>
          <w:sz w:val="24"/>
          <w:szCs w:val="24"/>
          <w:lang w:eastAsia="en-CA"/>
        </w:rPr>
        <w:t>, 2020)</w:t>
      </w:r>
      <w:bookmarkEnd w:id="46"/>
      <w:bookmarkEnd w:id="47"/>
      <w:bookmarkEnd w:id="48"/>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49" w:name="__Fieldmark__95_3903614438"/>
      <w:r>
        <w:rPr>
          <w:rFonts w:ascii="Times New Roman" w:eastAsia="Times New Roman" w:hAnsi="Times New Roman" w:cs="Times New Roman"/>
          <w:color w:val="000000"/>
          <w:sz w:val="24"/>
          <w:szCs w:val="24"/>
          <w:lang w:eastAsia="en-CA"/>
        </w:rPr>
        <w:t>(</w:t>
      </w:r>
      <w:bookmarkStart w:id="50" w:name="__Fieldmark__54_2495178454"/>
      <w:r>
        <w:rPr>
          <w:rFonts w:ascii="Times New Roman" w:eastAsia="Times New Roman" w:hAnsi="Times New Roman" w:cs="Times New Roman"/>
          <w:color w:val="000000"/>
          <w:sz w:val="24"/>
          <w:szCs w:val="24"/>
          <w:lang w:eastAsia="en-CA"/>
        </w:rPr>
        <w:t>C</w:t>
      </w:r>
      <w:bookmarkStart w:id="51" w:name="__Fieldmark__61_942872385"/>
      <w:r>
        <w:rPr>
          <w:rFonts w:ascii="Times New Roman" w:eastAsia="Times New Roman" w:hAnsi="Times New Roman" w:cs="Times New Roman"/>
          <w:color w:val="000000"/>
          <w:sz w:val="24"/>
          <w:szCs w:val="24"/>
          <w:lang w:eastAsia="en-CA"/>
        </w:rPr>
        <w:t>ushing, 1990)</w:t>
      </w:r>
      <w:bookmarkEnd w:id="49"/>
      <w:bookmarkEnd w:id="50"/>
      <w:bookmarkEnd w:id="51"/>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52" w:name="__Fieldmark__109_3903614438"/>
      <w:r>
        <w:rPr>
          <w:rFonts w:ascii="Times New Roman" w:eastAsia="Times New Roman" w:hAnsi="Times New Roman" w:cs="Times New Roman"/>
          <w:color w:val="000000"/>
          <w:sz w:val="24"/>
          <w:szCs w:val="24"/>
          <w:lang w:eastAsia="en-CA"/>
        </w:rPr>
        <w:t>(</w:t>
      </w:r>
      <w:bookmarkStart w:id="53" w:name="__Fieldmark__64_2495178454"/>
      <w:r>
        <w:rPr>
          <w:rFonts w:ascii="Times New Roman" w:eastAsia="Times New Roman" w:hAnsi="Times New Roman" w:cs="Times New Roman"/>
          <w:color w:val="000000"/>
          <w:sz w:val="24"/>
          <w:szCs w:val="24"/>
          <w:lang w:eastAsia="en-CA"/>
        </w:rPr>
        <w:t>V</w:t>
      </w:r>
      <w:bookmarkStart w:id="54" w:name="__Fieldmark__71_942872385"/>
      <w:r>
        <w:rPr>
          <w:rFonts w:ascii="Times New Roman" w:eastAsia="Times New Roman" w:hAnsi="Times New Roman" w:cs="Times New Roman"/>
          <w:color w:val="000000"/>
          <w:sz w:val="24"/>
          <w:szCs w:val="24"/>
          <w:lang w:eastAsia="en-CA"/>
        </w:rPr>
        <w:t>isser &amp; Holleman, 2001)</w:t>
      </w:r>
      <w:bookmarkEnd w:id="52"/>
      <w:bookmarkEnd w:id="53"/>
      <w:bookmarkEnd w:id="54"/>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55" w:name="__Fieldmark__122_3903614438"/>
      <w:r>
        <w:rPr>
          <w:rFonts w:ascii="Times New Roman" w:eastAsia="Times New Roman" w:hAnsi="Times New Roman" w:cs="Times New Roman"/>
          <w:color w:val="000000"/>
          <w:sz w:val="24"/>
          <w:szCs w:val="24"/>
          <w:lang w:eastAsia="en-CA"/>
        </w:rPr>
        <w:t>(</w:t>
      </w:r>
      <w:bookmarkStart w:id="56" w:name="__Fieldmark__73_2495178454"/>
      <w:r>
        <w:rPr>
          <w:rFonts w:ascii="Times New Roman" w:eastAsia="Times New Roman" w:hAnsi="Times New Roman" w:cs="Times New Roman"/>
          <w:color w:val="000000"/>
          <w:sz w:val="24"/>
          <w:szCs w:val="24"/>
          <w:lang w:eastAsia="en-CA"/>
        </w:rPr>
        <w:t>S</w:t>
      </w:r>
      <w:bookmarkStart w:id="57" w:name="__Fieldmark__80_942872385"/>
      <w:r>
        <w:rPr>
          <w:rFonts w:ascii="Times New Roman" w:eastAsia="Times New Roman" w:hAnsi="Times New Roman" w:cs="Times New Roman"/>
          <w:color w:val="000000"/>
          <w:sz w:val="24"/>
          <w:szCs w:val="24"/>
          <w:lang w:eastAsia="en-CA"/>
        </w:rPr>
        <w:t>inger &amp; Parmesan, 2010)</w:t>
      </w:r>
      <w:bookmarkEnd w:id="55"/>
      <w:bookmarkEnd w:id="56"/>
      <w:bookmarkEnd w:id="57"/>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58" w:name="__Fieldmark__133_3903614438"/>
      <w:r>
        <w:rPr>
          <w:rFonts w:ascii="Times New Roman" w:eastAsia="Times New Roman" w:hAnsi="Times New Roman" w:cs="Times New Roman"/>
          <w:color w:val="000000"/>
          <w:sz w:val="24"/>
          <w:szCs w:val="24"/>
          <w:lang w:eastAsia="en-CA"/>
        </w:rPr>
        <w:t>(</w:t>
      </w:r>
      <w:bookmarkStart w:id="59" w:name="__Fieldmark__80_2495178454"/>
      <w:r>
        <w:rPr>
          <w:rFonts w:ascii="Times New Roman" w:eastAsia="Times New Roman" w:hAnsi="Times New Roman" w:cs="Times New Roman"/>
          <w:color w:val="000000"/>
          <w:sz w:val="24"/>
          <w:szCs w:val="24"/>
          <w:lang w:eastAsia="en-CA"/>
        </w:rPr>
        <w:t>F</w:t>
      </w:r>
      <w:bookmarkStart w:id="60" w:name="__Fieldmark__87_942872385"/>
      <w:r>
        <w:rPr>
          <w:rFonts w:ascii="Times New Roman" w:eastAsia="Times New Roman" w:hAnsi="Times New Roman" w:cs="Times New Roman"/>
          <w:color w:val="000000"/>
          <w:sz w:val="24"/>
          <w:szCs w:val="24"/>
          <w:lang w:eastAsia="en-CA"/>
        </w:rPr>
        <w:t>orrest &amp; Thomson, 2012)</w:t>
      </w:r>
      <w:bookmarkEnd w:id="58"/>
      <w:bookmarkEnd w:id="59"/>
      <w:bookmarkEnd w:id="60"/>
      <w:r>
        <w:rPr>
          <w:rFonts w:ascii="Times New Roman" w:eastAsia="Times New Roman" w:hAnsi="Times New Roman" w:cs="Times New Roman"/>
          <w:color w:val="000000"/>
          <w:sz w:val="24"/>
          <w:szCs w:val="24"/>
          <w:lang w:eastAsia="en-CA"/>
        </w:rPr>
        <w:t xml:space="preserve"> or intraspecific competition </w:t>
      </w:r>
      <w:bookmarkStart w:id="61" w:name="__Fieldmark__144_3903614438"/>
      <w:r>
        <w:rPr>
          <w:rFonts w:ascii="Times New Roman" w:eastAsia="Times New Roman" w:hAnsi="Times New Roman" w:cs="Times New Roman"/>
          <w:color w:val="000000"/>
          <w:sz w:val="24"/>
          <w:szCs w:val="24"/>
          <w:lang w:eastAsia="en-CA"/>
        </w:rPr>
        <w:t>(</w:t>
      </w:r>
      <w:bookmarkStart w:id="62" w:name="__Fieldmark__87_2495178454"/>
      <w:proofErr w:type="spellStart"/>
      <w:r>
        <w:rPr>
          <w:rFonts w:ascii="Times New Roman" w:eastAsia="Times New Roman" w:hAnsi="Times New Roman" w:cs="Times New Roman"/>
          <w:color w:val="000000"/>
          <w:sz w:val="24"/>
          <w:szCs w:val="24"/>
          <w:lang w:eastAsia="en-CA"/>
        </w:rPr>
        <w:t>I</w:t>
      </w:r>
      <w:bookmarkStart w:id="63" w:name="__Fieldmark__92_942872385"/>
      <w:r>
        <w:rPr>
          <w:rFonts w:ascii="Times New Roman" w:eastAsia="Times New Roman" w:hAnsi="Times New Roman" w:cs="Times New Roman"/>
          <w:color w:val="000000"/>
          <w:sz w:val="24"/>
          <w:szCs w:val="24"/>
          <w:lang w:eastAsia="en-CA"/>
        </w:rPr>
        <w:t>wasa</w:t>
      </w:r>
      <w:proofErr w:type="spellEnd"/>
      <w:r>
        <w:rPr>
          <w:rFonts w:ascii="Times New Roman" w:eastAsia="Times New Roman" w:hAnsi="Times New Roman" w:cs="Times New Roman"/>
          <w:color w:val="000000"/>
          <w:sz w:val="24"/>
          <w:szCs w:val="24"/>
          <w:lang w:eastAsia="en-CA"/>
        </w:rPr>
        <w:t xml:space="preserve"> et al., 1983)</w:t>
      </w:r>
      <w:bookmarkEnd w:id="61"/>
      <w:bookmarkEnd w:id="62"/>
      <w:bookmarkEnd w:id="63"/>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64" w:name="__Fieldmark__160_3903614438"/>
      <w:r>
        <w:rPr>
          <w:rFonts w:ascii="Times New Roman" w:eastAsia="Times New Roman" w:hAnsi="Times New Roman" w:cs="Times New Roman"/>
          <w:color w:val="000000"/>
          <w:sz w:val="24"/>
          <w:szCs w:val="24"/>
          <w:lang w:eastAsia="en-CA"/>
        </w:rPr>
        <w:t>(</w:t>
      </w:r>
      <w:bookmarkStart w:id="65" w:name="__Fieldmark__96_2495178454"/>
      <w:r>
        <w:rPr>
          <w:rFonts w:ascii="Times New Roman" w:eastAsia="Times New Roman" w:hAnsi="Times New Roman" w:cs="Times New Roman"/>
          <w:color w:val="000000"/>
          <w:sz w:val="24"/>
          <w:szCs w:val="24"/>
          <w:lang w:eastAsia="en-CA"/>
        </w:rPr>
        <w:t>P</w:t>
      </w:r>
      <w:bookmarkStart w:id="66" w:name="__Fieldmark__101_942872385"/>
      <w:r>
        <w:rPr>
          <w:rFonts w:ascii="Times New Roman" w:eastAsia="Times New Roman" w:hAnsi="Times New Roman" w:cs="Times New Roman"/>
          <w:color w:val="000000"/>
          <w:sz w:val="24"/>
          <w:szCs w:val="24"/>
          <w:lang w:eastAsia="en-CA"/>
        </w:rPr>
        <w:t>ost et al., 2001</w:t>
      </w:r>
      <w:bookmarkEnd w:id="64"/>
      <w:bookmarkEnd w:id="65"/>
      <w:bookmarkEnd w:id="66"/>
      <w:r>
        <w:rPr>
          <w:rFonts w:ascii="Times New Roman" w:eastAsia="Times New Roman" w:hAnsi="Times New Roman" w:cs="Times New Roman"/>
          <w:color w:val="000000"/>
          <w:sz w:val="24"/>
          <w:szCs w:val="24"/>
          <w:lang w:eastAsia="en-CA"/>
        </w:rPr>
        <w:t>;</w:t>
      </w:r>
      <w:bookmarkStart w:id="67" w:name="__Fieldmark__171_3903614438"/>
      <w:r>
        <w:rPr>
          <w:rFonts w:ascii="Times New Roman" w:eastAsia="Times New Roman" w:hAnsi="Times New Roman" w:cs="Times New Roman"/>
          <w:color w:val="000000"/>
          <w:sz w:val="24"/>
          <w:szCs w:val="24"/>
          <w:lang w:eastAsia="en-CA"/>
        </w:rPr>
        <w:t xml:space="preserve"> </w:t>
      </w:r>
      <w:bookmarkStart w:id="68" w:name="__Fieldmark__103_2495178454"/>
      <w:r>
        <w:rPr>
          <w:rFonts w:ascii="Times New Roman" w:eastAsia="Times New Roman" w:hAnsi="Times New Roman" w:cs="Times New Roman"/>
          <w:color w:val="000000"/>
          <w:sz w:val="24"/>
          <w:szCs w:val="24"/>
          <w:lang w:eastAsia="en-CA"/>
        </w:rPr>
        <w:t>P</w:t>
      </w:r>
      <w:bookmarkStart w:id="69" w:name="__Fieldmark__110_942872385"/>
      <w:r>
        <w:rPr>
          <w:rFonts w:ascii="Times New Roman" w:eastAsia="Times New Roman" w:hAnsi="Times New Roman" w:cs="Times New Roman"/>
          <w:color w:val="000000"/>
          <w:sz w:val="24"/>
          <w:szCs w:val="24"/>
          <w:lang w:eastAsia="en-CA"/>
        </w:rPr>
        <w:t xml:space="preserve">armesan &amp;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2003)</w:t>
      </w:r>
      <w:bookmarkEnd w:id="67"/>
      <w:bookmarkEnd w:id="68"/>
      <w:bookmarkEnd w:id="69"/>
      <w:r>
        <w:rPr>
          <w:rFonts w:ascii="Times New Roman" w:eastAsia="Times New Roman" w:hAnsi="Times New Roman" w:cs="Times New Roman"/>
          <w:color w:val="000000"/>
          <w:sz w:val="24"/>
          <w:szCs w:val="24"/>
          <w:lang w:eastAsia="en-CA"/>
        </w:rPr>
        <w:t xml:space="preserve">, particularly the timing of spring events at mid-high latitudes </w:t>
      </w:r>
      <w:bookmarkStart w:id="70" w:name="__Fieldmark__184_3903614438"/>
      <w:r>
        <w:rPr>
          <w:rFonts w:ascii="Times New Roman" w:eastAsia="Times New Roman" w:hAnsi="Times New Roman" w:cs="Times New Roman"/>
          <w:color w:val="000000"/>
          <w:sz w:val="24"/>
          <w:szCs w:val="24"/>
          <w:lang w:eastAsia="en-CA"/>
        </w:rPr>
        <w:t>(</w:t>
      </w:r>
      <w:bookmarkStart w:id="71" w:name="__Fieldmark__110_2495178454"/>
      <w:r>
        <w:rPr>
          <w:rFonts w:ascii="Times New Roman" w:eastAsia="Times New Roman" w:hAnsi="Times New Roman" w:cs="Times New Roman"/>
          <w:color w:val="000000"/>
          <w:sz w:val="24"/>
          <w:szCs w:val="24"/>
          <w:lang w:eastAsia="en-CA"/>
        </w:rPr>
        <w:t>P</w:t>
      </w:r>
      <w:bookmarkStart w:id="72" w:name="__Fieldmark__116_942872385"/>
      <w:r>
        <w:rPr>
          <w:rFonts w:ascii="Times New Roman" w:eastAsia="Times New Roman" w:hAnsi="Times New Roman" w:cs="Times New Roman"/>
          <w:color w:val="000000"/>
          <w:sz w:val="24"/>
          <w:szCs w:val="24"/>
          <w:lang w:eastAsia="en-CA"/>
        </w:rPr>
        <w:t>armesan, 2006</w:t>
      </w:r>
      <w:bookmarkEnd w:id="70"/>
      <w:bookmarkEnd w:id="71"/>
      <w:bookmarkEnd w:id="72"/>
      <w:r>
        <w:rPr>
          <w:rFonts w:ascii="Times New Roman" w:eastAsia="Times New Roman" w:hAnsi="Times New Roman" w:cs="Times New Roman"/>
          <w:color w:val="000000"/>
          <w:sz w:val="24"/>
          <w:szCs w:val="24"/>
          <w:lang w:eastAsia="en-CA"/>
        </w:rPr>
        <w:t>;</w:t>
      </w:r>
      <w:bookmarkStart w:id="73" w:name="__Fieldmark__195_3903614438"/>
      <w:r>
        <w:rPr>
          <w:rFonts w:ascii="Times New Roman" w:eastAsia="Times New Roman" w:hAnsi="Times New Roman" w:cs="Times New Roman"/>
          <w:color w:val="000000"/>
          <w:sz w:val="24"/>
          <w:szCs w:val="24"/>
          <w:lang w:eastAsia="en-CA"/>
        </w:rPr>
        <w:t xml:space="preserve"> </w:t>
      </w:r>
      <w:bookmarkEnd w:id="73"/>
      <w:r>
        <w:rPr>
          <w:rFonts w:ascii="Times New Roman" w:eastAsia="Times New Roman" w:hAnsi="Times New Roman" w:cs="Times New Roman"/>
          <w:color w:val="000000"/>
          <w:sz w:val="24"/>
          <w:szCs w:val="24"/>
          <w:lang w:eastAsia="en-CA"/>
        </w:rPr>
        <w:t>Cohen et al., 2018</w:t>
      </w:r>
      <w:bookmarkStart w:id="74" w:name="__Fieldmark__127_942872385"/>
      <w:bookmarkStart w:id="75" w:name="__Fieldmark__124_2495178454"/>
      <w:bookmarkStart w:id="76" w:name="__Fieldmark__206_3903614438"/>
      <w:bookmarkEnd w:id="74"/>
      <w:bookmarkEnd w:id="75"/>
      <w:bookmarkEnd w:id="76"/>
      <w:r>
        <w:rPr>
          <w:rFonts w:ascii="Times New Roman" w:eastAsia="Times New Roman" w:hAnsi="Times New Roman" w:cs="Times New Roman"/>
          <w:color w:val="000000"/>
          <w:sz w:val="24"/>
          <w:szCs w:val="24"/>
          <w:lang w:eastAsia="en-CA"/>
        </w:rPr>
        <w:t xml:space="preserve">). In a meta-analysis of 27 pairs of interacting species, Kharouba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2018)</w:t>
      </w:r>
      <w:bookmarkStart w:id="77" w:name="__Fieldmark__131_2495178454"/>
      <w:bookmarkStart w:id="78" w:name="__Fieldmark__140_942872385"/>
      <w:bookmarkStart w:id="79" w:name="__Fieldmark__227_3903614438"/>
      <w:bookmarkEnd w:id="77"/>
      <w:bookmarkEnd w:id="78"/>
      <w:bookmarkEnd w:id="79"/>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80" w:name="__Fieldmark__240_3903614438"/>
      <w:bookmarkStart w:id="81" w:name="__Fieldmark__145_942872385"/>
      <w:bookmarkStart w:id="82" w:name="__Fieldmark__138_2495178454"/>
      <w:bookmarkEnd w:id="80"/>
      <w:bookmarkEnd w:id="81"/>
      <w:bookmarkEnd w:id="82"/>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83" w:name="__Fieldmark__259_3903614438"/>
      <w:bookmarkStart w:id="84" w:name="__Fieldmark__150_2495178454"/>
      <w:bookmarkStart w:id="85" w:name="__Fieldmark__154_942872385"/>
      <w:bookmarkStart w:id="86" w:name="__Fieldmark__145_2495178454"/>
      <w:bookmarkStart w:id="87" w:name="__Fieldmark__150_942872385"/>
      <w:bookmarkEnd w:id="83"/>
      <w:bookmarkEnd w:id="84"/>
      <w:bookmarkEnd w:id="85"/>
      <w:bookmarkEnd w:id="86"/>
      <w:bookmarkEnd w:id="87"/>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88" w:name="__Fieldmark__274_3903614438"/>
      <w:r>
        <w:rPr>
          <w:rFonts w:ascii="Times New Roman" w:eastAsia="Times New Roman" w:hAnsi="Times New Roman" w:cs="Times New Roman"/>
          <w:color w:val="000000"/>
          <w:sz w:val="24"/>
          <w:szCs w:val="24"/>
          <w:lang w:eastAsia="en-CA"/>
        </w:rPr>
        <w:t>(</w:t>
      </w:r>
      <w:bookmarkStart w:id="89" w:name="__Fieldmark__160_2495178454"/>
      <w:proofErr w:type="spellStart"/>
      <w:r>
        <w:rPr>
          <w:rFonts w:ascii="Times New Roman" w:eastAsia="Times New Roman" w:hAnsi="Times New Roman" w:cs="Times New Roman"/>
          <w:color w:val="000000"/>
          <w:sz w:val="24"/>
          <w:szCs w:val="24"/>
          <w:lang w:eastAsia="en-CA"/>
        </w:rPr>
        <w:t>C</w:t>
      </w:r>
      <w:bookmarkStart w:id="90" w:name="__Fieldmark__165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2017)</w:t>
      </w:r>
      <w:bookmarkEnd w:id="88"/>
      <w:bookmarkEnd w:id="89"/>
      <w:bookmarkEnd w:id="90"/>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91" w:name="__Fieldmark__295_3903614438"/>
      <w:r>
        <w:rPr>
          <w:rFonts w:ascii="Times New Roman" w:eastAsia="Times New Roman" w:hAnsi="Times New Roman" w:cs="Times New Roman"/>
          <w:color w:val="000000"/>
          <w:sz w:val="24"/>
          <w:szCs w:val="24"/>
          <w:lang w:eastAsia="en-CA"/>
        </w:rPr>
        <w:t>(</w:t>
      </w:r>
      <w:bookmarkStart w:id="92" w:name="__Fieldmark__169_2495178454"/>
      <w:proofErr w:type="spellStart"/>
      <w:r>
        <w:rPr>
          <w:rFonts w:ascii="Times New Roman" w:eastAsia="Times New Roman" w:hAnsi="Times New Roman" w:cs="Times New Roman"/>
          <w:color w:val="000000"/>
          <w:sz w:val="24"/>
          <w:szCs w:val="24"/>
          <w:lang w:eastAsia="en-CA"/>
        </w:rPr>
        <w:t>S</w:t>
      </w:r>
      <w:bookmarkStart w:id="93" w:name="__Fieldmark__175_942872385"/>
      <w:r>
        <w:rPr>
          <w:rFonts w:ascii="Times New Roman" w:eastAsia="Times New Roman" w:hAnsi="Times New Roman" w:cs="Times New Roman"/>
          <w:color w:val="000000"/>
          <w:sz w:val="24"/>
          <w:szCs w:val="24"/>
          <w:lang w:eastAsia="en-CA"/>
        </w:rPr>
        <w:t>amplonius</w:t>
      </w:r>
      <w:proofErr w:type="spellEnd"/>
      <w:r>
        <w:rPr>
          <w:rFonts w:ascii="Times New Roman" w:eastAsia="Times New Roman" w:hAnsi="Times New Roman" w:cs="Times New Roman"/>
          <w:color w:val="000000"/>
          <w:sz w:val="24"/>
          <w:szCs w:val="24"/>
          <w:lang w:eastAsia="en-CA"/>
        </w:rPr>
        <w:t xml:space="preserve"> et al., 2021)</w:t>
      </w:r>
      <w:bookmarkEnd w:id="91"/>
      <w:bookmarkEnd w:id="92"/>
      <w:bookmarkEnd w:id="93"/>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(Kharouba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94" w:name="__Fieldmark__319_3903614438"/>
      <w:r>
        <w:rPr>
          <w:rFonts w:ascii="Times New Roman" w:eastAsia="Times New Roman" w:hAnsi="Times New Roman" w:cs="Times New Roman"/>
          <w:color w:val="000000"/>
          <w:sz w:val="24"/>
          <w:szCs w:val="24"/>
          <w:lang w:eastAsia="en-CA"/>
        </w:rPr>
        <w:t>(</w:t>
      </w:r>
      <w:bookmarkStart w:id="95" w:name="__Fieldmark__176_2495178454"/>
      <w:r>
        <w:rPr>
          <w:rFonts w:ascii="Times New Roman" w:eastAsia="Times New Roman" w:hAnsi="Times New Roman" w:cs="Times New Roman"/>
          <w:color w:val="000000"/>
          <w:sz w:val="24"/>
          <w:szCs w:val="24"/>
          <w:lang w:eastAsia="en-CA"/>
        </w:rPr>
        <w:t>B</w:t>
      </w:r>
      <w:bookmarkStart w:id="96" w:name="__Fieldmark__182_942872385"/>
      <w:r>
        <w:rPr>
          <w:rFonts w:ascii="Times New Roman" w:eastAsia="Times New Roman" w:hAnsi="Times New Roman" w:cs="Times New Roman"/>
          <w:color w:val="000000"/>
          <w:sz w:val="24"/>
          <w:szCs w:val="24"/>
          <w:lang w:eastAsia="en-CA"/>
        </w:rPr>
        <w:t>oth &amp; Visser, 2001)</w:t>
      </w:r>
      <w:bookmarkEnd w:id="94"/>
      <w:bookmarkEnd w:id="95"/>
      <w:bookmarkEnd w:id="96"/>
      <w:r>
        <w:rPr>
          <w:rFonts w:ascii="Times New Roman" w:eastAsia="Times New Roman" w:hAnsi="Times New Roman" w:cs="Times New Roman"/>
          <w:color w:val="000000"/>
          <w:sz w:val="24"/>
          <w:szCs w:val="24"/>
          <w:lang w:eastAsia="en-CA"/>
        </w:rPr>
        <w:t xml:space="preserve"> or have different costs associated with phenological response </w:t>
      </w:r>
      <w:bookmarkStart w:id="97" w:name="__Fieldmark__330_3903614438"/>
      <w:r>
        <w:rPr>
          <w:rFonts w:ascii="Times New Roman" w:eastAsia="Times New Roman" w:hAnsi="Times New Roman" w:cs="Times New Roman"/>
          <w:color w:val="000000"/>
          <w:sz w:val="24"/>
          <w:szCs w:val="24"/>
          <w:lang w:eastAsia="en-CA"/>
        </w:rPr>
        <w:t>(</w:t>
      </w:r>
      <w:bookmarkStart w:id="98" w:name="__Fieldmark__183_2495178454"/>
      <w:r>
        <w:rPr>
          <w:rFonts w:ascii="Times New Roman" w:eastAsia="Times New Roman" w:hAnsi="Times New Roman" w:cs="Times New Roman"/>
          <w:color w:val="000000"/>
          <w:sz w:val="24"/>
          <w:szCs w:val="24"/>
          <w:lang w:eastAsia="en-CA"/>
        </w:rPr>
        <w:t>G</w:t>
      </w:r>
      <w:bookmarkStart w:id="99" w:name="__Fieldmark__187_942872385"/>
      <w:r>
        <w:rPr>
          <w:rFonts w:ascii="Times New Roman" w:eastAsia="Times New Roman" w:hAnsi="Times New Roman" w:cs="Times New Roman"/>
          <w:color w:val="000000"/>
          <w:sz w:val="24"/>
          <w:szCs w:val="24"/>
          <w:lang w:eastAsia="en-CA"/>
        </w:rPr>
        <w:t>ienapp &amp; Visser, 2006)</w:t>
      </w:r>
      <w:bookmarkEnd w:id="97"/>
      <w:bookmarkEnd w:id="98"/>
      <w:bookmarkEnd w:id="99"/>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0C1F51C3" w:rsidR="001A179F" w:rsidRDefault="006B7108">
      <w:pPr>
        <w:pStyle w:val="Titre1"/>
        <w:spacing w:before="280" w:after="280" w:line="480" w:lineRule="auto"/>
        <w:rPr>
          <w:sz w:val="32"/>
          <w:szCs w:val="32"/>
        </w:rPr>
      </w:pPr>
      <w:r>
        <w:rPr>
          <w:sz w:val="32"/>
          <w:szCs w:val="32"/>
        </w:rPr>
        <w:t xml:space="preserve">2. </w:t>
      </w:r>
      <w:r w:rsidR="006F621B">
        <w:rPr>
          <w:sz w:val="32"/>
          <w:szCs w:val="32"/>
        </w:rPr>
        <w:t>The general model</w:t>
      </w:r>
    </w:p>
    <w:p w14:paraId="2BCCE503" w14:textId="4BD2E795"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t>
      </w:r>
      <w:del w:id="100" w:author="Portalier Sebastien" w:date="2021-12-14T00:48:00Z">
        <w:r w:rsidDel="000D0483">
          <w:rPr>
            <w:rFonts w:ascii="Times New Roman" w:hAnsi="Times New Roman" w:cs="Times New Roman"/>
            <w:color w:val="000000"/>
            <w:sz w:val="24"/>
            <w:szCs w:val="24"/>
          </w:rPr>
          <w:delText>begin with</w:delText>
        </w:r>
      </w:del>
      <w:ins w:id="101" w:author="Portalier Sebastien" w:date="2021-12-14T00:48:00Z">
        <w:r w:rsidR="000D0483">
          <w:rPr>
            <w:rFonts w:ascii="Times New Roman" w:hAnsi="Times New Roman" w:cs="Times New Roman"/>
            <w:color w:val="000000"/>
            <w:sz w:val="24"/>
            <w:szCs w:val="24"/>
          </w:rPr>
          <w:t>first present</w:t>
        </w:r>
      </w:ins>
      <w:r>
        <w:rPr>
          <w:rFonts w:ascii="Times New Roman" w:hAnsi="Times New Roman" w:cs="Times New Roman"/>
          <w:color w:val="000000"/>
          <w:sz w:val="24"/>
          <w:szCs w:val="24"/>
        </w:rPr>
        <w:t xml:space="preserve"> a unified description of the mechanisms that determine the duration of the resting period of a </w:t>
      </w:r>
      <w:proofErr w:type="spellStart"/>
      <w:ins w:id="102" w:author="Portalier Sebastien" w:date="2021-12-14T00:49:00Z">
        <w:r w:rsidR="000D0483">
          <w:rPr>
            <w:rFonts w:ascii="Times New Roman" w:hAnsi="Times New Roman" w:cs="Times New Roman"/>
            <w:color w:val="000000"/>
            <w:sz w:val="24"/>
            <w:szCs w:val="24"/>
          </w:rPr>
          <w:t>species</w:t>
        </w:r>
      </w:ins>
      <w:del w:id="103" w:author="Portalier Sebastien" w:date="2021-12-14T00:49:00Z">
        <w:r w:rsidDel="000D0483">
          <w:rPr>
            <w:rFonts w:ascii="Times New Roman" w:hAnsi="Times New Roman" w:cs="Times New Roman"/>
            <w:color w:val="000000"/>
            <w:sz w:val="24"/>
            <w:szCs w:val="24"/>
          </w:rPr>
          <w:delText xml:space="preserve">consumer and its resource </w:delText>
        </w:r>
      </w:del>
      <w:r>
        <w:rPr>
          <w:rFonts w:ascii="Times New Roman" w:hAnsi="Times New Roman" w:cs="Times New Roman"/>
          <w:color w:val="000000"/>
          <w:sz w:val="24"/>
          <w:szCs w:val="24"/>
        </w:rPr>
        <w:t>in</w:t>
      </w:r>
      <w:proofErr w:type="spellEnd"/>
      <w:r>
        <w:rPr>
          <w:rFonts w:ascii="Times New Roman" w:hAnsi="Times New Roman" w:cs="Times New Roman"/>
          <w:color w:val="000000"/>
          <w:sz w:val="24"/>
          <w:szCs w:val="24"/>
        </w:rPr>
        <w:t xml:space="preserve"> terms of accumulation of ambient temperature. </w:t>
      </w:r>
      <w:r w:rsidR="006F621B">
        <w:rPr>
          <w:rFonts w:ascii="Times New Roman" w:hAnsi="Times New Roman" w:cs="Times New Roman"/>
          <w:color w:val="000000"/>
          <w:sz w:val="24"/>
          <w:szCs w:val="24"/>
        </w:rPr>
        <w:t xml:space="preserve">Then, we develop the main </w:t>
      </w:r>
      <w:r w:rsidR="009D0A41">
        <w:rPr>
          <w:rFonts w:ascii="Times New Roman" w:hAnsi="Times New Roman" w:cs="Times New Roman"/>
          <w:color w:val="000000"/>
          <w:sz w:val="24"/>
          <w:szCs w:val="24"/>
        </w:rPr>
        <w:t xml:space="preserve">theoretical </w:t>
      </w:r>
      <w:r w:rsidR="006F621B">
        <w:rPr>
          <w:rFonts w:ascii="Times New Roman" w:hAnsi="Times New Roman" w:cs="Times New Roman"/>
          <w:color w:val="000000"/>
          <w:sz w:val="24"/>
          <w:szCs w:val="24"/>
        </w:rPr>
        <w:t xml:space="preserve">results </w:t>
      </w:r>
      <w:del w:id="104" w:author="Portalier Sebastien" w:date="2021-12-14T00:49:00Z">
        <w:r w:rsidR="006F621B" w:rsidDel="000D0483">
          <w:rPr>
            <w:rFonts w:ascii="Times New Roman" w:hAnsi="Times New Roman" w:cs="Times New Roman"/>
            <w:color w:val="000000"/>
            <w:sz w:val="24"/>
            <w:szCs w:val="24"/>
          </w:rPr>
          <w:delText>at the</w:delText>
        </w:r>
      </w:del>
      <w:ins w:id="105" w:author="Portalier Sebastien" w:date="2021-12-14T00:49:00Z">
        <w:r w:rsidR="000D0483">
          <w:rPr>
            <w:rFonts w:ascii="Times New Roman" w:hAnsi="Times New Roman" w:cs="Times New Roman"/>
            <w:color w:val="000000"/>
            <w:sz w:val="24"/>
            <w:szCs w:val="24"/>
          </w:rPr>
          <w:t>for a</w:t>
        </w:r>
      </w:ins>
      <w:r w:rsidR="006F621B">
        <w:rPr>
          <w:rFonts w:ascii="Times New Roman" w:hAnsi="Times New Roman" w:cs="Times New Roman"/>
          <w:color w:val="000000"/>
          <w:sz w:val="24"/>
          <w:szCs w:val="24"/>
        </w:rPr>
        <w:t xml:space="preserve"> single </w:t>
      </w:r>
      <w:del w:id="106" w:author="Portalier Sebastien" w:date="2021-12-14T00:49:00Z">
        <w:r w:rsidR="006F621B" w:rsidDel="00CE3527">
          <w:rPr>
            <w:rFonts w:ascii="Times New Roman" w:hAnsi="Times New Roman" w:cs="Times New Roman"/>
            <w:color w:val="000000"/>
            <w:sz w:val="24"/>
            <w:szCs w:val="24"/>
          </w:rPr>
          <w:delText xml:space="preserve">species level </w:delText>
        </w:r>
      </w:del>
      <w:r w:rsidR="006F621B">
        <w:rPr>
          <w:rFonts w:ascii="Times New Roman" w:hAnsi="Times New Roman" w:cs="Times New Roman"/>
          <w:color w:val="000000"/>
          <w:sz w:val="24"/>
          <w:szCs w:val="24"/>
        </w:rPr>
        <w:t xml:space="preserve">and </w:t>
      </w:r>
      <w:del w:id="107" w:author="Portalier Sebastien" w:date="2021-12-14T00:49:00Z">
        <w:r w:rsidR="006F621B" w:rsidDel="00CE3527">
          <w:rPr>
            <w:rFonts w:ascii="Times New Roman" w:hAnsi="Times New Roman" w:cs="Times New Roman"/>
            <w:color w:val="000000"/>
            <w:sz w:val="24"/>
            <w:szCs w:val="24"/>
          </w:rPr>
          <w:delText xml:space="preserve">for </w:delText>
        </w:r>
      </w:del>
      <w:r w:rsidR="006F621B">
        <w:rPr>
          <w:rFonts w:ascii="Times New Roman" w:hAnsi="Times New Roman" w:cs="Times New Roman"/>
          <w:color w:val="000000"/>
          <w:sz w:val="24"/>
          <w:szCs w:val="24"/>
        </w:rPr>
        <w:t xml:space="preserve">two interacting species. </w:t>
      </w:r>
    </w:p>
    <w:p w14:paraId="6E7A7622" w14:textId="302BD33E" w:rsidR="001A179F" w:rsidDel="00FF6FAD" w:rsidRDefault="006B7108">
      <w:pPr>
        <w:pStyle w:val="Titre2"/>
        <w:spacing w:line="480" w:lineRule="auto"/>
        <w:rPr>
          <w:del w:id="108" w:author="Portalier Sebastien" w:date="2021-12-14T00:49:00Z"/>
          <w:rFonts w:ascii="Times New Roman" w:hAnsi="Times New Roman"/>
          <w:b/>
          <w:bCs/>
          <w:sz w:val="28"/>
          <w:szCs w:val="28"/>
        </w:rPr>
      </w:pPr>
      <w:del w:id="109" w:author="Portalier Sebastien" w:date="2021-12-14T00:49:00Z">
        <w:r w:rsidDel="00FF6FAD">
          <w:rPr>
            <w:rFonts w:ascii="Times New Roman" w:hAnsi="Times New Roman"/>
            <w:b/>
            <w:bCs/>
            <w:color w:val="000000"/>
            <w:sz w:val="28"/>
            <w:szCs w:val="28"/>
          </w:rPr>
          <w:delText>2.1 Theoretical development</w:delText>
        </w:r>
      </w:del>
    </w:p>
    <w:p w14:paraId="6B12F295" w14:textId="2DFFDE6E" w:rsidR="001A179F" w:rsidRDefault="006B7108" w:rsidP="00FF6FAD">
      <w:pPr>
        <w:pStyle w:val="NormalWeb"/>
        <w:spacing w:before="280" w:beforeAutospacing="0" w:after="280" w:afterAutospacing="0" w:line="480" w:lineRule="auto"/>
        <w:ind w:firstLine="360"/>
      </w:pPr>
      <w:r>
        <w:rPr>
          <w:color w:val="000000"/>
        </w:rPr>
        <w:t xml:space="preserve">Throughout the resting period, </w:t>
      </w:r>
      <w:del w:id="110" w:author="Portalier Sebastien" w:date="2021-12-14T00:50:00Z">
        <w:r w:rsidDel="00FF6FAD">
          <w:rPr>
            <w:color w:val="000000"/>
          </w:rPr>
          <w:delText xml:space="preserve">an </w:delText>
        </w:r>
      </w:del>
      <w:r>
        <w:rPr>
          <w:color w:val="000000"/>
        </w:rPr>
        <w:t>organism</w:t>
      </w:r>
      <w:ins w:id="111" w:author="Portalier Sebastien" w:date="2021-12-14T00:50:00Z">
        <w:r w:rsidR="00FF6FAD">
          <w:rPr>
            <w:color w:val="000000"/>
          </w:rPr>
          <w:t>s</w:t>
        </w:r>
      </w:ins>
      <w:r>
        <w:rPr>
          <w:color w:val="000000"/>
        </w:rPr>
        <w:t xml:space="preserve"> accumulate</w:t>
      </w:r>
      <w:del w:id="112" w:author="Portalier Sebastien" w:date="2021-12-14T00:50:00Z">
        <w:r w:rsidDel="00FF6FAD">
          <w:rPr>
            <w:color w:val="000000"/>
          </w:rPr>
          <w:delText>s</w:delText>
        </w:r>
      </w:del>
      <w:r>
        <w:rPr>
          <w:color w:val="000000"/>
        </w:rPr>
        <w:t xml:space="preserve"> units of some quantity</w:t>
      </w:r>
      <w:del w:id="113" w:author="Portalier Sebastien" w:date="2021-12-14T00:51:00Z">
        <w:r w:rsidDel="00FF6FAD">
          <w:rPr>
            <w:color w:val="000000"/>
          </w:rPr>
          <w:delText>. The</w:delText>
        </w:r>
      </w:del>
      <w:ins w:id="114" w:author="Portalier Sebastien" w:date="2021-12-14T00:51:00Z">
        <w:r w:rsidR="00FF6FAD">
          <w:rPr>
            <w:color w:val="000000"/>
          </w:rPr>
          <w:t xml:space="preserve"> at some</w:t>
        </w:r>
      </w:ins>
      <w:r>
        <w:rPr>
          <w:color w:val="000000"/>
        </w:rPr>
        <w:t xml:space="preserve"> instantaneous rate </w:t>
      </w:r>
      <w:del w:id="115" w:author="Portalier Sebastien" w:date="2021-12-14T00:51:00Z">
        <w:r w:rsidDel="00FF6FAD">
          <w:rPr>
            <w:color w:val="000000"/>
          </w:rPr>
          <w:delText>of accumulation</w:delText>
        </w:r>
      </w:del>
      <w:ins w:id="116" w:author="Portalier Sebastien" w:date="2021-12-14T00:51:00Z">
        <w:r w:rsidR="00FF6FAD">
          <w:rPr>
            <w:color w:val="000000"/>
          </w:rPr>
          <w:t>that</w:t>
        </w:r>
      </w:ins>
      <w:r>
        <w:rPr>
          <w:color w:val="000000"/>
        </w:rPr>
        <w:t xml:space="preserve"> depends on ambient temperature. The resting period ends </w:t>
      </w:r>
      <w:r>
        <w:rPr>
          <w:color w:val="000000"/>
        </w:rPr>
        <w:lastRenderedPageBreak/>
        <w:t xml:space="preserve">when a certain level of the quantity has accumulated. For </w:t>
      </w:r>
      <w:ins w:id="117" w:author="Portalier Sebastien" w:date="2021-12-14T00:52:00Z">
        <w:r w:rsidR="00FF6FAD">
          <w:rPr>
            <w:color w:val="000000"/>
          </w:rPr>
          <w:t xml:space="preserve">example, </w:t>
        </w:r>
      </w:ins>
      <w:r>
        <w:rPr>
          <w:color w:val="000000"/>
        </w:rPr>
        <w:t>trees</w:t>
      </w:r>
      <w:del w:id="118" w:author="Portalier Sebastien" w:date="2021-12-14T00:52:00Z">
        <w:r w:rsidDel="00FF6FAD">
          <w:rPr>
            <w:color w:val="000000"/>
          </w:rPr>
          <w:delText>, this quantity can be</w:delText>
        </w:r>
      </w:del>
      <w:ins w:id="119" w:author="Portalier Sebastien" w:date="2021-12-14T00:52:00Z">
        <w:r w:rsidR="00FF6FAD">
          <w:rPr>
            <w:color w:val="000000"/>
          </w:rPr>
          <w:t xml:space="preserve"> accumulate</w:t>
        </w:r>
      </w:ins>
      <w:r>
        <w:rPr>
          <w:color w:val="000000"/>
        </w:rPr>
        <w:t xml:space="preserve"> heat</w:t>
      </w:r>
      <w:del w:id="120" w:author="Portalier Sebastien" w:date="2021-12-14T00:52:00Z">
        <w:r w:rsidDel="00FF6FAD">
          <w:rPr>
            <w:color w:val="000000"/>
          </w:rPr>
          <w:delText>, for example in degree-day models</w:delText>
        </w:r>
      </w:del>
      <w:r>
        <w:rPr>
          <w:color w:val="000000"/>
        </w:rPr>
        <w:t xml:space="preserve"> </w:t>
      </w:r>
      <w:bookmarkStart w:id="121" w:name="__Fieldmark__374_3903614438"/>
      <w:r>
        <w:rPr>
          <w:color w:val="000000"/>
        </w:rPr>
        <w:t>(</w:t>
      </w:r>
      <w:bookmarkStart w:id="122" w:name="__Fieldmark__198_2495178454"/>
      <w:r>
        <w:rPr>
          <w:color w:val="000000"/>
        </w:rPr>
        <w:t>C</w:t>
      </w:r>
      <w:bookmarkStart w:id="123" w:name="__Fieldmark__204_942872385"/>
      <w:r>
        <w:rPr>
          <w:color w:val="000000"/>
        </w:rPr>
        <w:t>olombo, 1998</w:t>
      </w:r>
      <w:ins w:id="124" w:author="Portalier Sebastien" w:date="2021-12-14T00:53:00Z">
        <w:r w:rsidR="00FF6FAD">
          <w:rPr>
            <w:color w:val="000000"/>
          </w:rPr>
          <w:t>;</w:t>
        </w:r>
      </w:ins>
      <w:del w:id="125" w:author="Portalier Sebastien" w:date="2021-12-14T00:52:00Z">
        <w:r w:rsidDel="00FF6FAD">
          <w:rPr>
            <w:color w:val="000000"/>
          </w:rPr>
          <w:delText>)</w:delText>
        </w:r>
        <w:bookmarkEnd w:id="121"/>
        <w:bookmarkEnd w:id="122"/>
        <w:bookmarkEnd w:id="123"/>
        <w:r w:rsidDel="00FF6FAD">
          <w:rPr>
            <w:color w:val="000000"/>
          </w:rPr>
          <w:delText xml:space="preserve"> or more recent nonlinear models </w:delText>
        </w:r>
        <w:bookmarkStart w:id="126" w:name="__Fieldmark__385_3903614438"/>
        <w:r w:rsidDel="00FF6FAD">
          <w:rPr>
            <w:color w:val="000000"/>
          </w:rPr>
          <w:delText>(</w:delText>
        </w:r>
      </w:del>
      <w:bookmarkStart w:id="127" w:name="__Fieldmark__205_2495178454"/>
      <w:r>
        <w:rPr>
          <w:color w:val="000000"/>
        </w:rPr>
        <w:t>C</w:t>
      </w:r>
      <w:bookmarkStart w:id="128" w:name="__Fieldmark__209_942872385"/>
      <w:r>
        <w:rPr>
          <w:color w:val="000000"/>
        </w:rPr>
        <w:t>huine, 2000</w:t>
      </w:r>
      <w:bookmarkEnd w:id="126"/>
      <w:bookmarkEnd w:id="127"/>
      <w:bookmarkEnd w:id="128"/>
      <w:r>
        <w:rPr>
          <w:color w:val="000000"/>
        </w:rPr>
        <w:t xml:space="preserve">; </w:t>
      </w:r>
      <w:bookmarkStart w:id="129" w:name="__Fieldmark__396_3903614438"/>
      <w:r>
        <w:rPr>
          <w:color w:val="000000"/>
        </w:rPr>
        <w:t>D</w:t>
      </w:r>
      <w:bookmarkStart w:id="130" w:name="__Fieldmark__212_2495178454"/>
      <w:r>
        <w:rPr>
          <w:color w:val="000000"/>
        </w:rPr>
        <w:t>e</w:t>
      </w:r>
      <w:bookmarkStart w:id="131" w:name="__Fieldmark__214_942872385"/>
      <w:r>
        <w:rPr>
          <w:color w:val="000000"/>
        </w:rPr>
        <w:t>sbiens, 2007)</w:t>
      </w:r>
      <w:bookmarkEnd w:id="129"/>
      <w:bookmarkEnd w:id="130"/>
      <w:bookmarkEnd w:id="131"/>
      <w:r>
        <w:rPr>
          <w:color w:val="000000"/>
        </w:rPr>
        <w:t xml:space="preserve">. </w:t>
      </w:r>
      <w:del w:id="132" w:author="Portalier Sebastien" w:date="2021-12-14T00:53:00Z">
        <w:r w:rsidDel="00FF6FAD">
          <w:rPr>
            <w:color w:val="000000"/>
          </w:rPr>
          <w:delText xml:space="preserve">For </w:delText>
        </w:r>
      </w:del>
      <w:ins w:id="133" w:author="Portalier Sebastien" w:date="2021-12-14T00:53:00Z">
        <w:r w:rsidR="00FF6FAD">
          <w:rPr>
            <w:color w:val="000000"/>
          </w:rPr>
          <w:t>Many resting</w:t>
        </w:r>
        <w:r w:rsidR="00FF6FAD">
          <w:rPr>
            <w:color w:val="000000"/>
          </w:rPr>
          <w:t xml:space="preserve"> </w:t>
        </w:r>
      </w:ins>
      <w:proofErr w:type="spellStart"/>
      <w:r>
        <w:rPr>
          <w:color w:val="000000"/>
        </w:rPr>
        <w:t>insects</w:t>
      </w:r>
      <w:ins w:id="134" w:author="Portalier Sebastien" w:date="2021-12-14T00:54:00Z">
        <w:r w:rsidR="00FF6FAD">
          <w:rPr>
            <w:color w:val="000000"/>
          </w:rPr>
          <w:t>have</w:t>
        </w:r>
        <w:proofErr w:type="spellEnd"/>
        <w:r w:rsidR="00FF6FAD">
          <w:rPr>
            <w:color w:val="000000"/>
          </w:rPr>
          <w:t xml:space="preserve"> temperature-dependent development rates, so that physiological stage ultimately also measures accumulated heat </w:t>
        </w:r>
      </w:ins>
      <w:del w:id="135" w:author="Portalier Sebastien" w:date="2021-12-14T00:54:00Z">
        <w:r w:rsidDel="00FF6FAD">
          <w:rPr>
            <w:color w:val="000000"/>
          </w:rPr>
          <w:delText>, the quantity can be the proportion of the corresponding life-cycle stage that they have completed</w:delText>
        </w:r>
        <w:r w:rsidR="00791CEE" w:rsidDel="00FF6FAD">
          <w:rPr>
            <w:color w:val="000000"/>
          </w:rPr>
          <w:delText xml:space="preserve"> (also referred to as physiological stage)</w:delText>
        </w:r>
      </w:del>
      <w:r>
        <w:rPr>
          <w:color w:val="000000"/>
        </w:rPr>
        <w:t xml:space="preserve"> </w:t>
      </w:r>
      <w:bookmarkStart w:id="136" w:name="__Fieldmark__407_3903614438"/>
      <w:r>
        <w:rPr>
          <w:color w:val="000000"/>
        </w:rPr>
        <w:t>(</w:t>
      </w:r>
      <w:bookmarkStart w:id="137" w:name="__Fieldmark__219_2495178454"/>
      <w:proofErr w:type="spellStart"/>
      <w:r>
        <w:rPr>
          <w:color w:val="000000"/>
        </w:rPr>
        <w:t>C</w:t>
      </w:r>
      <w:bookmarkStart w:id="138" w:name="__Fieldmark__219_942872385"/>
      <w:r>
        <w:rPr>
          <w:color w:val="000000"/>
        </w:rPr>
        <w:t>obbold</w:t>
      </w:r>
      <w:proofErr w:type="spellEnd"/>
      <w:r>
        <w:rPr>
          <w:color w:val="000000"/>
        </w:rPr>
        <w:t xml:space="preserve"> &amp; Powell, 2011</w:t>
      </w:r>
      <w:bookmarkEnd w:id="136"/>
      <w:bookmarkEnd w:id="137"/>
      <w:bookmarkEnd w:id="138"/>
      <w:r>
        <w:rPr>
          <w:color w:val="000000"/>
        </w:rPr>
        <w:t xml:space="preserve">; </w:t>
      </w:r>
      <w:bookmarkStart w:id="139" w:name="__Fieldmark__418_3903614438"/>
      <w:proofErr w:type="spellStart"/>
      <w:r>
        <w:rPr>
          <w:color w:val="000000"/>
        </w:rPr>
        <w:t>R</w:t>
      </w:r>
      <w:bookmarkStart w:id="140" w:name="__Fieldmark__226_2495178454"/>
      <w:r>
        <w:rPr>
          <w:color w:val="000000"/>
        </w:rPr>
        <w:t>é</w:t>
      </w:r>
      <w:bookmarkStart w:id="141" w:name="__Fieldmark__224_942872385"/>
      <w:r>
        <w:rPr>
          <w:color w:val="000000"/>
        </w:rPr>
        <w:t>gnière</w:t>
      </w:r>
      <w:proofErr w:type="spellEnd"/>
      <w:r>
        <w:rPr>
          <w:color w:val="000000"/>
        </w:rPr>
        <w:t xml:space="preserve">, </w:t>
      </w:r>
      <w:r w:rsidR="007C40ED">
        <w:rPr>
          <w:color w:val="000000"/>
        </w:rPr>
        <w:t>et al.</w:t>
      </w:r>
      <w:r>
        <w:rPr>
          <w:color w:val="000000"/>
        </w:rPr>
        <w:t>, 2012)</w:t>
      </w:r>
      <w:bookmarkEnd w:id="139"/>
      <w:bookmarkEnd w:id="140"/>
      <w:bookmarkEnd w:id="141"/>
      <w:r>
        <w:rPr>
          <w:color w:val="000000"/>
        </w:rPr>
        <w:t xml:space="preserve">. </w:t>
      </w:r>
      <w:ins w:id="142" w:author="Portalier Sebastien" w:date="2021-12-14T00:55:00Z">
        <w:r w:rsidR="00EA6A82">
          <w:rPr>
            <w:color w:val="000000"/>
          </w:rPr>
          <w:t xml:space="preserve">The concept of accumulating some quantity before progressing to a different stage dates back to models for age- or stage-structured populations (Gurney et al 1983, Nisbet and Gurney, 1983) and </w:t>
        </w:r>
      </w:ins>
      <w:del w:id="143" w:author="Portalier Sebastien" w:date="2021-12-14T00:55:00Z">
        <w:r w:rsidDel="00EA6A82">
          <w:rPr>
            <w:color w:val="000000"/>
          </w:rPr>
          <w:delText>Since the development rate is temperature dependent, this quantity ultimately measures accumulated heat. This concept of an accumulating quantity</w:delText>
        </w:r>
      </w:del>
      <w:r>
        <w:rPr>
          <w:color w:val="000000"/>
        </w:rPr>
        <w:t xml:space="preserve"> is “still the most important assumption in plant and animal phenology modelling”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144" w:name="__Fieldmark__463_3903614438"/>
      <w:r>
        <w:rPr>
          <w:color w:val="000000"/>
        </w:rPr>
        <w:t>(</w:t>
      </w:r>
      <w:bookmarkStart w:id="145" w:name="__Fieldmark__474_3903614438"/>
      <w:bookmarkEnd w:id="144"/>
      <w:proofErr w:type="spellStart"/>
      <w:r>
        <w:rPr>
          <w:color w:val="000000"/>
        </w:rPr>
        <w:t>A</w:t>
      </w:r>
      <w:bookmarkStart w:id="146" w:name="__Fieldmark__250_2495178454"/>
      <w:r>
        <w:rPr>
          <w:color w:val="000000"/>
        </w:rPr>
        <w:t>m</w:t>
      </w:r>
      <w:bookmarkStart w:id="147" w:name="__Fieldmark__244_942872385"/>
      <w:r>
        <w:rPr>
          <w:color w:val="000000"/>
        </w:rPr>
        <w:t>arasekare</w:t>
      </w:r>
      <w:proofErr w:type="spellEnd"/>
      <w:r>
        <w:rPr>
          <w:color w:val="000000"/>
        </w:rPr>
        <w:t xml:space="preserve"> &amp; Coutinho, 2014)</w:t>
      </w:r>
      <w:bookmarkEnd w:id="145"/>
      <w:bookmarkEnd w:id="146"/>
      <w:bookmarkEnd w:id="14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7772B2">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26C8FECD" w14:textId="77777777" w:rsidR="00EA6A82" w:rsidRDefault="00EA6A82" w:rsidP="00EA6A82">
      <w:pPr>
        <w:spacing w:before="280" w:line="480" w:lineRule="auto"/>
        <w:rPr>
          <w:ins w:id="148" w:author="Portalier Sebastien" w:date="2021-12-14T00:57:00Z"/>
        </w:rPr>
      </w:pPr>
      <w:ins w:id="149" w:author="Portalier Sebastien" w:date="2021-12-14T00:57:00Z">
        <w:r>
          <w:rPr>
            <w:rFonts w:ascii="Times New Roman" w:eastAsia="Times New Roman" w:hAnsi="Times New Roman" w:cs="Times New Roman"/>
            <w:color w:val="000000"/>
            <w:sz w:val="24"/>
            <w:szCs w:val="24"/>
            <w:lang w:eastAsia="en-CA"/>
          </w:rPr>
          <w:t>This equation is equivalent to the stage-duration condition in Nisbet &amp; Gurney (1983).</w:t>
        </w:r>
      </w:ins>
    </w:p>
    <w:p w14:paraId="64E8111B" w14:textId="78186BC8"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7BE1027C"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379D530A"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150" w:name="__Fieldmark__553_3903614438"/>
      <w:r>
        <w:rPr>
          <w:rFonts w:ascii="Times New Roman" w:eastAsia="Times New Roman" w:hAnsi="Times New Roman" w:cs="Times New Roman"/>
          <w:color w:val="000000"/>
          <w:sz w:val="24"/>
          <w:szCs w:val="24"/>
          <w:lang w:eastAsia="en-CA"/>
        </w:rPr>
        <w:t>(</w:t>
      </w:r>
      <w:bookmarkStart w:id="151" w:name="__Fieldmark__289_2495178454"/>
      <w:proofErr w:type="spellStart"/>
      <w:r>
        <w:rPr>
          <w:rFonts w:ascii="Times New Roman" w:eastAsia="Times New Roman" w:hAnsi="Times New Roman" w:cs="Times New Roman"/>
          <w:color w:val="000000"/>
          <w:sz w:val="24"/>
          <w:szCs w:val="24"/>
          <w:lang w:eastAsia="en-CA"/>
        </w:rPr>
        <w:t>C</w:t>
      </w:r>
      <w:bookmarkStart w:id="152" w:name="__Fieldmark__286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2000</w:t>
      </w:r>
      <w:bookmarkEnd w:id="150"/>
      <w:bookmarkEnd w:id="151"/>
      <w:bookmarkEnd w:id="152"/>
      <w:r>
        <w:rPr>
          <w:rFonts w:ascii="Times New Roman" w:eastAsia="Times New Roman" w:hAnsi="Times New Roman" w:cs="Times New Roman"/>
          <w:color w:val="000000"/>
          <w:sz w:val="24"/>
          <w:szCs w:val="24"/>
          <w:lang w:eastAsia="en-CA"/>
        </w:rPr>
        <w:t xml:space="preserve">; </w:t>
      </w:r>
      <w:bookmarkStart w:id="153" w:name="__Fieldmark__564_3903614438"/>
      <w:proofErr w:type="spellStart"/>
      <w:r>
        <w:rPr>
          <w:rFonts w:ascii="Times New Roman" w:eastAsia="Times New Roman" w:hAnsi="Times New Roman" w:cs="Times New Roman"/>
          <w:color w:val="000000"/>
          <w:sz w:val="24"/>
          <w:szCs w:val="24"/>
          <w:lang w:eastAsia="en-CA"/>
        </w:rPr>
        <w:t>R</w:t>
      </w:r>
      <w:bookmarkStart w:id="154" w:name="__Fieldmark__296_2495178454"/>
      <w:r>
        <w:rPr>
          <w:rFonts w:ascii="Times New Roman" w:eastAsia="Times New Roman" w:hAnsi="Times New Roman" w:cs="Times New Roman"/>
          <w:color w:val="000000"/>
          <w:sz w:val="24"/>
          <w:szCs w:val="24"/>
          <w:lang w:eastAsia="en-CA"/>
        </w:rPr>
        <w:t>e</w:t>
      </w:r>
      <w:bookmarkStart w:id="155" w:name="__Fieldmark__291_942872385"/>
      <w:r>
        <w:rPr>
          <w:rFonts w:ascii="Times New Roman" w:eastAsia="Times New Roman" w:hAnsi="Times New Roman" w:cs="Times New Roman"/>
          <w:color w:val="000000"/>
          <w:sz w:val="24"/>
          <w:szCs w:val="24"/>
          <w:lang w:eastAsia="en-CA"/>
        </w:rPr>
        <w:t>baudo</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2018)</w:t>
      </w:r>
      <w:bookmarkEnd w:id="153"/>
      <w:bookmarkEnd w:id="154"/>
      <w:bookmarkEnd w:id="155"/>
      <w:ins w:id="156" w:author="Portalier Sebastien" w:date="2021-12-14T00:57:00Z">
        <w:r w:rsidR="00EA6A82">
          <w:rPr>
            <w:rFonts w:ascii="Times New Roman" w:eastAsia="Times New Roman" w:hAnsi="Times New Roman" w:cs="Times New Roman"/>
            <w:color w:val="000000"/>
            <w:sz w:val="24"/>
            <w:szCs w:val="24"/>
            <w:lang w:eastAsia="en-CA"/>
          </w:rPr>
          <w:t xml:space="preserve">; </w:t>
        </w:r>
      </w:ins>
      <w:ins w:id="157" w:author="Portalier Sebastien" w:date="2021-12-14T00:58:00Z">
        <w:r w:rsidR="00EA6A82">
          <w:rPr>
            <w:rFonts w:ascii="Times New Roman" w:eastAsia="Times New Roman" w:hAnsi="Times New Roman" w:cs="Times New Roman"/>
            <w:color w:val="000000"/>
            <w:sz w:val="24"/>
            <w:szCs w:val="24"/>
            <w:lang w:eastAsia="en-CA"/>
          </w:rPr>
          <w:t>see Fig. 1A</w:t>
        </w:r>
      </w:ins>
      <w:r>
        <w:rPr>
          <w:rFonts w:ascii="Times New Roman" w:eastAsia="Times New Roman" w:hAnsi="Times New Roman" w:cs="Times New Roman"/>
          <w:color w:val="000000"/>
          <w:sz w:val="24"/>
          <w:szCs w:val="24"/>
          <w:lang w:eastAsia="en-CA"/>
        </w:rPr>
        <w:t xml:space="preserve">. </w:t>
      </w:r>
      <w:ins w:id="158" w:author="Portalier Sebastien" w:date="2021-12-14T00:58:00Z">
        <w:r w:rsidR="00EA6A82">
          <w:rPr>
            <w:rFonts w:ascii="Times New Roman" w:eastAsia="Times New Roman" w:hAnsi="Times New Roman" w:cs="Times New Roman"/>
            <w:color w:val="000000"/>
            <w:sz w:val="24"/>
            <w:szCs w:val="24"/>
            <w:lang w:eastAsia="en-CA"/>
          </w:rPr>
          <w:t>Temperature patterns during the resting period differ between locations and change due to climate change (Fig</w:t>
        </w:r>
        <w:r w:rsidR="00EA6A82">
          <w:rPr>
            <w:rFonts w:ascii="Times New Roman" w:eastAsia="Times New Roman" w:hAnsi="Times New Roman" w:cs="Times New Roman"/>
            <w:color w:val="000000"/>
            <w:sz w:val="24"/>
            <w:szCs w:val="24"/>
            <w:lang w:eastAsia="en-CA"/>
          </w:rPr>
          <w:t>.</w:t>
        </w:r>
        <w:r w:rsidR="00EA6A82">
          <w:rPr>
            <w:rFonts w:ascii="Times New Roman" w:eastAsia="Times New Roman" w:hAnsi="Times New Roman" w:cs="Times New Roman"/>
            <w:color w:val="000000"/>
            <w:sz w:val="24"/>
            <w:szCs w:val="24"/>
            <w:lang w:eastAsia="en-CA"/>
          </w:rPr>
          <w:t xml:space="preserve"> 1B). Different species, such as a consumer and its resource, maybe affected differently (Fig</w:t>
        </w:r>
        <w:r w:rsidR="00EA6A82">
          <w:rPr>
            <w:rFonts w:ascii="Times New Roman" w:eastAsia="Times New Roman" w:hAnsi="Times New Roman" w:cs="Times New Roman"/>
            <w:color w:val="000000"/>
            <w:sz w:val="24"/>
            <w:szCs w:val="24"/>
            <w:lang w:eastAsia="en-CA"/>
          </w:rPr>
          <w:t>.</w:t>
        </w:r>
        <w:r w:rsidR="00EA6A82">
          <w:rPr>
            <w:rFonts w:ascii="Times New Roman" w:eastAsia="Times New Roman" w:hAnsi="Times New Roman" w:cs="Times New Roman"/>
            <w:color w:val="000000"/>
            <w:sz w:val="24"/>
            <w:szCs w:val="24"/>
            <w:lang w:eastAsia="en-CA"/>
          </w:rPr>
          <w:t xml:space="preserve"> 1C). Consequently, the end times of their respective resting period may shift differently (Fig</w:t>
        </w:r>
        <w:r w:rsidR="00EA6A82">
          <w:rPr>
            <w:rFonts w:ascii="Times New Roman" w:eastAsia="Times New Roman" w:hAnsi="Times New Roman" w:cs="Times New Roman"/>
            <w:color w:val="000000"/>
            <w:sz w:val="24"/>
            <w:szCs w:val="24"/>
            <w:lang w:eastAsia="en-CA"/>
          </w:rPr>
          <w:t>.</w:t>
        </w:r>
        <w:r w:rsidR="00EA6A82">
          <w:rPr>
            <w:rFonts w:ascii="Times New Roman" w:eastAsia="Times New Roman" w:hAnsi="Times New Roman" w:cs="Times New Roman"/>
            <w:color w:val="000000"/>
            <w:sz w:val="24"/>
            <w:szCs w:val="24"/>
            <w:lang w:eastAsia="en-CA"/>
          </w:rPr>
          <w:t xml:space="preserve"> 1D).  </w:t>
        </w:r>
      </w:ins>
      <w:del w:id="159" w:author="Portalier Sebastien" w:date="2021-12-14T00:58:00Z">
        <w:r w:rsidDel="00EA6A82">
          <w:rPr>
            <w:rFonts w:ascii="Times New Roman" w:hAnsi="Times New Roman" w:cs="Times New Roman"/>
            <w:sz w:val="24"/>
            <w:szCs w:val="24"/>
          </w:rPr>
          <w:delText>W</w:delText>
        </w:r>
        <w:r w:rsidDel="00EA6A82">
          <w:rPr>
            <w:rFonts w:ascii="Times New Roman" w:eastAsia="Times New Roman" w:hAnsi="Times New Roman" w:cs="Times New Roman"/>
            <w:color w:val="000000"/>
            <w:sz w:val="24"/>
            <w:szCs w:val="24"/>
            <w:lang w:eastAsia="en-CA"/>
          </w:rPr>
          <w:delText>e illustrate the rate function in Eq. 2 as well as the condition in Eq. 1 for two different species and two simplistic temperature time series in Figure 1. As temperature patterns during the resting period change because of climate change, the end time of the resting period of a species may shift.</w:delText>
        </w:r>
      </w:del>
      <w:r>
        <w:rPr>
          <w:rFonts w:ascii="Times New Roman" w:eastAsia="Times New Roman" w:hAnsi="Times New Roman" w:cs="Times New Roman"/>
          <w:color w:val="000000"/>
          <w:sz w:val="24"/>
          <w:szCs w:val="24"/>
          <w:lang w:eastAsia="en-CA"/>
        </w:rPr>
        <w:t xml:space="preserve">  When temperatures increase, accumulation occurs faster and the phenology advances, i.e., the end time is earlier (Fig. 1D).</w:t>
      </w:r>
    </w:p>
    <w:p w14:paraId="1FF23A01" w14:textId="34E725B6"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del w:id="160" w:author="Portalier Sebastien" w:date="2021-12-14T01:00:00Z">
        <w:r w:rsidR="0055563D" w:rsidRPr="0055563D" w:rsidDel="00685C49">
          <w:rPr>
            <w:rFonts w:ascii="Times New Roman" w:eastAsia="Times New Roman" w:hAnsi="Times New Roman" w:cs="Times New Roman"/>
            <w:color w:val="000000"/>
            <w:sz w:val="24"/>
            <w:szCs w:val="24"/>
            <w:lang w:eastAsia="en-CA"/>
          </w:rPr>
          <w:delText>We are particularly interested in the case where the two species are a consumer and its resource. Their rate accumulation functions generally differ even in the same temperature regime</w:delText>
        </w:r>
        <w:r w:rsidR="0055563D" w:rsidDel="00685C49">
          <w:rPr>
            <w:rFonts w:ascii="Times New Roman" w:eastAsia="Times New Roman" w:hAnsi="Times New Roman" w:cs="Times New Roman"/>
            <w:color w:val="000000"/>
            <w:sz w:val="24"/>
            <w:szCs w:val="24"/>
            <w:lang w:eastAsia="en-CA"/>
          </w:rPr>
          <w:delText xml:space="preserve"> </w:delText>
        </w:r>
        <w:r w:rsidDel="00685C49">
          <w:rPr>
            <w:rFonts w:ascii="Times New Roman" w:eastAsia="Times New Roman" w:hAnsi="Times New Roman" w:cs="Times New Roman"/>
            <w:color w:val="000000"/>
            <w:sz w:val="24"/>
            <w:szCs w:val="24"/>
            <w:lang w:eastAsia="en-CA"/>
          </w:rPr>
          <w:delText xml:space="preserve">(compare solid and dashed curves in Fig. 1C), which typically leads to different end times of the resting period (Fig. 1D). </w:delText>
        </w:r>
      </w:del>
      <w:r w:rsidR="00F750F6"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sidR="00F750F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We denote </w:t>
      </w:r>
      <w:r w:rsidR="007C40ED">
        <w:rPr>
          <w:rFonts w:ascii="Times New Roman" w:eastAsia="Times New Roman" w:hAnsi="Times New Roman" w:cs="Times New Roman"/>
          <w:color w:val="000000"/>
          <w:sz w:val="24"/>
          <w:szCs w:val="24"/>
          <w:lang w:eastAsia="en-CA"/>
        </w:rPr>
        <w:t>the corresponding end times</w:t>
      </w:r>
      <w:r>
        <w:rPr>
          <w:rFonts w:ascii="Times New Roman" w:eastAsia="Times New Roman" w:hAnsi="Times New Roman" w:cs="Times New Roman"/>
          <w:color w:val="000000"/>
          <w:sz w:val="24"/>
          <w:szCs w:val="24"/>
          <w:lang w:eastAsia="en-CA"/>
        </w:rPr>
        <w:t xml:space="preserve">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r w:rsidR="0055563D">
        <w:rPr>
          <w:rFonts w:ascii="Times New Roman" w:eastAsia="Times New Roman" w:hAnsi="Times New Roman" w:cs="Times New Roman"/>
          <w:color w:val="000000"/>
          <w:sz w:val="24"/>
          <w:szCs w:val="24"/>
          <w:lang w:eastAsia="en-CA"/>
        </w:rPr>
        <w:t xml:space="preserve">consumer </w:t>
      </w:r>
      <w:r>
        <w:rPr>
          <w:rFonts w:ascii="Times New Roman" w:eastAsia="Times New Roman" w:hAnsi="Times New Roman" w:cs="Times New Roman"/>
          <w:color w:val="000000"/>
          <w:sz w:val="24"/>
          <w:szCs w:val="24"/>
          <w:lang w:eastAsia="en-CA"/>
        </w:rPr>
        <w:t>(</w:t>
      </w:r>
      <w:r w:rsidR="0055563D">
        <w:rPr>
          <w:rFonts w:ascii="Times New Roman" w:eastAsia="Times New Roman" w:hAnsi="Times New Roman" w:cs="Times New Roman"/>
          <w:color w:val="000000"/>
          <w:sz w:val="24"/>
          <w:szCs w:val="24"/>
          <w:lang w:eastAsia="en-CA"/>
        </w:rPr>
        <w:t>insect</w:t>
      </w:r>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w:t>
      </w:r>
      <w:r w:rsidR="0055563D">
        <w:rPr>
          <w:rFonts w:ascii="Times New Roman" w:eastAsia="Times New Roman" w:hAnsi="Times New Roman" w:cs="Times New Roman"/>
          <w:color w:val="000000"/>
          <w:sz w:val="24"/>
          <w:szCs w:val="24"/>
          <w:lang w:eastAsia="en-CA"/>
        </w:rPr>
        <w:t>resource</w:t>
      </w:r>
      <w:r>
        <w:rPr>
          <w:rFonts w:ascii="Times New Roman" w:eastAsia="Times New Roman" w:hAnsi="Times New Roman" w:cs="Times New Roman"/>
          <w:color w:val="000000"/>
          <w:sz w:val="24"/>
          <w:szCs w:val="24"/>
          <w:lang w:eastAsia="en-CA"/>
        </w:rPr>
        <w:t xml:space="preserve"> (</w:t>
      </w:r>
      <w:r w:rsidR="0055563D">
        <w:rPr>
          <w:rFonts w:ascii="Times New Roman" w:eastAsia="Times New Roman" w:hAnsi="Times New Roman" w:cs="Times New Roman"/>
          <w:color w:val="000000"/>
          <w:sz w:val="24"/>
          <w:szCs w:val="24"/>
          <w:lang w:eastAsia="en-CA"/>
        </w:rPr>
        <w:t>its host tree</w:t>
      </w:r>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1130E976" w14:textId="2A2588E9" w:rsidR="006F621B" w:rsidDel="00685C49" w:rsidRDefault="00FB56D9" w:rsidP="006F621B">
      <w:pPr>
        <w:pStyle w:val="Titre2"/>
        <w:spacing w:line="480" w:lineRule="auto"/>
        <w:rPr>
          <w:del w:id="161" w:author="Portalier Sebastien" w:date="2021-12-14T01:00:00Z"/>
          <w:rFonts w:ascii="Times New Roman" w:hAnsi="Times New Roman"/>
          <w:b/>
          <w:bCs/>
          <w:sz w:val="28"/>
          <w:szCs w:val="28"/>
        </w:rPr>
      </w:pPr>
      <w:del w:id="162" w:author="Portalier Sebastien" w:date="2021-12-14T01:00:00Z">
        <w:r w:rsidDel="00685C49">
          <w:rPr>
            <w:rFonts w:ascii="Times New Roman" w:hAnsi="Times New Roman"/>
            <w:b/>
            <w:bCs/>
            <w:color w:val="000000"/>
            <w:sz w:val="28"/>
            <w:szCs w:val="28"/>
          </w:rPr>
          <w:lastRenderedPageBreak/>
          <w:delText>2.2</w:delText>
        </w:r>
        <w:r w:rsidR="006F621B" w:rsidDel="00685C49">
          <w:rPr>
            <w:rFonts w:ascii="Times New Roman" w:hAnsi="Times New Roman"/>
            <w:b/>
            <w:bCs/>
            <w:color w:val="000000"/>
            <w:sz w:val="28"/>
            <w:szCs w:val="28"/>
          </w:rPr>
          <w:delText xml:space="preserve"> Theoretical results</w:delText>
        </w:r>
      </w:del>
    </w:p>
    <w:p w14:paraId="1C7920AC" w14:textId="79D74348" w:rsidR="006F621B" w:rsidRPr="0024547D" w:rsidRDefault="006F621B" w:rsidP="00685C49">
      <w:pPr>
        <w:spacing w:before="280" w:line="480" w:lineRule="auto"/>
        <w:ind w:firstLine="720"/>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ins w:id="163" w:author="Portalier Sebastien" w:date="2021-12-14T01:02:00Z">
        <w:r w:rsidR="00B871AD">
          <w:rPr>
            <w:rFonts w:ascii="Times New Roman" w:hAnsi="Times New Roman" w:cs="Times New Roman"/>
            <w:color w:val="000000"/>
            <w:sz w:val="24"/>
            <w:szCs w:val="24"/>
          </w:rPr>
          <w:t>.</w:t>
        </w:r>
      </w:ins>
      <w:del w:id="164" w:author="Portalier Sebastien" w:date="2021-12-14T01:01:00Z">
        <w:r w:rsidRPr="00ED0D44" w:rsidDel="00B871AD">
          <w:rPr>
            <w:rFonts w:ascii="Times New Roman" w:hAnsi="Times New Roman" w:cs="Times New Roman"/>
            <w:i/>
            <w:iCs/>
            <w:color w:val="000000"/>
            <w:sz w:val="24"/>
            <w:szCs w:val="24"/>
          </w:rPr>
          <w:delText>,</w:delText>
        </w:r>
        <w:r w:rsidRPr="00ED0D44" w:rsidDel="00B871AD">
          <w:rPr>
            <w:rFonts w:ascii="Times New Roman" w:hAnsi="Times New Roman" w:cs="Times New Roman"/>
            <w:color w:val="000000"/>
            <w:sz w:val="24"/>
            <w:szCs w:val="24"/>
          </w:rPr>
          <w:delText xml:space="preserve"> at least not for realistic temperature time series </w:delText>
        </w:r>
        <w:r w:rsidRPr="00ED0D44" w:rsidDel="00B871AD">
          <w:rPr>
            <w:rFonts w:ascii="Times New Roman" w:hAnsi="Times New Roman" w:cs="Times New Roman"/>
            <w:i/>
            <w:iCs/>
            <w:color w:val="000000"/>
            <w:sz w:val="24"/>
            <w:szCs w:val="24"/>
          </w:rPr>
          <w:delText>x(t)</w:delText>
        </w:r>
      </w:del>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r w:rsidR="00994044">
        <w:rPr>
          <w:rFonts w:ascii="Times New Roman" w:hAnsi="Times New Roman" w:cs="Times New Roman"/>
          <w:color w:val="000000"/>
          <w:sz w:val="24"/>
          <w:szCs w:val="24"/>
        </w:rPr>
        <w:t>O</w:t>
      </w:r>
      <w:r w:rsidR="0024547D" w:rsidRPr="0024547D">
        <w:rPr>
          <w:rFonts w:ascii="Times New Roman" w:hAnsi="Times New Roman" w:cs="Times New Roman"/>
          <w:color w:val="000000"/>
          <w:sz w:val="24"/>
          <w:szCs w:val="24"/>
        </w:rPr>
        <w:t>ur results here apply to any general rate accumulation function.</w:t>
      </w:r>
    </w:p>
    <w:p w14:paraId="6DE720ED" w14:textId="2042D4B6" w:rsidR="006F621B" w:rsidRDefault="00FB56D9" w:rsidP="006F621B">
      <w:pPr>
        <w:pStyle w:val="Titre3"/>
        <w:spacing w:line="480" w:lineRule="auto"/>
        <w:rPr>
          <w:rFonts w:ascii="Times New Roman" w:hAnsi="Times New Roman" w:cs="Times New Roman"/>
          <w:b/>
          <w:bCs/>
        </w:rPr>
      </w:pPr>
      <w:del w:id="165" w:author="Portalier Sebastien" w:date="2021-12-14T01:02:00Z">
        <w:r w:rsidDel="00B871AD">
          <w:rPr>
            <w:rFonts w:ascii="Times New Roman" w:hAnsi="Times New Roman" w:cs="Times New Roman"/>
            <w:b/>
            <w:bCs/>
            <w:color w:val="000000"/>
          </w:rPr>
          <w:delText>2.2.</w:delText>
        </w:r>
        <w:r w:rsidR="006F621B" w:rsidDel="00B871AD">
          <w:rPr>
            <w:rFonts w:ascii="Times New Roman" w:hAnsi="Times New Roman" w:cs="Times New Roman"/>
            <w:b/>
            <w:bCs/>
            <w:color w:val="000000"/>
          </w:rPr>
          <w:delText xml:space="preserve">1 </w:delText>
        </w:r>
      </w:del>
      <w:r w:rsidR="006F621B">
        <w:rPr>
          <w:rFonts w:ascii="Times New Roman" w:hAnsi="Times New Roman" w:cs="Times New Roman"/>
          <w:b/>
          <w:bCs/>
          <w:color w:val="000000"/>
        </w:rPr>
        <w:t>Phenology shift of a single species</w:t>
      </w:r>
    </w:p>
    <w:p w14:paraId="56E71803" w14:textId="5C2323AD" w:rsidR="006F621B" w:rsidRDefault="006F621B" w:rsidP="006F621B">
      <w:pPr>
        <w:pStyle w:val="NormalWeb"/>
        <w:spacing w:line="480" w:lineRule="auto"/>
        <w:rPr>
          <w:color w:val="000000"/>
        </w:rPr>
      </w:pPr>
      <w:r w:rsidRPr="00270F5B">
        <w:rPr>
          <w:rFonts w:eastAsiaTheme="minorHAns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2876F022" w14:textId="77777777" w:rsidR="006F621B" w:rsidRDefault="007772B2"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1DD2CD38" w:rsidR="006F621B" w:rsidRDefault="006F621B" w:rsidP="00B1622D">
            <w:pPr>
              <w:pStyle w:val="NormalWeb"/>
              <w:spacing w:before="280" w:after="0" w:line="480" w:lineRule="auto"/>
              <w:jc w:val="center"/>
            </w:pPr>
            <w:r>
              <w:t xml:space="preserve">Eq. </w:t>
            </w:r>
            <w:r w:rsidR="00245C95">
              <w:t>3</w:t>
            </w:r>
          </w:p>
        </w:tc>
      </w:tr>
    </w:tbl>
    <w:p w14:paraId="4B01EAEF" w14:textId="77777777" w:rsidR="006F621B" w:rsidRDefault="006F621B" w:rsidP="006F621B">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19726602" w14:textId="77777777" w:rsidR="006F621B" w:rsidRDefault="007772B2"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0224CBB3" w:rsidR="006F621B" w:rsidRDefault="006F621B" w:rsidP="00B1622D">
            <w:pPr>
              <w:pStyle w:val="NormalWeb"/>
              <w:spacing w:before="280" w:after="0" w:line="480" w:lineRule="auto"/>
              <w:jc w:val="center"/>
            </w:pPr>
            <w:r>
              <w:t xml:space="preserve">Eq. </w:t>
            </w:r>
            <w:r w:rsidR="00245C95">
              <w:t>4</w:t>
            </w:r>
          </w:p>
        </w:tc>
      </w:tr>
    </w:tbl>
    <w:p w14:paraId="487EE3A6" w14:textId="028483A1" w:rsidR="00B871AD" w:rsidRDefault="00B871AD" w:rsidP="00B871AD">
      <w:pPr>
        <w:pStyle w:val="NormalWeb"/>
        <w:spacing w:line="480" w:lineRule="auto"/>
        <w:rPr>
          <w:ins w:id="166" w:author="Portalier Sebastien" w:date="2021-12-14T01:04:00Z"/>
        </w:rPr>
      </w:pPr>
      <w:ins w:id="167" w:author="Portalier Sebastien" w:date="2021-12-14T01:04:00Z">
        <w:r>
          <w:rPr>
            <w:color w:val="000000"/>
          </w:rPr>
          <w:lastRenderedPageBreak/>
          <w:t>These linear approximations capture the actual end of the resting period very well (see supplementary Fig. S1)</w:t>
        </w:r>
        <w:r>
          <w:rPr>
            <w:color w:val="000000"/>
          </w:rPr>
          <w:t>.</w:t>
        </w:r>
      </w:ins>
    </w:p>
    <w:p w14:paraId="2F80EC8C" w14:textId="713DB4BA" w:rsidR="006F621B" w:rsidRDefault="006F621B" w:rsidP="00B871AD">
      <w:pPr>
        <w:pStyle w:val="NormalWeb"/>
        <w:spacing w:line="480" w:lineRule="auto"/>
        <w:ind w:firstLine="720"/>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sign are positive).</w:t>
      </w:r>
      <w:del w:id="168" w:author="Portalier Sebastien" w:date="2021-12-14T01:05:00Z">
        <w:r w:rsidDel="00DC7A53">
          <w:rPr>
            <w:color w:val="000000"/>
          </w:rPr>
          <w:delText xml:space="preserve"> More importantly, t</w:delText>
        </w:r>
      </w:del>
      <w:ins w:id="169" w:author="Portalier Sebastien" w:date="2021-12-14T01:05:00Z">
        <w:r w:rsidR="00DC7A53">
          <w:rPr>
            <w:color w:val="000000"/>
          </w:rPr>
          <w:t>T</w:t>
        </w:r>
      </w:ins>
      <w:r>
        <w:rPr>
          <w:color w:val="000000"/>
        </w:rPr>
        <w:t xml:space="preserve">he formulas allow us to quantify the expected shift of the end time of the resting period. </w:t>
      </w:r>
      <w:del w:id="170" w:author="Portalier Sebastien" w:date="2021-12-14T01:05:00Z">
        <w:r w:rsidDel="00BB6041">
          <w:rPr>
            <w:color w:val="000000"/>
          </w:rPr>
          <w:delText xml:space="preserve">We observe that </w:delText>
        </w:r>
      </w:del>
      <w:del w:id="171" w:author="Portalier Sebastien" w:date="2021-12-14T01:06:00Z">
        <w:r w:rsidDel="00BB6041">
          <w:rPr>
            <w:color w:val="000000"/>
          </w:rPr>
          <w:delText>t</w:delText>
        </w:r>
      </w:del>
      <w:ins w:id="172" w:author="Portalier Sebastien" w:date="2021-12-14T01:06:00Z">
        <w:r w:rsidR="00BB6041">
          <w:rPr>
            <w:color w:val="000000"/>
          </w:rPr>
          <w:t>T</w:t>
        </w:r>
      </w:ins>
      <w:r>
        <w:rPr>
          <w:color w:val="000000"/>
        </w:rPr>
        <w:t xml:space="preserve">he shift depends on the </w:t>
      </w:r>
      <w:r>
        <w:rPr>
          <w:i/>
          <w:iCs/>
          <w:color w:val="000000"/>
        </w:rPr>
        <w:t>derivative</w:t>
      </w:r>
      <w:r>
        <w:rPr>
          <w:color w:val="000000"/>
        </w:rPr>
        <w:t xml:space="preserve"> of the rate accumulation function. </w:t>
      </w:r>
      <w:del w:id="173" w:author="Portalier Sebastien" w:date="2021-12-14T01:06:00Z">
        <w:r w:rsidDel="00BB6041">
          <w:rPr>
            <w:color w:val="000000"/>
          </w:rPr>
          <w:delText>In particular, t</w:delText>
        </w:r>
      </w:del>
      <w:ins w:id="174" w:author="Portalier Sebastien" w:date="2021-12-14T01:06:00Z">
        <w:r w:rsidR="00BB6041">
          <w:rPr>
            <w:color w:val="000000"/>
          </w:rPr>
          <w:t>T</w:t>
        </w:r>
      </w:ins>
      <w:r>
        <w:rPr>
          <w:color w:val="000000"/>
        </w:rPr>
        <w:t xml:space="preserve">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7FFF8681" w14:textId="6DD7B8B3" w:rsidR="006F621B" w:rsidRDefault="00FB56D9" w:rsidP="006F621B">
      <w:pPr>
        <w:pStyle w:val="Titre3"/>
        <w:spacing w:line="480" w:lineRule="auto"/>
        <w:rPr>
          <w:rFonts w:ascii="Times New Roman" w:hAnsi="Times New Roman" w:cs="Times New Roman"/>
          <w:b/>
          <w:bCs/>
        </w:rPr>
      </w:pPr>
      <w:del w:id="175" w:author="Portalier Sebastien" w:date="2021-12-14T01:07:00Z">
        <w:r w:rsidDel="00521E7C">
          <w:rPr>
            <w:rFonts w:ascii="Times New Roman" w:hAnsi="Times New Roman" w:cs="Times New Roman"/>
            <w:b/>
            <w:bCs/>
            <w:color w:val="000000"/>
          </w:rPr>
          <w:delText>2.2</w:delText>
        </w:r>
        <w:r w:rsidR="006F621B" w:rsidDel="00521E7C">
          <w:rPr>
            <w:rFonts w:ascii="Times New Roman" w:hAnsi="Times New Roman" w:cs="Times New Roman"/>
            <w:b/>
            <w:bCs/>
            <w:color w:val="000000"/>
          </w:rPr>
          <w:delText xml:space="preserve">.2 </w:delText>
        </w:r>
      </w:del>
      <w:r w:rsidR="006F621B">
        <w:rPr>
          <w:rFonts w:ascii="Times New Roman" w:hAnsi="Times New Roman" w:cs="Times New Roman"/>
          <w:b/>
          <w:bCs/>
          <w:color w:val="000000"/>
        </w:rPr>
        <w:t xml:space="preserve">Effects on the mismatch </w:t>
      </w:r>
      <w:r w:rsidR="00AD64C3">
        <w:rPr>
          <w:rFonts w:ascii="Times New Roman" w:hAnsi="Times New Roman" w:cs="Times New Roman"/>
          <w:b/>
          <w:bCs/>
          <w:color w:val="000000"/>
        </w:rPr>
        <w:t>between two species</w:t>
      </w:r>
    </w:p>
    <w:p w14:paraId="62760F6F" w14:textId="42F41304" w:rsidR="006F621B" w:rsidRDefault="006F621B" w:rsidP="00FA27BC">
      <w:pPr>
        <w:pStyle w:val="NormalWeb"/>
        <w:spacing w:line="480" w:lineRule="auto"/>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w:t>
      </w:r>
      <w:del w:id="176" w:author="Portalier Sebastien" w:date="2021-12-14T01:08:00Z">
        <w:r w:rsidDel="00FA27BC">
          <w:rPr>
            <w:color w:val="000000"/>
          </w:rPr>
          <w:delText xml:space="preserve">Equations </w:delText>
        </w:r>
        <w:r w:rsidR="00BA1820" w:rsidDel="00FA27BC">
          <w:rPr>
            <w:color w:val="000000"/>
          </w:rPr>
          <w:delText>3</w:delText>
        </w:r>
        <w:r w:rsidDel="00FA27BC">
          <w:rPr>
            <w:color w:val="000000"/>
          </w:rPr>
          <w:delText xml:space="preserve"> and </w:delText>
        </w:r>
        <w:r w:rsidR="00BA1820" w:rsidDel="00FA27BC">
          <w:rPr>
            <w:color w:val="000000"/>
          </w:rPr>
          <w:delText>4</w:delText>
        </w:r>
        <w:r w:rsidDel="00FA27BC">
          <w:rPr>
            <w:color w:val="000000"/>
          </w:rPr>
          <w:delText xml:space="preserve"> </w:delText>
        </w:r>
        <w:r w:rsidR="004A02BA" w:rsidDel="00FA27BC">
          <w:rPr>
            <w:color w:val="000000"/>
          </w:rPr>
          <w:delText xml:space="preserve">require </w:delText>
        </w:r>
        <w:r w:rsidDel="00FA27BC">
          <w:rPr>
            <w:color w:val="000000"/>
          </w:rPr>
          <w:delText>information about the current phenology (</w:delText>
        </w:r>
      </w:del>
      <m:oMath>
        <m:r>
          <w:del w:id="177" w:author="Portalier Sebastien" w:date="2021-12-14T01:08:00Z">
            <w:rPr>
              <w:rFonts w:ascii="Cambria Math" w:hAnsi="Cambria Math"/>
              <w:color w:val="000000"/>
            </w:rPr>
            <m:t>R(</m:t>
          </w:del>
        </m:r>
        <m:sSub>
          <m:sSubPr>
            <m:ctrlPr>
              <w:del w:id="178" w:author="Portalier Sebastien" w:date="2021-12-14T01:08:00Z">
                <w:rPr>
                  <w:rFonts w:ascii="Cambria Math" w:hAnsi="Cambria Math"/>
                  <w:i/>
                  <w:color w:val="000000"/>
                </w:rPr>
              </w:del>
            </m:ctrlPr>
          </m:sSubPr>
          <m:e>
            <m:r>
              <w:del w:id="179" w:author="Portalier Sebastien" w:date="2021-12-14T01:08:00Z">
                <w:rPr>
                  <w:rFonts w:ascii="Cambria Math" w:hAnsi="Cambria Math"/>
                  <w:color w:val="000000"/>
                </w:rPr>
                <m:t>x</m:t>
              </w:del>
            </m:r>
          </m:e>
          <m:sub>
            <m:r>
              <w:del w:id="180" w:author="Portalier Sebastien" w:date="2021-12-14T01:08:00Z">
                <w:rPr>
                  <w:rFonts w:ascii="Cambria Math" w:hAnsi="Cambria Math"/>
                  <w:color w:val="000000"/>
                </w:rPr>
                <m:t>1</m:t>
              </w:del>
            </m:r>
          </m:sub>
        </m:sSub>
        <m:d>
          <m:dPr>
            <m:ctrlPr>
              <w:del w:id="181" w:author="Portalier Sebastien" w:date="2021-12-14T01:08:00Z">
                <w:rPr>
                  <w:rFonts w:ascii="Cambria Math" w:hAnsi="Cambria Math"/>
                  <w:i/>
                  <w:color w:val="000000"/>
                </w:rPr>
              </w:del>
            </m:ctrlPr>
          </m:dPr>
          <m:e>
            <m:sSubSup>
              <m:sSubSupPr>
                <m:ctrlPr>
                  <w:del w:id="182" w:author="Portalier Sebastien" w:date="2021-12-14T01:08:00Z">
                    <w:rPr>
                      <w:rFonts w:ascii="Cambria Math" w:hAnsi="Cambria Math"/>
                      <w:i/>
                      <w:color w:val="000000"/>
                    </w:rPr>
                  </w:del>
                </m:ctrlPr>
              </m:sSubSupPr>
              <m:e>
                <m:r>
                  <w:del w:id="183" w:author="Portalier Sebastien" w:date="2021-12-14T01:08:00Z">
                    <w:rPr>
                      <w:rFonts w:ascii="Cambria Math" w:hAnsi="Cambria Math"/>
                      <w:color w:val="000000"/>
                    </w:rPr>
                    <m:t>t</m:t>
                  </w:del>
                </m:r>
              </m:e>
              <m:sub>
                <m:r>
                  <w:del w:id="184" w:author="Portalier Sebastien" w:date="2021-12-14T01:08:00Z">
                    <w:rPr>
                      <w:rFonts w:ascii="Cambria Math" w:hAnsi="Cambria Math"/>
                      <w:color w:val="000000"/>
                    </w:rPr>
                    <m:t>1</m:t>
                  </w:del>
                </m:r>
              </m:sub>
              <m:sup>
                <m:r>
                  <w:del w:id="185" w:author="Portalier Sebastien" w:date="2021-12-14T01:08:00Z">
                    <w:rPr>
                      <w:rFonts w:ascii="Cambria Math" w:hAnsi="Cambria Math"/>
                      <w:color w:val="000000"/>
                    </w:rPr>
                    <m:t>*</m:t>
                  </w:del>
                </m:r>
              </m:sup>
            </m:sSubSup>
          </m:e>
        </m:d>
        <m:r>
          <w:del w:id="186" w:author="Portalier Sebastien" w:date="2021-12-14T01:08:00Z">
            <w:rPr>
              <w:rFonts w:ascii="Cambria Math" w:hAnsi="Cambria Math"/>
              <w:color w:val="000000"/>
            </w:rPr>
            <m:t>)</m:t>
          </w:del>
        </m:r>
      </m:oMath>
      <w:del w:id="187" w:author="Portalier Sebastien" w:date="2021-12-14T01:08:00Z">
        <w:r w:rsidDel="00FA27BC">
          <w:rPr>
            <w:color w:val="000000"/>
          </w:rPr>
          <w:delText>) and the sensitivity (</w:delText>
        </w:r>
      </w:del>
      <m:oMath>
        <m:r>
          <w:del w:id="188" w:author="Portalier Sebastien" w:date="2021-12-14T01:08:00Z">
            <w:rPr>
              <w:rFonts w:ascii="Cambria Math" w:hAnsi="Cambria Math"/>
              <w:color w:val="000000"/>
            </w:rPr>
            <m:t>R'(</m:t>
          </w:del>
        </m:r>
        <m:sSub>
          <m:sSubPr>
            <m:ctrlPr>
              <w:del w:id="189" w:author="Portalier Sebastien" w:date="2021-12-14T01:08:00Z">
                <w:rPr>
                  <w:rFonts w:ascii="Cambria Math" w:hAnsi="Cambria Math"/>
                  <w:i/>
                  <w:color w:val="000000"/>
                </w:rPr>
              </w:del>
            </m:ctrlPr>
          </m:sSubPr>
          <m:e>
            <m:r>
              <w:del w:id="190" w:author="Portalier Sebastien" w:date="2021-12-14T01:08:00Z">
                <w:rPr>
                  <w:rFonts w:ascii="Cambria Math" w:hAnsi="Cambria Math"/>
                  <w:color w:val="000000"/>
                </w:rPr>
                <m:t>x</m:t>
              </w:del>
            </m:r>
          </m:e>
          <m:sub>
            <m:r>
              <w:del w:id="191" w:author="Portalier Sebastien" w:date="2021-12-14T01:08:00Z">
                <w:rPr>
                  <w:rFonts w:ascii="Cambria Math" w:hAnsi="Cambria Math"/>
                  <w:color w:val="000000"/>
                </w:rPr>
                <m:t>1</m:t>
              </w:del>
            </m:r>
          </m:sub>
        </m:sSub>
        <m:d>
          <m:dPr>
            <m:ctrlPr>
              <w:del w:id="192" w:author="Portalier Sebastien" w:date="2021-12-14T01:08:00Z">
                <w:rPr>
                  <w:rFonts w:ascii="Cambria Math" w:hAnsi="Cambria Math"/>
                  <w:i/>
                  <w:color w:val="000000"/>
                </w:rPr>
              </w:del>
            </m:ctrlPr>
          </m:dPr>
          <m:e>
            <m:sSub>
              <m:sSubPr>
                <m:ctrlPr>
                  <w:del w:id="193" w:author="Portalier Sebastien" w:date="2021-12-14T01:08:00Z">
                    <w:rPr>
                      <w:rFonts w:ascii="Cambria Math" w:hAnsi="Cambria Math"/>
                      <w:i/>
                      <w:color w:val="000000"/>
                    </w:rPr>
                  </w:del>
                </m:ctrlPr>
              </m:sSubPr>
              <m:e>
                <m:r>
                  <w:del w:id="194" w:author="Portalier Sebastien" w:date="2021-12-14T01:08:00Z">
                    <w:rPr>
                      <w:rFonts w:ascii="Cambria Math" w:hAnsi="Cambria Math"/>
                      <w:color w:val="000000"/>
                    </w:rPr>
                    <m:t>t</m:t>
                  </w:del>
                </m:r>
              </m:e>
              <m:sub>
                <m:r>
                  <w:del w:id="195" w:author="Portalier Sebastien" w:date="2021-12-14T01:08:00Z">
                    <w:rPr>
                      <w:rFonts w:ascii="Cambria Math" w:hAnsi="Cambria Math"/>
                      <w:color w:val="000000"/>
                    </w:rPr>
                    <m:t>1</m:t>
                  </w:del>
                </m:r>
              </m:sub>
            </m:sSub>
          </m:e>
        </m:d>
        <m:r>
          <w:del w:id="196" w:author="Portalier Sebastien" w:date="2021-12-14T01:08:00Z">
            <w:rPr>
              <w:rFonts w:ascii="Cambria Math" w:hAnsi="Cambria Math"/>
              <w:color w:val="000000"/>
            </w:rPr>
            <m:t>)</m:t>
          </w:del>
        </m:r>
      </m:oMath>
      <w:del w:id="197" w:author="Portalier Sebastien" w:date="2021-12-14T01:08:00Z">
        <w:r w:rsidDel="00FA27BC">
          <w:rPr>
            <w:color w:val="000000"/>
          </w:rPr>
          <w:delText>) to quantify the change in phenology in each species and therefore the change in mismatch.  </w:delText>
        </w:r>
      </w:del>
      <w:del w:id="198" w:author="Portalier Sebastien" w:date="2021-12-14T01:09:00Z">
        <w:r w:rsidDel="00FA27BC">
          <w:rPr>
            <w:color w:val="000000"/>
          </w:rPr>
          <w:delText>For a theoretical example, we consider the scenario</w:delText>
        </w:r>
      </w:del>
      <w:ins w:id="199" w:author="Portalier Sebastien" w:date="2021-12-14T01:09:00Z">
        <w:r w:rsidR="00FA27BC">
          <w:rPr>
            <w:color w:val="000000"/>
          </w:rPr>
          <w:t>For example, assume</w:t>
        </w:r>
      </w:ins>
      <w:r>
        <w:rPr>
          <w:color w:val="000000"/>
        </w:rPr>
        <w:t xml:space="preserve">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w:t>
      </w:r>
      <w:del w:id="200" w:author="Portalier Sebastien" w:date="2021-12-14T01:10:00Z">
        <w:r w:rsidDel="00076C20">
          <w:rPr>
            <w:color w:val="000000"/>
          </w:rPr>
          <w:delText xml:space="preserve">, so that </w:delText>
        </w:r>
      </w:del>
      <w:ins w:id="201" w:author="Portalier Sebastien" w:date="2021-12-14T01:11:00Z">
        <w:r w:rsidR="00076C20">
          <w:rPr>
            <w:color w:val="000000"/>
          </w:rPr>
          <w:t xml:space="preserve"> </w:t>
        </w:r>
      </w:ins>
      <w:ins w:id="202" w:author="Portalier Sebastien" w:date="2021-12-14T01:10:00Z">
        <w:r w:rsidR="00076C20">
          <w:rPr>
            <w:color w:val="000000"/>
          </w:rPr>
          <w:t xml:space="preserve">and </w:t>
        </w:r>
      </w:ins>
      <w:r>
        <w:rPr>
          <w:color w:val="000000"/>
        </w:rPr>
        <w:t xml:space="preserve">the </w:t>
      </w:r>
      <w:r>
        <w:rPr>
          <w:color w:val="000000"/>
        </w:rPr>
        <w:lastRenderedPageBreak/>
        <w:t>mismatch decreases. Hence, a change in mismatch is most likely if the two species are most sensitive at different temperatures, i.e., when the maximal slopes of their respective rate accumulation functions occur at very different temperatures.</w:t>
      </w:r>
    </w:p>
    <w:p w14:paraId="663B0B42" w14:textId="27407FE2" w:rsidR="006F621B" w:rsidDel="00D30953" w:rsidRDefault="006F621B" w:rsidP="006F621B">
      <w:pPr>
        <w:pStyle w:val="NormalWeb"/>
        <w:spacing w:line="480" w:lineRule="auto"/>
        <w:ind w:firstLine="720"/>
        <w:rPr>
          <w:del w:id="203" w:author="Portalier Sebastien" w:date="2021-12-14T01:12:00Z"/>
          <w:color w:val="000000"/>
        </w:rPr>
      </w:pPr>
      <w:del w:id="204" w:author="Portalier Sebastien" w:date="2021-12-14T01:12:00Z">
        <w:r w:rsidDel="00D30953">
          <w:rPr>
            <w:color w:val="000000"/>
          </w:rPr>
          <w:delText xml:space="preserve">In reality, the periods of high sensitivity of the two species may overlap </w:delText>
        </w:r>
        <w:r w:rsidR="00C07B41" w:rsidDel="00D30953">
          <w:rPr>
            <w:color w:val="000000"/>
          </w:rPr>
          <w:delText>more or less</w:delText>
        </w:r>
        <w:r w:rsidR="00803D99" w:rsidDel="00D30953">
          <w:rPr>
            <w:color w:val="000000"/>
          </w:rPr>
          <w:delText xml:space="preserve">, </w:delText>
        </w:r>
        <w:r w:rsidDel="00D30953">
          <w:rPr>
            <w:color w:val="000000"/>
          </w:rPr>
          <w:delText xml:space="preserve">and the rate functions at emergence time (the terms in the denominators in Eqs </w:delText>
        </w:r>
        <w:r w:rsidR="00BA1820" w:rsidDel="00D30953">
          <w:rPr>
            <w:color w:val="000000"/>
          </w:rPr>
          <w:delText>3</w:delText>
        </w:r>
        <w:r w:rsidDel="00D30953">
          <w:rPr>
            <w:color w:val="000000"/>
          </w:rPr>
          <w:delText xml:space="preserve"> and </w:delText>
        </w:r>
        <w:r w:rsidR="00DE4E44" w:rsidDel="00D30953">
          <w:rPr>
            <w:color w:val="000000"/>
          </w:rPr>
          <w:delText>4</w:delText>
        </w:r>
        <w:r w:rsidDel="00D30953">
          <w:rPr>
            <w:color w:val="000000"/>
          </w:rPr>
          <w:delText>) could differ significantly. As a result, the effect of temperature increases depends on details of each scenario. We illustrate this dependence using a simplified time series of daily mean temperatures as modelled by</w:delText>
        </w:r>
      </w:del>
    </w:p>
    <w:tbl>
      <w:tblPr>
        <w:tblW w:w="9062" w:type="dxa"/>
        <w:tblCellMar>
          <w:left w:w="118" w:type="dxa"/>
        </w:tblCellMar>
        <w:tblLook w:val="04A0" w:firstRow="1" w:lastRow="0" w:firstColumn="1" w:lastColumn="0" w:noHBand="0" w:noVBand="1"/>
      </w:tblPr>
      <w:tblGrid>
        <w:gridCol w:w="985"/>
        <w:gridCol w:w="7088"/>
        <w:gridCol w:w="989"/>
      </w:tblGrid>
      <w:tr w:rsidR="006F621B" w:rsidDel="00D30953" w14:paraId="6C87085C" w14:textId="13DF684A" w:rsidTr="00B1622D">
        <w:trPr>
          <w:del w:id="205" w:author="Portalier Sebastien" w:date="2021-12-14T01:12:00Z"/>
        </w:trPr>
        <w:tc>
          <w:tcPr>
            <w:tcW w:w="985" w:type="dxa"/>
            <w:shd w:val="clear" w:color="auto" w:fill="auto"/>
            <w:vAlign w:val="center"/>
          </w:tcPr>
          <w:p w14:paraId="022BDF70" w14:textId="7076B805" w:rsidR="006F621B" w:rsidDel="00D30953" w:rsidRDefault="006F621B" w:rsidP="00B1622D">
            <w:pPr>
              <w:pStyle w:val="NormalWeb"/>
              <w:spacing w:before="280" w:beforeAutospacing="0" w:after="0" w:afterAutospacing="0" w:line="480" w:lineRule="auto"/>
              <w:jc w:val="center"/>
              <w:rPr>
                <w:del w:id="206" w:author="Portalier Sebastien" w:date="2021-12-14T01:12:00Z"/>
              </w:rPr>
            </w:pPr>
          </w:p>
        </w:tc>
        <w:tc>
          <w:tcPr>
            <w:tcW w:w="7088" w:type="dxa"/>
            <w:shd w:val="clear" w:color="auto" w:fill="auto"/>
            <w:vAlign w:val="center"/>
          </w:tcPr>
          <w:p w14:paraId="682773D9" w14:textId="252E3E2A" w:rsidR="006F621B" w:rsidDel="00D30953" w:rsidRDefault="007772B2" w:rsidP="00B1622D">
            <w:pPr>
              <w:pStyle w:val="NormalWeb"/>
              <w:spacing w:before="280" w:after="0" w:line="480" w:lineRule="auto"/>
              <w:jc w:val="center"/>
              <w:rPr>
                <w:del w:id="207" w:author="Portalier Sebastien" w:date="2021-12-14T01:12:00Z"/>
              </w:rPr>
            </w:pPr>
            <m:oMathPara>
              <m:oMath>
                <m:sSub>
                  <m:sSubPr>
                    <m:ctrlPr>
                      <w:del w:id="208" w:author="Portalier Sebastien" w:date="2021-12-14T01:12:00Z">
                        <w:rPr>
                          <w:rFonts w:ascii="Cambria Math" w:hAnsi="Cambria Math"/>
                        </w:rPr>
                      </w:del>
                    </m:ctrlPr>
                  </m:sSubPr>
                  <m:e>
                    <m:r>
                      <w:del w:id="209" w:author="Portalier Sebastien" w:date="2021-12-14T01:12:00Z">
                        <w:rPr>
                          <w:rFonts w:ascii="Cambria Math" w:hAnsi="Cambria Math"/>
                        </w:rPr>
                        <m:t>x</m:t>
                      </w:del>
                    </m:r>
                  </m:e>
                  <m:sub>
                    <m:r>
                      <w:del w:id="210" w:author="Portalier Sebastien" w:date="2021-12-14T01:12:00Z">
                        <w:rPr>
                          <w:rFonts w:ascii="Cambria Math" w:hAnsi="Cambria Math"/>
                        </w:rPr>
                        <m:t>i</m:t>
                      </w:del>
                    </m:r>
                  </m:sub>
                </m:sSub>
                <m:d>
                  <m:dPr>
                    <m:ctrlPr>
                      <w:del w:id="211" w:author="Portalier Sebastien" w:date="2021-12-14T01:12:00Z">
                        <w:rPr>
                          <w:rFonts w:ascii="Cambria Math" w:hAnsi="Cambria Math"/>
                        </w:rPr>
                      </w:del>
                    </m:ctrlPr>
                  </m:dPr>
                  <m:e>
                    <m:r>
                      <w:del w:id="212" w:author="Portalier Sebastien" w:date="2021-12-14T01:12:00Z">
                        <w:rPr>
                          <w:rFonts w:ascii="Cambria Math" w:hAnsi="Cambria Math"/>
                        </w:rPr>
                        <m:t>t</m:t>
                      </w:del>
                    </m:r>
                  </m:e>
                </m:d>
                <m:r>
                  <w:del w:id="213" w:author="Portalier Sebastien" w:date="2021-12-14T01:12:00Z">
                    <w:rPr>
                      <w:rFonts w:ascii="Cambria Math" w:hAnsi="Cambria Math"/>
                    </w:rPr>
                    <m:t>=6.9+15cos</m:t>
                  </w:del>
                </m:r>
                <m:d>
                  <m:dPr>
                    <m:ctrlPr>
                      <w:del w:id="214" w:author="Portalier Sebastien" w:date="2021-12-14T01:12:00Z">
                        <w:rPr>
                          <w:rFonts w:ascii="Cambria Math" w:hAnsi="Cambria Math"/>
                        </w:rPr>
                      </w:del>
                    </m:ctrlPr>
                  </m:dPr>
                  <m:e>
                    <m:f>
                      <m:fPr>
                        <m:ctrlPr>
                          <w:del w:id="215" w:author="Portalier Sebastien" w:date="2021-12-14T01:12:00Z">
                            <w:rPr>
                              <w:rFonts w:ascii="Cambria Math" w:hAnsi="Cambria Math"/>
                            </w:rPr>
                          </w:del>
                        </m:ctrlPr>
                      </m:fPr>
                      <m:num>
                        <m:r>
                          <w:del w:id="216" w:author="Portalier Sebastien" w:date="2021-12-14T01:12:00Z">
                            <w:rPr>
                              <w:rFonts w:ascii="Cambria Math" w:hAnsi="Cambria Math"/>
                            </w:rPr>
                            <m:t>2π</m:t>
                          </w:del>
                        </m:r>
                        <m:d>
                          <m:dPr>
                            <m:ctrlPr>
                              <w:del w:id="217" w:author="Portalier Sebastien" w:date="2021-12-14T01:12:00Z">
                                <w:rPr>
                                  <w:rFonts w:ascii="Cambria Math" w:hAnsi="Cambria Math"/>
                                </w:rPr>
                              </w:del>
                            </m:ctrlPr>
                          </m:dPr>
                          <m:e>
                            <m:r>
                              <w:del w:id="218" w:author="Portalier Sebastien" w:date="2021-12-14T01:12:00Z">
                                <w:rPr>
                                  <w:rFonts w:ascii="Cambria Math" w:hAnsi="Cambria Math"/>
                                </w:rPr>
                                <m:t>t-200</m:t>
                              </w:del>
                            </m:r>
                          </m:e>
                        </m:d>
                      </m:num>
                      <m:den>
                        <m:r>
                          <w:del w:id="219" w:author="Portalier Sebastien" w:date="2021-12-14T01:12:00Z">
                            <w:rPr>
                              <w:rFonts w:ascii="Cambria Math" w:hAnsi="Cambria Math"/>
                            </w:rPr>
                            <m:t>365</m:t>
                          </w:del>
                        </m:r>
                      </m:den>
                    </m:f>
                  </m:e>
                </m:d>
              </m:oMath>
            </m:oMathPara>
          </w:p>
        </w:tc>
        <w:tc>
          <w:tcPr>
            <w:tcW w:w="989" w:type="dxa"/>
            <w:shd w:val="clear" w:color="auto" w:fill="auto"/>
            <w:vAlign w:val="center"/>
          </w:tcPr>
          <w:p w14:paraId="4C943376" w14:textId="30359D47" w:rsidR="006F621B" w:rsidDel="00D30953" w:rsidRDefault="006F621B" w:rsidP="00B1622D">
            <w:pPr>
              <w:pStyle w:val="NormalWeb"/>
              <w:spacing w:before="280" w:after="0" w:line="480" w:lineRule="auto"/>
              <w:jc w:val="center"/>
              <w:rPr>
                <w:del w:id="220" w:author="Portalier Sebastien" w:date="2021-12-14T01:12:00Z"/>
              </w:rPr>
            </w:pPr>
            <w:del w:id="221" w:author="Portalier Sebastien" w:date="2021-12-14T01:12:00Z">
              <w:r w:rsidDel="00D30953">
                <w:delText xml:space="preserve">Eq. </w:delText>
              </w:r>
              <w:r w:rsidR="00245C95" w:rsidDel="00D30953">
                <w:delText>5</w:delText>
              </w:r>
            </w:del>
          </w:p>
        </w:tc>
      </w:tr>
    </w:tbl>
    <w:p w14:paraId="1358B11A" w14:textId="66317E15" w:rsidR="006F621B" w:rsidDel="00D30953" w:rsidRDefault="006F621B" w:rsidP="006F621B">
      <w:pPr>
        <w:pStyle w:val="NormalWeb"/>
        <w:spacing w:before="240" w:beforeAutospacing="0" w:after="280" w:afterAutospacing="0" w:line="480" w:lineRule="auto"/>
        <w:rPr>
          <w:del w:id="222" w:author="Portalier Sebastien" w:date="2021-12-14T01:12:00Z"/>
        </w:rPr>
      </w:pPr>
      <w:del w:id="223" w:author="Portalier Sebastien" w:date="2021-12-14T01:12:00Z">
        <w:r w:rsidDel="00D30953">
          <w:rPr>
            <w:color w:val="000000"/>
          </w:rPr>
          <w:delText xml:space="preserve">where the mean, amplitude and offset have been chosen to match historical averages in Fredericton (NB, Canada).  We denote the end times of the consumer for the time series </w:delText>
        </w:r>
        <w:r w:rsidDel="00D30953">
          <w:rPr>
            <w:i/>
            <w:iCs/>
            <w:color w:val="000000"/>
          </w:rPr>
          <w:delText>x</w:delText>
        </w:r>
        <w:r w:rsidDel="00D30953">
          <w:rPr>
            <w:i/>
            <w:iCs/>
            <w:color w:val="000000"/>
            <w:vertAlign w:val="subscript"/>
          </w:rPr>
          <w:delText>i</w:delText>
        </w:r>
        <w:r w:rsidDel="00D30953">
          <w:rPr>
            <w:i/>
            <w:iCs/>
            <w:color w:val="000000"/>
          </w:rPr>
          <w:delText>(t)</w:delText>
        </w:r>
        <w:r w:rsidDel="00D30953">
          <w:rPr>
            <w:color w:val="000000"/>
          </w:rPr>
          <w:delText xml:space="preserve"> by </w:delText>
        </w:r>
        <w:r w:rsidDel="00D30953">
          <w:rPr>
            <w:i/>
            <w:iCs/>
            <w:color w:val="000000"/>
          </w:rPr>
          <w:delText>t</w:delText>
        </w:r>
        <w:r w:rsidDel="00D30953">
          <w:rPr>
            <w:i/>
            <w:iCs/>
            <w:color w:val="000000"/>
            <w:vertAlign w:val="subscript"/>
          </w:rPr>
          <w:delText>e,i</w:delText>
        </w:r>
        <w:r w:rsidDel="00D30953">
          <w:rPr>
            <w:i/>
            <w:iCs/>
            <w:color w:val="000000"/>
            <w:vertAlign w:val="superscript"/>
          </w:rPr>
          <w:delText>*</w:delText>
        </w:r>
        <w:r w:rsidDel="00D30953">
          <w:rPr>
            <w:color w:val="000000"/>
          </w:rPr>
          <w:delText xml:space="preserve"> (emergence time) and of the resource by </w:delText>
        </w:r>
        <w:r w:rsidDel="00D30953">
          <w:rPr>
            <w:i/>
            <w:iCs/>
            <w:color w:val="000000"/>
          </w:rPr>
          <w:delText>t</w:delText>
        </w:r>
        <w:r w:rsidDel="00D30953">
          <w:rPr>
            <w:i/>
            <w:iCs/>
            <w:color w:val="000000"/>
            <w:vertAlign w:val="subscript"/>
          </w:rPr>
          <w:delText>b,i</w:delText>
        </w:r>
        <w:r w:rsidDel="00D30953">
          <w:rPr>
            <w:i/>
            <w:iCs/>
            <w:color w:val="000000"/>
            <w:vertAlign w:val="superscript"/>
          </w:rPr>
          <w:delText>*</w:delText>
        </w:r>
        <w:r w:rsidDel="00D30953">
          <w:rPr>
            <w:color w:val="000000"/>
          </w:rPr>
          <w:delText xml:space="preserve"> (budburst time).</w:delText>
        </w:r>
      </w:del>
    </w:p>
    <w:p w14:paraId="0985B357" w14:textId="2D78A3A1" w:rsidR="002B1394" w:rsidRDefault="00AE30EE" w:rsidP="006F621B">
      <w:pPr>
        <w:pStyle w:val="NormalWeb"/>
        <w:spacing w:line="480" w:lineRule="auto"/>
        <w:ind w:firstLine="720"/>
        <w:rPr>
          <w:color w:val="000000"/>
        </w:rPr>
      </w:pPr>
      <w:ins w:id="224" w:author="Portalier Sebastien" w:date="2021-12-14T01:13:00Z">
        <w:r>
          <w:rPr>
            <w:color w:val="000000"/>
          </w:rPr>
          <w:t>We use Eq. 3 and 4 to quantify the changes in mismatch for</w:t>
        </w:r>
        <w:r>
          <w:rPr>
            <w:color w:val="000000"/>
          </w:rPr>
          <w:t xml:space="preserve"> </w:t>
        </w:r>
        <w:r>
          <w:rPr>
            <w:color w:val="000000"/>
          </w:rPr>
          <w:t xml:space="preserve">our two scenarios. </w:t>
        </w:r>
      </w:ins>
      <w:r w:rsidR="006F621B">
        <w:rPr>
          <w:color w:val="000000"/>
        </w:rPr>
        <w:t>When future temperatures differ from historical expectation by a constant</w:t>
      </w:r>
      <w:r w:rsidR="002B1394">
        <w:rPr>
          <w:color w:val="000000"/>
        </w:rPr>
        <w:t xml:space="preserve"> (</w:t>
      </w:r>
      <m:oMath>
        <m:r>
          <w:rPr>
            <w:rFonts w:ascii="Cambria Math" w:hAnsi="Cambria Math"/>
          </w:rPr>
          <m:t>∆x</m:t>
        </m:r>
      </m:oMath>
      <w:r w:rsidR="002B1394">
        <w:rPr>
          <w:color w:val="000000"/>
        </w:rPr>
        <w:t>)</w:t>
      </w:r>
      <w:r w:rsidR="006F621B">
        <w:rPr>
          <w:color w:val="000000"/>
        </w:rPr>
        <w:t>,</w:t>
      </w:r>
      <w:r w:rsidR="002B1394">
        <w:rPr>
          <w:color w:val="000000"/>
        </w:rPr>
        <w:t xml:space="preserve"> we apply Eq. 3 to each species</w:t>
      </w:r>
      <w:r w:rsidR="009C5937">
        <w:rPr>
          <w:color w:val="000000"/>
        </w:rPr>
        <w:t xml:space="preserve"> (</w:t>
      </w:r>
      <w:r w:rsidR="009C5937" w:rsidRPr="009C5937">
        <w:rPr>
          <w:i/>
          <w:iCs/>
          <w:color w:val="000000"/>
        </w:rPr>
        <w:t>R</w:t>
      </w:r>
      <w:r w:rsidR="009C5937" w:rsidRPr="009C5937">
        <w:rPr>
          <w:i/>
          <w:iCs/>
          <w:color w:val="000000"/>
          <w:vertAlign w:val="subscript"/>
        </w:rPr>
        <w:t>e</w:t>
      </w:r>
      <w:r w:rsidR="009C5937">
        <w:rPr>
          <w:color w:val="000000"/>
        </w:rPr>
        <w:t xml:space="preserve"> is for the insect, and </w:t>
      </w:r>
      <w:r w:rsidR="009C5937" w:rsidRPr="009C5937">
        <w:rPr>
          <w:i/>
          <w:iCs/>
          <w:color w:val="000000"/>
        </w:rPr>
        <w:t>R</w:t>
      </w:r>
      <w:r w:rsidR="009C5937" w:rsidRPr="009C5937">
        <w:rPr>
          <w:i/>
          <w:iCs/>
          <w:color w:val="000000"/>
          <w:vertAlign w:val="subscript"/>
        </w:rPr>
        <w:t>b</w:t>
      </w:r>
      <w:r w:rsidR="009C5937">
        <w:rPr>
          <w:color w:val="000000"/>
        </w:rPr>
        <w:t xml:space="preserve"> is for the tree)</w:t>
      </w:r>
      <w:ins w:id="225" w:author="Portalier Sebastien" w:date="2021-12-14T01:14:00Z">
        <w:r w:rsidR="00F742E4">
          <w:rPr>
            <w:color w:val="000000"/>
          </w:rPr>
          <w:t xml:space="preserve"> and find</w:t>
        </w:r>
      </w:ins>
      <w:del w:id="226" w:author="Portalier Sebastien" w:date="2021-12-14T01:14:00Z">
        <w:r w:rsidR="002B1394" w:rsidDel="00F742E4">
          <w:rPr>
            <w:color w:val="000000"/>
          </w:rPr>
          <w:delText>. The resulting mismatch changes according to</w:delText>
        </w:r>
      </w:del>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791"/>
        <w:gridCol w:w="987"/>
      </w:tblGrid>
      <w:tr w:rsidR="002B1394" w14:paraId="63241324" w14:textId="77777777" w:rsidTr="008D4F7A">
        <w:tc>
          <w:tcPr>
            <w:tcW w:w="284" w:type="dxa"/>
            <w:vAlign w:val="center"/>
          </w:tcPr>
          <w:p w14:paraId="1AB765AE" w14:textId="77777777" w:rsidR="002B1394" w:rsidRDefault="002B1394" w:rsidP="00D70F3A">
            <w:pPr>
              <w:pStyle w:val="NormalWeb"/>
              <w:spacing w:after="0" w:line="480" w:lineRule="auto"/>
              <w:jc w:val="center"/>
            </w:pPr>
          </w:p>
        </w:tc>
        <w:tc>
          <w:tcPr>
            <w:tcW w:w="7791" w:type="dxa"/>
            <w:vAlign w:val="center"/>
          </w:tcPr>
          <w:p w14:paraId="08C47B10" w14:textId="19F3A512" w:rsidR="002B1394" w:rsidRDefault="007772B2" w:rsidP="00D70F3A">
            <w:pPr>
              <w:pStyle w:val="NormalWeb"/>
              <w:spacing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m:t>
                </m:r>
                <m:d>
                  <m:dPr>
                    <m:ctrlPr>
                      <w:rPr>
                        <w:rFonts w:ascii="Cambria Math" w:hAnsi="Cambria Math"/>
                      </w:rPr>
                    </m:ctrlPr>
                  </m:dPr>
                  <m:e>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7" w:type="dxa"/>
            <w:vAlign w:val="center"/>
          </w:tcPr>
          <w:p w14:paraId="74B1C6C9" w14:textId="76B59A81" w:rsidR="002B1394" w:rsidRDefault="002B1394" w:rsidP="00D70F3A">
            <w:pPr>
              <w:pStyle w:val="NormalWeb"/>
              <w:spacing w:after="0" w:line="480" w:lineRule="auto"/>
              <w:jc w:val="center"/>
            </w:pPr>
            <w:r>
              <w:t>Eq. 6</w:t>
            </w:r>
          </w:p>
        </w:tc>
      </w:tr>
    </w:tbl>
    <w:p w14:paraId="4C8EF9B4" w14:textId="629A5812" w:rsidR="006F621B" w:rsidRPr="00F74A8F" w:rsidDel="00F742E4" w:rsidRDefault="00803D99" w:rsidP="002B1394">
      <w:pPr>
        <w:pStyle w:val="NormalWeb"/>
        <w:spacing w:line="480" w:lineRule="auto"/>
        <w:rPr>
          <w:del w:id="227" w:author="Portalier Sebastien" w:date="2021-12-14T01:14:00Z"/>
          <w:color w:val="000000"/>
        </w:rPr>
      </w:pPr>
      <w:del w:id="228" w:author="Portalier Sebastien" w:date="2021-12-14T01:14:00Z">
        <w:r w:rsidDel="00F742E4">
          <w:rPr>
            <w:color w:val="000000"/>
          </w:rPr>
          <w:delText xml:space="preserve">The resulting linear approximation captures the actual end of the resting period very well (see supplementary Fig. S1). The derivative has to be integrated over the whole development period. </w:delText>
        </w:r>
        <w:r w:rsidDel="00F742E4">
          <w:rPr>
            <w:color w:val="000000"/>
          </w:rPr>
          <w:lastRenderedPageBreak/>
          <w:delText xml:space="preserve">Thus, it is difficult to </w:delText>
        </w:r>
        <w:r w:rsidR="00154893" w:rsidDel="00F742E4">
          <w:rPr>
            <w:color w:val="000000"/>
          </w:rPr>
          <w:delText>estimate</w:delText>
        </w:r>
        <w:r w:rsidDel="00F742E4">
          <w:rPr>
            <w:color w:val="000000"/>
          </w:rPr>
          <w:delText xml:space="preserve"> the resulting trend </w:delText>
        </w:r>
        <w:r w:rsidR="00154893" w:rsidDel="00F742E4">
          <w:rPr>
            <w:color w:val="000000"/>
          </w:rPr>
          <w:delText xml:space="preserve">at first glance </w:delText>
        </w:r>
        <w:r w:rsidDel="00F742E4">
          <w:rPr>
            <w:color w:val="000000"/>
          </w:rPr>
          <w:delText xml:space="preserve">because it mostly depends on the </w:delText>
        </w:r>
        <w:r w:rsidR="00AA33A4" w:rsidDel="00F742E4">
          <w:rPr>
            <w:color w:val="000000"/>
          </w:rPr>
          <w:delText>amount of time that temperatures stay in the sensitive range of each species (that drives the numerator value</w:delText>
        </w:r>
        <w:r w:rsidR="00154893" w:rsidDel="00F742E4">
          <w:rPr>
            <w:color w:val="000000"/>
          </w:rPr>
          <w:delText>s</w:delText>
        </w:r>
        <w:r w:rsidR="00AA33A4" w:rsidDel="00F742E4">
          <w:rPr>
            <w:color w:val="000000"/>
          </w:rPr>
          <w:delText>), but it also depends on the value of the function at emergence time (denominator).</w:delText>
        </w:r>
      </w:del>
    </w:p>
    <w:p w14:paraId="240E3E44" w14:textId="7C96535F" w:rsidR="006F621B" w:rsidRDefault="006F621B" w:rsidP="006F621B">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w:t>
      </w:r>
      <w:r w:rsidR="00BA1820">
        <w:rPr>
          <w:color w:val="000000"/>
        </w:rPr>
        <w:t>4</w:t>
      </w:r>
      <w:r>
        <w:rPr>
          <w:color w:val="000000"/>
        </w:rPr>
        <w:t>) to each species</w:t>
      </w:r>
      <w:ins w:id="229" w:author="Portalier Sebastien" w:date="2021-12-14T01:14:00Z">
        <w:r w:rsidR="009324B7">
          <w:rPr>
            <w:color w:val="000000"/>
          </w:rPr>
          <w:t xml:space="preserve"> and find</w:t>
        </w:r>
      </w:ins>
      <w:del w:id="230" w:author="Portalier Sebastien" w:date="2021-12-14T01:14:00Z">
        <w:r w:rsidDel="009324B7">
          <w:rPr>
            <w:color w:val="000000"/>
          </w:rPr>
          <w:delText>. Then the mismatch changes according to</w:delText>
        </w:r>
      </w:del>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70CECEBD" w14:textId="183122F7" w:rsidR="006F621B" w:rsidRDefault="007772B2" w:rsidP="00B1622D">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275754F0" w:rsidR="006F621B" w:rsidRDefault="006F621B" w:rsidP="00B1622D">
            <w:pPr>
              <w:pStyle w:val="NormalWeb"/>
              <w:spacing w:before="280" w:after="0" w:line="480" w:lineRule="auto"/>
              <w:jc w:val="center"/>
            </w:pPr>
            <w:r>
              <w:t xml:space="preserve">Eq. </w:t>
            </w:r>
            <w:r w:rsidR="00FC7041">
              <w:t>7</w:t>
            </w:r>
          </w:p>
        </w:tc>
      </w:tr>
    </w:tbl>
    <w:p w14:paraId="55D4540F" w14:textId="34EDDCE0" w:rsidR="009324B7" w:rsidRDefault="009324B7" w:rsidP="009324B7">
      <w:pPr>
        <w:pStyle w:val="NormalWeb"/>
        <w:spacing w:before="240" w:beforeAutospacing="0" w:after="280" w:afterAutospacing="0" w:line="480" w:lineRule="auto"/>
        <w:ind w:firstLine="720"/>
        <w:rPr>
          <w:ins w:id="231" w:author="Portalier Sebastien" w:date="2021-12-14T01:16:00Z"/>
        </w:rPr>
      </w:pPr>
      <w:ins w:id="232" w:author="Portalier Sebastien" w:date="2021-12-14T01:16:00Z">
        <w:r>
          <w:rPr>
            <w:color w:val="000000"/>
          </w:rPr>
          <w:t>When the sensitivities of the two species are relatively narrow and non-overlapping peaks, the phenology of one species will advance noticeably only when the spell occurs near its peak temperature. The other species is not affected (Fig. 2A). In reality, the periods of high sensitivity of the two species may overlap more or less. In that case, the change in mismatch is not as easy to predict. If the sensitivity of one species (e.g., the consumer) is much broader 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w:ins>
      <m:oMath>
        <m:sSubSup>
          <m:sSubSupPr>
            <m:ctrlPr>
              <w:ins w:id="233" w:author="Portalier Sebastien" w:date="2021-12-14T01:16:00Z">
                <w:rPr>
                  <w:rFonts w:ascii="Cambria Math" w:hAnsi="Cambria Math"/>
                </w:rPr>
              </w:ins>
            </m:ctrlPr>
          </m:sSubSupPr>
          <m:e>
            <m:r>
              <w:ins w:id="234" w:author="Portalier Sebastien" w:date="2021-12-14T01:16:00Z">
                <w:rPr>
                  <w:rFonts w:ascii="Cambria Math" w:hAnsi="Cambria Math"/>
                </w:rPr>
                <m:t>R</m:t>
              </w:ins>
            </m:r>
          </m:e>
          <m:sub>
            <m:r>
              <w:ins w:id="235" w:author="Portalier Sebastien" w:date="2021-12-14T01:16:00Z">
                <w:rPr>
                  <w:rFonts w:ascii="Cambria Math" w:hAnsi="Cambria Math"/>
                </w:rPr>
                <m:t>e</m:t>
              </w:ins>
            </m:r>
          </m:sub>
          <m:sup>
            <m:r>
              <w:ins w:id="236" w:author="Portalier Sebastien" w:date="2021-12-14T01:16:00Z">
                <w:rPr>
                  <w:rFonts w:ascii="Cambria Math" w:hAnsi="Cambria Math"/>
                </w:rPr>
                <m:t>'</m:t>
              </w:ins>
            </m:r>
          </m:sup>
        </m:sSubSup>
        <m:r>
          <w:ins w:id="237" w:author="Portalier Sebastien" w:date="2021-12-14T01:16:00Z">
            <w:rPr>
              <w:rFonts w:ascii="Cambria Math" w:hAnsi="Cambria Math"/>
            </w:rPr>
            <m:t>&gt;</m:t>
          </w:ins>
        </m:r>
        <m:sSubSup>
          <m:sSubSupPr>
            <m:ctrlPr>
              <w:ins w:id="238" w:author="Portalier Sebastien" w:date="2021-12-14T01:16:00Z">
                <w:rPr>
                  <w:rFonts w:ascii="Cambria Math" w:hAnsi="Cambria Math"/>
                </w:rPr>
              </w:ins>
            </m:ctrlPr>
          </m:sSubSupPr>
          <m:e>
            <m:r>
              <w:ins w:id="239" w:author="Portalier Sebastien" w:date="2021-12-14T01:16:00Z">
                <w:rPr>
                  <w:rFonts w:ascii="Cambria Math" w:hAnsi="Cambria Math"/>
                </w:rPr>
                <m:t>R</m:t>
              </w:ins>
            </m:r>
          </m:e>
          <m:sub>
            <m:r>
              <w:ins w:id="240" w:author="Portalier Sebastien" w:date="2021-12-14T01:16:00Z">
                <w:rPr>
                  <w:rFonts w:ascii="Cambria Math" w:hAnsi="Cambria Math"/>
                </w:rPr>
                <m:t>b</m:t>
              </w:ins>
            </m:r>
          </m:sub>
          <m:sup>
            <m:r>
              <w:ins w:id="241" w:author="Portalier Sebastien" w:date="2021-12-14T01:16:00Z">
                <w:rPr>
                  <w:rFonts w:ascii="Cambria Math" w:hAnsi="Cambria Math"/>
                </w:rPr>
                <m:t>'</m:t>
              </w:ins>
            </m:r>
          </m:sup>
        </m:sSubSup>
      </m:oMath>
      <w:ins w:id="242" w:author="Portalier Sebastien" w:date="2021-12-14T01:16:00Z">
        <w:r>
          <w:rPr>
            <w:color w:val="000000"/>
          </w:rPr>
          <w:t>), the difference in parentheses in Eq. 7 can still be negative if the denominator in the first term is much larger than in the second.</w:t>
        </w:r>
      </w:ins>
    </w:p>
    <w:p w14:paraId="3B3DFB5E" w14:textId="2914FB75" w:rsidR="00E43A31" w:rsidDel="009324B7" w:rsidRDefault="00E43A31" w:rsidP="006F621B">
      <w:pPr>
        <w:pStyle w:val="NormalWeb"/>
        <w:spacing w:before="240" w:beforeAutospacing="0" w:after="280" w:afterAutospacing="0" w:line="480" w:lineRule="auto"/>
        <w:ind w:firstLine="720"/>
        <w:rPr>
          <w:del w:id="243" w:author="Portalier Sebastien" w:date="2021-12-14T01:16:00Z"/>
          <w:color w:val="000000"/>
        </w:rPr>
      </w:pPr>
      <w:del w:id="244" w:author="Portalier Sebastien" w:date="2021-12-14T01:16:00Z">
        <w:r w:rsidDel="009324B7">
          <w:rPr>
            <w:color w:val="000000"/>
          </w:rPr>
          <w:lastRenderedPageBreak/>
          <w:delText xml:space="preserve">In case of non-overlapping sensitivity periods, </w:delText>
        </w:r>
        <w:r w:rsidR="00D8192D" w:rsidDel="009324B7">
          <w:rPr>
            <w:color w:val="000000"/>
          </w:rPr>
          <w:delText xml:space="preserve">each species exhibits a </w:delText>
        </w:r>
        <w:r w:rsidDel="009324B7">
          <w:rPr>
            <w:color w:val="000000"/>
          </w:rPr>
          <w:delText xml:space="preserve">sensitivity </w:delText>
        </w:r>
        <w:r w:rsidR="00D8192D" w:rsidDel="009324B7">
          <w:rPr>
            <w:color w:val="000000"/>
          </w:rPr>
          <w:delText xml:space="preserve">that </w:delText>
        </w:r>
        <w:r w:rsidDel="009324B7">
          <w:rPr>
            <w:color w:val="000000"/>
          </w:rPr>
          <w:delText xml:space="preserve">is a relatively narrow peak around </w:delText>
        </w:r>
        <w:r w:rsidR="00D8192D" w:rsidDel="009324B7">
          <w:rPr>
            <w:color w:val="000000"/>
          </w:rPr>
          <w:delText>a</w:delText>
        </w:r>
        <w:r w:rsidDel="009324B7">
          <w:rPr>
            <w:color w:val="000000"/>
          </w:rPr>
          <w:delText xml:space="preserve"> maximum at </w:delText>
        </w:r>
        <w:r w:rsidDel="009324B7">
          <w:rPr>
            <w:i/>
            <w:iCs/>
            <w:color w:val="000000"/>
          </w:rPr>
          <w:delText>x=c</w:delText>
        </w:r>
        <w:r w:rsidDel="009324B7">
          <w:rPr>
            <w:i/>
            <w:iCs/>
            <w:color w:val="000000"/>
            <w:vertAlign w:val="subscript"/>
          </w:rPr>
          <w:delText>i</w:delText>
        </w:r>
        <w:r w:rsidR="00D8192D" w:rsidDel="009324B7">
          <w:rPr>
            <w:color w:val="000000"/>
          </w:rPr>
          <w:delText>, and they peak at different temperatures.</w:delText>
        </w:r>
        <w:r w:rsidDel="009324B7">
          <w:rPr>
            <w:i/>
            <w:iCs/>
            <w:color w:val="000000"/>
            <w:vertAlign w:val="subscript"/>
          </w:rPr>
          <w:delText xml:space="preserve"> </w:delText>
        </w:r>
        <w:r w:rsidDel="009324B7">
          <w:rPr>
            <w:color w:val="000000"/>
          </w:rPr>
          <w:delText xml:space="preserve">The phenology of one species will advance noticeably only when </w:delText>
        </w:r>
        <w:r w:rsidR="00B275FC" w:rsidDel="009324B7">
          <w:rPr>
            <w:color w:val="000000"/>
          </w:rPr>
          <w:delText>the spell</w:delText>
        </w:r>
        <w:r w:rsidDel="009324B7">
          <w:rPr>
            <w:color w:val="000000"/>
          </w:rPr>
          <w:delText xml:space="preserve"> occurs near </w:delText>
        </w:r>
        <w:r w:rsidR="00D8192D" w:rsidDel="009324B7">
          <w:rPr>
            <w:color w:val="000000"/>
          </w:rPr>
          <w:delText>its peak</w:delText>
        </w:r>
        <w:r w:rsidDel="009324B7">
          <w:rPr>
            <w:color w:val="000000"/>
          </w:rPr>
          <w:delText xml:space="preserve"> temperature. </w:delText>
        </w:r>
        <w:r w:rsidR="00D8192D" w:rsidDel="009324B7">
          <w:rPr>
            <w:color w:val="000000"/>
          </w:rPr>
          <w:delText xml:space="preserve">The other species is not affected (Fig. 2A). </w:delText>
        </w:r>
      </w:del>
    </w:p>
    <w:p w14:paraId="79BBF5CC" w14:textId="585BD3AC" w:rsidR="003D1AB1" w:rsidDel="009324B7" w:rsidRDefault="00D8192D" w:rsidP="00245D47">
      <w:pPr>
        <w:pStyle w:val="NormalWeb"/>
        <w:spacing w:before="240" w:beforeAutospacing="0" w:after="280" w:afterAutospacing="0" w:line="480" w:lineRule="auto"/>
        <w:ind w:firstLine="720"/>
        <w:rPr>
          <w:del w:id="245" w:author="Portalier Sebastien" w:date="2021-12-14T01:16:00Z"/>
          <w:color w:val="000000"/>
        </w:rPr>
      </w:pPr>
      <w:del w:id="246" w:author="Portalier Sebastien" w:date="2021-12-14T01:16:00Z">
        <w:r w:rsidDel="009324B7">
          <w:rPr>
            <w:color w:val="000000"/>
          </w:rPr>
          <w:delText xml:space="preserve">In the case of two overlapping sensitivity periods, one species (e.g., the consumer) may exhibit a broader sensitivity that peaks at a different temperature than the other species (e.g., the resource). Hence, in this example, the phenology of the consumer will advance noticeably no matter when a warm spell occurs, whereas the phenology of the resource will advance noticeably only when it occurs near the temperature </w:delText>
        </w:r>
        <w:r w:rsidDel="009324B7">
          <w:rPr>
            <w:i/>
            <w:iCs/>
            <w:color w:val="000000"/>
          </w:rPr>
          <w:delText>x=c</w:delText>
        </w:r>
        <w:r w:rsidRPr="00D24980" w:rsidDel="009324B7">
          <w:rPr>
            <w:i/>
            <w:iCs/>
            <w:color w:val="000000"/>
            <w:vertAlign w:val="subscript"/>
          </w:rPr>
          <w:delText>1</w:delText>
        </w:r>
        <w:r w:rsidDel="009324B7">
          <w:rPr>
            <w:color w:val="000000"/>
          </w:rPr>
          <w:delText xml:space="preserve"> (Fig. 2B).</w:delText>
        </w:r>
        <w:r w:rsidR="00245D47" w:rsidDel="009324B7">
          <w:rPr>
            <w:color w:val="000000"/>
          </w:rPr>
          <w:delText xml:space="preserve"> </w:delText>
        </w:r>
      </w:del>
    </w:p>
    <w:p w14:paraId="319C44F1" w14:textId="6815FBF9" w:rsidR="006F621B" w:rsidRPr="00245D47" w:rsidDel="00B579C7" w:rsidRDefault="003D1AB1" w:rsidP="00FC7041">
      <w:pPr>
        <w:pStyle w:val="NormalWeb"/>
        <w:spacing w:before="240" w:beforeAutospacing="0" w:after="280" w:afterAutospacing="0" w:line="480" w:lineRule="auto"/>
        <w:ind w:firstLine="720"/>
        <w:rPr>
          <w:del w:id="247" w:author="Portalier Sebastien" w:date="2021-12-14T01:18:00Z"/>
          <w:color w:val="000000"/>
        </w:rPr>
      </w:pPr>
      <w:del w:id="248" w:author="Portalier Sebastien" w:date="2021-12-14T01:18:00Z">
        <w:r w:rsidDel="00B579C7">
          <w:rPr>
            <w:color w:val="000000"/>
          </w:rPr>
          <w:delText xml:space="preserve">However, </w:delText>
        </w:r>
        <w:r w:rsidR="00FC7041" w:rsidDel="00B579C7">
          <w:rPr>
            <w:color w:val="000000"/>
          </w:rPr>
          <w:delText xml:space="preserve">among all scenarios, </w:delText>
        </w:r>
        <w:r w:rsidR="006F621B" w:rsidDel="00B579C7">
          <w:rPr>
            <w:color w:val="000000"/>
          </w:rPr>
          <w:delText xml:space="preserve">the rate function at emergence (the denominators in Eq. </w:delText>
        </w:r>
        <w:r w:rsidR="00FC7041" w:rsidDel="00B579C7">
          <w:rPr>
            <w:color w:val="000000"/>
          </w:rPr>
          <w:delText>7</w:delText>
        </w:r>
        <w:r w:rsidR="006F621B" w:rsidDel="00B579C7">
          <w:rPr>
            <w:color w:val="000000"/>
          </w:rPr>
          <w:delText xml:space="preserve">) </w:delText>
        </w:r>
        <w:r w:rsidDel="00B579C7">
          <w:rPr>
            <w:color w:val="000000"/>
          </w:rPr>
          <w:delText xml:space="preserve">may </w:delText>
        </w:r>
        <w:r w:rsidR="006F621B" w:rsidDel="00B579C7">
          <w:rPr>
            <w:color w:val="000000"/>
          </w:rPr>
          <w:delText>differ vastly between the two species. Consequently, even if the resource is more sensitive than the consumer at the time of the spell (</w:delText>
        </w:r>
      </w:del>
      <m:oMath>
        <m:sSubSup>
          <m:sSubSupPr>
            <m:ctrlPr>
              <w:del w:id="249" w:author="Portalier Sebastien" w:date="2021-12-14T01:18:00Z">
                <w:rPr>
                  <w:rFonts w:ascii="Cambria Math" w:hAnsi="Cambria Math"/>
                  <w:i/>
                  <w:color w:val="000000"/>
                </w:rPr>
              </w:del>
            </m:ctrlPr>
          </m:sSubSupPr>
          <m:e>
            <m:r>
              <w:del w:id="250" w:author="Portalier Sebastien" w:date="2021-12-14T01:18:00Z">
                <w:rPr>
                  <w:rFonts w:ascii="Cambria Math" w:hAnsi="Cambria Math"/>
                  <w:color w:val="000000"/>
                </w:rPr>
                <m:t>R</m:t>
              </w:del>
            </m:r>
          </m:e>
          <m:sub>
            <m:r>
              <w:del w:id="251" w:author="Portalier Sebastien" w:date="2021-12-14T01:18:00Z">
                <w:rPr>
                  <w:rFonts w:ascii="Cambria Math" w:hAnsi="Cambria Math"/>
                  <w:color w:val="000000"/>
                </w:rPr>
                <m:t>e</m:t>
              </w:del>
            </m:r>
          </m:sub>
          <m:sup>
            <m:r>
              <w:del w:id="252" w:author="Portalier Sebastien" w:date="2021-12-14T01:18:00Z">
                <w:rPr>
                  <w:rFonts w:ascii="Cambria Math" w:hAnsi="Cambria Math"/>
                  <w:color w:val="000000"/>
                </w:rPr>
                <m:t>'</m:t>
              </w:del>
            </m:r>
          </m:sup>
        </m:sSubSup>
        <m:r>
          <w:del w:id="253" w:author="Portalier Sebastien" w:date="2021-12-14T01:18:00Z">
            <w:rPr>
              <w:rFonts w:ascii="Cambria Math" w:hAnsi="Cambria Math"/>
              <w:color w:val="000000"/>
            </w:rPr>
            <m:t>&gt;</m:t>
          </w:del>
        </m:r>
        <m:sSubSup>
          <m:sSubSupPr>
            <m:ctrlPr>
              <w:del w:id="254" w:author="Portalier Sebastien" w:date="2021-12-14T01:18:00Z">
                <w:rPr>
                  <w:rFonts w:ascii="Cambria Math" w:hAnsi="Cambria Math"/>
                  <w:i/>
                  <w:color w:val="000000"/>
                </w:rPr>
              </w:del>
            </m:ctrlPr>
          </m:sSubSupPr>
          <m:e>
            <m:r>
              <w:del w:id="255" w:author="Portalier Sebastien" w:date="2021-12-14T01:18:00Z">
                <w:rPr>
                  <w:rFonts w:ascii="Cambria Math" w:hAnsi="Cambria Math"/>
                  <w:color w:val="000000"/>
                </w:rPr>
                <m:t>R</m:t>
              </w:del>
            </m:r>
          </m:e>
          <m:sub>
            <m:r>
              <w:del w:id="256" w:author="Portalier Sebastien" w:date="2021-12-14T01:18:00Z">
                <w:rPr>
                  <w:rFonts w:ascii="Cambria Math" w:hAnsi="Cambria Math"/>
                  <w:color w:val="000000"/>
                </w:rPr>
                <m:t>b</m:t>
              </w:del>
            </m:r>
          </m:sub>
          <m:sup>
            <m:r>
              <w:del w:id="257" w:author="Portalier Sebastien" w:date="2021-12-14T01:18:00Z">
                <w:rPr>
                  <w:rFonts w:ascii="Cambria Math" w:hAnsi="Cambria Math"/>
                  <w:color w:val="000000"/>
                </w:rPr>
                <m:t>'</m:t>
              </w:del>
            </m:r>
          </m:sup>
        </m:sSubSup>
      </m:oMath>
      <w:del w:id="258" w:author="Portalier Sebastien" w:date="2021-12-14T01:18:00Z">
        <w:r w:rsidR="006F621B" w:rsidDel="00B579C7">
          <w:rPr>
            <w:color w:val="000000"/>
          </w:rPr>
          <w:delText xml:space="preserve">), the difference in parentheses in Eq. </w:delText>
        </w:r>
        <w:r w:rsidR="00FC7041" w:rsidDel="00B579C7">
          <w:rPr>
            <w:color w:val="000000"/>
          </w:rPr>
          <w:delText>7</w:delText>
        </w:r>
        <w:r w:rsidR="006F621B" w:rsidDel="00B579C7">
          <w:rPr>
            <w:color w:val="000000"/>
          </w:rPr>
          <w:delText xml:space="preserve"> can still be negative </w:delText>
        </w:r>
        <w:r w:rsidDel="00B579C7">
          <w:rPr>
            <w:color w:val="000000"/>
          </w:rPr>
          <w:delText xml:space="preserve">if </w:delText>
        </w:r>
        <w:r w:rsidR="006F621B" w:rsidDel="00B579C7">
          <w:rPr>
            <w:color w:val="000000"/>
          </w:rPr>
          <w:delText xml:space="preserve">the denominator in the first term is much larger than in the second. </w:delText>
        </w:r>
      </w:del>
    </w:p>
    <w:p w14:paraId="247414D8" w14:textId="1A505956" w:rsidR="006802BE" w:rsidRDefault="006F621B" w:rsidP="006F621B">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r w:rsidR="002D17F8">
        <w:rPr>
          <w:color w:val="000000"/>
        </w:rPr>
        <w:t xml:space="preserve"> </w:t>
      </w:r>
      <w:ins w:id="259" w:author="Portalier Sebastien" w:date="2021-12-14T01:20:00Z">
        <w:r w:rsidR="00C57F63">
          <w:rPr>
            <w:color w:val="000000"/>
          </w:rPr>
          <w:t xml:space="preserve">These insights are independent of the specific rate function. Further </w:t>
        </w:r>
        <w:r w:rsidR="00C57F63">
          <w:t xml:space="preserve">consequences of a change in mismatch of synchrony, in terms of survival, reproduction, or any life history trait, are system-specific. </w:t>
        </w:r>
      </w:ins>
      <w:del w:id="260" w:author="Portalier Sebastien" w:date="2021-12-14T01:20:00Z">
        <w:r w:rsidR="002D17F8" w:rsidDel="00C57F63">
          <w:rPr>
            <w:color w:val="000000"/>
          </w:rPr>
          <w:delText xml:space="preserve">In this section, we used Eq. 1 to develop general theoretical insights. </w:delText>
        </w:r>
        <w:r w:rsidR="003E55CA" w:rsidDel="00C57F63">
          <w:rPr>
            <w:color w:val="000000"/>
          </w:rPr>
          <w:delText xml:space="preserve">The model is agnostic about the specific </w:delText>
        </w:r>
        <w:r w:rsidR="003E55CA" w:rsidRPr="002D17F8" w:rsidDel="00C57F63">
          <w:rPr>
            <w:i/>
            <w:iCs/>
            <w:color w:val="000000"/>
          </w:rPr>
          <w:delText>R</w:delText>
        </w:r>
        <w:r w:rsidR="003E55CA" w:rsidDel="00C57F63">
          <w:rPr>
            <w:color w:val="000000"/>
          </w:rPr>
          <w:delText xml:space="preserve"> functions used. </w:delText>
        </w:r>
        <w:r w:rsidR="009B6416" w:rsidDel="00C57F63">
          <w:rPr>
            <w:color w:val="000000"/>
          </w:rPr>
          <w:delText xml:space="preserve">The model </w:delText>
        </w:r>
        <w:r w:rsidR="00B50474" w:rsidDel="00C57F63">
          <w:delText xml:space="preserve">does not </w:delText>
        </w:r>
        <w:r w:rsidR="00C07B41" w:rsidDel="00C57F63">
          <w:delText>make</w:delText>
        </w:r>
        <w:r w:rsidR="00B50474" w:rsidDel="00C57F63">
          <w:delText xml:space="preserve"> any assumption on the consequences of a change in synchrony between the two interacting species,</w:delText>
        </w:r>
        <w:r w:rsidR="009B6416" w:rsidDel="00C57F63">
          <w:delText xml:space="preserve"> in terms of survival, reproduction, or </w:delText>
        </w:r>
        <w:r w:rsidR="009B6416" w:rsidDel="00C57F63">
          <w:lastRenderedPageBreak/>
          <w:delText xml:space="preserve">any life </w:delText>
        </w:r>
        <w:r w:rsidR="003E7BB0" w:rsidDel="00C57F63">
          <w:delText>history</w:delText>
        </w:r>
        <w:r w:rsidR="009B6416" w:rsidDel="00C57F63">
          <w:delText xml:space="preserve"> trait.</w:delText>
        </w:r>
        <w:r w:rsidR="00B50474" w:rsidDel="00C57F63">
          <w:delText xml:space="preserve"> </w:delText>
        </w:r>
        <w:r w:rsidR="009B6416" w:rsidDel="00C57F63">
          <w:delText>These aspects</w:delText>
        </w:r>
        <w:r w:rsidR="00B50474" w:rsidDel="00C57F63">
          <w:delText xml:space="preserve"> </w:delText>
        </w:r>
        <w:r w:rsidR="009B6416" w:rsidDel="00C57F63">
          <w:delText>are</w:delText>
        </w:r>
        <w:r w:rsidR="00B50474" w:rsidDel="00C57F63">
          <w:delText xml:space="preserve"> system-specific. </w:delText>
        </w:r>
      </w:del>
      <w:r w:rsidR="002D17F8">
        <w:rPr>
          <w:color w:val="000000"/>
        </w:rPr>
        <w:t>In the following section, we apply the model using realistic temperature time series in order to make predictions for a specific case study, at a given place and time.</w:t>
      </w:r>
    </w:p>
    <w:p w14:paraId="087F583A" w14:textId="0E456FC1" w:rsidR="001A179F" w:rsidRDefault="00FB56D9" w:rsidP="002C3816">
      <w:pPr>
        <w:pStyle w:val="Titre2"/>
        <w:spacing w:line="480" w:lineRule="auto"/>
        <w:rPr>
          <w:rFonts w:ascii="Times New Roman" w:hAnsi="Times New Roman"/>
          <w:b/>
          <w:bCs/>
          <w:color w:val="000000"/>
          <w:sz w:val="32"/>
          <w:szCs w:val="32"/>
        </w:rPr>
      </w:pPr>
      <w:r w:rsidRPr="00FB56D9">
        <w:rPr>
          <w:rFonts w:ascii="Times New Roman" w:hAnsi="Times New Roman"/>
          <w:b/>
          <w:bCs/>
          <w:color w:val="000000"/>
          <w:sz w:val="32"/>
          <w:szCs w:val="32"/>
        </w:rPr>
        <w:t>3.</w:t>
      </w:r>
      <w:r w:rsidR="006B7108" w:rsidRPr="00FB56D9">
        <w:rPr>
          <w:rFonts w:ascii="Times New Roman" w:hAnsi="Times New Roman"/>
          <w:b/>
          <w:bCs/>
          <w:color w:val="000000"/>
          <w:sz w:val="32"/>
          <w:szCs w:val="32"/>
        </w:rPr>
        <w:t xml:space="preserve"> </w:t>
      </w:r>
      <w:r w:rsidR="00412BEF">
        <w:rPr>
          <w:rFonts w:ascii="Times New Roman" w:hAnsi="Times New Roman"/>
          <w:b/>
          <w:bCs/>
          <w:color w:val="000000"/>
          <w:sz w:val="32"/>
          <w:szCs w:val="32"/>
        </w:rPr>
        <w:t>A case study: t</w:t>
      </w:r>
      <w:r w:rsidR="006B7108" w:rsidRPr="00FB56D9">
        <w:rPr>
          <w:rFonts w:ascii="Times New Roman" w:hAnsi="Times New Roman"/>
          <w:b/>
          <w:bCs/>
          <w:color w:val="000000"/>
          <w:sz w:val="32"/>
          <w:szCs w:val="32"/>
        </w:rPr>
        <w:t>he spruce budworm – balsam fir system</w:t>
      </w:r>
    </w:p>
    <w:p w14:paraId="5F9C2E37" w14:textId="0CECA55F" w:rsidR="002C3816" w:rsidRPr="002C3816" w:rsidRDefault="002C3816" w:rsidP="002C3816">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We describe the </w:t>
      </w:r>
      <w:r w:rsidR="004A02BA">
        <w:rPr>
          <w:rFonts w:ascii="Times New Roman" w:hAnsi="Times New Roman" w:cs="Times New Roman"/>
          <w:color w:val="000000"/>
          <w:sz w:val="24"/>
          <w:szCs w:val="24"/>
        </w:rPr>
        <w:t xml:space="preserve">spruce budworm – balsam fir </w:t>
      </w:r>
      <w:r>
        <w:rPr>
          <w:rFonts w:ascii="Times New Roman" w:hAnsi="Times New Roman" w:cs="Times New Roman"/>
          <w:color w:val="000000"/>
          <w:sz w:val="24"/>
          <w:szCs w:val="24"/>
        </w:rPr>
        <w:t>system</w:t>
      </w:r>
      <w:r w:rsidR="00154592">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provide the accumulation function for both species. Then, we list our data sources and explain the fitting methods for the spruce budworm - balsam fir system. Finally, we give the results for this case study.</w:t>
      </w:r>
      <w:r w:rsidR="007B1867">
        <w:rPr>
          <w:rFonts w:ascii="Times New Roman" w:hAnsi="Times New Roman" w:cs="Times New Roman"/>
          <w:color w:val="000000"/>
          <w:sz w:val="24"/>
          <w:szCs w:val="24"/>
        </w:rPr>
        <w:t xml:space="preserve"> We use R (R core team, 2020) to implement the model, analyze the results, and generate the figures. Past and future temperature data were obtained using </w:t>
      </w:r>
      <w:proofErr w:type="spellStart"/>
      <w:r w:rsidR="007B1867">
        <w:rPr>
          <w:rFonts w:ascii="Times New Roman" w:hAnsi="Times New Roman" w:cs="Times New Roman"/>
          <w:color w:val="000000"/>
          <w:sz w:val="24"/>
          <w:szCs w:val="24"/>
        </w:rPr>
        <w:t>BioSIM</w:t>
      </w:r>
      <w:proofErr w:type="spellEnd"/>
      <w:r w:rsidR="007B1867">
        <w:rPr>
          <w:rFonts w:ascii="Times New Roman" w:hAnsi="Times New Roman" w:cs="Times New Roman"/>
          <w:color w:val="000000"/>
          <w:sz w:val="24"/>
          <w:szCs w:val="24"/>
        </w:rPr>
        <w:t xml:space="preserve"> (</w:t>
      </w:r>
      <w:r w:rsidR="007B1867" w:rsidRPr="007B1867">
        <w:rPr>
          <w:rFonts w:ascii="Times New Roman" w:hAnsi="Times New Roman" w:cs="Times New Roman"/>
          <w:color w:val="000000"/>
          <w:sz w:val="24"/>
          <w:szCs w:val="24"/>
        </w:rPr>
        <w:t>(</w:t>
      </w:r>
      <w:proofErr w:type="spellStart"/>
      <w:r w:rsidR="007B1867" w:rsidRPr="007B1867">
        <w:rPr>
          <w:rFonts w:ascii="Times New Roman" w:hAnsi="Times New Roman" w:cs="Times New Roman"/>
          <w:color w:val="000000"/>
          <w:sz w:val="24"/>
          <w:szCs w:val="24"/>
        </w:rPr>
        <w:t>Régnière</w:t>
      </w:r>
      <w:proofErr w:type="spellEnd"/>
      <w:r w:rsidR="007B1867" w:rsidRPr="007B1867">
        <w:rPr>
          <w:rFonts w:ascii="Times New Roman" w:hAnsi="Times New Roman" w:cs="Times New Roman"/>
          <w:color w:val="000000"/>
          <w:sz w:val="24"/>
          <w:szCs w:val="24"/>
        </w:rPr>
        <w:t>, et al., 2014)</w:t>
      </w:r>
      <w:r w:rsidR="007B1867">
        <w:rPr>
          <w:rFonts w:ascii="Times New Roman" w:hAnsi="Times New Roman" w:cs="Times New Roman"/>
          <w:color w:val="000000"/>
          <w:sz w:val="24"/>
          <w:szCs w:val="24"/>
        </w:rPr>
        <w:t xml:space="preserve">. </w:t>
      </w:r>
    </w:p>
    <w:p w14:paraId="186865B1" w14:textId="1096F82F" w:rsidR="001A179F" w:rsidRPr="00FB56D9" w:rsidRDefault="00FB56D9" w:rsidP="002C3816">
      <w:pPr>
        <w:pStyle w:val="Titre3"/>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w:t>
      </w:r>
      <w:r w:rsidR="006B7108"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261" w:name="__Fieldmark__640_3903614438"/>
      <w:r>
        <w:rPr>
          <w:rFonts w:ascii="Times New Roman" w:hAnsi="Times New Roman" w:cs="Times New Roman"/>
          <w:color w:val="000000"/>
          <w:sz w:val="24"/>
          <w:szCs w:val="24"/>
        </w:rPr>
        <w:t>(</w:t>
      </w:r>
      <w:bookmarkStart w:id="262" w:name="__Fieldmark__352_2495178454"/>
      <w:r>
        <w:rPr>
          <w:rFonts w:ascii="Times New Roman" w:hAnsi="Times New Roman" w:cs="Times New Roman"/>
          <w:color w:val="000000"/>
          <w:sz w:val="24"/>
          <w:szCs w:val="24"/>
        </w:rPr>
        <w:t>F</w:t>
      </w:r>
      <w:bookmarkStart w:id="263" w:name="__Fieldmark__356_942872385"/>
      <w:r>
        <w:rPr>
          <w:rFonts w:ascii="Times New Roman" w:hAnsi="Times New Roman" w:cs="Times New Roman"/>
          <w:color w:val="000000"/>
          <w:sz w:val="24"/>
          <w:szCs w:val="24"/>
        </w:rPr>
        <w:t>leming, 2000)</w:t>
      </w:r>
      <w:bookmarkEnd w:id="261"/>
      <w:bookmarkEnd w:id="262"/>
      <w:bookmarkEnd w:id="263"/>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264" w:name="__Fieldmark__691_3903614438"/>
      <w:r>
        <w:rPr>
          <w:rFonts w:ascii="Times New Roman" w:hAnsi="Times New Roman" w:cs="Times New Roman"/>
          <w:color w:val="000000"/>
          <w:sz w:val="24"/>
          <w:szCs w:val="24"/>
        </w:rPr>
        <w:t>(</w:t>
      </w:r>
      <w:bookmarkStart w:id="265" w:name="__Fieldmark__376_2495178454"/>
      <w:proofErr w:type="spellStart"/>
      <w:r>
        <w:rPr>
          <w:rFonts w:ascii="Times New Roman" w:hAnsi="Times New Roman" w:cs="Times New Roman"/>
          <w:color w:val="000000"/>
          <w:sz w:val="24"/>
          <w:szCs w:val="24"/>
        </w:rPr>
        <w:t>R</w:t>
      </w:r>
      <w:bookmarkStart w:id="266" w:name="__Fieldmark__389_942872385"/>
      <w:r>
        <w:rPr>
          <w:rFonts w:ascii="Times New Roman" w:hAnsi="Times New Roman" w:cs="Times New Roman"/>
          <w:color w:val="000000"/>
          <w:sz w:val="24"/>
          <w:szCs w:val="24"/>
        </w:rPr>
        <w:t>égnière</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2008</w:t>
      </w:r>
      <w:bookmarkStart w:id="267" w:name="__Fieldmark__702_3903614438"/>
      <w:bookmarkStart w:id="268" w:name="__Fieldmark__383_2495178454"/>
      <w:bookmarkStart w:id="269" w:name="__Fieldmark__394_942872385"/>
      <w:bookmarkEnd w:id="264"/>
      <w:bookmarkEnd w:id="265"/>
      <w:bookmarkEnd w:id="266"/>
      <w:r>
        <w:rPr>
          <w:rFonts w:ascii="Times New Roman" w:hAnsi="Times New Roman" w:cs="Times New Roman"/>
          <w:color w:val="000000"/>
          <w:sz w:val="24"/>
          <w:szCs w:val="24"/>
        </w:rPr>
        <w:t>)</w:t>
      </w:r>
      <w:bookmarkEnd w:id="267"/>
      <w:bookmarkEnd w:id="268"/>
      <w:bookmarkEnd w:id="269"/>
      <w:r>
        <w:rPr>
          <w:rFonts w:ascii="Times New Roman" w:hAnsi="Times New Roman" w:cs="Times New Roman"/>
          <w:color w:val="000000"/>
          <w:sz w:val="24"/>
          <w:szCs w:val="24"/>
        </w:rPr>
        <w:t xml:space="preserve">.  Consequences for late-emerging SBW are severe: larval </w:t>
      </w:r>
      <w:r>
        <w:rPr>
          <w:rFonts w:ascii="Times New Roman" w:hAnsi="Times New Roman" w:cs="Times New Roman"/>
          <w:color w:val="000000"/>
          <w:sz w:val="24"/>
          <w:szCs w:val="24"/>
        </w:rPr>
        <w:lastRenderedPageBreak/>
        <w:t xml:space="preserve">survival is depressed (from about 60% normal survival down to 10%), development is delayed, and average pupal mass decreases by about 50% </w:t>
      </w:r>
      <w:bookmarkStart w:id="270" w:name="__Fieldmark__713_3903614438"/>
      <w:r>
        <w:rPr>
          <w:rFonts w:ascii="Times New Roman" w:hAnsi="Times New Roman" w:cs="Times New Roman"/>
          <w:color w:val="000000"/>
          <w:sz w:val="24"/>
          <w:szCs w:val="24"/>
        </w:rPr>
        <w:t>(</w:t>
      </w:r>
      <w:bookmarkStart w:id="271" w:name="__Fieldmark__390_2495178454"/>
      <w:r>
        <w:rPr>
          <w:rFonts w:ascii="Times New Roman" w:hAnsi="Times New Roman" w:cs="Times New Roman"/>
          <w:color w:val="000000"/>
          <w:sz w:val="24"/>
          <w:szCs w:val="24"/>
        </w:rPr>
        <w:t>L</w:t>
      </w:r>
      <w:bookmarkStart w:id="272" w:name="__Fieldmark__399_942872385"/>
      <w:r>
        <w:rPr>
          <w:rFonts w:ascii="Times New Roman" w:hAnsi="Times New Roman" w:cs="Times New Roman"/>
          <w:color w:val="000000"/>
          <w:sz w:val="24"/>
          <w:szCs w:val="24"/>
        </w:rPr>
        <w:t>awrence et al., 1997)</w:t>
      </w:r>
      <w:bookmarkEnd w:id="270"/>
      <w:bookmarkEnd w:id="271"/>
      <w:bookmarkEnd w:id="272"/>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273" w:name="__Fieldmark__724_3903614438"/>
      <w:r>
        <w:rPr>
          <w:rFonts w:ascii="Times New Roman" w:hAnsi="Times New Roman" w:cs="Times New Roman"/>
          <w:color w:val="000000"/>
          <w:sz w:val="24"/>
          <w:szCs w:val="24"/>
        </w:rPr>
        <w:t>(</w:t>
      </w:r>
      <w:bookmarkStart w:id="274" w:name="__Fieldmark__397_2495178454"/>
      <w:proofErr w:type="spellStart"/>
      <w:r>
        <w:rPr>
          <w:rFonts w:ascii="Times New Roman" w:hAnsi="Times New Roman" w:cs="Times New Roman"/>
          <w:color w:val="000000"/>
          <w:sz w:val="24"/>
          <w:szCs w:val="24"/>
        </w:rPr>
        <w:t>B</w:t>
      </w:r>
      <w:bookmarkStart w:id="275" w:name="__Fieldmark__406_942872385"/>
      <w:r>
        <w:rPr>
          <w:rFonts w:ascii="Times New Roman" w:hAnsi="Times New Roman" w:cs="Times New Roman"/>
          <w:color w:val="000000"/>
          <w:sz w:val="24"/>
          <w:szCs w:val="24"/>
        </w:rPr>
        <w:t>lais</w:t>
      </w:r>
      <w:proofErr w:type="spellEnd"/>
      <w:r>
        <w:rPr>
          <w:rFonts w:ascii="Times New Roman" w:hAnsi="Times New Roman" w:cs="Times New Roman"/>
          <w:color w:val="000000"/>
          <w:sz w:val="24"/>
          <w:szCs w:val="24"/>
        </w:rPr>
        <w:t>, 1957)</w:t>
      </w:r>
      <w:bookmarkEnd w:id="273"/>
      <w:bookmarkEnd w:id="274"/>
      <w:bookmarkEnd w:id="275"/>
      <w:r>
        <w:rPr>
          <w:rFonts w:ascii="Times New Roman" w:hAnsi="Times New Roman" w:cs="Times New Roman"/>
          <w:color w:val="000000"/>
          <w:sz w:val="24"/>
          <w:szCs w:val="24"/>
        </w:rPr>
        <w:t xml:space="preserve">. The emergence of SBW generally precedes balsam fir budburst by several days. Balsam fir phenology appears to be related to forcing temperatures but not photoperiod </w:t>
      </w:r>
      <w:bookmarkStart w:id="276" w:name="__Fieldmark__739_3903614438"/>
      <w:r>
        <w:rPr>
          <w:rFonts w:ascii="Times New Roman" w:hAnsi="Times New Roman" w:cs="Times New Roman"/>
          <w:color w:val="000000"/>
          <w:sz w:val="24"/>
          <w:szCs w:val="24"/>
        </w:rPr>
        <w:t>(</w:t>
      </w:r>
      <w:bookmarkStart w:id="277" w:name="__Fieldmark__408_2495178454"/>
      <w:proofErr w:type="spellStart"/>
      <w:r>
        <w:rPr>
          <w:rFonts w:ascii="Times New Roman" w:hAnsi="Times New Roman" w:cs="Times New Roman"/>
          <w:color w:val="000000"/>
          <w:sz w:val="24"/>
          <w:szCs w:val="24"/>
        </w:rPr>
        <w:t>O</w:t>
      </w:r>
      <w:bookmarkStart w:id="278" w:name="__Fieldmark__415_942872385"/>
      <w:r>
        <w:rPr>
          <w:rFonts w:ascii="Times New Roman" w:hAnsi="Times New Roman" w:cs="Times New Roman"/>
          <w:color w:val="000000"/>
          <w:sz w:val="24"/>
          <w:szCs w:val="24"/>
        </w:rPr>
        <w:t>sawa</w:t>
      </w:r>
      <w:proofErr w:type="spellEnd"/>
      <w:r>
        <w:rPr>
          <w:rFonts w:ascii="Times New Roman" w:hAnsi="Times New Roman" w:cs="Times New Roman"/>
          <w:color w:val="000000"/>
          <w:sz w:val="24"/>
          <w:szCs w:val="24"/>
        </w:rPr>
        <w:t xml:space="preserve"> et al., 1983)</w:t>
      </w:r>
      <w:bookmarkEnd w:id="276"/>
      <w:bookmarkEnd w:id="277"/>
      <w:bookmarkEnd w:id="278"/>
      <w:r>
        <w:rPr>
          <w:rFonts w:ascii="Times New Roman" w:hAnsi="Times New Roman" w:cs="Times New Roman"/>
          <w:color w:val="000000"/>
          <w:sz w:val="24"/>
          <w:szCs w:val="24"/>
        </w:rPr>
        <w:t>. </w:t>
      </w:r>
    </w:p>
    <w:p w14:paraId="621B0974" w14:textId="325EA631" w:rsidR="001A179F" w:rsidRDefault="006B7108">
      <w:pPr>
        <w:pStyle w:val="NormalWeb"/>
        <w:spacing w:line="480" w:lineRule="auto"/>
        <w:ind w:firstLine="720"/>
        <w:rPr>
          <w:color w:val="000000"/>
        </w:rPr>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w:t>
      </w:r>
      <w:r w:rsidR="00E17C5E">
        <w:rPr>
          <w:color w:val="000000"/>
        </w:rPr>
        <w:t>2</w:t>
      </w:r>
      <w:r>
        <w:rPr>
          <w:color w:val="000000"/>
        </w:rPr>
        <w:t>.</w:t>
      </w:r>
      <w:r w:rsidR="00E17C5E">
        <w:rPr>
          <w:color w:val="000000"/>
        </w:rPr>
        <w:t>2</w:t>
      </w:r>
      <w:r>
        <w:rPr>
          <w:color w:val="000000"/>
        </w:rPr>
        <w:t>.2 and Fig. 2).</w:t>
      </w:r>
    </w:p>
    <w:p w14:paraId="273BEBD6" w14:textId="141DB68F" w:rsidR="00D84A15" w:rsidRPr="00D84A15" w:rsidRDefault="00D84A15" w:rsidP="00D84A15">
      <w:pPr>
        <w:pStyle w:val="NormalWeb"/>
        <w:spacing w:line="480" w:lineRule="auto"/>
        <w:outlineLvl w:val="1"/>
        <w:rPr>
          <w:b/>
          <w:bCs/>
          <w:sz w:val="28"/>
          <w:szCs w:val="28"/>
        </w:rPr>
      </w:pPr>
      <w:r w:rsidRPr="00D84A15">
        <w:rPr>
          <w:b/>
          <w:bCs/>
          <w:color w:val="000000"/>
          <w:sz w:val="28"/>
          <w:szCs w:val="28"/>
        </w:rPr>
        <w:t xml:space="preserve">3.2 </w:t>
      </w:r>
      <w:r w:rsidR="00B725C0">
        <w:rPr>
          <w:b/>
          <w:bCs/>
          <w:color w:val="000000"/>
          <w:sz w:val="28"/>
          <w:szCs w:val="28"/>
        </w:rPr>
        <w:t>Phenological models</w:t>
      </w:r>
    </w:p>
    <w:p w14:paraId="4246A326" w14:textId="7975D5F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1</w:t>
      </w:r>
      <w:r w:rsidR="006B7108">
        <w:rPr>
          <w:rFonts w:ascii="Times New Roman" w:hAnsi="Times New Roman" w:cs="Times New Roman"/>
          <w:b/>
          <w:bCs/>
          <w:color w:val="000000"/>
        </w:rPr>
        <w:t xml:space="preserve"> Phenological model of spruce budworm’s spring emergence</w:t>
      </w:r>
    </w:p>
    <w:p w14:paraId="2AEDB3E2" w14:textId="2259523B" w:rsidR="001A179F" w:rsidRDefault="00BD51AA">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279" w:name="__Fieldmark__754_3903614438"/>
      <w:r>
        <w:rPr>
          <w:color w:val="000000"/>
        </w:rPr>
        <w:t>(</w:t>
      </w:r>
      <w:bookmarkStart w:id="280" w:name="__Fieldmark__419_2495178454"/>
      <w:r>
        <w:rPr>
          <w:color w:val="000000"/>
        </w:rPr>
        <w:t>B</w:t>
      </w:r>
      <w:bookmarkStart w:id="281" w:name="__Fieldmark__429_942872385"/>
      <w:r>
        <w:rPr>
          <w:color w:val="000000"/>
        </w:rPr>
        <w:t>ean, 1961)</w:t>
      </w:r>
      <w:bookmarkEnd w:id="279"/>
      <w:bookmarkEnd w:id="280"/>
      <w:bookmarkEnd w:id="281"/>
      <w:r>
        <w:rPr>
          <w:color w:val="000000"/>
        </w:rPr>
        <w:t xml:space="preserve">. </w:t>
      </w:r>
      <w:ins w:id="282" w:author="Portalier Sebastien" w:date="2021-12-06T18:45:00Z">
        <w:r>
          <w:rPr>
            <w:color w:val="000000"/>
          </w:rPr>
          <w:t>For the heat accumulation rate of the overwintering stage (L</w:t>
        </w:r>
        <w:r w:rsidRPr="00D84A15">
          <w:rPr>
            <w:color w:val="000000"/>
            <w:vertAlign w:val="subscript"/>
          </w:rPr>
          <w:t>2o</w:t>
        </w:r>
        <w:r>
          <w:rPr>
            <w:color w:val="000000"/>
          </w:rPr>
          <w:t>) of SBW, we use a well-establish model (</w:t>
        </w:r>
        <w:proofErr w:type="spellStart"/>
        <w:r>
          <w:rPr>
            <w:color w:val="000000"/>
          </w:rPr>
          <w:t>Régnière</w:t>
        </w:r>
        <w:proofErr w:type="spellEnd"/>
        <w:r>
          <w:rPr>
            <w:color w:val="000000"/>
          </w:rPr>
          <w:t xml:space="preserve">, </w:t>
        </w:r>
        <w:r>
          <w:t>et al.</w:t>
        </w:r>
        <w:r>
          <w:rPr>
            <w:color w:val="000000"/>
          </w:rPr>
          <w:t>, 2012)</w:t>
        </w:r>
      </w:ins>
      <w:ins w:id="283" w:author="Portalier Sebastien" w:date="2021-12-06T18:46:00Z">
        <w:r>
          <w:rPr>
            <w:color w:val="000000"/>
          </w:rPr>
          <w:t xml:space="preserve"> </w:t>
        </w:r>
      </w:ins>
      <w:del w:id="284" w:author="Portalier Sebastien" w:date="2021-12-06T18:47:00Z">
        <w:r w:rsidR="006B7108" w:rsidDel="00BD51AA">
          <w:rPr>
            <w:color w:val="000000"/>
          </w:rPr>
          <w:delText>For modelling purposes, March 1</w:delText>
        </w:r>
        <w:r w:rsidR="00B30119" w:rsidDel="00BD51AA">
          <w:rPr>
            <w:color w:val="000000"/>
          </w:rPr>
          <w:delText>st</w:delText>
        </w:r>
        <w:r w:rsidR="006B7108" w:rsidDel="00BD51AA">
          <w:rPr>
            <w:color w:val="000000"/>
          </w:rPr>
          <w:delText xml:space="preserve"> is generally taken as the start of the quiescent stage </w:delText>
        </w:r>
        <w:bookmarkStart w:id="285" w:name="__Fieldmark__765_3903614438"/>
        <w:r w:rsidR="006B7108" w:rsidDel="00BD51AA">
          <w:rPr>
            <w:color w:val="000000"/>
          </w:rPr>
          <w:delText>(</w:delText>
        </w:r>
        <w:bookmarkStart w:id="286" w:name="__Fieldmark__426_2495178454"/>
        <w:r w:rsidR="006B7108" w:rsidDel="00BD51AA">
          <w:rPr>
            <w:color w:val="000000"/>
          </w:rPr>
          <w:delText>R</w:delText>
        </w:r>
        <w:bookmarkStart w:id="287" w:name="__Fieldmark__434_942872385"/>
        <w:r w:rsidR="006B7108" w:rsidDel="00BD51AA">
          <w:rPr>
            <w:color w:val="000000"/>
          </w:rPr>
          <w:delText xml:space="preserve">égnière, </w:delText>
        </w:r>
        <w:r w:rsidR="00C03E2E" w:rsidDel="00BD51AA">
          <w:rPr>
            <w:color w:val="000000"/>
          </w:rPr>
          <w:delText>et al.</w:delText>
        </w:r>
        <w:r w:rsidR="006B7108" w:rsidDel="00BD51AA">
          <w:rPr>
            <w:color w:val="000000"/>
          </w:rPr>
          <w:delText>, 2012)</w:delText>
        </w:r>
        <w:bookmarkEnd w:id="285"/>
        <w:bookmarkEnd w:id="286"/>
        <w:bookmarkEnd w:id="287"/>
        <w:r w:rsidR="006B7108" w:rsidDel="00BD51AA">
          <w:rPr>
            <w:color w:val="000000"/>
          </w:rPr>
          <w:delText xml:space="preserve">. Taking an earlier starting date would not affect the predicted date of emergence since temperatures are generally well below the 2.5ºC development threshold prior to March 1st across the vast majority of SBW’s geographical range. The heat accumulation rate </w:delText>
        </w:r>
        <w:r w:rsidR="00F74E08" w:rsidDel="00BD51AA">
          <w:rPr>
            <w:color w:val="000000"/>
          </w:rPr>
          <w:delText>of</w:delText>
        </w:r>
        <w:r w:rsidR="0078647A" w:rsidDel="00BD51AA">
          <w:rPr>
            <w:color w:val="000000"/>
          </w:rPr>
          <w:delText xml:space="preserve"> the overwintering stage (L</w:delText>
        </w:r>
        <w:r w:rsidR="0078647A" w:rsidRPr="00D84A15" w:rsidDel="00BD51AA">
          <w:rPr>
            <w:color w:val="000000"/>
            <w:vertAlign w:val="subscript"/>
          </w:rPr>
          <w:delText>2o</w:delText>
        </w:r>
        <w:r w:rsidR="0078647A" w:rsidDel="00BD51AA">
          <w:rPr>
            <w:color w:val="000000"/>
          </w:rPr>
          <w:delText xml:space="preserve">) of SBW is defined </w:delText>
        </w:r>
        <w:r w:rsidR="006B7108" w:rsidDel="00BD51AA">
          <w:rPr>
            <w:color w:val="000000"/>
          </w:rPr>
          <w:delText>as</w:delText>
        </w:r>
        <w:r w:rsidR="002A40BD" w:rsidDel="00BD51AA">
          <w:rPr>
            <w:color w:val="000000"/>
          </w:rPr>
          <w:delText xml:space="preserve"> </w:delText>
        </w:r>
        <w:r w:rsidR="006B7108" w:rsidDel="00BD51AA">
          <w:rPr>
            <w:color w:val="000000"/>
          </w:rPr>
          <w:delText xml:space="preserve">(Régnière, </w:delText>
        </w:r>
        <w:r w:rsidR="00C03E2E" w:rsidDel="00BD51AA">
          <w:delText>et al.</w:delText>
        </w:r>
        <w:r w:rsidR="006B7108" w:rsidDel="00BD51AA">
          <w:rPr>
            <w:color w:val="000000"/>
          </w:rPr>
          <w:delText xml:space="preserve">, 2012) </w:delText>
        </w:r>
      </w:del>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08395548"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70ED9A05" w:rsidR="001A179F" w:rsidRDefault="006B7108">
            <w:pPr>
              <w:pStyle w:val="NormalWeb"/>
              <w:spacing w:before="280" w:after="0" w:line="480" w:lineRule="auto"/>
              <w:jc w:val="center"/>
            </w:pPr>
            <w:r>
              <w:t xml:space="preserve">Eq. </w:t>
            </w:r>
            <w:r w:rsidR="00FC7041">
              <w:t>8</w:t>
            </w:r>
          </w:p>
        </w:tc>
      </w:tr>
    </w:tbl>
    <w:p w14:paraId="30DED731" w14:textId="77777777" w:rsidR="001A179F" w:rsidRDefault="006B7108">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3008A5CD" w:rsidR="001A179F" w:rsidRDefault="006B7108">
            <w:pPr>
              <w:pStyle w:val="NormalWeb"/>
              <w:spacing w:before="280" w:after="0" w:line="480" w:lineRule="auto"/>
              <w:jc w:val="center"/>
            </w:pPr>
            <w:r>
              <w:t xml:space="preserve">Eq. </w:t>
            </w:r>
            <w:r w:rsidR="00FC7041">
              <w:t>9</w:t>
            </w:r>
          </w:p>
        </w:tc>
      </w:tr>
    </w:tbl>
    <w:p w14:paraId="70A5AB57" w14:textId="79AA0555"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w:t>
      </w:r>
      <w:r w:rsidR="004A02BA">
        <w:rPr>
          <w:rFonts w:ascii="Times New Roman" w:eastAsia="Times New Roman" w:hAnsi="Times New Roman" w:cs="Times New Roman"/>
          <w:color w:val="000000"/>
          <w:sz w:val="24"/>
          <w:szCs w:val="24"/>
          <w:lang w:eastAsia="en-CA"/>
        </w:rPr>
        <w:t xml:space="preserve">by </w:t>
      </w:r>
      <w:proofErr w:type="spellStart"/>
      <w:r w:rsidR="004A02BA" w:rsidRPr="004A02BA">
        <w:rPr>
          <w:rFonts w:ascii="Times New Roman" w:eastAsia="Times New Roman" w:hAnsi="Times New Roman" w:cs="Times New Roman"/>
          <w:color w:val="000000"/>
          <w:sz w:val="24"/>
          <w:szCs w:val="24"/>
          <w:lang w:eastAsia="en-CA"/>
        </w:rPr>
        <w:t>Régnière</w:t>
      </w:r>
      <w:proofErr w:type="spellEnd"/>
      <w:r w:rsidR="004A02BA">
        <w:rPr>
          <w:rFonts w:ascii="Times New Roman" w:eastAsia="Times New Roman" w:hAnsi="Times New Roman" w:cs="Times New Roman"/>
          <w:color w:val="000000"/>
          <w:sz w:val="24"/>
          <w:szCs w:val="24"/>
          <w:lang w:eastAsia="en-CA"/>
        </w:rPr>
        <w:t xml:space="preserve"> et al.</w:t>
      </w:r>
      <w:r w:rsidR="004A02BA" w:rsidRPr="004A02BA">
        <w:rPr>
          <w:rFonts w:ascii="Times New Roman" w:eastAsia="Times New Roman" w:hAnsi="Times New Roman" w:cs="Times New Roman"/>
          <w:color w:val="000000"/>
          <w:sz w:val="24"/>
          <w:szCs w:val="24"/>
          <w:lang w:eastAsia="en-CA"/>
        </w:rPr>
        <w:t xml:space="preserve"> </w:t>
      </w:r>
      <w:r w:rsidR="004A02BA">
        <w:rPr>
          <w:rFonts w:ascii="Times New Roman" w:eastAsia="Times New Roman" w:hAnsi="Times New Roman" w:cs="Times New Roman"/>
          <w:color w:val="000000"/>
          <w:sz w:val="24"/>
          <w:szCs w:val="24"/>
          <w:lang w:eastAsia="en-CA"/>
        </w:rPr>
        <w:t>(</w:t>
      </w:r>
      <w:r w:rsidR="004A02BA" w:rsidRPr="004A02BA">
        <w:rPr>
          <w:rFonts w:ascii="Times New Roman" w:eastAsia="Times New Roman" w:hAnsi="Times New Roman" w:cs="Times New Roman"/>
          <w:color w:val="000000"/>
          <w:sz w:val="24"/>
          <w:szCs w:val="24"/>
          <w:lang w:eastAsia="en-CA"/>
        </w:rPr>
        <w:t>2012</w:t>
      </w:r>
      <w:r w:rsidR="004A02BA">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sidR="002A40B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The accumulation rate function is increasing for temperatures up to 31°C, which is well above the temperatures observed during the quiescent stage.</w:t>
      </w:r>
    </w:p>
    <w:p w14:paraId="1EAB20A5" w14:textId="385EC8B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2</w:t>
      </w:r>
      <w:r w:rsidR="006B7108">
        <w:rPr>
          <w:rFonts w:ascii="Times New Roman" w:hAnsi="Times New Roman" w:cs="Times New Roman"/>
          <w:b/>
          <w:bCs/>
          <w:color w:val="000000"/>
        </w:rPr>
        <w:t xml:space="preserve"> Phenological model of balsam fir’s budburst</w:t>
      </w:r>
    </w:p>
    <w:p w14:paraId="50D4140F" w14:textId="40D96011" w:rsidR="001A179F" w:rsidRDefault="006B7108" w:rsidP="00BC1506">
      <w:pPr>
        <w:pStyle w:val="NormalWeb"/>
        <w:spacing w:before="280" w:beforeAutospacing="0" w:afterAutospacing="0" w:line="480" w:lineRule="auto"/>
        <w:ind w:firstLine="720"/>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xml:space="preserve">, 2017). We use the </w:t>
      </w:r>
      <w:r w:rsidRPr="0015494D">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w:t>
      </w:r>
      <w:ins w:id="288" w:author="Portalier Sebastien" w:date="2021-12-07T21:25:00Z">
        <w:r w:rsidR="00BC1506">
          <w:rPr>
            <w:color w:val="000000"/>
          </w:rPr>
          <w:t xml:space="preserve"> that</w:t>
        </w:r>
      </w:ins>
      <w:r>
        <w:rPr>
          <w:color w:val="000000"/>
        </w:rPr>
        <w:t xml:space="preserve">. </w:t>
      </w:r>
      <w:del w:id="289" w:author="Portalier Sebastien" w:date="2021-12-07T21:26:00Z">
        <w:r w:rsidDel="00BC1506">
          <w:rPr>
            <w:color w:val="000000"/>
          </w:rPr>
          <w:delText>The heat accumulation rate is the same as in the theoretical example (</w:delText>
        </w:r>
      </w:del>
      <w:del w:id="290" w:author="Portalier Sebastien" w:date="2021-12-07T21:22:00Z">
        <w:r w:rsidDel="008A57A5">
          <w:rPr>
            <w:color w:val="000000"/>
          </w:rPr>
          <w:delText xml:space="preserve">see </w:delText>
        </w:r>
      </w:del>
      <w:del w:id="291" w:author="Portalier Sebastien" w:date="2021-12-07T21:26:00Z">
        <w:r w:rsidDel="00BC1506">
          <w:rPr>
            <w:color w:val="000000"/>
          </w:rPr>
          <w:delText xml:space="preserve">Eq. 2). Accumulation </w:delText>
        </w:r>
      </w:del>
      <w:r>
        <w:rPr>
          <w:color w:val="000000"/>
        </w:rPr>
        <w:t xml:space="preserve">starts some time after January 1st (Desbiens, 2007), when trees have accumulated enough cold to end bud dormancy. </w:t>
      </w:r>
      <w:ins w:id="292" w:author="Portalier Sebastien" w:date="2021-12-07T21:26:00Z">
        <w:r w:rsidR="00BC1506">
          <w:rPr>
            <w:color w:val="000000"/>
          </w:rPr>
          <w:t xml:space="preserve">The heat accumulation rate is the same as in the theoretical example (Eq. 2). </w:t>
        </w:r>
      </w:ins>
      <w:r>
        <w:rPr>
          <w:color w:val="000000"/>
        </w:rPr>
        <w:t xml:space="preserve">Budburst occurs when accumulation reaches a threshold </w:t>
      </w:r>
      <w:r>
        <w:rPr>
          <w:i/>
          <w:iCs/>
          <w:color w:val="000000"/>
        </w:rPr>
        <w:t>F*</w:t>
      </w:r>
      <w:r>
        <w:rPr>
          <w:color w:val="000000"/>
        </w:rPr>
        <w:t>.</w:t>
      </w:r>
      <w:ins w:id="293" w:author="Portalier Sebastien" w:date="2021-12-07T21:27:00Z">
        <w:r w:rsidR="00BC1506">
          <w:rPr>
            <w:color w:val="000000"/>
          </w:rPr>
          <w:t xml:space="preserve"> </w:t>
        </w:r>
      </w:ins>
      <w:ins w:id="294" w:author="Portalier Sebastien" w:date="2021-12-06T18:49:00Z">
        <w:r w:rsidR="005B1C18">
          <w:rPr>
            <w:color w:val="000000"/>
          </w:rPr>
          <w:t>We fitted the model to budburst phenology data (see</w:t>
        </w:r>
      </w:ins>
      <w:ins w:id="295" w:author="Portalier Sebastien" w:date="2021-12-06T18:50:00Z">
        <w:r w:rsidR="005B1C18">
          <w:rPr>
            <w:color w:val="000000"/>
          </w:rPr>
          <w:t xml:space="preserve"> Supplementary materials)</w:t>
        </w:r>
      </w:ins>
      <w:ins w:id="296" w:author="Portalier Sebastien" w:date="2021-12-06T18:51:00Z">
        <w:r w:rsidR="005B1C18">
          <w:rPr>
            <w:color w:val="000000"/>
          </w:rPr>
          <w:t xml:space="preserve">, which resulted in the parameter values: </w:t>
        </w:r>
        <w:r w:rsidR="005B1C18">
          <w:rPr>
            <w:i/>
            <w:iCs/>
            <w:color w:val="000000"/>
          </w:rPr>
          <w:t>b</w:t>
        </w:r>
        <w:r w:rsidR="005B1C18">
          <w:rPr>
            <w:color w:val="000000"/>
          </w:rPr>
          <w:t xml:space="preserve"> = -1.32, </w:t>
        </w:r>
        <w:r w:rsidR="005B1C18">
          <w:rPr>
            <w:i/>
            <w:iCs/>
            <w:color w:val="000000"/>
          </w:rPr>
          <w:t>c</w:t>
        </w:r>
        <w:r w:rsidR="005B1C18">
          <w:rPr>
            <w:color w:val="000000"/>
          </w:rPr>
          <w:t xml:space="preserve"> = 7.14 °C, </w:t>
        </w:r>
        <w:r w:rsidR="005B1C18">
          <w:rPr>
            <w:i/>
            <w:iCs/>
            <w:color w:val="000000"/>
          </w:rPr>
          <w:t>t</w:t>
        </w:r>
        <w:r w:rsidR="005B1C18">
          <w:rPr>
            <w:i/>
            <w:iCs/>
            <w:color w:val="000000"/>
            <w:vertAlign w:val="subscript"/>
          </w:rPr>
          <w:t>0</w:t>
        </w:r>
        <w:r w:rsidR="005B1C18">
          <w:rPr>
            <w:color w:val="000000"/>
          </w:rPr>
          <w:t xml:space="preserve"> = 87 (March 28th), and </w:t>
        </w:r>
        <w:r w:rsidR="005B1C18">
          <w:rPr>
            <w:i/>
            <w:iCs/>
            <w:color w:val="000000"/>
          </w:rPr>
          <w:t>F</w:t>
        </w:r>
        <w:r w:rsidR="005B1C18">
          <w:rPr>
            <w:i/>
            <w:iCs/>
            <w:color w:val="000000"/>
            <w:vertAlign w:val="superscript"/>
          </w:rPr>
          <w:t>*</w:t>
        </w:r>
        <w:r w:rsidR="005B1C18">
          <w:rPr>
            <w:color w:val="000000"/>
          </w:rPr>
          <w:t> = 18.6</w:t>
        </w:r>
        <w:r w:rsidR="005B1C18">
          <w:t xml:space="preserve">. </w:t>
        </w:r>
      </w:ins>
      <w:del w:id="297" w:author="Portalier Sebastien" w:date="2021-12-06T18:50:00Z">
        <w:r w:rsidDel="005B1C18">
          <w:rPr>
            <w:color w:val="000000"/>
          </w:rPr>
          <w:delText xml:space="preserve">We fitted the Uniforc model to budburst phenology data collected in the 1980s and </w:delText>
        </w:r>
        <w:r w:rsidDel="005B1C18">
          <w:rPr>
            <w:color w:val="000000"/>
          </w:rPr>
          <w:lastRenderedPageBreak/>
          <w:delText xml:space="preserve">1990s in Quebec and New Brunswick (Desbiens, 2007; Régnière pers. comm. 2020). Each year, bud development was observed in different sites during the growing season at time intervals ranging from two days to two weeks. Budburst occurs when buds develop from class I to II according to the class scheme developed by </w:delText>
        </w:r>
        <w:bookmarkStart w:id="298" w:name="__Fieldmark__834_3903614438"/>
        <w:r w:rsidDel="005B1C18">
          <w:rPr>
            <w:color w:val="000000"/>
          </w:rPr>
          <w:delText>D</w:delText>
        </w:r>
        <w:bookmarkStart w:id="299" w:name="__Fieldmark__491_2495178454"/>
        <w:r w:rsidDel="005B1C18">
          <w:rPr>
            <w:color w:val="000000"/>
          </w:rPr>
          <w:delText>o</w:delText>
        </w:r>
        <w:bookmarkStart w:id="300" w:name="__Fieldmark__543_942872385"/>
        <w:r w:rsidDel="005B1C18">
          <w:rPr>
            <w:color w:val="000000"/>
          </w:rPr>
          <w:delText>rais &amp; Kettela (1982)</w:delText>
        </w:r>
        <w:bookmarkEnd w:id="298"/>
        <w:bookmarkEnd w:id="299"/>
        <w:bookmarkEnd w:id="300"/>
        <w:r w:rsidDel="005B1C18">
          <w:rPr>
            <w:color w:val="000000"/>
          </w:rPr>
          <w:delText>. The budburst date was defined as the date when 50% of the buds in the site have reached stage II.</w:delText>
        </w:r>
        <w:r w:rsidR="002105FA" w:rsidDel="005B1C18">
          <w:rPr>
            <w:color w:val="000000"/>
          </w:rPr>
          <w:delText xml:space="preserve"> We </w:delText>
        </w:r>
        <w:r w:rsidR="001F4AD2" w:rsidDel="005B1C18">
          <w:rPr>
            <w:color w:val="000000"/>
          </w:rPr>
          <w:delText>obtained</w:delText>
        </w:r>
        <w:r w:rsidR="002105FA" w:rsidDel="005B1C18">
          <w:rPr>
            <w:color w:val="000000"/>
          </w:rPr>
          <w:delText xml:space="preserve"> temperature data at each site for each year using BioSIM. We estimated parameter values </w:delText>
        </w:r>
        <w:r w:rsidR="001F4AD2" w:rsidDel="005B1C18">
          <w:rPr>
            <w:color w:val="000000"/>
          </w:rPr>
          <w:delText xml:space="preserve">of the Uniforc model </w:delText>
        </w:r>
        <w:r w:rsidR="002105FA" w:rsidDel="005B1C18">
          <w:rPr>
            <w:color w:val="000000"/>
          </w:rPr>
          <w:delText>using simulated annealing in order to predict budburst date according to temperatures during development period.</w:delText>
        </w:r>
      </w:del>
    </w:p>
    <w:p w14:paraId="73126D52" w14:textId="67A6FA11" w:rsidR="001A179F" w:rsidDel="00540214" w:rsidRDefault="006B7108">
      <w:pPr>
        <w:pStyle w:val="NormalWeb"/>
        <w:spacing w:before="280" w:beforeAutospacing="0" w:afterAutospacing="0" w:line="480" w:lineRule="auto"/>
        <w:ind w:firstLine="720"/>
        <w:rPr>
          <w:del w:id="301" w:author="Portalier Sebastien" w:date="2021-12-07T21:12:00Z"/>
        </w:rPr>
      </w:pPr>
      <w:del w:id="302" w:author="Portalier Sebastien" w:date="2021-12-07T21:12:00Z">
        <w:r w:rsidDel="00540214">
          <w:rPr>
            <w:color w:val="000000"/>
          </w:rPr>
          <w:delText>We perform</w:delText>
        </w:r>
        <w:r w:rsidR="001F4AD2" w:rsidDel="00540214">
          <w:rPr>
            <w:color w:val="000000"/>
          </w:rPr>
          <w:delText>ed</w:delText>
        </w:r>
        <w:r w:rsidDel="00540214">
          <w:rPr>
            <w:color w:val="000000"/>
          </w:rPr>
          <w:delText xml:space="preserve"> sensitivity analysis on both models using partial rank correlation coefficients </w:delText>
        </w:r>
        <w:bookmarkStart w:id="303" w:name="__Fieldmark__847_3903614438"/>
        <w:r w:rsidDel="00540214">
          <w:rPr>
            <w:color w:val="000000"/>
          </w:rPr>
          <w:delText>(</w:delText>
        </w:r>
        <w:bookmarkStart w:id="304" w:name="__Fieldmark__500_2495178454"/>
        <w:r w:rsidDel="00540214">
          <w:rPr>
            <w:color w:val="000000"/>
          </w:rPr>
          <w:delText>W</w:delText>
        </w:r>
        <w:bookmarkStart w:id="305" w:name="__Fieldmark__554_942872385"/>
        <w:r w:rsidDel="00540214">
          <w:rPr>
            <w:color w:val="000000"/>
          </w:rPr>
          <w:delText>u et al., 2013)</w:delText>
        </w:r>
        <w:bookmarkEnd w:id="303"/>
        <w:bookmarkEnd w:id="304"/>
        <w:bookmarkEnd w:id="305"/>
        <w:r w:rsidDel="00540214">
          <w:rPr>
            <w:color w:val="000000"/>
          </w:rPr>
          <w:delText>.</w:delText>
        </w:r>
      </w:del>
    </w:p>
    <w:p w14:paraId="24F8D5E2" w14:textId="50586ACF"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.3</w:t>
      </w:r>
      <w:r>
        <w:rPr>
          <w:rFonts w:ascii="Times New Roman" w:hAnsi="Times New Roman"/>
          <w:b/>
          <w:bCs/>
          <w:color w:val="000000"/>
          <w:sz w:val="28"/>
          <w:szCs w:val="28"/>
        </w:rPr>
        <w:t xml:space="preserve"> Historical and future temperature regimes in eastern Canada</w:t>
      </w:r>
    </w:p>
    <w:p w14:paraId="7931F293" w14:textId="41350321"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w:t>
      </w:r>
      <w:r w:rsidR="00BA1820">
        <w:rPr>
          <w:color w:val="000000"/>
        </w:rPr>
        <w:t>4</w:t>
      </w:r>
      <w:r>
        <w:rPr>
          <w:color w:val="000000"/>
        </w:rPr>
        <w:t xml:space="preserve">)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306" w:name="__Fieldmark__861_3903614438"/>
      <w:r>
        <w:rPr>
          <w:color w:val="000000"/>
        </w:rPr>
        <w:t>(</w:t>
      </w:r>
      <w:bookmarkStart w:id="307" w:name="__Fieldmark__510_2495178454"/>
      <w:proofErr w:type="spellStart"/>
      <w:r>
        <w:rPr>
          <w:color w:val="000000"/>
        </w:rPr>
        <w:t>R</w:t>
      </w:r>
      <w:bookmarkStart w:id="308" w:name="__Fieldmark__566_942872385"/>
      <w:r>
        <w:rPr>
          <w:color w:val="000000"/>
        </w:rPr>
        <w:t>égnière</w:t>
      </w:r>
      <w:proofErr w:type="spellEnd"/>
      <w:r>
        <w:rPr>
          <w:color w:val="000000"/>
        </w:rPr>
        <w:t>, et al., 2014)</w:t>
      </w:r>
      <w:bookmarkEnd w:id="306"/>
      <w:bookmarkEnd w:id="307"/>
      <w:bookmarkEnd w:id="308"/>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0C33E971" w14:textId="5F54DD1C"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r w:rsidR="007157AF">
        <w:rPr>
          <w:color w:val="000000"/>
        </w:rPr>
        <w:t xml:space="preserve"> (moderate warming)</w:t>
      </w:r>
      <w:r>
        <w:rPr>
          <w:color w:val="000000"/>
        </w:rPr>
        <w:t>, RCP4.5</w:t>
      </w:r>
      <w:r w:rsidR="007157AF">
        <w:rPr>
          <w:color w:val="000000"/>
        </w:rPr>
        <w:t xml:space="preserve"> (intermediate)</w:t>
      </w:r>
      <w:r>
        <w:rPr>
          <w:color w:val="000000"/>
        </w:rPr>
        <w:t xml:space="preserve"> and RCP8.5</w:t>
      </w:r>
      <w:r w:rsidR="007157AF">
        <w:rPr>
          <w:color w:val="000000"/>
        </w:rPr>
        <w:t xml:space="preserve"> (strong)</w:t>
      </w:r>
      <w:r>
        <w:rPr>
          <w:color w:val="000000"/>
        </w:rPr>
        <w:t xml:space="preserve"> </w:t>
      </w:r>
      <w:bookmarkStart w:id="309" w:name="__Fieldmark__874_3903614438"/>
      <w:r>
        <w:rPr>
          <w:color w:val="000000"/>
        </w:rPr>
        <w:t>(</w:t>
      </w:r>
      <w:bookmarkStart w:id="310" w:name="__Fieldmark__519_2495178454"/>
      <w:r>
        <w:rPr>
          <w:color w:val="000000"/>
        </w:rPr>
        <w:t>v</w:t>
      </w:r>
      <w:bookmarkStart w:id="311" w:name="__Fieldmark__576_942872385"/>
      <w:r>
        <w:rPr>
          <w:color w:val="000000"/>
        </w:rPr>
        <w:t>an Vuuren et al., 2011)</w:t>
      </w:r>
      <w:bookmarkEnd w:id="309"/>
      <w:bookmarkEnd w:id="310"/>
      <w:bookmarkEnd w:id="311"/>
      <w:r>
        <w:rPr>
          <w:color w:val="000000"/>
        </w:rPr>
        <w:t xml:space="preserve">. For each scenario, we generated </w:t>
      </w:r>
      <w:del w:id="312" w:author="Portalier Sebastien" w:date="2021-12-07T21:39:00Z">
        <w:r w:rsidDel="00B82974">
          <w:rPr>
            <w:color w:val="000000"/>
          </w:rPr>
          <w:delText xml:space="preserve">1200 </w:delText>
        </w:r>
      </w:del>
      <w:ins w:id="313" w:author="Portalier Sebastien" w:date="2021-12-07T21:39:00Z">
        <w:r w:rsidR="00B82974">
          <w:rPr>
            <w:color w:val="000000"/>
          </w:rPr>
          <w:t xml:space="preserve">150 </w:t>
        </w:r>
      </w:ins>
      <w:r>
        <w:rPr>
          <w:color w:val="000000"/>
        </w:rPr>
        <w:t xml:space="preserve">stochastic temperature time series </w:t>
      </w:r>
      <w:ins w:id="314" w:author="Portalier Sebastien" w:date="2021-12-07T21:39:00Z">
        <w:r w:rsidR="00B82974">
          <w:rPr>
            <w:color w:val="000000"/>
          </w:rPr>
          <w:t xml:space="preserve">per decade </w:t>
        </w:r>
      </w:ins>
      <w:r>
        <w:rPr>
          <w:color w:val="000000"/>
        </w:rPr>
        <w:t>over the 20</w:t>
      </w:r>
      <w:ins w:id="315" w:author="Portalier Sebastien" w:date="2021-12-07T21:39:00Z">
        <w:r w:rsidR="00B82974">
          <w:rPr>
            <w:color w:val="000000"/>
          </w:rPr>
          <w:t>21</w:t>
        </w:r>
      </w:ins>
      <w:del w:id="316" w:author="Portalier Sebastien" w:date="2021-12-07T21:39:00Z">
        <w:r w:rsidDel="00B82974">
          <w:rPr>
            <w:color w:val="000000"/>
          </w:rPr>
          <w:delText>01</w:delText>
        </w:r>
      </w:del>
      <w:r>
        <w:rPr>
          <w:color w:val="000000"/>
        </w:rPr>
        <w:t>-2100 period</w:t>
      </w:r>
      <w:ins w:id="317" w:author="Portalier Sebastien" w:date="2021-12-07T21:40:00Z">
        <w:r w:rsidR="00B82974">
          <w:rPr>
            <w:color w:val="000000"/>
          </w:rPr>
          <w:t xml:space="preserve"> for each site</w:t>
        </w:r>
      </w:ins>
      <w:r w:rsidR="005E346C">
        <w:rPr>
          <w:color w:val="000000"/>
        </w:rPr>
        <w:t xml:space="preserve"> using </w:t>
      </w:r>
      <w:proofErr w:type="spellStart"/>
      <w:r w:rsidR="005E346C">
        <w:rPr>
          <w:color w:val="000000"/>
        </w:rPr>
        <w:t>BioSIM</w:t>
      </w:r>
      <w:proofErr w:type="spellEnd"/>
      <w:r>
        <w:rPr>
          <w:color w:val="000000"/>
        </w:rPr>
        <w:t>. </w:t>
      </w:r>
    </w:p>
    <w:p w14:paraId="3E8F473A" w14:textId="600F12BD" w:rsidR="001A179F" w:rsidRDefault="006B7108">
      <w:pPr>
        <w:pStyle w:val="NormalWeb"/>
        <w:spacing w:before="280" w:beforeAutospacing="0" w:afterAutospacing="0" w:line="480" w:lineRule="auto"/>
        <w:ind w:firstLine="720"/>
      </w:pPr>
      <w:r>
        <w:rPr>
          <w:color w:val="000000"/>
        </w:rPr>
        <w:lastRenderedPageBreak/>
        <w:t xml:space="preserve">Both models used temperature data with a four-hour time interval, which allows for the capture of warm events within a day.  </w:t>
      </w:r>
    </w:p>
    <w:p w14:paraId="109E0216" w14:textId="01914169"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4.</w:t>
      </w:r>
      <w:r>
        <w:rPr>
          <w:rFonts w:ascii="Times New Roman" w:hAnsi="Times New Roman"/>
          <w:b/>
          <w:bCs/>
          <w:color w:val="000000"/>
          <w:sz w:val="28"/>
          <w:szCs w:val="28"/>
        </w:rPr>
        <w:t xml:space="preserve"> </w:t>
      </w:r>
      <w:r w:rsidR="001D6782">
        <w:rPr>
          <w:rFonts w:ascii="Times New Roman" w:hAnsi="Times New Roman"/>
          <w:b/>
          <w:bCs/>
          <w:color w:val="000000"/>
          <w:sz w:val="28"/>
          <w:szCs w:val="28"/>
        </w:rPr>
        <w:t xml:space="preserve">Mismatch in </w:t>
      </w:r>
      <w:r w:rsidR="00D84A15">
        <w:rPr>
          <w:rFonts w:ascii="Times New Roman" w:hAnsi="Times New Roman"/>
          <w:b/>
          <w:bCs/>
          <w:color w:val="000000"/>
          <w:sz w:val="28"/>
          <w:szCs w:val="28"/>
        </w:rPr>
        <w:t>the</w:t>
      </w:r>
      <w:r>
        <w:rPr>
          <w:rFonts w:ascii="Times New Roman" w:hAnsi="Times New Roman"/>
          <w:b/>
          <w:bCs/>
          <w:color w:val="000000"/>
          <w:sz w:val="28"/>
          <w:szCs w:val="28"/>
        </w:rPr>
        <w:t xml:space="preserve"> spruce budworm - balsam fir system</w:t>
      </w:r>
    </w:p>
    <w:p w14:paraId="18C2B3ED" w14:textId="78C18140" w:rsidR="001A179F" w:rsidDel="00217669" w:rsidRDefault="006B7108">
      <w:pPr>
        <w:pStyle w:val="Titre3"/>
        <w:spacing w:line="480" w:lineRule="auto"/>
        <w:rPr>
          <w:del w:id="318" w:author="Portalier Sebastien" w:date="2021-12-07T21:11:00Z"/>
          <w:rFonts w:ascii="Times New Roman" w:hAnsi="Times New Roman" w:cs="Times New Roman"/>
          <w:b/>
          <w:bCs/>
          <w:color w:val="000000"/>
        </w:rPr>
      </w:pPr>
      <w:del w:id="319" w:author="Portalier Sebastien" w:date="2021-12-07T21:11:00Z">
        <w:r w:rsidDel="00217669">
          <w:rPr>
            <w:rFonts w:ascii="Times New Roman" w:hAnsi="Times New Roman" w:cs="Times New Roman"/>
            <w:b/>
            <w:bCs/>
            <w:color w:val="000000"/>
          </w:rPr>
          <w:delText>3.</w:delText>
        </w:r>
        <w:r w:rsidR="00D84A15" w:rsidDel="00217669">
          <w:rPr>
            <w:rFonts w:ascii="Times New Roman" w:hAnsi="Times New Roman" w:cs="Times New Roman"/>
            <w:b/>
            <w:bCs/>
            <w:color w:val="000000"/>
          </w:rPr>
          <w:delText>4</w:delText>
        </w:r>
        <w:r w:rsidDel="00217669">
          <w:rPr>
            <w:rFonts w:ascii="Times New Roman" w:hAnsi="Times New Roman" w:cs="Times New Roman"/>
            <w:b/>
            <w:bCs/>
            <w:color w:val="000000"/>
          </w:rPr>
          <w:delText xml:space="preserve">.1 </w:delText>
        </w:r>
      </w:del>
      <w:del w:id="320" w:author="Portalier Sebastien" w:date="2021-12-06T18:52:00Z">
        <w:r w:rsidDel="005B1C18">
          <w:rPr>
            <w:rFonts w:ascii="Times New Roman" w:hAnsi="Times New Roman" w:cs="Times New Roman"/>
            <w:b/>
            <w:bCs/>
            <w:color w:val="000000"/>
          </w:rPr>
          <w:delText>Fitting and</w:delText>
        </w:r>
      </w:del>
      <w:del w:id="321" w:author="Portalier Sebastien" w:date="2021-12-07T21:11:00Z">
        <w:r w:rsidDel="00217669">
          <w:rPr>
            <w:rFonts w:ascii="Times New Roman" w:hAnsi="Times New Roman" w:cs="Times New Roman"/>
            <w:b/>
            <w:bCs/>
            <w:color w:val="000000"/>
          </w:rPr>
          <w:delText xml:space="preserve"> </w:delText>
        </w:r>
      </w:del>
      <w:del w:id="322" w:author="Portalier Sebastien" w:date="2021-12-06T18:52:00Z">
        <w:r w:rsidDel="005B1C18">
          <w:rPr>
            <w:rFonts w:ascii="Times New Roman" w:hAnsi="Times New Roman" w:cs="Times New Roman"/>
            <w:b/>
            <w:bCs/>
            <w:color w:val="000000"/>
          </w:rPr>
          <w:delText>s</w:delText>
        </w:r>
      </w:del>
      <w:del w:id="323" w:author="Portalier Sebastien" w:date="2021-12-07T21:11:00Z">
        <w:r w:rsidDel="00217669">
          <w:rPr>
            <w:rFonts w:ascii="Times New Roman" w:hAnsi="Times New Roman" w:cs="Times New Roman"/>
            <w:b/>
            <w:bCs/>
            <w:color w:val="000000"/>
          </w:rPr>
          <w:delText>ensitivity</w:delText>
        </w:r>
      </w:del>
    </w:p>
    <w:p w14:paraId="61D3282F" w14:textId="22A5E8D0" w:rsidR="001A179F" w:rsidDel="003123C1" w:rsidRDefault="006B7108">
      <w:pPr>
        <w:pStyle w:val="NormalWeb"/>
        <w:spacing w:before="280" w:beforeAutospacing="0" w:afterAutospacing="0" w:line="480" w:lineRule="auto"/>
        <w:rPr>
          <w:del w:id="324" w:author="Portalier Sebastien" w:date="2021-12-06T21:19:00Z"/>
        </w:rPr>
      </w:pPr>
      <w:del w:id="325" w:author="Portalier Sebastien" w:date="2021-12-06T21:19:00Z">
        <w:r w:rsidDel="003123C1">
          <w:rPr>
            <w:color w:val="000000"/>
          </w:rPr>
          <w:delText xml:space="preserve">Fitting the </w:delText>
        </w:r>
        <w:r w:rsidRPr="001130E6" w:rsidDel="003123C1">
          <w:rPr>
            <w:i/>
            <w:iCs/>
            <w:color w:val="000000"/>
          </w:rPr>
          <w:delText>Uniforc</w:delText>
        </w:r>
        <w:r w:rsidDel="003123C1">
          <w:rPr>
            <w:color w:val="000000"/>
          </w:rPr>
          <w:delText xml:space="preserve"> model to phenological data from Quebec and New Brunswick resulted in the parameter values: </w:delText>
        </w:r>
        <w:r w:rsidDel="003123C1">
          <w:rPr>
            <w:i/>
            <w:iCs/>
            <w:color w:val="000000"/>
          </w:rPr>
          <w:delText>b</w:delText>
        </w:r>
        <w:r w:rsidDel="003123C1">
          <w:rPr>
            <w:color w:val="000000"/>
          </w:rPr>
          <w:delText xml:space="preserve"> = -1.32, </w:delText>
        </w:r>
        <w:r w:rsidDel="003123C1">
          <w:rPr>
            <w:i/>
            <w:iCs/>
            <w:color w:val="000000"/>
          </w:rPr>
          <w:delText>c</w:delText>
        </w:r>
        <w:r w:rsidDel="003123C1">
          <w:rPr>
            <w:color w:val="000000"/>
          </w:rPr>
          <w:delText xml:space="preserve"> = 7.14 °C, </w:delText>
        </w:r>
        <w:r w:rsidDel="003123C1">
          <w:rPr>
            <w:i/>
            <w:iCs/>
            <w:color w:val="000000"/>
          </w:rPr>
          <w:delText>t</w:delText>
        </w:r>
        <w:r w:rsidDel="003123C1">
          <w:rPr>
            <w:i/>
            <w:iCs/>
            <w:color w:val="000000"/>
            <w:vertAlign w:val="subscript"/>
          </w:rPr>
          <w:delText>0</w:delText>
        </w:r>
        <w:r w:rsidDel="003123C1">
          <w:rPr>
            <w:color w:val="000000"/>
          </w:rPr>
          <w:delText xml:space="preserve"> = 87 (March 28th), and </w:delText>
        </w:r>
        <w:r w:rsidDel="003123C1">
          <w:rPr>
            <w:i/>
            <w:iCs/>
            <w:color w:val="000000"/>
          </w:rPr>
          <w:delText>F</w:delText>
        </w:r>
        <w:r w:rsidDel="003123C1">
          <w:rPr>
            <w:i/>
            <w:iCs/>
            <w:color w:val="000000"/>
            <w:vertAlign w:val="superscript"/>
          </w:rPr>
          <w:delText>*</w:delText>
        </w:r>
        <w:r w:rsidDel="003123C1">
          <w:rPr>
            <w:color w:val="000000"/>
          </w:rPr>
          <w:delText> = 18.6 (</w:delText>
        </w:r>
        <w:r w:rsidDel="003123C1">
          <w:delText>RMSE = 12.6).</w:delText>
        </w:r>
        <w:r w:rsidR="00770A04" w:rsidDel="003123C1">
          <w:delText xml:space="preserve"> </w:delText>
        </w:r>
        <w:r w:rsidDel="003123C1">
          <w:rPr>
            <w:color w:val="000000"/>
          </w:rPr>
          <w:delText xml:space="preserve">The residuals of this fitting follow a Normal distribution centred on 0 (Fig. </w:delText>
        </w:r>
        <w:r w:rsidR="00BA1820" w:rsidDel="003123C1">
          <w:rPr>
            <w:color w:val="000000"/>
          </w:rPr>
          <w:delText>5</w:delText>
        </w:r>
        <w:r w:rsidDel="003123C1">
          <w:rPr>
            <w:color w:val="000000"/>
          </w:rPr>
          <w:delText xml:space="preserve">A). There is no obvious pattern for the residuals across latitude in the range of our study (Fig. </w:delText>
        </w:r>
        <w:r w:rsidR="00BA1820" w:rsidDel="003123C1">
          <w:rPr>
            <w:color w:val="000000"/>
          </w:rPr>
          <w:delText>5</w:delText>
        </w:r>
        <w:r w:rsidDel="003123C1">
          <w:rPr>
            <w:color w:val="000000"/>
          </w:rPr>
          <w:delText>B). </w:delText>
        </w:r>
      </w:del>
    </w:p>
    <w:p w14:paraId="7CB96BF0" w14:textId="1F0DC9D1" w:rsidR="001A179F" w:rsidRDefault="006B7108">
      <w:pPr>
        <w:pStyle w:val="NormalWeb"/>
        <w:spacing w:before="280" w:beforeAutospacing="0" w:afterAutospacing="0" w:line="480" w:lineRule="auto"/>
      </w:pPr>
      <w:r>
        <w:rPr>
          <w:color w:val="000000"/>
        </w:rPr>
        <w:t xml:space="preserve">    </w:t>
      </w:r>
      <w:del w:id="326" w:author="Portalier Sebastien" w:date="2021-12-06T18:51:00Z">
        <w:r w:rsidDel="005B1C18">
          <w:rPr>
            <w:color w:val="000000"/>
          </w:rPr>
          <w:delText xml:space="preserve">In order to test the accuracy of both insect and tree models, we compared predicted budburst and emergence date with available data for two years (2013, 2014) in two sites in Quebec </w:delText>
        </w:r>
        <w:bookmarkStart w:id="327" w:name="__Fieldmark__1090_3903614438"/>
        <w:r w:rsidDel="005B1C18">
          <w:rPr>
            <w:color w:val="000000"/>
          </w:rPr>
          <w:delText>(</w:delText>
        </w:r>
        <w:bookmarkStart w:id="328" w:name="__Fieldmark__731_2495178454"/>
        <w:r w:rsidDel="005B1C18">
          <w:rPr>
            <w:color w:val="000000"/>
          </w:rPr>
          <w:delText>P</w:delText>
        </w:r>
        <w:bookmarkStart w:id="329" w:name="__Fieldmark__818_942872385"/>
        <w:r w:rsidDel="005B1C18">
          <w:rPr>
            <w:color w:val="000000"/>
          </w:rPr>
          <w:delText>ureswaran,</w:delText>
        </w:r>
        <w:r w:rsidR="002F0C52" w:rsidDel="005B1C18">
          <w:rPr>
            <w:color w:val="000000"/>
          </w:rPr>
          <w:delText xml:space="preserve"> </w:delText>
        </w:r>
        <w:r w:rsidDel="005B1C18">
          <w:rPr>
            <w:color w:val="000000"/>
          </w:rPr>
          <w:delText>et al., 2019)</w:delText>
        </w:r>
        <w:bookmarkEnd w:id="327"/>
        <w:bookmarkEnd w:id="328"/>
        <w:bookmarkEnd w:id="329"/>
        <w:r w:rsidDel="005B1C18">
          <w:rPr>
            <w:color w:val="000000"/>
          </w:rPr>
          <w:delText xml:space="preserve">.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w:delText>
        </w:r>
        <w:r w:rsidR="006A76F6" w:rsidDel="005B1C18">
          <w:rPr>
            <w:color w:val="000000"/>
          </w:rPr>
          <w:delText xml:space="preserve">the model gives satisfactory </w:delText>
        </w:r>
        <w:r w:rsidR="002443EB" w:rsidDel="005B1C18">
          <w:rPr>
            <w:color w:val="000000"/>
          </w:rPr>
          <w:delText>results</w:delText>
        </w:r>
        <w:r w:rsidDel="005B1C18">
          <w:rPr>
            <w:color w:val="000000"/>
          </w:rPr>
          <w:delText>.  </w:delText>
        </w:r>
      </w:del>
    </w:p>
    <w:p w14:paraId="706ECBD3" w14:textId="63500F44" w:rsidR="001A179F" w:rsidDel="00217669" w:rsidRDefault="006B7108">
      <w:pPr>
        <w:pStyle w:val="NormalWeb"/>
        <w:spacing w:before="280" w:beforeAutospacing="0" w:afterAutospacing="0" w:line="480" w:lineRule="auto"/>
        <w:rPr>
          <w:del w:id="330" w:author="Portalier Sebastien" w:date="2021-12-07T21:11:00Z"/>
        </w:rPr>
      </w:pPr>
      <w:del w:id="331" w:author="Portalier Sebastien" w:date="2021-12-07T21:11:00Z">
        <w:r w:rsidDel="00217669">
          <w:rPr>
            <w:color w:val="000000"/>
          </w:rPr>
          <w:delText xml:space="preserve">The budworm model is sensitive to most parameters (Fig. </w:delText>
        </w:r>
        <w:r w:rsidR="00BA1820" w:rsidDel="00217669">
          <w:rPr>
            <w:color w:val="000000"/>
          </w:rPr>
          <w:delText>5</w:delText>
        </w:r>
        <w:r w:rsidDel="00217669">
          <w:rPr>
            <w:color w:val="000000"/>
          </w:rPr>
          <w:delText xml:space="preserve">C). The only exception is </w:delText>
        </w:r>
        <w:r w:rsidDel="00217669">
          <w:rPr>
            <w:i/>
            <w:iCs/>
            <w:color w:val="000000"/>
          </w:rPr>
          <w:delText>x</w:delText>
        </w:r>
        <w:r w:rsidDel="00217669">
          <w:rPr>
            <w:i/>
            <w:iCs/>
            <w:color w:val="000000"/>
            <w:vertAlign w:val="subscript"/>
          </w:rPr>
          <w:delText>m</w:delText>
        </w:r>
        <w:r w:rsidDel="00217669">
          <w:rPr>
            <w:color w:val="000000"/>
          </w:rPr>
          <w:delText xml:space="preserve"> (the maximal temperature) since very high temperatures are rare during late winter and spring, and to a certain extent </w:delText>
        </w:r>
      </w:del>
      <m:oMath>
        <m:sSub>
          <m:sSubPr>
            <m:ctrlPr>
              <w:del w:id="332" w:author="Portalier Sebastien" w:date="2021-12-07T21:11:00Z">
                <w:rPr>
                  <w:rFonts w:ascii="Cambria Math" w:hAnsi="Cambria Math"/>
                </w:rPr>
              </w:del>
            </m:ctrlPr>
          </m:sSubPr>
          <m:e>
            <m:r>
              <w:del w:id="333" w:author="Portalier Sebastien" w:date="2021-12-07T21:11:00Z">
                <w:rPr>
                  <w:rFonts w:ascii="Cambria Math" w:hAnsi="Cambria Math"/>
                </w:rPr>
                <m:t>β</m:t>
              </w:del>
            </m:r>
          </m:e>
          <m:sub>
            <m:r>
              <w:del w:id="334" w:author="Portalier Sebastien" w:date="2021-12-07T21:11:00Z">
                <w:rPr>
                  <w:rFonts w:ascii="Cambria Math" w:hAnsi="Cambria Math"/>
                </w:rPr>
                <m:t>1</m:t>
              </w:del>
            </m:r>
          </m:sub>
        </m:sSub>
      </m:oMath>
      <w:del w:id="335" w:author="Portalier Sebastien" w:date="2021-12-07T21:11:00Z">
        <w:r w:rsidDel="00217669">
          <w:rPr>
            <w:color w:val="000000"/>
          </w:rPr>
          <w:delText xml:space="preserve">. Increasing parameters </w:delText>
        </w:r>
      </w:del>
      <m:oMath>
        <m:sSub>
          <m:sSubPr>
            <m:ctrlPr>
              <w:del w:id="336" w:author="Portalier Sebastien" w:date="2021-12-07T21:11:00Z">
                <w:rPr>
                  <w:rFonts w:ascii="Cambria Math" w:hAnsi="Cambria Math"/>
                </w:rPr>
              </w:del>
            </m:ctrlPr>
          </m:sSubPr>
          <m:e>
            <m:r>
              <w:del w:id="337" w:author="Portalier Sebastien" w:date="2021-12-07T21:11:00Z">
                <w:rPr>
                  <w:rFonts w:ascii="Cambria Math" w:hAnsi="Cambria Math"/>
                </w:rPr>
                <m:t>β</m:t>
              </w:del>
            </m:r>
          </m:e>
          <m:sub>
            <m:r>
              <w:del w:id="338" w:author="Portalier Sebastien" w:date="2021-12-07T21:11:00Z">
                <w:rPr>
                  <w:rFonts w:ascii="Cambria Math" w:hAnsi="Cambria Math"/>
                </w:rPr>
                <m:t>2</m:t>
              </w:del>
            </m:r>
          </m:sub>
        </m:sSub>
      </m:oMath>
      <w:del w:id="339" w:author="Portalier Sebastien" w:date="2021-12-07T21:11:00Z">
        <w:r w:rsidDel="00217669">
          <w:rPr>
            <w:color w:val="000000"/>
          </w:rPr>
          <w:delText xml:space="preserve">, </w:delText>
        </w:r>
      </w:del>
      <m:oMath>
        <m:sSub>
          <m:sSubPr>
            <m:ctrlPr>
              <w:del w:id="340" w:author="Portalier Sebastien" w:date="2021-12-07T21:11:00Z">
                <w:rPr>
                  <w:rFonts w:ascii="Cambria Math" w:hAnsi="Cambria Math"/>
                </w:rPr>
              </w:del>
            </m:ctrlPr>
          </m:sSubPr>
          <m:e>
            <m:r>
              <w:del w:id="341" w:author="Portalier Sebastien" w:date="2021-12-07T21:11:00Z">
                <w:rPr>
                  <w:rFonts w:ascii="Cambria Math" w:hAnsi="Cambria Math"/>
                </w:rPr>
                <m:t>β</m:t>
              </w:del>
            </m:r>
          </m:e>
          <m:sub>
            <m:r>
              <w:del w:id="342" w:author="Portalier Sebastien" w:date="2021-12-07T21:11:00Z">
                <w:rPr>
                  <w:rFonts w:ascii="Cambria Math" w:hAnsi="Cambria Math"/>
                </w:rPr>
                <m:t>4</m:t>
              </w:del>
            </m:r>
          </m:sub>
        </m:sSub>
      </m:oMath>
      <w:del w:id="343" w:author="Portalier Sebastien" w:date="2021-12-07T21:11:00Z">
        <w:r w:rsidDel="00217669">
          <w:rPr>
            <w:color w:val="000000"/>
          </w:rPr>
          <w:delText xml:space="preserve">, and </w:delText>
        </w:r>
        <w:r w:rsidDel="00217669">
          <w:rPr>
            <w:i/>
            <w:iCs/>
            <w:color w:val="000000"/>
          </w:rPr>
          <w:delText>x</w:delText>
        </w:r>
        <w:r w:rsidDel="00217669">
          <w:rPr>
            <w:i/>
            <w:iCs/>
            <w:color w:val="000000"/>
            <w:vertAlign w:val="subscript"/>
          </w:rPr>
          <w:delText>b</w:delText>
        </w:r>
        <w:r w:rsidDel="00217669">
          <w:rPr>
            <w:color w:val="000000"/>
          </w:rPr>
          <w:delText xml:space="preserve"> (minimal temperature) delays emergence, while increasing </w:delText>
        </w:r>
      </w:del>
      <m:oMath>
        <m:sSub>
          <m:sSubPr>
            <m:ctrlPr>
              <w:del w:id="344" w:author="Portalier Sebastien" w:date="2021-12-07T21:11:00Z">
                <w:rPr>
                  <w:rFonts w:ascii="Cambria Math" w:hAnsi="Cambria Math"/>
                </w:rPr>
              </w:del>
            </m:ctrlPr>
          </m:sSubPr>
          <m:e>
            <m:r>
              <w:del w:id="345" w:author="Portalier Sebastien" w:date="2021-12-07T21:11:00Z">
                <w:rPr>
                  <w:rFonts w:ascii="Cambria Math" w:hAnsi="Cambria Math"/>
                </w:rPr>
                <m:t>β</m:t>
              </w:del>
            </m:r>
          </m:e>
          <m:sub>
            <m:r>
              <w:del w:id="346" w:author="Portalier Sebastien" w:date="2021-12-07T21:11:00Z">
                <w:rPr>
                  <w:rFonts w:ascii="Cambria Math" w:hAnsi="Cambria Math"/>
                </w:rPr>
                <m:t>3</m:t>
              </w:del>
            </m:r>
          </m:sub>
        </m:sSub>
      </m:oMath>
      <w:del w:id="347" w:author="Portalier Sebastien" w:date="2021-12-07T21:11:00Z">
        <w:r w:rsidDel="00217669">
          <w:rPr>
            <w:color w:val="000000"/>
          </w:rPr>
          <w:delText xml:space="preserve"> strongly advances phenology. The tree model is most sensitive to parameters </w:delText>
        </w:r>
        <w:r w:rsidDel="00217669">
          <w:rPr>
            <w:i/>
            <w:iCs/>
            <w:color w:val="000000"/>
          </w:rPr>
          <w:delText>t</w:delText>
        </w:r>
        <w:r w:rsidDel="00217669">
          <w:rPr>
            <w:i/>
            <w:iCs/>
            <w:color w:val="000000"/>
            <w:vertAlign w:val="subscript"/>
          </w:rPr>
          <w:delText>0</w:delText>
        </w:r>
        <w:r w:rsidDel="00217669">
          <w:rPr>
            <w:color w:val="000000"/>
          </w:rPr>
          <w:delText xml:space="preserve"> (when the tree starts accumulating heat) and </w:delText>
        </w:r>
        <w:r w:rsidDel="00217669">
          <w:rPr>
            <w:i/>
            <w:iCs/>
            <w:color w:val="000000"/>
          </w:rPr>
          <w:delText>b</w:delText>
        </w:r>
        <w:r w:rsidDel="00217669">
          <w:rPr>
            <w:color w:val="000000"/>
          </w:rPr>
          <w:delText xml:space="preserve"> (which drives the speed of </w:delText>
        </w:r>
        <w:r w:rsidDel="00217669">
          <w:rPr>
            <w:color w:val="000000"/>
          </w:rPr>
          <w:lastRenderedPageBreak/>
          <w:delText xml:space="preserve">accumulation). An increase in </w:delText>
        </w:r>
        <w:r w:rsidDel="00217669">
          <w:rPr>
            <w:i/>
            <w:iCs/>
            <w:color w:val="000000"/>
          </w:rPr>
          <w:delText>t</w:delText>
        </w:r>
        <w:r w:rsidDel="00217669">
          <w:rPr>
            <w:i/>
            <w:iCs/>
            <w:color w:val="000000"/>
            <w:vertAlign w:val="subscript"/>
          </w:rPr>
          <w:delText>0</w:delText>
        </w:r>
        <w:r w:rsidDel="00217669">
          <w:rPr>
            <w:color w:val="000000"/>
          </w:rPr>
          <w:delText xml:space="preserve"> postpones phenology, while an increase in </w:delText>
        </w:r>
        <w:r w:rsidDel="00217669">
          <w:rPr>
            <w:i/>
            <w:iCs/>
            <w:color w:val="000000"/>
          </w:rPr>
          <w:delText>b</w:delText>
        </w:r>
        <w:r w:rsidDel="00217669">
          <w:rPr>
            <w:color w:val="000000"/>
          </w:rPr>
          <w:delText xml:space="preserve"> advances it (Fig. </w:delText>
        </w:r>
        <w:r w:rsidR="00BA1820" w:rsidDel="00217669">
          <w:rPr>
            <w:color w:val="000000"/>
          </w:rPr>
          <w:delText>5</w:delText>
        </w:r>
        <w:r w:rsidDel="00217669">
          <w:rPr>
            <w:color w:val="000000"/>
          </w:rPr>
          <w:delText>D).</w:delText>
        </w:r>
      </w:del>
    </w:p>
    <w:p w14:paraId="658E3E62" w14:textId="2E88CE1B" w:rsidR="001A179F" w:rsidRPr="001E42A1" w:rsidRDefault="006B7108" w:rsidP="001E42A1">
      <w:pPr>
        <w:pStyle w:val="Titre3"/>
        <w:spacing w:line="480" w:lineRule="auto"/>
        <w:rPr>
          <w:rFonts w:ascii="Times New Roman" w:hAnsi="Times New Roman" w:cs="Times New Roman"/>
          <w:b/>
          <w:bCs/>
        </w:rPr>
      </w:pPr>
      <w:r w:rsidRPr="001E42A1">
        <w:rPr>
          <w:rFonts w:ascii="Times New Roman" w:hAnsi="Times New Roman" w:cs="Times New Roman"/>
          <w:b/>
          <w:bCs/>
          <w:color w:val="000000"/>
        </w:rPr>
        <w:t>3.</w:t>
      </w:r>
      <w:r w:rsidR="00D84A15" w:rsidRPr="001E42A1">
        <w:rPr>
          <w:rFonts w:ascii="Times New Roman" w:hAnsi="Times New Roman" w:cs="Times New Roman"/>
          <w:b/>
          <w:bCs/>
          <w:color w:val="000000"/>
        </w:rPr>
        <w:t>4</w:t>
      </w:r>
      <w:r w:rsidRPr="001E42A1">
        <w:rPr>
          <w:rFonts w:ascii="Times New Roman" w:hAnsi="Times New Roman" w:cs="Times New Roman"/>
          <w:b/>
          <w:bCs/>
          <w:color w:val="000000"/>
        </w:rPr>
        <w:t>.2 Spruce budworm – balsam fir system across latitude</w:t>
      </w:r>
    </w:p>
    <w:p w14:paraId="1CFC22A0" w14:textId="251CD550" w:rsidR="001A179F" w:rsidRPr="001E42A1" w:rsidRDefault="0013410E" w:rsidP="001E42A1">
      <w:pPr>
        <w:spacing w:line="480" w:lineRule="auto"/>
        <w:rPr>
          <w:rFonts w:ascii="Times New Roman" w:hAnsi="Times New Roman" w:cs="Times New Roman"/>
          <w:sz w:val="24"/>
          <w:szCs w:val="24"/>
        </w:rPr>
      </w:pPr>
      <w:r w:rsidRPr="001E42A1">
        <w:rPr>
          <w:rFonts w:ascii="Times New Roman" w:hAnsi="Times New Roman" w:cs="Times New Roman"/>
          <w:color w:val="000000"/>
        </w:rPr>
        <w:t>The model predicts median date</w:t>
      </w:r>
      <w:r w:rsidR="007157AF" w:rsidRPr="001E42A1">
        <w:rPr>
          <w:rFonts w:ascii="Times New Roman" w:hAnsi="Times New Roman" w:cs="Times New Roman"/>
          <w:color w:val="000000"/>
        </w:rPr>
        <w:t>s</w:t>
      </w:r>
      <w:r w:rsidRPr="001E42A1">
        <w:rPr>
          <w:rFonts w:ascii="Times New Roman" w:hAnsi="Times New Roman" w:cs="Times New Roman"/>
          <w:color w:val="000000"/>
        </w:rPr>
        <w:t xml:space="preserve"> of emergence and budburst for each year.</w:t>
      </w:r>
      <w:r w:rsidR="00147C55">
        <w:rPr>
          <w:rFonts w:ascii="Times New Roman" w:hAnsi="Times New Roman" w:cs="Times New Roman"/>
          <w:color w:val="000000"/>
        </w:rPr>
        <w:t xml:space="preserve"> </w:t>
      </w:r>
      <w:r w:rsidR="00147C55" w:rsidRPr="001E42A1">
        <w:rPr>
          <w:rFonts w:ascii="Times New Roman" w:hAnsi="Times New Roman" w:cs="Times New Roman"/>
          <w:color w:val="000000"/>
        </w:rPr>
        <w:t>Results for past and future data were analyzed using a one-way analysis of variance (see supplementary material for full results).</w:t>
      </w:r>
      <w:r w:rsidR="00147C55">
        <w:rPr>
          <w:rFonts w:ascii="Times New Roman" w:hAnsi="Times New Roman" w:cs="Times New Roman"/>
          <w:color w:val="000000"/>
        </w:rPr>
        <w:t xml:space="preserve"> </w:t>
      </w:r>
      <w:r w:rsidR="006B7108" w:rsidRPr="001E42A1">
        <w:rPr>
          <w:rFonts w:ascii="Times New Roman" w:hAnsi="Times New Roman" w:cs="Times New Roman"/>
          <w:color w:val="000000"/>
        </w:rPr>
        <w:t xml:space="preserve">Both emergence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A) and budburst (Fig. </w:t>
      </w:r>
      <w:r w:rsidR="00BA1820">
        <w:rPr>
          <w:rFonts w:ascii="Times New Roman" w:hAnsi="Times New Roman" w:cs="Times New Roman"/>
          <w:color w:val="000000"/>
        </w:rPr>
        <w:t>6</w:t>
      </w:r>
      <w:r w:rsidR="006B7108" w:rsidRPr="001E42A1">
        <w:rPr>
          <w:rFonts w:ascii="Times New Roman" w:hAnsi="Times New Roman" w:cs="Times New Roman"/>
          <w:color w:val="000000"/>
        </w:rPr>
        <w:t>B) occur later at higher latitudes</w:t>
      </w:r>
      <w:r w:rsidR="005D1DAB" w:rsidRPr="001E42A1">
        <w:rPr>
          <w:rFonts w:ascii="Times New Roman" w:hAnsi="Times New Roman" w:cs="Times New Roman"/>
          <w:color w:val="000000"/>
        </w:rPr>
        <w:t xml:space="preserve">: </w:t>
      </w:r>
      <w:r w:rsidR="005D1DAB" w:rsidRPr="001E42A1">
        <w:rPr>
          <w:rFonts w:ascii="Times New Roman" w:hAnsi="Times New Roman" w:cs="Times New Roman"/>
          <w:i/>
          <w:iCs/>
          <w:color w:val="000000"/>
        </w:rPr>
        <w:t>p</w:t>
      </w:r>
      <w:r w:rsidR="005D1DAB" w:rsidRPr="001E42A1">
        <w:rPr>
          <w:rFonts w:ascii="Times New Roman" w:hAnsi="Times New Roman" w:cs="Times New Roman"/>
          <w:color w:val="000000"/>
        </w:rPr>
        <w:t xml:space="preserve"> &lt; 0.05 between sites 1</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2</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3 (South) and 4</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5</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6 (North)</w:t>
      </w:r>
      <w:r w:rsidR="006B7108" w:rsidRPr="001E42A1">
        <w:rPr>
          <w:rFonts w:ascii="Times New Roman" w:hAnsi="Times New Roman" w:cs="Times New Roman"/>
          <w:color w:val="000000"/>
        </w:rPr>
        <w:t>, although some discrepancies may occur due to altitude</w:t>
      </w:r>
      <w:r w:rsidR="005D1DAB" w:rsidRPr="001E42A1">
        <w:rPr>
          <w:rFonts w:ascii="Times New Roman" w:hAnsi="Times New Roman" w:cs="Times New Roman"/>
          <w:color w:val="000000"/>
        </w:rPr>
        <w:t xml:space="preserve"> (sites 2 and 4)</w:t>
      </w:r>
      <w:r w:rsidR="006B7108" w:rsidRPr="001E42A1">
        <w:rPr>
          <w:rFonts w:ascii="Times New Roman" w:hAnsi="Times New Roman" w:cs="Times New Roman"/>
          <w:color w:val="000000"/>
        </w:rPr>
        <w:t>. However, insects and trees are not affected by temperatures in the same way. Hence, the mismatch between both species varies across latitude</w:t>
      </w:r>
      <w:r w:rsidR="00644691" w:rsidRPr="001E42A1">
        <w:rPr>
          <w:rFonts w:ascii="Times New Roman" w:hAnsi="Times New Roman" w:cs="Times New Roman"/>
          <w:color w:val="000000"/>
        </w:rPr>
        <w:t xml:space="preserve"> (</w:t>
      </w:r>
      <w:r w:rsidR="00644691" w:rsidRPr="001E42A1">
        <w:rPr>
          <w:rFonts w:ascii="Times New Roman" w:hAnsi="Times New Roman" w:cs="Times New Roman"/>
          <w:i/>
          <w:iCs/>
          <w:color w:val="000000"/>
        </w:rPr>
        <w:t>p</w:t>
      </w:r>
      <w:r w:rsidR="00644691" w:rsidRPr="001E42A1">
        <w:rPr>
          <w:rFonts w:ascii="Times New Roman" w:hAnsi="Times New Roman" w:cs="Times New Roman"/>
          <w:color w:val="000000"/>
        </w:rPr>
        <w:t xml:space="preserve"> &lt; 0.05 between sites 1, 3 and 5, 6)</w:t>
      </w:r>
      <w:r w:rsidR="006B7108" w:rsidRPr="001E42A1">
        <w:rPr>
          <w:rFonts w:ascii="Times New Roman" w:hAnsi="Times New Roman" w:cs="Times New Roman"/>
          <w:color w:val="000000"/>
        </w:rPr>
        <w:t xml:space="preserv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C).  At lower latitudes, emergence is expected to occur 5 to 10 days before budburst. Hence, the </w:t>
      </w:r>
      <w:r w:rsidR="0059675A" w:rsidRPr="001E42A1">
        <w:rPr>
          <w:rFonts w:ascii="Times New Roman" w:hAnsi="Times New Roman" w:cs="Times New Roman"/>
          <w:color w:val="000000"/>
        </w:rPr>
        <w:t xml:space="preserve">majority of the </w:t>
      </w:r>
      <w:r w:rsidR="006B7108" w:rsidRPr="001E42A1">
        <w:rPr>
          <w:rFonts w:ascii="Times New Roman" w:hAnsi="Times New Roman" w:cs="Times New Roman"/>
          <w:color w:val="000000"/>
        </w:rPr>
        <w:t>larval population may have time to emerge before budburst occurs, which allows larvae to benefit from an important source of nutrients.</w:t>
      </w:r>
      <w:r w:rsidR="00AE1958">
        <w:rPr>
          <w:rFonts w:ascii="Times New Roman" w:hAnsi="Times New Roman" w:cs="Times New Roman"/>
          <w:color w:val="000000"/>
        </w:rPr>
        <w:t xml:space="preserve"> </w:t>
      </w:r>
      <w:r w:rsidR="00AE1958" w:rsidRPr="001E42A1">
        <w:rPr>
          <w:rFonts w:ascii="Times New Roman" w:hAnsi="Times New Roman" w:cs="Times New Roman"/>
          <w:noProof/>
          <w:sz w:val="24"/>
          <w:szCs w:val="24"/>
        </w:rPr>
        <w:t xml:space="preserve">Fuentealba, </w:t>
      </w:r>
      <w:r w:rsidR="00666347">
        <w:rPr>
          <w:rFonts w:ascii="Times New Roman" w:hAnsi="Times New Roman" w:cs="Times New Roman"/>
          <w:noProof/>
          <w:sz w:val="24"/>
          <w:szCs w:val="24"/>
        </w:rPr>
        <w:t xml:space="preserve">et al. </w:t>
      </w:r>
      <w:r w:rsidR="00AE1958">
        <w:rPr>
          <w:rFonts w:ascii="Times New Roman" w:hAnsi="Times New Roman" w:cs="Times New Roman"/>
          <w:noProof/>
          <w:sz w:val="24"/>
          <w:szCs w:val="24"/>
        </w:rPr>
        <w:t>(</w:t>
      </w:r>
      <w:r w:rsidR="00AE1958" w:rsidRPr="001E42A1">
        <w:rPr>
          <w:rFonts w:ascii="Times New Roman" w:hAnsi="Times New Roman" w:cs="Times New Roman"/>
          <w:noProof/>
          <w:sz w:val="24"/>
          <w:szCs w:val="24"/>
        </w:rPr>
        <w:t>2017</w:t>
      </w:r>
      <w:r w:rsidR="00AE1958">
        <w:rPr>
          <w:rFonts w:ascii="Times New Roman" w:hAnsi="Times New Roman" w:cs="Times New Roman"/>
          <w:noProof/>
          <w:sz w:val="24"/>
          <w:szCs w:val="24"/>
        </w:rPr>
        <w:t>) evaluated SBW performance on balsam fir according to their phenological mismatch. According to their study,</w:t>
      </w:r>
      <w:r w:rsidR="006B7108" w:rsidRPr="001E42A1">
        <w:rPr>
          <w:rFonts w:ascii="Times New Roman" w:hAnsi="Times New Roman" w:cs="Times New Roman"/>
          <w:color w:val="000000"/>
        </w:rPr>
        <w:t xml:space="preserve"> </w:t>
      </w:r>
      <w:r w:rsidR="00AE1958">
        <w:rPr>
          <w:rFonts w:ascii="Times New Roman" w:hAnsi="Times New Roman" w:cs="Times New Roman"/>
          <w:color w:val="000000"/>
        </w:rPr>
        <w:t>w</w:t>
      </w:r>
      <w:r w:rsidR="00A56CFB" w:rsidRPr="001E42A1">
        <w:rPr>
          <w:rFonts w:ascii="Times New Roman" w:hAnsi="Times New Roman" w:cs="Times New Roman"/>
          <w:color w:val="000000"/>
        </w:rPr>
        <w:t xml:space="preserve">e can infer </w:t>
      </w:r>
      <w:r w:rsidR="00AE1958">
        <w:rPr>
          <w:rFonts w:ascii="Times New Roman" w:hAnsi="Times New Roman" w:cs="Times New Roman"/>
          <w:color w:val="000000"/>
        </w:rPr>
        <w:t xml:space="preserve">SBW </w:t>
      </w:r>
      <w:r w:rsidR="00A56CFB" w:rsidRPr="001E42A1">
        <w:rPr>
          <w:rFonts w:ascii="Times New Roman" w:hAnsi="Times New Roman" w:cs="Times New Roman"/>
          <w:color w:val="000000"/>
        </w:rPr>
        <w:t xml:space="preserve">survival to be around 45% and reproductive output (fecundity * survival) to be 45%. </w:t>
      </w:r>
      <w:r w:rsidR="006B7108" w:rsidRPr="001E42A1">
        <w:rPr>
          <w:rFonts w:ascii="Times New Roman" w:hAnsi="Times New Roman" w:cs="Times New Roman"/>
          <w:color w:val="000000"/>
        </w:rPr>
        <w:t>At higher latitudes, emergence may sometimes occur before budburst and sometimes after</w:t>
      </w:r>
      <w:r w:rsidR="00A56CFB" w:rsidRPr="001E42A1">
        <w:rPr>
          <w:rFonts w:ascii="Times New Roman" w:hAnsi="Times New Roman" w:cs="Times New Roman"/>
          <w:color w:val="000000"/>
        </w:rPr>
        <w:t>, which would lead to 30% survival and 20% reproductive output</w:t>
      </w:r>
      <w:r w:rsidR="006B7108" w:rsidRPr="001E42A1">
        <w:rPr>
          <w:rFonts w:ascii="Times New Roman" w:hAnsi="Times New Roman" w:cs="Times New Roman"/>
          <w:color w:val="000000"/>
        </w:rPr>
        <w:t xml:space="preserve">. </w:t>
      </w:r>
      <w:del w:id="348" w:author="Portalier Sebastien" w:date="2021-12-07T21:42:00Z">
        <w:r w:rsidR="006B7108" w:rsidRPr="001E42A1" w:rsidDel="00172ED0">
          <w:rPr>
            <w:rFonts w:ascii="Times New Roman" w:hAnsi="Times New Roman" w:cs="Times New Roman"/>
            <w:color w:val="000000"/>
          </w:rPr>
          <w:delText xml:space="preserve">In brief, insects </w:delText>
        </w:r>
        <w:r w:rsidR="00A730BE" w:rsidRPr="001E42A1" w:rsidDel="00172ED0">
          <w:rPr>
            <w:rFonts w:ascii="Times New Roman" w:hAnsi="Times New Roman" w:cs="Times New Roman"/>
            <w:color w:val="000000"/>
          </w:rPr>
          <w:delText xml:space="preserve">seem </w:delText>
        </w:r>
        <w:r w:rsidR="006B7108" w:rsidRPr="001E42A1" w:rsidDel="00172ED0">
          <w:rPr>
            <w:rFonts w:ascii="Times New Roman" w:hAnsi="Times New Roman" w:cs="Times New Roman"/>
            <w:color w:val="000000"/>
          </w:rPr>
          <w:delText>more adapted to their host phenology at lower than at higher latitudes.</w:delText>
        </w:r>
        <w:r w:rsidR="00A56CFB" w:rsidRPr="001E42A1" w:rsidDel="00172ED0">
          <w:rPr>
            <w:rFonts w:ascii="Times New Roman" w:hAnsi="Times New Roman" w:cs="Times New Roman"/>
            <w:color w:val="000000"/>
          </w:rPr>
          <w:delText xml:space="preserve"> </w:delText>
        </w:r>
      </w:del>
    </w:p>
    <w:p w14:paraId="0FC9129E" w14:textId="5B4495A5"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.3 Predicted trends according to warming scenarios</w:t>
      </w:r>
    </w:p>
    <w:p w14:paraId="2FDBFD9C" w14:textId="69E78DD9"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r w:rsidR="000A1C66">
        <w:rPr>
          <w:color w:val="000000"/>
        </w:rPr>
        <w:t xml:space="preserve">The </w:t>
      </w:r>
      <w:r w:rsidR="007B66C6">
        <w:rPr>
          <w:color w:val="000000"/>
        </w:rPr>
        <w:t xml:space="preserve">differences in emergence, budburst and mismatch across latitude is highly significant </w:t>
      </w:r>
      <w:r w:rsidR="000A1C66">
        <w:rPr>
          <w:color w:val="000000"/>
        </w:rPr>
        <w:t>(</w:t>
      </w:r>
      <w:r w:rsidR="000A1C66" w:rsidRPr="000A1C66">
        <w:rPr>
          <w:i/>
          <w:iCs/>
          <w:color w:val="000000"/>
        </w:rPr>
        <w:t>p</w:t>
      </w:r>
      <w:r w:rsidR="000A1C66">
        <w:rPr>
          <w:color w:val="000000"/>
        </w:rPr>
        <w:t xml:space="preserve"> &lt; 10</w:t>
      </w:r>
      <w:r w:rsidR="000A1C66" w:rsidRPr="000A1C66">
        <w:rPr>
          <w:color w:val="000000"/>
          <w:vertAlign w:val="superscript"/>
        </w:rPr>
        <w:t>-16</w:t>
      </w:r>
      <w:r w:rsidR="000A1C66">
        <w:rPr>
          <w:color w:val="000000"/>
        </w:rPr>
        <w:t xml:space="preserve"> for almost all sites and </w:t>
      </w:r>
      <w:r w:rsidR="000B282C">
        <w:rPr>
          <w:color w:val="000000"/>
        </w:rPr>
        <w:t xml:space="preserve">for all </w:t>
      </w:r>
      <w:r w:rsidR="000A1C66">
        <w:rPr>
          <w:color w:val="000000"/>
        </w:rPr>
        <w:t xml:space="preserve">scenarios). </w:t>
      </w:r>
      <w:r>
        <w:rPr>
          <w:color w:val="000000"/>
        </w:rPr>
        <w:t>Warmer scenarios lead to an increase of variance, more than a real shift in date compared to less warm scenarios. Insects and trees react differently to temperature increase. Balsam fir shows a</w:t>
      </w:r>
      <w:r w:rsidR="004A02BA">
        <w:rPr>
          <w:color w:val="000000"/>
        </w:rPr>
        <w:t>n historical (1996-2016)</w:t>
      </w:r>
      <w:r>
        <w:rPr>
          <w:color w:val="000000"/>
        </w:rPr>
        <w:t xml:space="preserve"> </w:t>
      </w:r>
      <w:r>
        <w:rPr>
          <w:color w:val="000000"/>
        </w:rPr>
        <w:lastRenderedPageBreak/>
        <w:t xml:space="preserve">difference between northern and southern sites of 10 days on average. This difference stays approximately the same in case of warmer temperatures (i.e., budburst date is shifted similarly across latitude, see Fig. </w:t>
      </w:r>
      <w:r w:rsidR="00BA1820">
        <w:rPr>
          <w:color w:val="000000"/>
        </w:rPr>
        <w:t>6</w:t>
      </w:r>
      <w:r w:rsidR="009C41FF">
        <w:rPr>
          <w:color w:val="000000"/>
        </w:rPr>
        <w:t>B</w:t>
      </w:r>
      <w:r>
        <w:rPr>
          <w:color w:val="000000"/>
        </w:rPr>
        <w:t xml:space="preserve">). By contrast, emergence of SBW is expected to shift differently across latitude (about 15 days difference compared to 10 </w:t>
      </w:r>
      <w:r w:rsidR="004A02BA">
        <w:rPr>
          <w:color w:val="000000"/>
        </w:rPr>
        <w:t>historically</w:t>
      </w:r>
      <w:r>
        <w:rPr>
          <w:color w:val="000000"/>
        </w:rPr>
        <w:t xml:space="preserve">, see Fig. </w:t>
      </w:r>
      <w:r w:rsidR="00BA1820">
        <w:rPr>
          <w:color w:val="000000"/>
        </w:rPr>
        <w:t>6</w:t>
      </w:r>
      <w:r w:rsidR="009C41FF">
        <w:rPr>
          <w:color w:val="000000"/>
        </w:rPr>
        <w:t>A</w:t>
      </w:r>
      <w:r>
        <w:rPr>
          <w:color w:val="000000"/>
        </w:rPr>
        <w:t>). </w:t>
      </w:r>
    </w:p>
    <w:p w14:paraId="259D04B8" w14:textId="0D10AE37" w:rsidR="001A179F" w:rsidRDefault="006B7108">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4.1 Expected impacts of climate change on phenological mismatch between consumer and resource</w:t>
      </w:r>
    </w:p>
    <w:p w14:paraId="3FC69EBC" w14:textId="43A4CB03"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349" w:name="__Fieldmark__1168_3903614438"/>
      <w:r>
        <w:rPr>
          <w:color w:val="000000"/>
        </w:rPr>
        <w:t>(</w:t>
      </w:r>
      <w:bookmarkStart w:id="350" w:name="__Fieldmark__805_2495178454"/>
      <w:r>
        <w:rPr>
          <w:color w:val="000000"/>
        </w:rPr>
        <w:t>V</w:t>
      </w:r>
      <w:bookmarkStart w:id="351" w:name="__Fieldmark__912_942872385"/>
      <w:r>
        <w:rPr>
          <w:color w:val="000000"/>
        </w:rPr>
        <w:t>isser &amp; Both, 2005</w:t>
      </w:r>
      <w:bookmarkEnd w:id="349"/>
      <w:bookmarkEnd w:id="350"/>
      <w:bookmarkEnd w:id="351"/>
      <w:r>
        <w:rPr>
          <w:color w:val="000000"/>
        </w:rPr>
        <w:t xml:space="preserve">; </w:t>
      </w:r>
      <w:bookmarkStart w:id="352" w:name="__Fieldmark__1179_3903614438"/>
      <w:r>
        <w:rPr>
          <w:color w:val="000000"/>
        </w:rPr>
        <w:t>D</w:t>
      </w:r>
      <w:bookmarkStart w:id="353" w:name="__Fieldmark__812_2495178454"/>
      <w:r>
        <w:rPr>
          <w:color w:val="000000"/>
        </w:rPr>
        <w:t>o</w:t>
      </w:r>
      <w:bookmarkStart w:id="354" w:name="__Fieldmark__917_942872385"/>
      <w:r>
        <w:rPr>
          <w:color w:val="000000"/>
        </w:rPr>
        <w:t>nnelly et al., 2011</w:t>
      </w:r>
      <w:bookmarkEnd w:id="352"/>
      <w:bookmarkEnd w:id="353"/>
      <w:bookmarkEnd w:id="354"/>
      <w:r>
        <w:rPr>
          <w:color w:val="000000"/>
        </w:rPr>
        <w:t xml:space="preserve">; </w:t>
      </w:r>
      <w:bookmarkStart w:id="355" w:name="__Fieldmark__1190_3903614438"/>
      <w:r>
        <w:rPr>
          <w:color w:val="000000"/>
        </w:rPr>
        <w:t>K</w:t>
      </w:r>
      <w:bookmarkStart w:id="356" w:name="__Fieldmark__819_2495178454"/>
      <w:r>
        <w:rPr>
          <w:color w:val="000000"/>
        </w:rPr>
        <w:t>h</w:t>
      </w:r>
      <w:bookmarkStart w:id="357" w:name="__Fieldmark__926_942872385"/>
      <w:r>
        <w:rPr>
          <w:color w:val="000000"/>
        </w:rPr>
        <w:t>arouba et al., 2018)</w:t>
      </w:r>
      <w:bookmarkEnd w:id="355"/>
      <w:bookmarkEnd w:id="356"/>
      <w:bookmarkEnd w:id="357"/>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w:t>
      </w:r>
      <w:commentRangeStart w:id="358"/>
      <w:del w:id="359" w:author="Portalier Sebastien" w:date="2021-12-07T21:51:00Z">
        <w:r w:rsidDel="000C0E33">
          <w:rPr>
            <w:color w:val="000000"/>
          </w:rPr>
          <w:delText xml:space="preserve">For example, a warm spell occurring when the slope of development rate is very low may have little effect compared to the same warm spell occurring when development is more sensitive to temperature (i.e., when </w:delText>
        </w:r>
      </w:del>
      <m:oMath>
        <m:sSup>
          <m:sSupPr>
            <m:ctrlPr>
              <w:del w:id="360" w:author="Portalier Sebastien" w:date="2021-12-07T21:51:00Z">
                <w:rPr>
                  <w:rFonts w:ascii="Cambria Math" w:hAnsi="Cambria Math"/>
                  <w:i/>
                  <w:color w:val="000000"/>
                </w:rPr>
              </w:del>
            </m:ctrlPr>
          </m:sSupPr>
          <m:e>
            <m:r>
              <w:del w:id="361" w:author="Portalier Sebastien" w:date="2021-12-07T21:51:00Z">
                <w:rPr>
                  <w:rFonts w:ascii="Cambria Math" w:hAnsi="Cambria Math"/>
                  <w:color w:val="000000"/>
                </w:rPr>
                <m:t>R</m:t>
              </w:del>
            </m:r>
          </m:e>
          <m:sup>
            <m:r>
              <w:del w:id="362" w:author="Portalier Sebastien" w:date="2021-12-07T21:51:00Z">
                <w:rPr>
                  <w:rFonts w:ascii="Cambria Math" w:hAnsi="Cambria Math"/>
                  <w:color w:val="000000"/>
                </w:rPr>
                <m:t>'</m:t>
              </w:del>
            </m:r>
          </m:sup>
        </m:sSup>
      </m:oMath>
      <w:del w:id="363" w:author="Portalier Sebastien" w:date="2021-12-07T21:51:00Z">
        <w:r w:rsidDel="000C0E33">
          <w:rPr>
            <w:color w:val="000000"/>
          </w:rPr>
          <w:delText xml:space="preserve"> is high); see Fig. 2B. </w:delText>
        </w:r>
        <w:commentRangeEnd w:id="358"/>
        <w:r w:rsidR="00CA15FE" w:rsidDel="000C0E33">
          <w:rPr>
            <w:rStyle w:val="Marquedecommentaire"/>
            <w:rFonts w:asciiTheme="minorHAnsi" w:eastAsiaTheme="minorHAnsi" w:hAnsiTheme="minorHAnsi" w:cstheme="minorBidi"/>
            <w:lang w:eastAsia="en-US"/>
          </w:rPr>
          <w:commentReference w:id="358"/>
        </w:r>
      </w:del>
      <w:r>
        <w:rPr>
          <w:color w:val="000000"/>
        </w:rPr>
        <w:t>Consecutive spells will have additive effects: several warm spells will advance phenology several times, while a cold spell may cancel effects of a warm spell.</w:t>
      </w:r>
    </w:p>
    <w:p w14:paraId="41C4708F" w14:textId="320EB128" w:rsidR="001A179F" w:rsidRDefault="006B7108">
      <w:pPr>
        <w:pStyle w:val="NormalWeb"/>
        <w:spacing w:before="280" w:beforeAutospacing="0" w:afterAutospacing="0" w:line="480" w:lineRule="auto"/>
        <w:ind w:firstLine="720"/>
      </w:pPr>
      <w:r>
        <w:rPr>
          <w:color w:val="000000"/>
        </w:rPr>
        <w:t xml:space="preserve">For a consumer to efficiently exploit a resource, some form of temporal synchrony is </w:t>
      </w:r>
      <w:r w:rsidR="004A02BA">
        <w:rPr>
          <w:color w:val="000000"/>
        </w:rPr>
        <w:t xml:space="preserve">often </w:t>
      </w:r>
      <w:r>
        <w:rPr>
          <w:color w:val="000000"/>
        </w:rPr>
        <w:t xml:space="preserve">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w:t>
      </w:r>
      <w:r>
        <w:rPr>
          <w:color w:val="000000"/>
        </w:rPr>
        <w:lastRenderedPageBreak/>
        <w:t xml:space="preserve">increase of the phenological mismatch may limit the consumer’s food intake, which affects its biomass, its life cycle, and potentially even its ability to persist in the considered geographic zone </w:t>
      </w:r>
      <w:bookmarkStart w:id="364" w:name="__Fieldmark__1208_3903614438"/>
      <w:r>
        <w:rPr>
          <w:color w:val="000000"/>
        </w:rPr>
        <w:t>(</w:t>
      </w:r>
      <w:bookmarkStart w:id="365" w:name="__Fieldmark__833_2495178454"/>
      <w:r>
        <w:rPr>
          <w:color w:val="000000"/>
        </w:rPr>
        <w:t>S</w:t>
      </w:r>
      <w:bookmarkStart w:id="366" w:name="__Fieldmark__944_942872385"/>
      <w:r>
        <w:rPr>
          <w:color w:val="000000"/>
        </w:rPr>
        <w:t>immonds et al., 2020)</w:t>
      </w:r>
      <w:bookmarkEnd w:id="364"/>
      <w:bookmarkEnd w:id="365"/>
      <w:bookmarkEnd w:id="366"/>
      <w:r>
        <w:rPr>
          <w:color w:val="000000"/>
        </w:rPr>
        <w:t xml:space="preserve">. If a subsidiary resource is available, the consumer may switch resources </w:t>
      </w:r>
      <w:bookmarkStart w:id="367" w:name="__Fieldmark__1219_3903614438"/>
      <w:r>
        <w:rPr>
          <w:color w:val="000000"/>
        </w:rPr>
        <w:t>(</w:t>
      </w:r>
      <w:bookmarkStart w:id="368" w:name="__Fieldmark__840_2495178454"/>
      <w:proofErr w:type="spellStart"/>
      <w:r>
        <w:rPr>
          <w:color w:val="000000"/>
        </w:rPr>
        <w:t>S</w:t>
      </w:r>
      <w:bookmarkStart w:id="369" w:name="__Fieldmark__954_942872385"/>
      <w:r>
        <w:rPr>
          <w:color w:val="000000"/>
        </w:rPr>
        <w:t>tålhandske</w:t>
      </w:r>
      <w:proofErr w:type="spellEnd"/>
      <w:r>
        <w:rPr>
          <w:color w:val="000000"/>
        </w:rPr>
        <w:t xml:space="preserve"> et al., 2016)</w:t>
      </w:r>
      <w:bookmarkEnd w:id="367"/>
      <w:bookmarkEnd w:id="368"/>
      <w:bookmarkEnd w:id="369"/>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370" w:name="__Fieldmark__1230_3903614438"/>
      <w:r>
        <w:rPr>
          <w:color w:val="000000"/>
        </w:rPr>
        <w:t>(</w:t>
      </w:r>
      <w:bookmarkStart w:id="371" w:name="__Fieldmark__847_2495178454"/>
      <w:r>
        <w:rPr>
          <w:color w:val="000000"/>
        </w:rPr>
        <w:t>M</w:t>
      </w:r>
      <w:bookmarkStart w:id="372" w:name="__Fieldmark__961_942872385"/>
      <w:r>
        <w:rPr>
          <w:color w:val="000000"/>
        </w:rPr>
        <w:t>iller-Rushing et al., 2010)</w:t>
      </w:r>
      <w:bookmarkEnd w:id="370"/>
      <w:bookmarkEnd w:id="371"/>
      <w:bookmarkEnd w:id="372"/>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(Kharouba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1F047B72"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w:t>
      </w:r>
      <w:ins w:id="373" w:author="Portalier Sebastien" w:date="2021-12-07T21:53:00Z">
        <w:r w:rsidR="006E4DE6">
          <w:rPr>
            <w:color w:val="000000"/>
          </w:rPr>
          <w:t xml:space="preserve">more than </w:t>
        </w:r>
      </w:ins>
      <w:del w:id="374" w:author="Portalier Sebastien" w:date="2021-12-07T21:53:00Z">
        <w:r w:rsidDel="006E4DE6">
          <w:rPr>
            <w:color w:val="000000"/>
          </w:rPr>
          <w:delText xml:space="preserve">because its </w:delText>
        </w:r>
      </w:del>
      <m:oMath>
        <m:sSup>
          <m:sSupPr>
            <m:ctrlPr>
              <w:del w:id="375" w:author="Portalier Sebastien" w:date="2021-12-07T21:53:00Z">
                <w:rPr>
                  <w:rFonts w:ascii="Cambria Math" w:hAnsi="Cambria Math"/>
                  <w:i/>
                  <w:color w:val="000000"/>
                </w:rPr>
              </w:del>
            </m:ctrlPr>
          </m:sSupPr>
          <m:e>
            <m:r>
              <w:del w:id="376" w:author="Portalier Sebastien" w:date="2021-12-07T21:53:00Z">
                <w:rPr>
                  <w:rFonts w:ascii="Cambria Math" w:hAnsi="Cambria Math"/>
                  <w:color w:val="000000"/>
                </w:rPr>
                <m:t>R</m:t>
              </w:del>
            </m:r>
          </m:e>
          <m:sup>
            <m:r>
              <w:del w:id="377" w:author="Portalier Sebastien" w:date="2021-12-07T21:53:00Z">
                <w:rPr>
                  <w:rFonts w:ascii="Cambria Math" w:hAnsi="Cambria Math"/>
                  <w:color w:val="000000"/>
                </w:rPr>
                <m:t>'</m:t>
              </w:del>
            </m:r>
          </m:sup>
        </m:sSup>
        <m:d>
          <m:dPr>
            <m:ctrlPr>
              <w:del w:id="378" w:author="Portalier Sebastien" w:date="2021-12-07T21:53:00Z">
                <w:rPr>
                  <w:rFonts w:ascii="Cambria Math" w:hAnsi="Cambria Math"/>
                  <w:i/>
                  <w:color w:val="000000"/>
                </w:rPr>
              </w:del>
            </m:ctrlPr>
          </m:dPr>
          <m:e>
            <m:r>
              <w:del w:id="379" w:author="Portalier Sebastien" w:date="2021-12-07T21:53:00Z">
                <w:rPr>
                  <w:rFonts w:ascii="Cambria Math" w:hAnsi="Cambria Math"/>
                  <w:color w:val="000000"/>
                </w:rPr>
                <m:t>∙</m:t>
              </w:del>
            </m:r>
          </m:e>
        </m:d>
      </m:oMath>
      <w:del w:id="380" w:author="Portalier Sebastien" w:date="2021-12-07T21:53:00Z">
        <w:r w:rsidDel="006E4DE6">
          <w:rPr>
            <w:color w:val="000000"/>
          </w:rPr>
          <w:delText xml:space="preserve"> has a wide profile (see Fig. 2B, and section </w:delText>
        </w:r>
        <w:r w:rsidR="00F755C2" w:rsidDel="006E4DE6">
          <w:rPr>
            <w:color w:val="000000"/>
          </w:rPr>
          <w:delText>2</w:delText>
        </w:r>
        <w:r w:rsidDel="006E4DE6">
          <w:rPr>
            <w:color w:val="000000"/>
          </w:rPr>
          <w:delText>.</w:delText>
        </w:r>
        <w:r w:rsidR="00F755C2" w:rsidDel="006E4DE6">
          <w:rPr>
            <w:color w:val="000000"/>
          </w:rPr>
          <w:delText>2</w:delText>
        </w:r>
        <w:r w:rsidDel="006E4DE6">
          <w:rPr>
            <w:color w:val="000000"/>
          </w:rPr>
          <w:delText>.2). T</w:delText>
        </w:r>
      </w:del>
      <w:ins w:id="381" w:author="Portalier Sebastien" w:date="2021-12-07T21:53:00Z">
        <w:r w:rsidR="006E4DE6">
          <w:rPr>
            <w:color w:val="000000"/>
          </w:rPr>
          <w:t>t</w:t>
        </w:r>
      </w:ins>
      <w:r>
        <w:rPr>
          <w:color w:val="000000"/>
        </w:rPr>
        <w:t xml:space="preserve">he tree </w:t>
      </w:r>
      <w:ins w:id="382" w:author="Portalier Sebastien" w:date="2021-12-07T21:53:00Z">
        <w:r w:rsidR="006E4DE6">
          <w:rPr>
            <w:color w:val="000000"/>
          </w:rPr>
          <w:t xml:space="preserve">(see Fig. 2B, and section 2.2.2) </w:t>
        </w:r>
      </w:ins>
      <w:del w:id="383" w:author="Portalier Sebastien" w:date="2021-12-07T21:54:00Z">
        <w:r w:rsidDel="006E4DE6">
          <w:rPr>
            <w:color w:val="000000"/>
          </w:rPr>
          <w:delText xml:space="preserve">will react only if the warm spell occurs within its narrow </w:delText>
        </w:r>
      </w:del>
      <w:ins w:id="384" w:author="Portalier Sebastien" w:date="2021-12-07T21:54:00Z">
        <w:r w:rsidR="006E4DE6">
          <w:rPr>
            <w:color w:val="000000"/>
          </w:rPr>
          <w:t xml:space="preserve"> because of the insect’s wider </w:t>
        </w:r>
      </w:ins>
      <w:r>
        <w:rPr>
          <w:color w:val="000000"/>
        </w:rPr>
        <w:t xml:space="preserve">sensitivity period. Therefore, under </w:t>
      </w:r>
      <w:del w:id="385" w:author="Portalier Sebastien" w:date="2021-12-07T21:55:00Z">
        <w:r w:rsidDel="006E4DE6">
          <w:rPr>
            <w:color w:val="000000"/>
          </w:rPr>
          <w:delText xml:space="preserve">a change in temperature regime that would lead to </w:delText>
        </w:r>
      </w:del>
      <w:r>
        <w:rPr>
          <w:color w:val="000000"/>
        </w:rPr>
        <w:t xml:space="preserve">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w:t>
      </w:r>
      <w:r w:rsidR="00BA1820">
        <w:rPr>
          <w:color w:val="000000"/>
        </w:rPr>
        <w:t>6</w:t>
      </w:r>
      <w:r>
        <w:rPr>
          <w:color w:val="000000"/>
        </w:rPr>
        <w:t xml:space="preserve"> and section 3.</w:t>
      </w:r>
      <w:r w:rsidR="00F755C2">
        <w:rPr>
          <w:color w:val="000000"/>
        </w:rPr>
        <w:t>4</w:t>
      </w:r>
      <w:r>
        <w:rPr>
          <w:color w:val="000000"/>
        </w:rPr>
        <w:t>.</w:t>
      </w:r>
      <w:r w:rsidR="00F755C2">
        <w:rPr>
          <w:color w:val="000000"/>
        </w:rPr>
        <w:t>2</w:t>
      </w:r>
      <w:r>
        <w:rPr>
          <w:color w:val="000000"/>
        </w:rPr>
        <w:t>). </w:t>
      </w:r>
    </w:p>
    <w:p w14:paraId="3E244F0B" w14:textId="0B09836D" w:rsidR="001A179F" w:rsidRDefault="006B7108">
      <w:pPr>
        <w:pStyle w:val="NormalWeb"/>
        <w:spacing w:before="280" w:beforeAutospacing="0" w:afterAutospacing="0" w:line="480" w:lineRule="auto"/>
        <w:ind w:firstLine="720"/>
      </w:pPr>
      <w:r>
        <w:rPr>
          <w:color w:val="000000"/>
        </w:rPr>
        <w:lastRenderedPageBreak/>
        <w:t>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w:t>
      </w:r>
      <w:del w:id="386" w:author="Portalier Sebastien" w:date="2021-12-07T21:57:00Z">
        <w:r w:rsidDel="006E4DE6">
          <w:rPr>
            <w:color w:val="000000"/>
          </w:rPr>
          <w:delText>, while in southern sites, the budworm would emerge too early some years</w:delText>
        </w:r>
      </w:del>
      <w:r>
        <w:rPr>
          <w:color w:val="000000"/>
        </w:rPr>
        <w:t xml:space="preserve">. A shift in phenology that leads to emergence occurring too early </w:t>
      </w:r>
      <w:del w:id="387" w:author="Portalier Sebastien" w:date="2021-12-07T21:58:00Z">
        <w:r w:rsidDel="006E4DE6">
          <w:rPr>
            <w:color w:val="000000"/>
          </w:rPr>
          <w:delText>(</w:delText>
        </w:r>
      </w:del>
      <w:r>
        <w:rPr>
          <w:color w:val="000000"/>
        </w:rPr>
        <w:t>or too late</w:t>
      </w:r>
      <w:del w:id="388" w:author="Portalier Sebastien" w:date="2021-12-07T21:58:00Z">
        <w:r w:rsidDel="006E4DE6">
          <w:rPr>
            <w:color w:val="000000"/>
          </w:rPr>
          <w:delText>)</w:delText>
        </w:r>
      </w:del>
      <w:r>
        <w:rPr>
          <w:color w:val="000000"/>
        </w:rPr>
        <w:t xml:space="preserv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w:t>
      </w:r>
      <w:commentRangeStart w:id="389"/>
      <w:del w:id="390" w:author="Portalier Sebastien" w:date="2021-12-07T21:58:00Z">
        <w:r w:rsidDel="0065764F">
          <w:rPr>
            <w:color w:val="000000"/>
          </w:rPr>
          <w:delText xml:space="preserve">Since insect pests (especially SBW) are one of the main drivers of forest composition in the black spruce, white spruce and balsam fir zones </w:delText>
        </w:r>
        <w:bookmarkStart w:id="391" w:name="__Fieldmark__1253_3903614438"/>
        <w:r w:rsidDel="0065764F">
          <w:rPr>
            <w:color w:val="000000"/>
          </w:rPr>
          <w:delText>(</w:delText>
        </w:r>
        <w:bookmarkStart w:id="392" w:name="__Fieldmark__866_2495178454"/>
        <w:r w:rsidDel="0065764F">
          <w:rPr>
            <w:color w:val="000000"/>
          </w:rPr>
          <w:delText>H</w:delText>
        </w:r>
        <w:bookmarkStart w:id="393" w:name="__Fieldmark__999_942872385"/>
        <w:r w:rsidDel="0065764F">
          <w:rPr>
            <w:color w:val="000000"/>
          </w:rPr>
          <w:delText>arper et al., 2003)</w:delText>
        </w:r>
        <w:bookmarkEnd w:id="391"/>
        <w:bookmarkEnd w:id="392"/>
        <w:bookmarkEnd w:id="393"/>
        <w:r w:rsidDel="0065764F">
          <w:rPr>
            <w:color w:val="000000"/>
          </w:rPr>
          <w:delText>, a change in phenological synchrony between these species may affect their future geographic distribution</w:delText>
        </w:r>
        <w:r w:rsidR="00487067" w:rsidDel="0065764F">
          <w:rPr>
            <w:color w:val="000000"/>
          </w:rPr>
          <w:delText>s</w:delText>
        </w:r>
        <w:r w:rsidDel="0065764F">
          <w:rPr>
            <w:color w:val="000000"/>
          </w:rPr>
          <w:delText>. </w:delText>
        </w:r>
      </w:del>
      <w:commentRangeEnd w:id="389"/>
      <w:r w:rsidR="0065764F">
        <w:rPr>
          <w:rStyle w:val="Marquedecommentaire"/>
          <w:rFonts w:asciiTheme="minorHAnsi" w:eastAsiaTheme="minorHAnsi" w:hAnsiTheme="minorHAnsi" w:cstheme="minorBidi"/>
          <w:lang w:eastAsia="en-US"/>
        </w:rPr>
        <w:commentReference w:id="389"/>
      </w:r>
    </w:p>
    <w:p w14:paraId="11F930E4" w14:textId="7A2ECA46" w:rsidR="001A179F" w:rsidDel="006D5148" w:rsidRDefault="006B7108">
      <w:pPr>
        <w:pStyle w:val="NormalWeb"/>
        <w:spacing w:before="280" w:beforeAutospacing="0" w:afterAutospacing="0" w:line="480" w:lineRule="auto"/>
        <w:ind w:firstLine="720"/>
        <w:rPr>
          <w:del w:id="394" w:author="Portalier Sebastien" w:date="2021-12-14T00:45:00Z"/>
        </w:rPr>
      </w:pPr>
      <w:commentRangeStart w:id="395"/>
      <w:del w:id="396" w:author="Portalier Sebastien" w:date="2021-12-14T00:45:00Z">
        <w:r w:rsidDel="006D5148">
          <w:rPr>
            <w:color w:val="000000"/>
          </w:rPr>
          <w:delText xml:space="preserve">A change in mismatch between budworm and balsam fir would also affect other potential host species. It is known that black spruce is a suitable host, but its phenological mismatch with budworm protects the tree from a long-term budworm establishment </w:delText>
        </w:r>
        <w:bookmarkStart w:id="397" w:name="__Fieldmark__1274_3903614438"/>
        <w:r w:rsidDel="006D5148">
          <w:rPr>
            <w:color w:val="000000"/>
          </w:rPr>
          <w:delText>(</w:delText>
        </w:r>
        <w:bookmarkStart w:id="398" w:name="__Fieldmark__883_2495178454"/>
        <w:r w:rsidDel="006D5148">
          <w:rPr>
            <w:color w:val="000000"/>
          </w:rPr>
          <w:delText>P</w:delText>
        </w:r>
        <w:bookmarkStart w:id="399" w:name="__Fieldmark__1014_942872385"/>
        <w:r w:rsidDel="006D5148">
          <w:rPr>
            <w:color w:val="000000"/>
          </w:rPr>
          <w:delText>ureswaran, et al., 2015)</w:delText>
        </w:r>
        <w:bookmarkEnd w:id="397"/>
        <w:bookmarkEnd w:id="398"/>
        <w:bookmarkEnd w:id="399"/>
        <w:r w:rsidDel="006D5148">
          <w:rPr>
            <w:color w:val="000000"/>
          </w:rPr>
          <w:delText xml:space="preserve">. Moreover, in northern sites, black spruce seems to be somehow protected because the budworm cannot establish for a long period due to a high frequency of cold years (Pureswaran,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w:delText>
        </w:r>
        <w:r w:rsidDel="006D5148">
          <w:rPr>
            <w:color w:val="000000"/>
          </w:rPr>
          <w:lastRenderedPageBreak/>
          <w:delText xml:space="preserve">require </w:delText>
        </w:r>
        <w:r w:rsidDel="006D5148">
          <w:rPr>
            <w:i/>
            <w:iCs/>
            <w:color w:val="000000"/>
          </w:rPr>
          <w:delText>in situ</w:delText>
        </w:r>
        <w:r w:rsidDel="006D5148">
          <w:rPr>
            <w:color w:val="000000"/>
          </w:rPr>
          <w:delText xml:space="preserve"> phenological data for a parameterization of the tree model (Eq. 2) for black spruce. </w:delText>
        </w:r>
        <w:commentRangeEnd w:id="395"/>
        <w:r w:rsidR="00CD4FF7" w:rsidDel="006D5148">
          <w:rPr>
            <w:rStyle w:val="Marquedecommentaire"/>
            <w:rFonts w:asciiTheme="minorHAnsi" w:eastAsiaTheme="minorHAnsi" w:hAnsiTheme="minorHAnsi" w:cstheme="minorBidi"/>
            <w:lang w:eastAsia="en-US"/>
          </w:rPr>
          <w:commentReference w:id="395"/>
        </w:r>
        <w:r w:rsidDel="006D5148">
          <w:rPr>
            <w:color w:val="000000"/>
          </w:rPr>
          <w:delText> </w:delText>
        </w:r>
      </w:del>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400" w:name="__Fieldmark__1296_3903614438"/>
      <w:r>
        <w:rPr>
          <w:color w:val="000000"/>
        </w:rPr>
        <w:t>(</w:t>
      </w:r>
      <w:proofErr w:type="spellStart"/>
      <w:r>
        <w:rPr>
          <w:color w:val="000000"/>
        </w:rPr>
        <w:t>Deslauriers</w:t>
      </w:r>
      <w:proofErr w:type="spellEnd"/>
      <w:r>
        <w:rPr>
          <w:color w:val="000000"/>
        </w:rPr>
        <w:t xml:space="preserve"> et al., 2019)</w:t>
      </w:r>
      <w:bookmarkStart w:id="401" w:name="__Fieldmark__1034_942872385"/>
      <w:bookmarkStart w:id="402" w:name="__Fieldmark__901_2495178454"/>
      <w:bookmarkEnd w:id="400"/>
      <w:bookmarkEnd w:id="401"/>
      <w:bookmarkEnd w:id="402"/>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8D5FB8A" w14:textId="77777777" w:rsidR="00CD2E06" w:rsidRDefault="006B7108" w:rsidP="00CD2E06">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403" w:name="__Fieldmark__1310_3903614438"/>
      <w:r>
        <w:rPr>
          <w:color w:val="000000"/>
        </w:rPr>
        <w:t>(</w:t>
      </w:r>
      <w:bookmarkStart w:id="404" w:name="__Fieldmark__912_2495178454"/>
      <w:r>
        <w:rPr>
          <w:color w:val="000000"/>
        </w:rPr>
        <w:t>M</w:t>
      </w:r>
      <w:bookmarkStart w:id="405" w:name="__Fieldmark__1043_942872385"/>
      <w:r>
        <w:rPr>
          <w:color w:val="000000"/>
        </w:rPr>
        <w:t>cNamara et al., 2011)</w:t>
      </w:r>
      <w:bookmarkEnd w:id="403"/>
      <w:bookmarkEnd w:id="404"/>
      <w:bookmarkEnd w:id="405"/>
      <w:r>
        <w:rPr>
          <w:color w:val="000000"/>
        </w:rPr>
        <w:t>. </w:t>
      </w:r>
    </w:p>
    <w:p w14:paraId="39A509D1" w14:textId="6DCA3630" w:rsidR="001A179F" w:rsidRDefault="006B7108" w:rsidP="00CD2E06">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406" w:name="__Fieldmark__1324_3903614438"/>
      <w:proofErr w:type="spellStart"/>
      <w:r>
        <w:rPr>
          <w:color w:val="000000"/>
        </w:rPr>
        <w:t>L</w:t>
      </w:r>
      <w:bookmarkStart w:id="407" w:name="__Fieldmark__922_2495178454"/>
      <w:r>
        <w:rPr>
          <w:color w:val="000000"/>
        </w:rPr>
        <w:t>i</w:t>
      </w:r>
      <w:bookmarkStart w:id="408" w:name="__Fieldmark__1050_942872385"/>
      <w:r>
        <w:rPr>
          <w:color w:val="000000"/>
        </w:rPr>
        <w:t>ndén</w:t>
      </w:r>
      <w:proofErr w:type="spellEnd"/>
      <w:r>
        <w:rPr>
          <w:color w:val="000000"/>
        </w:rPr>
        <w:t>, 2018</w:t>
      </w:r>
      <w:bookmarkEnd w:id="406"/>
      <w:bookmarkEnd w:id="407"/>
      <w:bookmarkEnd w:id="408"/>
      <w:r>
        <w:rPr>
          <w:color w:val="000000"/>
        </w:rPr>
        <w:t xml:space="preserve">) while others showed that, in some cases, time lag between phenological peak dates was a </w:t>
      </w:r>
      <w:r>
        <w:rPr>
          <w:color w:val="000000"/>
        </w:rPr>
        <w:lastRenderedPageBreak/>
        <w:t xml:space="preserve">better predictor of resource availability than the overlap between phenological distributions </w:t>
      </w:r>
      <w:bookmarkStart w:id="409" w:name="__Fieldmark__1335_3903614438"/>
      <w:r>
        <w:rPr>
          <w:color w:val="000000"/>
        </w:rPr>
        <w:t>(</w:t>
      </w:r>
      <w:bookmarkStart w:id="410" w:name="__Fieldmark__929_2495178454"/>
      <w:proofErr w:type="spellStart"/>
      <w:r>
        <w:rPr>
          <w:color w:val="000000"/>
        </w:rPr>
        <w:t>R</w:t>
      </w:r>
      <w:bookmarkStart w:id="411" w:name="__Fieldmark__1055_942872385"/>
      <w:r>
        <w:rPr>
          <w:color w:val="000000"/>
        </w:rPr>
        <w:t>amakers</w:t>
      </w:r>
      <w:proofErr w:type="spellEnd"/>
      <w:r>
        <w:rPr>
          <w:color w:val="000000"/>
        </w:rPr>
        <w:t xml:space="preserve"> et al., 2020)</w:t>
      </w:r>
      <w:bookmarkEnd w:id="409"/>
      <w:bookmarkEnd w:id="410"/>
      <w:bookmarkEnd w:id="411"/>
      <w:r>
        <w:rPr>
          <w:color w:val="000000"/>
        </w:rPr>
        <w:t>.  </w:t>
      </w:r>
    </w:p>
    <w:p w14:paraId="018DB27F" w14:textId="22713747" w:rsidR="00321A51" w:rsidRPr="00F3221A" w:rsidRDefault="00321A51" w:rsidP="00F3221A">
      <w:pPr>
        <w:spacing w:line="480" w:lineRule="auto"/>
        <w:ind w:firstLine="720"/>
        <w:rPr>
          <w:rFonts w:ascii="Times New Roman" w:hAnsi="Times New Roman" w:cs="Times New Roman"/>
          <w:sz w:val="24"/>
          <w:szCs w:val="24"/>
        </w:rPr>
      </w:pPr>
      <w:commentRangeStart w:id="412"/>
      <w:r w:rsidRPr="00F3221A">
        <w:rPr>
          <w:rFonts w:ascii="Times New Roman" w:hAnsi="Times New Roman" w:cs="Times New Roman"/>
          <w:sz w:val="24"/>
          <w:szCs w:val="24"/>
        </w:rPr>
        <w:t xml:space="preserve">Third, </w:t>
      </w:r>
      <w:r w:rsidR="001D4D2B">
        <w:rPr>
          <w:rFonts w:ascii="Times New Roman" w:hAnsi="Times New Roman" w:cs="Times New Roman"/>
          <w:sz w:val="24"/>
          <w:szCs w:val="24"/>
        </w:rPr>
        <w:t>a change in phenological synchrony will have an effect on the whole life cycle, which would be beyond the scope of the present study. R</w:t>
      </w:r>
      <w:r w:rsidRPr="00F3221A">
        <w:rPr>
          <w:rFonts w:ascii="Times New Roman" w:hAnsi="Times New Roman" w:cs="Times New Roman"/>
          <w:sz w:val="24"/>
          <w:szCs w:val="24"/>
        </w:rPr>
        <w:t>ising temperatures are likely to affect physiological processes at later life stages, by affecting metabolism for example</w:t>
      </w:r>
      <w:r w:rsidR="00F3221A" w:rsidRPr="00F3221A">
        <w:rPr>
          <w:rFonts w:ascii="Times New Roman" w:hAnsi="Times New Roman" w:cs="Times New Roman"/>
          <w:sz w:val="24"/>
          <w:szCs w:val="24"/>
        </w:rPr>
        <w:t xml:space="preserve"> </w:t>
      </w:r>
      <w:r w:rsidR="00F3221A" w:rsidRPr="00F3221A">
        <w:rPr>
          <w:rFonts w:ascii="Times New Roman" w:hAnsi="Times New Roman" w:cs="Times New Roman"/>
          <w:noProof/>
          <w:sz w:val="24"/>
          <w:szCs w:val="24"/>
        </w:rPr>
        <w:t xml:space="preserve">(Brown, </w:t>
      </w:r>
      <w:r w:rsidR="00735AEB">
        <w:rPr>
          <w:rFonts w:ascii="Times New Roman" w:hAnsi="Times New Roman" w:cs="Times New Roman"/>
          <w:noProof/>
          <w:sz w:val="24"/>
          <w:szCs w:val="24"/>
        </w:rPr>
        <w:t>et al.</w:t>
      </w:r>
      <w:r w:rsidR="00F3221A" w:rsidRPr="00F3221A">
        <w:rPr>
          <w:rFonts w:ascii="Times New Roman" w:hAnsi="Times New Roman" w:cs="Times New Roman"/>
          <w:noProof/>
          <w:sz w:val="24"/>
          <w:szCs w:val="24"/>
        </w:rPr>
        <w:t>, 2004)</w:t>
      </w:r>
      <w:r w:rsidRPr="00F3221A">
        <w:rPr>
          <w:rFonts w:ascii="Times New Roman" w:hAnsi="Times New Roman" w:cs="Times New Roman"/>
          <w:sz w:val="24"/>
          <w:szCs w:val="24"/>
        </w:rPr>
        <w:t>. It is also clear that a change in the mismatch is likely to affect the ecological and evolutionary dynamics of the consumer-resource system. These aspects provide avenue for further studies.</w:t>
      </w:r>
      <w:commentRangeEnd w:id="412"/>
      <w:r w:rsidR="00CD4FF7">
        <w:rPr>
          <w:rStyle w:val="Marquedecommentaire"/>
        </w:rPr>
        <w:commentReference w:id="412"/>
      </w:r>
    </w:p>
    <w:p w14:paraId="0B7661A2" w14:textId="679BA763" w:rsidR="001A179F" w:rsidRDefault="006B7108">
      <w:pPr>
        <w:pStyle w:val="NormalWeb"/>
        <w:spacing w:before="280" w:beforeAutospacing="0" w:afterAutospacing="0" w:line="480" w:lineRule="auto"/>
        <w:ind w:firstLine="720"/>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78C3AFF" w14:textId="11A5ED52"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w:t>
      </w:r>
      <w:proofErr w:type="spellStart"/>
      <w:r>
        <w:rPr>
          <w:color w:val="000000"/>
        </w:rPr>
        <w:t>BioSim</w:t>
      </w:r>
      <w:proofErr w:type="spellEnd"/>
      <w:r>
        <w:rPr>
          <w:color w:val="000000"/>
        </w:rPr>
        <w:t xml:space="preserve"> </w:t>
      </w:r>
      <w:bookmarkStart w:id="413" w:name="__Fieldmark__1350_3903614438"/>
      <w:r>
        <w:rPr>
          <w:color w:val="000000"/>
        </w:rPr>
        <w:t>(</w:t>
      </w:r>
      <w:bookmarkStart w:id="414" w:name="__Fieldmark__940_2495178454"/>
      <w:proofErr w:type="spellStart"/>
      <w:r>
        <w:rPr>
          <w:color w:val="000000"/>
        </w:rPr>
        <w:t>R</w:t>
      </w:r>
      <w:bookmarkStart w:id="415" w:name="__Fieldmark__1072_942872385"/>
      <w:r>
        <w:rPr>
          <w:color w:val="000000"/>
        </w:rPr>
        <w:t>égnière</w:t>
      </w:r>
      <w:proofErr w:type="spellEnd"/>
      <w:r>
        <w:rPr>
          <w:color w:val="000000"/>
        </w:rPr>
        <w:t xml:space="preserve">, </w:t>
      </w:r>
      <w:r>
        <w:t>et al.</w:t>
      </w:r>
      <w:r>
        <w:rPr>
          <w:color w:val="000000"/>
        </w:rPr>
        <w:t>, 2014)</w:t>
      </w:r>
      <w:bookmarkEnd w:id="413"/>
      <w:bookmarkEnd w:id="414"/>
      <w:bookmarkEnd w:id="415"/>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416" w:name="__Fieldmark__1361_3903614438"/>
      <w:r>
        <w:rPr>
          <w:color w:val="000000"/>
        </w:rPr>
        <w:t>(</w:t>
      </w:r>
      <w:bookmarkStart w:id="417" w:name="__Fieldmark__947_2495178454"/>
      <w:proofErr w:type="spellStart"/>
      <w:r>
        <w:rPr>
          <w:color w:val="000000"/>
        </w:rPr>
        <w:t>P</w:t>
      </w:r>
      <w:bookmarkStart w:id="418" w:name="__Fieldmark__1077_942872385"/>
      <w:r>
        <w:rPr>
          <w:color w:val="000000"/>
        </w:rPr>
        <w:t>ureswaran</w:t>
      </w:r>
      <w:proofErr w:type="spellEnd"/>
      <w:r>
        <w:rPr>
          <w:color w:val="000000"/>
        </w:rPr>
        <w:t>, et al., 2019)</w:t>
      </w:r>
      <w:bookmarkEnd w:id="416"/>
      <w:bookmarkEnd w:id="417"/>
      <w:bookmarkEnd w:id="418"/>
      <w:r>
        <w:rPr>
          <w:color w:val="000000"/>
        </w:rPr>
        <w:t xml:space="preserve">. More simplistic distributions that do not contain any warm spell can lead to the opposite </w:t>
      </w:r>
      <w:r>
        <w:rPr>
          <w:color w:val="000000"/>
        </w:rPr>
        <w:lastRenderedPageBreak/>
        <w:t xml:space="preserve">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419" w:name="__Fieldmark__1386_3903614438"/>
      <w:proofErr w:type="spellStart"/>
      <w:r>
        <w:rPr>
          <w:color w:val="000000"/>
        </w:rPr>
        <w:t>B</w:t>
      </w:r>
      <w:bookmarkStart w:id="420" w:name="__Fieldmark__965_2495178454"/>
      <w:r>
        <w:rPr>
          <w:color w:val="000000"/>
        </w:rPr>
        <w:t>e</w:t>
      </w:r>
      <w:bookmarkStart w:id="421" w:name="__Fieldmark__1095_942872385"/>
      <w:r>
        <w:rPr>
          <w:color w:val="000000"/>
        </w:rPr>
        <w:t>wick</w:t>
      </w:r>
      <w:proofErr w:type="spellEnd"/>
      <w:r>
        <w:rPr>
          <w:color w:val="000000"/>
        </w:rPr>
        <w:t xml:space="preserve"> et al., 2016)</w:t>
      </w:r>
      <w:bookmarkEnd w:id="419"/>
      <w:bookmarkEnd w:id="420"/>
      <w:bookmarkEnd w:id="421"/>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2F4CA8">
      <w:pPr>
        <w:pStyle w:val="Titre1"/>
        <w:spacing w:before="240" w:beforeAutospacing="0" w:after="280" w:afterAutospacing="0" w:line="480" w:lineRule="auto"/>
      </w:pPr>
      <w:r>
        <w:rPr>
          <w:color w:val="000000"/>
          <w:sz w:val="32"/>
          <w:szCs w:val="32"/>
        </w:rPr>
        <w:lastRenderedPageBreak/>
        <w:t>Acknowledgement</w:t>
      </w:r>
    </w:p>
    <w:p w14:paraId="42FB4A2D" w14:textId="538B5C20" w:rsidR="001A179F" w:rsidRDefault="006B7108" w:rsidP="002F4CA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w:t>
      </w:r>
      <w:r w:rsidR="00047800">
        <w:rPr>
          <w:rFonts w:ascii="Times New Roman" w:hAnsi="Times New Roman" w:cs="Times New Roman"/>
          <w:color w:val="000000"/>
          <w:sz w:val="24"/>
          <w:szCs w:val="24"/>
        </w:rPr>
        <w:t>, and two anonymous reviewers</w:t>
      </w:r>
      <w:r>
        <w:rPr>
          <w:rFonts w:ascii="Times New Roman" w:hAnsi="Times New Roman" w:cs="Times New Roman"/>
          <w:color w:val="000000"/>
          <w:sz w:val="24"/>
          <w:szCs w:val="24"/>
        </w:rPr>
        <w:t>.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w:t>
      </w:r>
      <w:proofErr w:type="spellStart"/>
      <w:r w:rsidR="00D605DF">
        <w:rPr>
          <w:rFonts w:ascii="Times New Roman" w:hAnsi="Times New Roman" w:cs="Times New Roman"/>
        </w:rPr>
        <w:t>Zenodo</w:t>
      </w:r>
      <w:proofErr w:type="spellEnd"/>
      <w:r w:rsidR="00D605DF">
        <w:rPr>
          <w:rFonts w:ascii="Times New Roman" w:hAnsi="Times New Roman" w:cs="Times New Roman"/>
        </w:rPr>
        <w:t xml:space="preserve">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 xml:space="preserve">can be made available on demand to Dr. J. </w:t>
      </w:r>
      <w:proofErr w:type="spellStart"/>
      <w:r w:rsidR="00DF7FD4">
        <w:rPr>
          <w:rFonts w:ascii="Times New Roman" w:hAnsi="Times New Roman" w:cs="Times New Roman"/>
        </w:rPr>
        <w:t>Régnière</w:t>
      </w:r>
      <w:proofErr w:type="spellEnd"/>
      <w:r w:rsidR="00DF7FD4">
        <w:rPr>
          <w:rFonts w:ascii="Times New Roman" w:hAnsi="Times New Roman" w:cs="Times New Roman"/>
        </w:rPr>
        <w:t xml:space="preserv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Amarasekare</w:t>
      </w:r>
      <w:proofErr w:type="spellEnd"/>
      <w:r w:rsidRPr="00C247CE">
        <w:rPr>
          <w:rFonts w:ascii="Times New Roman" w:hAnsi="Times New Roman" w:cs="Times New Roman"/>
          <w:sz w:val="24"/>
          <w:szCs w:val="24"/>
        </w:rPr>
        <w:t xml:space="preserv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 xml:space="preserve">(3), E50-65.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Lindroth</w:t>
      </w:r>
      <w:proofErr w:type="spellEnd"/>
      <w:r w:rsidR="00BB0C6E" w:rsidRPr="000966E2">
        <w:rPr>
          <w:rFonts w:ascii="Times New Roman" w:hAnsi="Times New Roman" w:cs="Times New Roman"/>
          <w:sz w:val="24"/>
          <w:szCs w:val="24"/>
        </w:rPr>
        <w:t>,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Symrnioudis</w:t>
      </w:r>
      <w:proofErr w:type="spellEnd"/>
      <w:r w:rsidR="00BB0C6E" w:rsidRPr="000966E2">
        <w:rPr>
          <w:rFonts w:ascii="Times New Roman" w:hAnsi="Times New Roman" w:cs="Times New Roman"/>
          <w:sz w:val="24"/>
          <w:szCs w:val="24"/>
        </w:rPr>
        <w:t>,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 xml:space="preserve">(1), 1–16.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10.1046/j.1365-2486.</w:t>
      </w:r>
      <w:proofErr w:type="gramStart"/>
      <w:r>
        <w:rPr>
          <w:rFonts w:ascii="Times New Roman" w:hAnsi="Times New Roman" w:cs="Times New Roman"/>
          <w:sz w:val="24"/>
          <w:szCs w:val="24"/>
        </w:rPr>
        <w:t>2002.00451.x</w:t>
      </w:r>
      <w:proofErr w:type="gramEnd"/>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 xml:space="preserve">(2), 175–177.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xml:space="preserve">,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(4), 364–372.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 xml:space="preserve">(1), 73–83.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10.1111/j.1365-2656.</w:t>
      </w:r>
      <w:proofErr w:type="gramStart"/>
      <w:r>
        <w:rPr>
          <w:rFonts w:ascii="Times New Roman" w:hAnsi="Times New Roman" w:cs="Times New Roman"/>
          <w:sz w:val="24"/>
          <w:szCs w:val="24"/>
        </w:rPr>
        <w:t>2008.01458.x</w:t>
      </w:r>
      <w:proofErr w:type="gramEnd"/>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10.1038/35077063</w:t>
      </w:r>
    </w:p>
    <w:p w14:paraId="390B1BE7" w14:textId="3383F443" w:rsidR="009F103E" w:rsidRDefault="009F103E" w:rsidP="009F103E">
      <w:pPr>
        <w:widowControl w:val="0"/>
        <w:autoSpaceDE w:val="0"/>
        <w:autoSpaceDN w:val="0"/>
        <w:adjustRightInd w:val="0"/>
        <w:spacing w:line="480" w:lineRule="auto"/>
        <w:ind w:left="480" w:hanging="480"/>
        <w:rPr>
          <w:rFonts w:ascii="Times New Roman" w:hAnsi="Times New Roman" w:cs="Times New Roman"/>
          <w:noProof/>
          <w:sz w:val="24"/>
          <w:szCs w:val="24"/>
        </w:rPr>
      </w:pPr>
      <w:r w:rsidRPr="003358D0">
        <w:rPr>
          <w:rFonts w:ascii="Times New Roman" w:hAnsi="Times New Roman" w:cs="Times New Roman"/>
          <w:noProof/>
          <w:sz w:val="24"/>
          <w:szCs w:val="24"/>
        </w:rPr>
        <w:t xml:space="preserve">Brown, J. H., Gillooly, J. F., Allen, A. P., Savage, V. M., &amp; West, G. B. (2004). Toward A Metabolic Theory Of Ecology. </w:t>
      </w:r>
      <w:r w:rsidRPr="003358D0">
        <w:rPr>
          <w:rFonts w:ascii="Times New Roman" w:hAnsi="Times New Roman" w:cs="Times New Roman"/>
          <w:i/>
          <w:iCs/>
          <w:noProof/>
          <w:sz w:val="24"/>
          <w:szCs w:val="24"/>
        </w:rPr>
        <w:t>Ecology</w:t>
      </w:r>
      <w:r w:rsidRPr="003358D0">
        <w:rPr>
          <w:rFonts w:ascii="Times New Roman" w:hAnsi="Times New Roman" w:cs="Times New Roman"/>
          <w:noProof/>
          <w:sz w:val="24"/>
          <w:szCs w:val="24"/>
        </w:rPr>
        <w:t xml:space="preserve">, </w:t>
      </w:r>
      <w:r w:rsidRPr="003358D0">
        <w:rPr>
          <w:rFonts w:ascii="Times New Roman" w:hAnsi="Times New Roman" w:cs="Times New Roman"/>
          <w:i/>
          <w:iCs/>
          <w:noProof/>
          <w:sz w:val="24"/>
          <w:szCs w:val="24"/>
        </w:rPr>
        <w:t>85</w:t>
      </w:r>
      <w:r w:rsidRPr="003358D0">
        <w:rPr>
          <w:rFonts w:ascii="Times New Roman" w:hAnsi="Times New Roman" w:cs="Times New Roman"/>
          <w:noProof/>
          <w:sz w:val="24"/>
          <w:szCs w:val="24"/>
        </w:rPr>
        <w:t>(7), 1771–1789. doi: 10.1890/03-9000</w:t>
      </w:r>
    </w:p>
    <w:p w14:paraId="01A99AEC" w14:textId="1DD2BF8C"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10.1006/jtbi.2000.2178</w:t>
      </w:r>
    </w:p>
    <w:p w14:paraId="62A90CF3" w14:textId="4C54E579"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 xml:space="preserve">(1), 159–182.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w:t>
      </w:r>
      <w:r>
        <w:rPr>
          <w:rFonts w:ascii="Times New Roman" w:hAnsi="Times New Roman" w:cs="Times New Roman"/>
          <w:i/>
          <w:iCs/>
          <w:sz w:val="24"/>
          <w:szCs w:val="24"/>
          <w:lang w:val="fr-FR"/>
        </w:rPr>
        <w:lastRenderedPageBreak/>
        <w:t xml:space="preserve">baumier et l’émergence des larves de deuxième stade de la tordeuse des bourgeons de l’épinette,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proofErr w:type="gram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w:t>
      </w:r>
      <w:proofErr w:type="gram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Deslauriers,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10.1007/s00484-011-0426-5</w:t>
      </w:r>
    </w:p>
    <w:p w14:paraId="585B2514" w14:textId="482AFBBB" w:rsidR="001A179F" w:rsidDel="00723CA2" w:rsidRDefault="006B7108">
      <w:pPr>
        <w:widowControl w:val="0"/>
        <w:spacing w:line="480" w:lineRule="auto"/>
        <w:ind w:left="480" w:hanging="480"/>
        <w:rPr>
          <w:del w:id="422" w:author="Portalier Sebastien" w:date="2021-12-07T21:10:00Z"/>
          <w:rFonts w:ascii="Times New Roman" w:hAnsi="Times New Roman" w:cs="Times New Roman"/>
          <w:sz w:val="24"/>
          <w:szCs w:val="24"/>
        </w:rPr>
      </w:pPr>
      <w:del w:id="423" w:author="Portalier Sebastien" w:date="2021-12-07T21:10:00Z">
        <w:r w:rsidDel="00723CA2">
          <w:rPr>
            <w:rFonts w:ascii="Times New Roman" w:hAnsi="Times New Roman" w:cs="Times New Roman"/>
            <w:sz w:val="24"/>
            <w:szCs w:val="24"/>
          </w:rPr>
          <w:delText xml:space="preserve">Dorais, L., &amp; Kettela, E. G. (1982). A review of entomological survey and assessment techniques used in regional spruce budworm. </w:delText>
        </w:r>
        <w:r w:rsidDel="00723CA2">
          <w:rPr>
            <w:rFonts w:ascii="Times New Roman" w:hAnsi="Times New Roman" w:cs="Times New Roman"/>
            <w:i/>
            <w:iCs/>
            <w:sz w:val="24"/>
            <w:szCs w:val="24"/>
          </w:rPr>
          <w:delText>Choristoneura Fumiferana</w:delText>
        </w:r>
        <w:r w:rsidDel="00723CA2">
          <w:rPr>
            <w:rFonts w:ascii="Times New Roman" w:hAnsi="Times New Roman" w:cs="Times New Roman"/>
            <w:sz w:val="24"/>
            <w:szCs w:val="24"/>
          </w:rPr>
          <w:delText>.</w:delText>
        </w:r>
      </w:del>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10.1098/rspb.2008.1434</w:t>
      </w:r>
    </w:p>
    <w:p w14:paraId="53450568" w14:textId="77777777" w:rsidR="001E42A1" w:rsidRPr="005B1621" w:rsidRDefault="001E42A1" w:rsidP="001E42A1">
      <w:pPr>
        <w:widowControl w:val="0"/>
        <w:autoSpaceDE w:val="0"/>
        <w:autoSpaceDN w:val="0"/>
        <w:adjustRightInd w:val="0"/>
        <w:spacing w:line="480" w:lineRule="auto"/>
        <w:ind w:left="480" w:hanging="480"/>
        <w:rPr>
          <w:rFonts w:ascii="Times New Roman" w:hAnsi="Times New Roman" w:cs="Times New Roman"/>
          <w:noProof/>
          <w:sz w:val="24"/>
          <w:szCs w:val="24"/>
        </w:rPr>
      </w:pPr>
      <w:r w:rsidRPr="005B1621">
        <w:rPr>
          <w:rFonts w:ascii="Times New Roman" w:hAnsi="Times New Roman" w:cs="Times New Roman"/>
          <w:noProof/>
          <w:sz w:val="24"/>
          <w:szCs w:val="24"/>
        </w:rPr>
        <w:t xml:space="preserve">Fuentealba, A., Pureswaran, D., Bauce, É., &amp; Despland, E. (2017). How does synchrony with host plant affect the performance of an outbreaking insect defoliator? </w:t>
      </w:r>
      <w:r w:rsidRPr="005B1621">
        <w:rPr>
          <w:rFonts w:ascii="Times New Roman" w:hAnsi="Times New Roman" w:cs="Times New Roman"/>
          <w:i/>
          <w:iCs/>
          <w:noProof/>
          <w:sz w:val="24"/>
          <w:szCs w:val="24"/>
        </w:rPr>
        <w:t>Oecologia</w:t>
      </w:r>
      <w:r w:rsidRPr="005B1621">
        <w:rPr>
          <w:rFonts w:ascii="Times New Roman" w:hAnsi="Times New Roman" w:cs="Times New Roman"/>
          <w:noProof/>
          <w:sz w:val="24"/>
          <w:szCs w:val="24"/>
        </w:rPr>
        <w:t xml:space="preserve">, </w:t>
      </w:r>
      <w:r w:rsidRPr="005B1621">
        <w:rPr>
          <w:rFonts w:ascii="Times New Roman" w:hAnsi="Times New Roman" w:cs="Times New Roman"/>
          <w:i/>
          <w:iCs/>
          <w:noProof/>
          <w:sz w:val="24"/>
          <w:szCs w:val="24"/>
        </w:rPr>
        <w:t>184</w:t>
      </w:r>
      <w:r w:rsidRPr="005B1621">
        <w:rPr>
          <w:rFonts w:ascii="Times New Roman" w:hAnsi="Times New Roman" w:cs="Times New Roman"/>
          <w:noProof/>
          <w:sz w:val="24"/>
          <w:szCs w:val="24"/>
        </w:rPr>
        <w:t>(4), 847–857. doi: 10.1007/S00442-017-3914-4</w:t>
      </w:r>
    </w:p>
    <w:p w14:paraId="3B95E1AB" w14:textId="4A4DB6D6" w:rsidR="001A179F" w:rsidRDefault="006B7108">
      <w:pPr>
        <w:widowControl w:val="0"/>
        <w:spacing w:line="480" w:lineRule="auto"/>
        <w:ind w:left="480" w:hanging="480"/>
        <w:rPr>
          <w:rFonts w:ascii="Times New Roman" w:hAnsi="Times New Roman" w:cs="Times New Roman"/>
          <w:sz w:val="24"/>
          <w:szCs w:val="24"/>
        </w:rPr>
      </w:pPr>
      <w:r w:rsidRPr="00C17358">
        <w:rPr>
          <w:rFonts w:ascii="Times New Roman" w:hAnsi="Times New Roman" w:cs="Times New Roman"/>
          <w:sz w:val="24"/>
          <w:szCs w:val="24"/>
        </w:rPr>
        <w:t xml:space="preserve">Gienapp,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10.1111/j.1365-2435.</w:t>
      </w:r>
      <w:proofErr w:type="gramStart"/>
      <w:r>
        <w:rPr>
          <w:rFonts w:ascii="Times New Roman" w:hAnsi="Times New Roman" w:cs="Times New Roman"/>
          <w:sz w:val="24"/>
          <w:szCs w:val="24"/>
        </w:rPr>
        <w:t>2006.01079.x</w:t>
      </w:r>
      <w:proofErr w:type="gramEnd"/>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 xml:space="preserve">(1 SUPPL.), 2003.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363–379.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Gelman,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xml:space="preserve">,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r>
        <w:rPr>
          <w:rFonts w:ascii="Times New Roman" w:hAnsi="Times New Roman" w:cs="Times New Roman"/>
          <w:i/>
          <w:iCs/>
          <w:sz w:val="24"/>
          <w:szCs w:val="24"/>
        </w:rPr>
        <w:t xml:space="preserve">The </w:t>
      </w:r>
      <w:r>
        <w:rPr>
          <w:rFonts w:ascii="Times New Roman" w:hAnsi="Times New Roman" w:cs="Times New Roman"/>
          <w:i/>
          <w:iCs/>
          <w:sz w:val="24"/>
          <w:szCs w:val="24"/>
        </w:rPr>
        <w:lastRenderedPageBreak/>
        <w:t>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C17358">
        <w:rPr>
          <w:rFonts w:ascii="Times New Roman" w:hAnsi="Times New Roman" w:cs="Times New Roman"/>
          <w:sz w:val="24"/>
          <w:szCs w:val="24"/>
        </w:rPr>
        <w:t xml:space="preserve">McNamara, J. M., </w:t>
      </w:r>
      <w:proofErr w:type="spellStart"/>
      <w:r w:rsidRPr="00C17358">
        <w:rPr>
          <w:rFonts w:ascii="Times New Roman" w:hAnsi="Times New Roman" w:cs="Times New Roman"/>
          <w:sz w:val="24"/>
          <w:szCs w:val="24"/>
        </w:rPr>
        <w:t>Barta</w:t>
      </w:r>
      <w:proofErr w:type="spellEnd"/>
      <w:r w:rsidRPr="00C17358">
        <w:rPr>
          <w:rFonts w:ascii="Times New Roman" w:hAnsi="Times New Roman" w:cs="Times New Roman"/>
          <w:sz w:val="24"/>
          <w:szCs w:val="24"/>
        </w:rPr>
        <w:t xml:space="preserve">, Z., </w:t>
      </w:r>
      <w:proofErr w:type="spellStart"/>
      <w:r w:rsidRPr="00C17358">
        <w:rPr>
          <w:rFonts w:ascii="Times New Roman" w:hAnsi="Times New Roman" w:cs="Times New Roman"/>
          <w:sz w:val="24"/>
          <w:szCs w:val="24"/>
        </w:rPr>
        <w:t>Klaassen</w:t>
      </w:r>
      <w:proofErr w:type="spellEnd"/>
      <w:r w:rsidRPr="00C17358">
        <w:rPr>
          <w:rFonts w:ascii="Times New Roman" w:hAnsi="Times New Roman" w:cs="Times New Roman"/>
          <w:sz w:val="24"/>
          <w:szCs w:val="24"/>
        </w:rPr>
        <w:t xml:space="preserve">,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10.1111/j.1461-0248.</w:t>
      </w:r>
      <w:proofErr w:type="gramStart"/>
      <w:r>
        <w:rPr>
          <w:rFonts w:ascii="Times New Roman" w:hAnsi="Times New Roman" w:cs="Times New Roman"/>
          <w:sz w:val="24"/>
          <w:szCs w:val="24"/>
        </w:rPr>
        <w:t>2011.01686.x</w:t>
      </w:r>
      <w:proofErr w:type="gramEnd"/>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phenological 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xml:space="preserve">, J. R.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Dahe</w:t>
      </w:r>
      <w:proofErr w:type="spellEnd"/>
      <w:r w:rsidR="00973FE9" w:rsidRPr="000966E2">
        <w:rPr>
          <w:rFonts w:ascii="Times New Roman" w:hAnsi="Times New Roman" w:cs="Times New Roman"/>
          <w:sz w:val="24"/>
          <w:szCs w:val="24"/>
        </w:rPr>
        <w:t>,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xml:space="preserve">. </w:t>
      </w:r>
      <w:proofErr w:type="spellStart"/>
      <w:r w:rsidRPr="00621C30">
        <w:rPr>
          <w:rFonts w:ascii="Times New Roman" w:hAnsi="Times New Roman" w:cs="Times New Roman"/>
          <w:sz w:val="24"/>
          <w:szCs w:val="24"/>
        </w:rPr>
        <w:t>Ipcc</w:t>
      </w:r>
      <w:proofErr w:type="spellEnd"/>
      <w:r w:rsidRPr="00621C30">
        <w:rPr>
          <w:rFonts w:ascii="Times New Roman" w:hAnsi="Times New Roman" w:cs="Times New Roman"/>
          <w:sz w:val="24"/>
          <w:szCs w:val="24"/>
        </w:rPr>
        <w:t>.</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 xml:space="preserve">(6918), 37–42.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 xml:space="preserve">Proceedings of the Royal Society B: Biological </w:t>
      </w:r>
      <w:r>
        <w:rPr>
          <w:rFonts w:ascii="Times New Roman" w:hAnsi="Times New Roman" w:cs="Times New Roman"/>
          <w:i/>
          <w:iCs/>
          <w:sz w:val="24"/>
          <w:szCs w:val="24"/>
        </w:rPr>
        <w:lastRenderedPageBreak/>
        <w:t>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w:t>
      </w: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w:t>
      </w:r>
      <w:proofErr w:type="spellStart"/>
      <w:r>
        <w:rPr>
          <w:rFonts w:ascii="Times New Roman" w:hAnsi="Times New Roman" w:cs="Times New Roman"/>
          <w:sz w:val="24"/>
          <w:szCs w:val="24"/>
          <w:lang w:val="fr-FR"/>
        </w:rPr>
        <w:t>Kneeshaw</w:t>
      </w:r>
      <w:proofErr w:type="spellEnd"/>
      <w:r>
        <w:rPr>
          <w:rFonts w:ascii="Times New Roman" w:hAnsi="Times New Roman" w:cs="Times New Roman"/>
          <w:sz w:val="24"/>
          <w:szCs w:val="24"/>
          <w:lang w:val="fr-FR"/>
        </w:rPr>
        <w:t xml:space="preserve">,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xml:space="preserve">, 96(6), 1480–1491.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Marchand, M., De </w:t>
      </w:r>
      <w:proofErr w:type="spellStart"/>
      <w:r>
        <w:rPr>
          <w:rFonts w:ascii="Times New Roman" w:hAnsi="Times New Roman" w:cs="Times New Roman"/>
          <w:sz w:val="24"/>
          <w:szCs w:val="24"/>
        </w:rPr>
        <w:t>Grandpré</w:t>
      </w:r>
      <w:proofErr w:type="spellEnd"/>
      <w:r>
        <w:rPr>
          <w:rFonts w:ascii="Times New Roman" w:hAnsi="Times New Roman" w:cs="Times New Roman"/>
          <w:sz w:val="24"/>
          <w:szCs w:val="24"/>
        </w:rPr>
        <w:t xml:space="preserve">, L., &amp; Kneeshaw, D. (2019). Phenological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 xml:space="preserve">(3), 745–756.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10.1111/j.1365-2311.</w:t>
      </w:r>
      <w:proofErr w:type="gramStart"/>
      <w:r>
        <w:rPr>
          <w:rFonts w:ascii="Times New Roman" w:hAnsi="Times New Roman" w:cs="Times New Roman"/>
          <w:sz w:val="24"/>
          <w:szCs w:val="24"/>
        </w:rPr>
        <w:t>2007.00977.x</w:t>
      </w:r>
      <w:proofErr w:type="gramEnd"/>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proofErr w:type="spellStart"/>
      <w:r w:rsidRPr="00384A25">
        <w:rPr>
          <w:rFonts w:ascii="Times New Roman" w:hAnsi="Times New Roman" w:cs="Times New Roman"/>
          <w:sz w:val="24"/>
          <w:szCs w:val="24"/>
        </w:rPr>
        <w:t>Régnière</w:t>
      </w:r>
      <w:proofErr w:type="spellEnd"/>
      <w:r w:rsidRPr="00384A25">
        <w:rPr>
          <w:rFonts w:ascii="Times New Roman" w:hAnsi="Times New Roman" w:cs="Times New Roman"/>
          <w:sz w:val="24"/>
          <w:szCs w:val="24"/>
        </w:rPr>
        <w:t xml:space="preserve">, J., &amp; </w:t>
      </w:r>
      <w:proofErr w:type="spellStart"/>
      <w:r w:rsidRPr="00384A25">
        <w:rPr>
          <w:rFonts w:ascii="Times New Roman" w:hAnsi="Times New Roman" w:cs="Times New Roman"/>
          <w:sz w:val="24"/>
          <w:szCs w:val="24"/>
        </w:rPr>
        <w:t>Nealis</w:t>
      </w:r>
      <w:proofErr w:type="spellEnd"/>
      <w:r w:rsidRPr="00384A25">
        <w:rPr>
          <w:rFonts w:ascii="Times New Roman" w:hAnsi="Times New Roman" w:cs="Times New Roman"/>
          <w:sz w:val="24"/>
          <w:szCs w:val="24"/>
        </w:rPr>
        <w:t>, V. G. (2018).</w:t>
      </w:r>
      <w:r>
        <w:rPr>
          <w:rFonts w:ascii="Times New Roman" w:hAnsi="Times New Roman" w:cs="Times New Roman"/>
          <w:sz w:val="24"/>
          <w:szCs w:val="24"/>
        </w:rPr>
        <w:t xml:space="preserve"> Two sides of a coin: host-plat synchrony fitness trade-offs in the population dynamics of the western spruce budworm. </w:t>
      </w:r>
      <w:proofErr w:type="spellStart"/>
      <w:r w:rsidRPr="00384A25">
        <w:rPr>
          <w:rFonts w:ascii="Times New Roman" w:hAnsi="Times New Roman" w:cs="Times New Roman"/>
          <w:i/>
          <w:iCs/>
          <w:sz w:val="24"/>
          <w:szCs w:val="24"/>
          <w:lang w:val="fr-CA"/>
        </w:rPr>
        <w:t>Insect</w:t>
      </w:r>
      <w:proofErr w:type="spellEnd"/>
      <w:r w:rsidRPr="00384A25">
        <w:rPr>
          <w:rFonts w:ascii="Times New Roman" w:hAnsi="Times New Roman" w:cs="Times New Roman"/>
          <w:i/>
          <w:iCs/>
          <w:sz w:val="24"/>
          <w:szCs w:val="24"/>
          <w:lang w:val="fr-CA"/>
        </w:rPr>
        <w:t xml:space="preserve">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xml:space="preserve">, 117-126. </w:t>
      </w:r>
      <w:proofErr w:type="spellStart"/>
      <w:proofErr w:type="gramStart"/>
      <w:r w:rsidRPr="00384A25">
        <w:rPr>
          <w:rFonts w:ascii="Times New Roman" w:hAnsi="Times New Roman" w:cs="Times New Roman"/>
          <w:sz w:val="24"/>
          <w:szCs w:val="24"/>
          <w:lang w:val="fr-CA"/>
        </w:rPr>
        <w:t>doi</w:t>
      </w:r>
      <w:proofErr w:type="spellEnd"/>
      <w:proofErr w:type="gramEnd"/>
      <w:r w:rsidRPr="00384A25">
        <w:rPr>
          <w:rFonts w:ascii="Times New Roman" w:hAnsi="Times New Roman" w:cs="Times New Roman"/>
          <w:sz w:val="24"/>
          <w:szCs w:val="24"/>
          <w:lang w:val="fr-CA"/>
        </w:rPr>
        <w:t>: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384A25">
        <w:rPr>
          <w:rFonts w:ascii="Times New Roman" w:hAnsi="Times New Roman" w:cs="Times New Roman"/>
          <w:sz w:val="24"/>
          <w:szCs w:val="24"/>
          <w:lang w:val="fr-CA"/>
        </w:rPr>
        <w:t>Régnière</w:t>
      </w:r>
      <w:proofErr w:type="spellEnd"/>
      <w:r w:rsidRPr="00384A25">
        <w:rPr>
          <w:rFonts w:ascii="Times New Roman" w:hAnsi="Times New Roman" w:cs="Times New Roman"/>
          <w:sz w:val="24"/>
          <w:szCs w:val="24"/>
          <w:lang w:val="fr-CA"/>
        </w:rPr>
        <w:t xml:space="preserve">, J., </w:t>
      </w:r>
      <w:proofErr w:type="spellStart"/>
      <w:r w:rsidRPr="00384A25">
        <w:rPr>
          <w:rFonts w:ascii="Times New Roman" w:hAnsi="Times New Roman" w:cs="Times New Roman"/>
          <w:sz w:val="24"/>
          <w:szCs w:val="24"/>
          <w:lang w:val="fr-CA"/>
        </w:rPr>
        <w:t>Saint-Amant</w:t>
      </w:r>
      <w:proofErr w:type="spellEnd"/>
      <w:r w:rsidRPr="00384A25">
        <w:rPr>
          <w:rFonts w:ascii="Times New Roman" w:hAnsi="Times New Roman" w:cs="Times New Roman"/>
          <w:sz w:val="24"/>
          <w:szCs w:val="24"/>
          <w:lang w:val="fr-CA"/>
        </w:rPr>
        <w:t xml:space="preserve">, R., Béchard, A., &amp; </w:t>
      </w:r>
      <w:proofErr w:type="spellStart"/>
      <w:r w:rsidRPr="00384A25">
        <w:rPr>
          <w:rFonts w:ascii="Times New Roman" w:hAnsi="Times New Roman" w:cs="Times New Roman"/>
          <w:sz w:val="24"/>
          <w:szCs w:val="24"/>
          <w:lang w:val="fr-CA"/>
        </w:rPr>
        <w:t>Moutaoufik</w:t>
      </w:r>
      <w:proofErr w:type="spellEnd"/>
      <w:r w:rsidRPr="00384A25">
        <w:rPr>
          <w:rFonts w:ascii="Times New Roman" w:hAnsi="Times New Roman" w:cs="Times New Roman"/>
          <w:sz w:val="24"/>
          <w:szCs w:val="24"/>
          <w:lang w:val="fr-CA"/>
        </w:rPr>
        <w:t xml:space="preserve">, A. (2014). </w:t>
      </w:r>
      <w:proofErr w:type="spellStart"/>
      <w:r>
        <w:rPr>
          <w:rFonts w:ascii="Times New Roman" w:hAnsi="Times New Roman" w:cs="Times New Roman"/>
          <w:i/>
          <w:iCs/>
          <w:sz w:val="24"/>
          <w:szCs w:val="24"/>
        </w:rPr>
        <w:t>BioSIM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w:t>
      </w:r>
      <w:r>
        <w:rPr>
          <w:rFonts w:ascii="Times New Roman" w:hAnsi="Times New Roman" w:cs="Times New Roman"/>
          <w:sz w:val="24"/>
          <w:szCs w:val="24"/>
        </w:rPr>
        <w:lastRenderedPageBreak/>
        <w:t>(Quebec).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Régnière</w:t>
      </w:r>
      <w:proofErr w:type="spellEnd"/>
      <w:r w:rsidRPr="00C247CE">
        <w:rPr>
          <w:rFonts w:ascii="Times New Roman" w:hAnsi="Times New Roman" w:cs="Times New Roman"/>
          <w:sz w:val="24"/>
          <w:szCs w:val="24"/>
        </w:rPr>
        <w:t>, J., St-</w:t>
      </w:r>
      <w:proofErr w:type="spellStart"/>
      <w:r w:rsidRPr="00C247CE">
        <w:rPr>
          <w:rFonts w:ascii="Times New Roman" w:hAnsi="Times New Roman" w:cs="Times New Roman"/>
          <w:sz w:val="24"/>
          <w:szCs w:val="24"/>
        </w:rPr>
        <w:t>Amant</w:t>
      </w:r>
      <w:proofErr w:type="spellEnd"/>
      <w:r w:rsidRPr="00C247CE">
        <w:rPr>
          <w:rFonts w:ascii="Times New Roman" w:hAnsi="Times New Roman" w:cs="Times New Roman"/>
          <w:sz w:val="24"/>
          <w:szCs w:val="24"/>
        </w:rPr>
        <w:t xml:space="preserve">,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Macphie</w:t>
      </w:r>
      <w:proofErr w:type="spellEnd"/>
      <w:r w:rsidR="00973FE9" w:rsidRPr="000966E2">
        <w:rPr>
          <w:rFonts w:ascii="Times New Roman" w:hAnsi="Times New Roman" w:cs="Times New Roman"/>
          <w:sz w:val="24"/>
          <w:szCs w:val="24"/>
        </w:rPr>
        <w:t>,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Varpe</w:t>
      </w:r>
      <w:proofErr w:type="spellEnd"/>
      <w:r w:rsidR="00973FE9" w:rsidRPr="000966E2">
        <w:rPr>
          <w:rFonts w:ascii="Times New Roman" w:hAnsi="Times New Roman" w:cs="Times New Roman"/>
          <w:sz w:val="24"/>
          <w:szCs w:val="24"/>
        </w:rPr>
        <w:t>,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Pettorelli</w:t>
      </w:r>
      <w:proofErr w:type="spellEnd"/>
      <w:r w:rsidR="00973FE9" w:rsidRPr="000966E2">
        <w:rPr>
          <w:rFonts w:ascii="Times New Roman" w:hAnsi="Times New Roman" w:cs="Times New Roman"/>
          <w:sz w:val="24"/>
          <w:szCs w:val="24"/>
        </w:rPr>
        <w:t>,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 xml:space="preserve">(2), 155–164.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773DE6B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xml:space="preserve">, O. (2016). </w:t>
      </w:r>
      <w:r>
        <w:rPr>
          <w:rFonts w:ascii="Times New Roman" w:hAnsi="Times New Roman" w:cs="Times New Roman"/>
          <w:sz w:val="24"/>
          <w:szCs w:val="24"/>
        </w:rPr>
        <w:lastRenderedPageBreak/>
        <w:t xml:space="preserve">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Hurtt, G. C., </w:t>
      </w:r>
      <w:proofErr w:type="spellStart"/>
      <w:r>
        <w:rPr>
          <w:rFonts w:ascii="Times New Roman" w:hAnsi="Times New Roman" w:cs="Times New Roman"/>
          <w:sz w:val="24"/>
          <w:szCs w:val="24"/>
        </w:rPr>
        <w:t>Kram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Krey</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Lamarque</w:t>
      </w:r>
      <w:proofErr w:type="spellEnd"/>
      <w:r>
        <w:rPr>
          <w:rFonts w:ascii="Times New Roman" w:hAnsi="Times New Roman" w:cs="Times New Roman"/>
          <w:sz w:val="24"/>
          <w:szCs w:val="24"/>
        </w:rPr>
        <w:t xml:space="preserve">, J. F., Masui, T., </w:t>
      </w:r>
      <w:proofErr w:type="spellStart"/>
      <w:r>
        <w:rPr>
          <w:rFonts w:ascii="Times New Roman" w:hAnsi="Times New Roman" w:cs="Times New Roman"/>
          <w:sz w:val="24"/>
          <w:szCs w:val="24"/>
        </w:rPr>
        <w:t>Meinshausen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Nakicenovic</w:t>
      </w:r>
      <w:proofErr w:type="spellEnd"/>
      <w:r>
        <w:rPr>
          <w:rFonts w:ascii="Times New Roman" w:hAnsi="Times New Roman" w:cs="Times New Roman"/>
          <w:sz w:val="24"/>
          <w:szCs w:val="24"/>
        </w:rPr>
        <w:t xml:space="preserve">,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xml:space="preserve">, 109(1), 5–31.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10.1098/rspb.2005.3356</w:t>
      </w:r>
    </w:p>
    <w:p w14:paraId="1A6BE3D3" w14:textId="77777777" w:rsidR="001A179F" w:rsidRDefault="006B7108">
      <w:pPr>
        <w:spacing w:line="480" w:lineRule="auto"/>
        <w:rPr>
          <w:rFonts w:ascii="Times New Roman" w:hAnsi="Times New Roman" w:cs="Times New Roman"/>
          <w:sz w:val="24"/>
          <w:szCs w:val="24"/>
        </w:rPr>
      </w:pPr>
      <w:bookmarkStart w:id="424" w:name="__Fieldmark__1111_942872385"/>
      <w:bookmarkStart w:id="425" w:name="__Fieldmark__976_2495178454"/>
      <w:bookmarkStart w:id="426" w:name="__Fieldmark__1403_3903614438"/>
      <w:bookmarkEnd w:id="424"/>
      <w:bookmarkEnd w:id="425"/>
      <w:bookmarkEnd w:id="426"/>
      <w:r>
        <w:br w:type="page"/>
      </w:r>
    </w:p>
    <w:p w14:paraId="380FDA10" w14:textId="13007B20" w:rsidR="001A179F" w:rsidRDefault="00186C1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804602" wp14:editId="268349B7">
            <wp:extent cx="5543550" cy="41579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5560791" cy="4170889"/>
                    </a:xfrm>
                    <a:prstGeom prst="rect">
                      <a:avLst/>
                    </a:prstGeom>
                  </pic:spPr>
                </pic:pic>
              </a:graphicData>
            </a:graphic>
          </wp:inline>
        </w:drawing>
      </w:r>
    </w:p>
    <w:p w14:paraId="532D6B6E" w14:textId="724A6CA1"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rsidR="002D17F8">
        <w:rPr>
          <w:rFonts w:ascii="Times New Roman" w:hAnsi="Times New Roman" w:cs="Times New Roman"/>
          <w:color w:val="000000"/>
          <w:sz w:val="24"/>
          <w:szCs w:val="24"/>
        </w:rPr>
        <w:t xml:space="preserve"> Accumulation functions for both the consumer and the resource use Eq. 2</w:t>
      </w:r>
      <w:r w:rsidR="002406A9">
        <w:rPr>
          <w:rFonts w:ascii="Times New Roman" w:hAnsi="Times New Roman" w:cs="Times New Roman"/>
          <w:color w:val="000000"/>
          <w:sz w:val="24"/>
          <w:szCs w:val="24"/>
        </w:rPr>
        <w:t xml:space="preserve"> with the following parameter values: </w:t>
      </w:r>
      <w:proofErr w:type="spellStart"/>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c</w:t>
      </w:r>
      <w:proofErr w:type="spellEnd"/>
      <w:r w:rsidR="002406A9">
        <w:rPr>
          <w:rFonts w:ascii="Times New Roman" w:hAnsi="Times New Roman" w:cs="Times New Roman"/>
          <w:color w:val="000000"/>
          <w:sz w:val="24"/>
          <w:szCs w:val="24"/>
        </w:rPr>
        <w:t xml:space="preserve"> = -1.32,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7.14, </w:t>
      </w:r>
      <w:proofErr w:type="spellStart"/>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r</w:t>
      </w:r>
      <w:proofErr w:type="spellEnd"/>
      <w:r w:rsidR="002406A9">
        <w:rPr>
          <w:rFonts w:ascii="Times New Roman" w:hAnsi="Times New Roman" w:cs="Times New Roman"/>
          <w:color w:val="000000"/>
          <w:sz w:val="24"/>
          <w:szCs w:val="24"/>
        </w:rPr>
        <w:t xml:space="preserve"> = -1.16, </w:t>
      </w:r>
      <w:proofErr w:type="spellStart"/>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r</w:t>
      </w:r>
      <w:proofErr w:type="spellEnd"/>
      <w:r w:rsidR="002406A9">
        <w:rPr>
          <w:rFonts w:ascii="Times New Roman" w:hAnsi="Times New Roman" w:cs="Times New Roman"/>
          <w:color w:val="000000"/>
          <w:sz w:val="24"/>
          <w:szCs w:val="24"/>
        </w:rPr>
        <w:t xml:space="preserve"> = 8.14.</w:t>
      </w:r>
      <w:r>
        <w:br w:type="page"/>
      </w:r>
    </w:p>
    <w:p w14:paraId="107F5014" w14:textId="01912236" w:rsidR="001A179F" w:rsidRDefault="007B1D6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DA3102" wp14:editId="5E32A136">
            <wp:extent cx="6687166"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a:extLst>
                        <a:ext uri="{28A0092B-C50C-407E-A947-70E740481C1C}">
                          <a14:useLocalDpi xmlns:a14="http://schemas.microsoft.com/office/drawing/2010/main" val="0"/>
                        </a:ext>
                      </a:extLst>
                    </a:blip>
                    <a:stretch>
                      <a:fillRect/>
                    </a:stretch>
                  </pic:blipFill>
                  <pic:spPr>
                    <a:xfrm>
                      <a:off x="0" y="0"/>
                      <a:ext cx="6696897" cy="3214596"/>
                    </a:xfrm>
                    <a:prstGeom prst="rect">
                      <a:avLst/>
                    </a:prstGeom>
                  </pic:spPr>
                </pic:pic>
              </a:graphicData>
            </a:graphic>
          </wp:inline>
        </w:drawing>
      </w:r>
    </w:p>
    <w:p w14:paraId="211696E9" w14:textId="1411D24B" w:rsidR="00047800"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w:t>
      </w:r>
      <w:r w:rsidR="00047800">
        <w:rPr>
          <w:rFonts w:ascii="Times New Roman" w:hAnsi="Times New Roman" w:cs="Times New Roman"/>
          <w:color w:val="000000"/>
          <w:sz w:val="24"/>
          <w:szCs w:val="24"/>
        </w:rPr>
        <w:t xml:space="preserve">Sensitivity of resource accumulation functions, </w:t>
      </w:r>
      <w:r w:rsidR="00047800" w:rsidRPr="00047800">
        <w:rPr>
          <w:rFonts w:ascii="Times New Roman" w:hAnsi="Times New Roman" w:cs="Times New Roman"/>
          <w:i/>
          <w:iCs/>
          <w:color w:val="000000"/>
          <w:sz w:val="24"/>
          <w:szCs w:val="24"/>
        </w:rPr>
        <w:t>R’(x(t))</w:t>
      </w:r>
      <w:r w:rsidR="00047800">
        <w:rPr>
          <w:rFonts w:ascii="Times New Roman" w:hAnsi="Times New Roman" w:cs="Times New Roman"/>
          <w:color w:val="000000"/>
          <w:sz w:val="24"/>
          <w:szCs w:val="24"/>
        </w:rPr>
        <w:t xml:space="preserve">, for two species when there is no (A) or some (B) overlap. In (A), the warm spell indicated will advance the phenology of </w:t>
      </w:r>
      <w:r w:rsidR="00BE3C86">
        <w:rPr>
          <w:rFonts w:ascii="Times New Roman" w:hAnsi="Times New Roman" w:cs="Times New Roman"/>
          <w:color w:val="000000"/>
          <w:sz w:val="24"/>
          <w:szCs w:val="24"/>
        </w:rPr>
        <w:t xml:space="preserve">species 1 (grey curve) </w:t>
      </w:r>
      <w:r w:rsidR="00047800">
        <w:rPr>
          <w:rFonts w:ascii="Times New Roman" w:hAnsi="Times New Roman" w:cs="Times New Roman"/>
          <w:color w:val="000000"/>
          <w:sz w:val="24"/>
          <w:szCs w:val="24"/>
        </w:rPr>
        <w:t>but not alter that of species</w:t>
      </w:r>
      <w:r w:rsidR="00BE3C86">
        <w:rPr>
          <w:rFonts w:ascii="Times New Roman" w:hAnsi="Times New Roman" w:cs="Times New Roman"/>
          <w:color w:val="000000"/>
          <w:sz w:val="24"/>
          <w:szCs w:val="24"/>
        </w:rPr>
        <w:t xml:space="preserve"> 2 (black curve)</w:t>
      </w:r>
      <w:r w:rsidR="00047800">
        <w:rPr>
          <w:rFonts w:ascii="Times New Roman" w:hAnsi="Times New Roman" w:cs="Times New Roman"/>
          <w:color w:val="000000"/>
          <w:sz w:val="24"/>
          <w:szCs w:val="24"/>
        </w:rPr>
        <w:t xml:space="preserve">. In (B), the same warm spell will advance both </w:t>
      </w:r>
      <w:proofErr w:type="spellStart"/>
      <w:r w:rsidR="00047800">
        <w:rPr>
          <w:rFonts w:ascii="Times New Roman" w:hAnsi="Times New Roman" w:cs="Times New Roman"/>
          <w:color w:val="000000"/>
          <w:sz w:val="24"/>
          <w:szCs w:val="24"/>
        </w:rPr>
        <w:t>phenologies</w:t>
      </w:r>
      <w:proofErr w:type="spellEnd"/>
      <w:r w:rsidR="00047800">
        <w:rPr>
          <w:rFonts w:ascii="Times New Roman" w:hAnsi="Times New Roman" w:cs="Times New Roman"/>
          <w:color w:val="000000"/>
          <w:sz w:val="24"/>
          <w:szCs w:val="24"/>
        </w:rPr>
        <w:t>. For this illustration, we used the accumulation function in Eq 2 for species</w:t>
      </w:r>
      <w:r w:rsidR="00BE3C86">
        <w:rPr>
          <w:rFonts w:ascii="Times New Roman" w:hAnsi="Times New Roman" w:cs="Times New Roman"/>
          <w:color w:val="000000"/>
          <w:sz w:val="24"/>
          <w:szCs w:val="24"/>
        </w:rPr>
        <w:t xml:space="preserve"> 1</w:t>
      </w:r>
      <w:r w:rsidR="00047800">
        <w:rPr>
          <w:rFonts w:ascii="Times New Roman" w:hAnsi="Times New Roman" w:cs="Times New Roman"/>
          <w:color w:val="000000"/>
          <w:sz w:val="24"/>
          <w:szCs w:val="24"/>
        </w:rPr>
        <w:t xml:space="preserve"> with parameter values for balsam fir (see section </w:t>
      </w:r>
      <w:r w:rsidR="00B006F5">
        <w:rPr>
          <w:rFonts w:ascii="Times New Roman" w:hAnsi="Times New Roman" w:cs="Times New Roman"/>
          <w:color w:val="000000"/>
          <w:sz w:val="24"/>
          <w:szCs w:val="24"/>
        </w:rPr>
        <w:t>3.4.1</w:t>
      </w:r>
      <w:r w:rsidR="00047800">
        <w:rPr>
          <w:rFonts w:ascii="Times New Roman" w:hAnsi="Times New Roman" w:cs="Times New Roman"/>
          <w:color w:val="000000"/>
          <w:sz w:val="24"/>
          <w:szCs w:val="24"/>
        </w:rPr>
        <w:t>). We used the same function for species</w:t>
      </w:r>
      <w:r w:rsidR="00BE3C86">
        <w:rPr>
          <w:rFonts w:ascii="Times New Roman" w:hAnsi="Times New Roman" w:cs="Times New Roman"/>
          <w:color w:val="000000"/>
          <w:sz w:val="24"/>
          <w:szCs w:val="24"/>
        </w:rPr>
        <w:t xml:space="preserve"> 2</w:t>
      </w:r>
      <w:r w:rsidR="00047800">
        <w:rPr>
          <w:rFonts w:ascii="Times New Roman" w:hAnsi="Times New Roman" w:cs="Times New Roman"/>
          <w:color w:val="000000"/>
          <w:sz w:val="24"/>
          <w:szCs w:val="24"/>
        </w:rPr>
        <w:t xml:space="preserve"> in (A), but with </w:t>
      </w:r>
      <w:r w:rsidR="00047800" w:rsidRPr="00047800">
        <w:rPr>
          <w:rFonts w:ascii="Times New Roman" w:hAnsi="Times New Roman" w:cs="Times New Roman"/>
          <w:i/>
          <w:iCs/>
          <w:color w:val="000000"/>
          <w:sz w:val="24"/>
          <w:szCs w:val="24"/>
        </w:rPr>
        <w:t>c</w:t>
      </w:r>
      <w:r w:rsidR="00047800">
        <w:rPr>
          <w:rFonts w:ascii="Times New Roman" w:hAnsi="Times New Roman" w:cs="Times New Roman"/>
          <w:color w:val="000000"/>
          <w:sz w:val="24"/>
          <w:szCs w:val="24"/>
        </w:rPr>
        <w:t xml:space="preserve"> = 15.2. In (B), we used the accumulation function for spruce budworm in Eq. 8 with corresponding parameter values (see section </w:t>
      </w:r>
      <w:r w:rsidR="00186648">
        <w:rPr>
          <w:rFonts w:ascii="Times New Roman" w:hAnsi="Times New Roman" w:cs="Times New Roman"/>
          <w:color w:val="000000"/>
          <w:sz w:val="24"/>
          <w:szCs w:val="24"/>
        </w:rPr>
        <w:t>3.2.1</w:t>
      </w:r>
      <w:r w:rsidR="00047800">
        <w:rPr>
          <w:rFonts w:ascii="Times New Roman" w:hAnsi="Times New Roman" w:cs="Times New Roman"/>
          <w:color w:val="000000"/>
          <w:sz w:val="24"/>
          <w:szCs w:val="24"/>
        </w:rPr>
        <w:t xml:space="preserve">). The temperature is chosen according to </w:t>
      </w:r>
      <w:r w:rsidR="00CD31D4">
        <w:rPr>
          <w:rFonts w:ascii="Times New Roman" w:hAnsi="Times New Roman" w:cs="Times New Roman"/>
          <w:color w:val="000000"/>
          <w:sz w:val="24"/>
          <w:szCs w:val="24"/>
        </w:rPr>
        <w:t>Eq. 5 (from January to June).</w:t>
      </w:r>
    </w:p>
    <w:p w14:paraId="5C6AE7D8" w14:textId="64B49C4E" w:rsidR="00391FDD"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91FDD">
        <w:rPr>
          <w:rFonts w:ascii="Times New Roman" w:hAnsi="Times New Roman" w:cs="Times New Roman"/>
          <w:color w:val="000000"/>
          <w:sz w:val="24"/>
          <w:szCs w:val="24"/>
        </w:rPr>
        <w:br w:type="page"/>
      </w:r>
    </w:p>
    <w:p w14:paraId="16550F0F" w14:textId="78818B9D" w:rsidR="00391FDD" w:rsidRDefault="007B1D66">
      <w:pPr>
        <w:spacing w:line="480" w:lineRule="auto"/>
      </w:pPr>
      <w:r>
        <w:rPr>
          <w:noProof/>
        </w:rPr>
        <w:lastRenderedPageBreak/>
        <w:drawing>
          <wp:inline distT="0" distB="0" distL="0" distR="0" wp14:anchorId="1CD607D0" wp14:editId="7CD5A57B">
            <wp:extent cx="654227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a:extLst>
                        <a:ext uri="{28A0092B-C50C-407E-A947-70E740481C1C}">
                          <a14:useLocalDpi xmlns:a14="http://schemas.microsoft.com/office/drawing/2010/main" val="0"/>
                        </a:ext>
                      </a:extLst>
                    </a:blip>
                    <a:stretch>
                      <a:fillRect/>
                    </a:stretch>
                  </pic:blipFill>
                  <pic:spPr>
                    <a:xfrm>
                      <a:off x="0" y="0"/>
                      <a:ext cx="6544759" cy="2868116"/>
                    </a:xfrm>
                    <a:prstGeom prst="rect">
                      <a:avLst/>
                    </a:prstGeom>
                  </pic:spPr>
                </pic:pic>
              </a:graphicData>
            </a:graphic>
          </wp:inline>
        </w:drawing>
      </w:r>
    </w:p>
    <w:p w14:paraId="7F2FBF11" w14:textId="6D9D3E6E" w:rsidR="001A179F" w:rsidRPr="00391FDD" w:rsidRDefault="00391FDD" w:rsidP="00391FDD">
      <w:pPr>
        <w:spacing w:line="480" w:lineRule="auto"/>
        <w:rPr>
          <w:rFonts w:ascii="Times New Roman" w:hAnsi="Times New Roman" w:cs="Times New Roman"/>
          <w:color w:val="000000"/>
          <w:sz w:val="24"/>
          <w:szCs w:val="24"/>
        </w:rPr>
      </w:pPr>
      <w:r w:rsidRPr="00391FDD">
        <w:rPr>
          <w:rFonts w:ascii="Times New Roman" w:hAnsi="Times New Roman" w:cs="Times New Roman"/>
        </w:rPr>
        <w:t xml:space="preserve">Figure 3: </w:t>
      </w:r>
      <w:r>
        <w:rPr>
          <w:rFonts w:ascii="Times New Roman" w:hAnsi="Times New Roman" w:cs="Times New Roman"/>
        </w:rPr>
        <w:t>life cycles of balsam fir and spruce budworm.</w:t>
      </w:r>
      <w:r w:rsidR="007B1D66">
        <w:rPr>
          <w:rFonts w:ascii="Times New Roman" w:hAnsi="Times New Roman" w:cs="Times New Roman"/>
        </w:rPr>
        <w:t xml:space="preserve"> Black line represents SBW life cycle, and grey line is balsam fir life cycle.</w:t>
      </w:r>
      <w:r w:rsidR="006B7108" w:rsidRPr="00391FDD">
        <w:rPr>
          <w:rFonts w:ascii="Times New Roman" w:hAnsi="Times New Roman" w:cs="Times New Roman"/>
        </w:rP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5"/>
                    <a:stretch>
                      <a:fillRect/>
                    </a:stretch>
                  </pic:blipFill>
                  <pic:spPr bwMode="auto">
                    <a:xfrm>
                      <a:off x="0" y="0"/>
                      <a:ext cx="5638800" cy="5638800"/>
                    </a:xfrm>
                    <a:prstGeom prst="rect">
                      <a:avLst/>
                    </a:prstGeom>
                  </pic:spPr>
                </pic:pic>
              </a:graphicData>
            </a:graphic>
          </wp:inline>
        </w:drawing>
      </w:r>
    </w:p>
    <w:p w14:paraId="5B62757C" w14:textId="1D26AC6A"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6BD5443D" w:rsidR="001A179F" w:rsidRDefault="006853CA">
      <w:pPr>
        <w:spacing w:line="480" w:lineRule="auto"/>
        <w:rPr>
          <w:rFonts w:ascii="Times New Roman" w:hAnsi="Times New Roman" w:cs="Times New Roman"/>
          <w:sz w:val="24"/>
          <w:szCs w:val="24"/>
        </w:rPr>
      </w:pPr>
      <w:del w:id="427" w:author="Portalier Sebastien" w:date="2021-12-14T00:45:00Z">
        <w:r w:rsidDel="006D5148">
          <w:rPr>
            <w:rFonts w:ascii="Times New Roman" w:hAnsi="Times New Roman" w:cs="Times New Roman"/>
            <w:noProof/>
            <w:sz w:val="24"/>
            <w:szCs w:val="24"/>
          </w:rPr>
          <w:lastRenderedPageBreak/>
          <w:drawing>
            <wp:inline distT="0" distB="0" distL="0" distR="0" wp14:anchorId="2AB3BCA6" wp14:editId="6FA7BBE3">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del>
    </w:p>
    <w:p w14:paraId="5DE9EEA0" w14:textId="56112CAE" w:rsidR="001A179F" w:rsidRDefault="006B7108">
      <w:pPr>
        <w:spacing w:line="480" w:lineRule="auto"/>
        <w:rPr>
          <w:rFonts w:ascii="Times New Roman" w:eastAsia="Times New Roman" w:hAnsi="Times New Roman" w:cs="Times New Roman"/>
          <w:color w:val="000000"/>
          <w:sz w:val="24"/>
          <w:szCs w:val="24"/>
          <w:lang w:eastAsia="en-CA"/>
        </w:rPr>
      </w:pPr>
      <w:del w:id="428" w:author="Portalier Sebastien" w:date="2021-12-07T21:44:00Z">
        <w:r w:rsidDel="00172ED0">
          <w:rPr>
            <w:rFonts w:ascii="Times New Roman" w:eastAsia="Times New Roman" w:hAnsi="Times New Roman" w:cs="Times New Roman"/>
            <w:b/>
            <w:bCs/>
            <w:color w:val="000000"/>
            <w:sz w:val="24"/>
            <w:szCs w:val="24"/>
            <w:lang w:eastAsia="en-CA"/>
          </w:rPr>
          <w:delText xml:space="preserve">Figure </w:delText>
        </w:r>
        <w:r w:rsidR="00245C95" w:rsidDel="00172ED0">
          <w:rPr>
            <w:rFonts w:ascii="Times New Roman" w:eastAsia="Times New Roman" w:hAnsi="Times New Roman" w:cs="Times New Roman"/>
            <w:b/>
            <w:bCs/>
            <w:color w:val="000000"/>
            <w:sz w:val="24"/>
            <w:szCs w:val="24"/>
            <w:lang w:eastAsia="en-CA"/>
          </w:rPr>
          <w:delText>5</w:delText>
        </w:r>
        <w:r w:rsidDel="00172ED0">
          <w:rPr>
            <w:rFonts w:ascii="Times New Roman" w:eastAsia="Times New Roman" w:hAnsi="Times New Roman" w:cs="Times New Roman"/>
            <w:color w:val="000000"/>
            <w:sz w:val="24"/>
            <w:szCs w:val="24"/>
            <w:lang w:eastAsia="en-CA"/>
          </w:rPr>
          <w:delTex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delText>
        </w:r>
      </w:del>
      <m:oMath>
        <m:sSub>
          <m:sSubPr>
            <m:ctrlPr>
              <w:del w:id="429" w:author="Portalier Sebastien" w:date="2021-12-07T21:44:00Z">
                <w:rPr>
                  <w:rFonts w:ascii="Cambria Math" w:hAnsi="Cambria Math"/>
                </w:rPr>
              </w:del>
            </m:ctrlPr>
          </m:sSubPr>
          <m:e>
            <m:r>
              <w:del w:id="430" w:author="Portalier Sebastien" w:date="2021-12-07T21:44:00Z">
                <w:rPr>
                  <w:rFonts w:ascii="Cambria Math" w:hAnsi="Cambria Math"/>
                </w:rPr>
                <m:t>β</m:t>
              </w:del>
            </m:r>
          </m:e>
          <m:sub>
            <m:r>
              <w:del w:id="431" w:author="Portalier Sebastien" w:date="2021-12-07T21:44:00Z">
                <w:rPr>
                  <w:rFonts w:ascii="Cambria Math" w:hAnsi="Cambria Math"/>
                </w:rPr>
                <m:t>2</m:t>
              </w:del>
            </m:r>
          </m:sub>
        </m:sSub>
      </m:oMath>
      <w:del w:id="432" w:author="Portalier Sebastien" w:date="2021-12-07T21:44:00Z">
        <w:r w:rsidDel="00172ED0">
          <w:rPr>
            <w:rFonts w:ascii="Times New Roman" w:eastAsia="Times New Roman" w:hAnsi="Times New Roman" w:cs="Times New Roman"/>
            <w:color w:val="000000"/>
            <w:sz w:val="24"/>
            <w:szCs w:val="24"/>
            <w:lang w:eastAsia="en-CA"/>
          </w:rPr>
          <w:delText xml:space="preserve">, </w:delText>
        </w:r>
      </w:del>
      <m:oMath>
        <m:sSub>
          <m:sSubPr>
            <m:ctrlPr>
              <w:del w:id="433" w:author="Portalier Sebastien" w:date="2021-12-07T21:44:00Z">
                <w:rPr>
                  <w:rFonts w:ascii="Cambria Math" w:hAnsi="Cambria Math"/>
                </w:rPr>
              </w:del>
            </m:ctrlPr>
          </m:sSubPr>
          <m:e>
            <m:r>
              <w:del w:id="434" w:author="Portalier Sebastien" w:date="2021-12-07T21:44:00Z">
                <w:rPr>
                  <w:rFonts w:ascii="Cambria Math" w:hAnsi="Cambria Math"/>
                </w:rPr>
                <m:t>β</m:t>
              </w:del>
            </m:r>
          </m:e>
          <m:sub>
            <m:r>
              <w:del w:id="435" w:author="Portalier Sebastien" w:date="2021-12-07T21:44:00Z">
                <w:rPr>
                  <w:rFonts w:ascii="Cambria Math" w:hAnsi="Cambria Math"/>
                </w:rPr>
                <m:t>4</m:t>
              </w:del>
            </m:r>
          </m:sub>
        </m:sSub>
      </m:oMath>
      <w:del w:id="436" w:author="Portalier Sebastien" w:date="2021-12-07T21:44:00Z">
        <w:r w:rsidDel="00172ED0">
          <w:rPr>
            <w:rFonts w:ascii="Times New Roman" w:eastAsia="Times New Roman" w:hAnsi="Times New Roman" w:cs="Times New Roman"/>
            <w:color w:val="000000"/>
            <w:sz w:val="24"/>
            <w:szCs w:val="24"/>
            <w:lang w:eastAsia="en-CA"/>
          </w:rPr>
          <w:delText xml:space="preserve"> and </w:delText>
        </w:r>
        <w:r w:rsidDel="00172ED0">
          <w:rPr>
            <w:rFonts w:ascii="Times New Roman" w:eastAsia="Times New Roman" w:hAnsi="Times New Roman" w:cs="Times New Roman"/>
            <w:i/>
            <w:iCs/>
            <w:color w:val="000000"/>
            <w:sz w:val="24"/>
            <w:szCs w:val="24"/>
            <w:lang w:eastAsia="en-CA"/>
          </w:rPr>
          <w:delText>x</w:delText>
        </w:r>
        <w:r w:rsidDel="00172ED0">
          <w:rPr>
            <w:rFonts w:ascii="Times New Roman" w:eastAsia="Times New Roman" w:hAnsi="Times New Roman" w:cs="Times New Roman"/>
            <w:i/>
            <w:iCs/>
            <w:color w:val="000000"/>
            <w:sz w:val="24"/>
            <w:szCs w:val="24"/>
            <w:vertAlign w:val="subscript"/>
            <w:lang w:eastAsia="en-CA"/>
          </w:rPr>
          <w:delText>b</w:delText>
        </w:r>
        <w:r w:rsidDel="00172ED0">
          <w:rPr>
            <w:rFonts w:ascii="Times New Roman" w:eastAsia="Times New Roman" w:hAnsi="Times New Roman" w:cs="Times New Roman"/>
            <w:color w:val="000000"/>
            <w:sz w:val="24"/>
            <w:szCs w:val="24"/>
            <w:lang w:eastAsia="en-CA"/>
          </w:rPr>
          <w:delText xml:space="preserve"> that delay emergence, and </w:delText>
        </w:r>
      </w:del>
      <m:oMath>
        <m:sSub>
          <m:sSubPr>
            <m:ctrlPr>
              <w:del w:id="437" w:author="Portalier Sebastien" w:date="2021-12-07T21:44:00Z">
                <w:rPr>
                  <w:rFonts w:ascii="Cambria Math" w:hAnsi="Cambria Math"/>
                </w:rPr>
              </w:del>
            </m:ctrlPr>
          </m:sSubPr>
          <m:e>
            <m:r>
              <w:del w:id="438" w:author="Portalier Sebastien" w:date="2021-12-07T21:44:00Z">
                <w:rPr>
                  <w:rFonts w:ascii="Cambria Math" w:hAnsi="Cambria Math"/>
                </w:rPr>
                <m:t>β</m:t>
              </w:del>
            </m:r>
          </m:e>
          <m:sub>
            <m:r>
              <w:del w:id="439" w:author="Portalier Sebastien" w:date="2021-12-07T21:44:00Z">
                <w:rPr>
                  <w:rFonts w:ascii="Cambria Math" w:hAnsi="Cambria Math"/>
                </w:rPr>
                <m:t>3</m:t>
              </w:del>
            </m:r>
          </m:sub>
        </m:sSub>
      </m:oMath>
      <w:del w:id="440" w:author="Portalier Sebastien" w:date="2021-12-07T21:44:00Z">
        <w:r w:rsidDel="00172ED0">
          <w:rPr>
            <w:rFonts w:ascii="Times New Roman" w:eastAsia="Times New Roman" w:hAnsi="Times New Roman" w:cs="Times New Roman"/>
            <w:color w:val="000000"/>
            <w:sz w:val="24"/>
            <w:szCs w:val="24"/>
            <w:lang w:eastAsia="en-CA"/>
          </w:rPr>
          <w:delText xml:space="preserve"> that advances phenology. (D) The tree model is mostly sensitive to </w:delText>
        </w:r>
        <w:r w:rsidDel="00172ED0">
          <w:rPr>
            <w:rFonts w:ascii="Times New Roman" w:eastAsia="Times New Roman" w:hAnsi="Times New Roman" w:cs="Times New Roman"/>
            <w:i/>
            <w:iCs/>
            <w:color w:val="000000"/>
            <w:sz w:val="24"/>
            <w:szCs w:val="24"/>
            <w:lang w:eastAsia="en-CA"/>
          </w:rPr>
          <w:delText>b</w:delText>
        </w:r>
        <w:r w:rsidDel="00172ED0">
          <w:rPr>
            <w:rFonts w:ascii="Times New Roman" w:eastAsia="Times New Roman" w:hAnsi="Times New Roman" w:cs="Times New Roman"/>
            <w:i/>
            <w:iCs/>
            <w:color w:val="000000"/>
            <w:sz w:val="24"/>
            <w:szCs w:val="24"/>
            <w:vertAlign w:val="subscript"/>
            <w:lang w:eastAsia="en-CA"/>
          </w:rPr>
          <w:delText xml:space="preserve">f  </w:delText>
        </w:r>
        <w:r w:rsidDel="00172ED0">
          <w:rPr>
            <w:rFonts w:ascii="Times New Roman" w:eastAsia="Times New Roman" w:hAnsi="Times New Roman" w:cs="Times New Roman"/>
            <w:color w:val="000000"/>
            <w:sz w:val="24"/>
            <w:szCs w:val="24"/>
            <w:lang w:eastAsia="en-CA"/>
          </w:rPr>
          <w:delText xml:space="preserve">that hastens budburst, and </w:delText>
        </w:r>
        <w:r w:rsidDel="00172ED0">
          <w:rPr>
            <w:rFonts w:ascii="Times New Roman" w:eastAsia="Times New Roman" w:hAnsi="Times New Roman" w:cs="Times New Roman"/>
            <w:i/>
            <w:iCs/>
            <w:color w:val="000000"/>
            <w:sz w:val="24"/>
            <w:szCs w:val="24"/>
            <w:lang w:eastAsia="en-CA"/>
          </w:rPr>
          <w:delText>t</w:delText>
        </w:r>
        <w:r w:rsidR="002C098B" w:rsidDel="00172ED0">
          <w:rPr>
            <w:rFonts w:ascii="Times New Roman" w:eastAsia="Times New Roman" w:hAnsi="Times New Roman" w:cs="Times New Roman"/>
            <w:i/>
            <w:iCs/>
            <w:color w:val="000000"/>
            <w:sz w:val="24"/>
            <w:szCs w:val="24"/>
            <w:vertAlign w:val="subscript"/>
            <w:lang w:eastAsia="en-CA"/>
          </w:rPr>
          <w:delText>0</w:delText>
        </w:r>
        <w:r w:rsidDel="00172ED0">
          <w:rPr>
            <w:rFonts w:ascii="Times New Roman" w:eastAsia="Times New Roman" w:hAnsi="Times New Roman" w:cs="Times New Roman"/>
            <w:color w:val="000000"/>
            <w:sz w:val="24"/>
            <w:szCs w:val="24"/>
            <w:lang w:eastAsia="en-CA"/>
          </w:rPr>
          <w:delText xml:space="preserve"> that delays budburst.</w:delText>
        </w:r>
      </w:del>
      <w:r>
        <w:br w:type="page"/>
      </w:r>
    </w:p>
    <w:p w14:paraId="727448C3" w14:textId="2C8C732E" w:rsidR="001A179F" w:rsidRDefault="00F016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B851A" wp14:editId="44FA603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72185C78" w14:textId="45E7A970"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 xml:space="preserve">Figure </w:t>
      </w:r>
      <w:del w:id="441" w:author="Portalier Sebastien" w:date="2021-12-07T21:44:00Z">
        <w:r w:rsidR="00245C95" w:rsidDel="00172ED0">
          <w:rPr>
            <w:rFonts w:ascii="Times New Roman" w:eastAsia="Times New Roman" w:hAnsi="Times New Roman" w:cs="Times New Roman"/>
            <w:b/>
            <w:bCs/>
            <w:color w:val="000000"/>
            <w:sz w:val="24"/>
            <w:szCs w:val="24"/>
            <w:lang w:eastAsia="en-CA"/>
          </w:rPr>
          <w:delText>6</w:delText>
        </w:r>
      </w:del>
      <w:ins w:id="442" w:author="Portalier Sebastien" w:date="2021-12-07T21:44:00Z">
        <w:r w:rsidR="00172ED0">
          <w:rPr>
            <w:rFonts w:ascii="Times New Roman" w:eastAsia="Times New Roman" w:hAnsi="Times New Roman" w:cs="Times New Roman"/>
            <w:b/>
            <w:bCs/>
            <w:color w:val="000000"/>
            <w:sz w:val="24"/>
            <w:szCs w:val="24"/>
            <w:lang w:eastAsia="en-CA"/>
          </w:rPr>
          <w:t>5</w:t>
        </w:r>
      </w:ins>
      <w:r>
        <w:rPr>
          <w:rFonts w:ascii="Times New Roman" w:eastAsia="Times New Roman" w:hAnsi="Times New Roman" w:cs="Times New Roman"/>
          <w:color w:val="000000"/>
          <w:sz w:val="24"/>
          <w:szCs w:val="24"/>
          <w:lang w:eastAsia="en-CA"/>
        </w:rPr>
        <w:t xml:space="preserve">: Latitudinal distribution of (A)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emergence date of SBW (Julian days), (B)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r w:rsidR="00F01693">
        <w:rPr>
          <w:rFonts w:ascii="Times New Roman" w:eastAsia="Times New Roman" w:hAnsi="Times New Roman" w:cs="Times New Roman"/>
          <w:color w:val="000000"/>
          <w:sz w:val="24"/>
          <w:szCs w:val="24"/>
          <w:lang w:eastAsia="en-CA"/>
        </w:rPr>
        <w:t xml:space="preserve">A black (grey) star means that the corresponding site shows a significant difference with the most southern site for present (future) predicted trait. </w:t>
      </w:r>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1A179F">
      <w:footerReference w:type="default" r:id="rId18"/>
      <w:pgSz w:w="12240" w:h="15840"/>
      <w:pgMar w:top="1417" w:right="1417" w:bottom="1417" w:left="1417" w:header="0" w:footer="708" w:gutter="0"/>
      <w:lnNumType w:countBy="1" w:distance="283"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8" w:author="Portalier Sebastien" w:date="2021-12-07T21:47:00Z" w:initials="PS">
    <w:p w14:paraId="47C167D7" w14:textId="7BF8A8B2" w:rsidR="00CA15FE" w:rsidRDefault="00CA15FE">
      <w:pPr>
        <w:pStyle w:val="Commentaire"/>
      </w:pPr>
      <w:r>
        <w:rPr>
          <w:rStyle w:val="Marquedecommentaire"/>
        </w:rPr>
        <w:annotationRef/>
      </w:r>
      <w:r>
        <w:t>It seems to me that we repeat what we said in section 2.</w:t>
      </w:r>
    </w:p>
  </w:comment>
  <w:comment w:id="389" w:author="Portalier Sebastien" w:date="2021-12-07T21:58:00Z" w:initials="PS">
    <w:p w14:paraId="6ED3525E" w14:textId="465C8C08" w:rsidR="0065764F" w:rsidRDefault="0065764F">
      <w:pPr>
        <w:pStyle w:val="Commentaire"/>
      </w:pPr>
      <w:r>
        <w:rPr>
          <w:rStyle w:val="Marquedecommentaire"/>
        </w:rPr>
        <w:annotationRef/>
      </w:r>
      <w:r>
        <w:t xml:space="preserve">I am not sure, but I have the feeling that some readers may assume that we want to predict the future geographic distribution of SBW (at a fine scale), and may in turn complain about the fact that the whole dynamics of SBW should be considered. In other words, the previous sentence is (I think) always true, but the geographic distribution of SBW and its tree hosts would require more information than we can provide with </w:t>
      </w:r>
      <w:r w:rsidR="00CD4FF7">
        <w:t>a “phenology mismatch model”.</w:t>
      </w:r>
    </w:p>
  </w:comment>
  <w:comment w:id="395" w:author="Portalier Sebastien" w:date="2021-12-07T22:04:00Z" w:initials="PS">
    <w:p w14:paraId="6951F9BB" w14:textId="14A8AB17" w:rsidR="00CD4FF7" w:rsidRDefault="00CD4FF7">
      <w:pPr>
        <w:pStyle w:val="Commentaire"/>
      </w:pPr>
      <w:r>
        <w:rPr>
          <w:rStyle w:val="Marquedecommentaire"/>
        </w:rPr>
        <w:annotationRef/>
      </w:r>
      <w:r>
        <w:t>This paragraph is more speculative. If we want to trim the discussion, we may consider deleting it.</w:t>
      </w:r>
    </w:p>
  </w:comment>
  <w:comment w:id="412" w:author="Portalier Sebastien" w:date="2021-12-07T22:07:00Z" w:initials="PS">
    <w:p w14:paraId="307F0327" w14:textId="2E2E569A" w:rsidR="00CD4FF7" w:rsidRDefault="00CD4FF7">
      <w:pPr>
        <w:pStyle w:val="Commentaire"/>
      </w:pPr>
      <w:r>
        <w:rPr>
          <w:rStyle w:val="Marquedecommentaire"/>
        </w:rPr>
        <w:annotationRef/>
      </w:r>
      <w:r>
        <w:t>I think that it is the paragraph that we can remove to add a discussion about DDE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167D7" w15:done="0"/>
  <w15:commentEx w15:paraId="6ED3525E" w15:done="0"/>
  <w15:commentEx w15:paraId="6951F9BB" w15:done="0"/>
  <w15:commentEx w15:paraId="307F0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A5501" w16cex:dateUtc="2021-12-07T20:47:00Z"/>
  <w16cex:commentExtensible w16cex:durableId="255A579F" w16cex:dateUtc="2021-12-07T20:58:00Z"/>
  <w16cex:commentExtensible w16cex:durableId="255A5904" w16cex:dateUtc="2021-12-07T21:04:00Z"/>
  <w16cex:commentExtensible w16cex:durableId="255A59A7" w16cex:dateUtc="2021-12-07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167D7" w16cid:durableId="255A5501"/>
  <w16cid:commentId w16cid:paraId="6ED3525E" w16cid:durableId="255A579F"/>
  <w16cid:commentId w16cid:paraId="6951F9BB" w16cid:durableId="255A5904"/>
  <w16cid:commentId w16cid:paraId="307F0327" w16cid:durableId="255A59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89441" w14:textId="77777777" w:rsidR="007772B2" w:rsidRDefault="007772B2">
      <w:pPr>
        <w:spacing w:after="0" w:line="240" w:lineRule="auto"/>
      </w:pPr>
      <w:r>
        <w:separator/>
      </w:r>
    </w:p>
  </w:endnote>
  <w:endnote w:type="continuationSeparator" w:id="0">
    <w:p w14:paraId="7BD15BC1" w14:textId="77777777" w:rsidR="007772B2" w:rsidRDefault="0077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3E5E8" w14:textId="77777777" w:rsidR="007772B2" w:rsidRDefault="007772B2">
      <w:pPr>
        <w:spacing w:after="0" w:line="240" w:lineRule="auto"/>
      </w:pPr>
      <w:r>
        <w:separator/>
      </w:r>
    </w:p>
  </w:footnote>
  <w:footnote w:type="continuationSeparator" w:id="0">
    <w:p w14:paraId="5EA670EA" w14:textId="77777777" w:rsidR="007772B2" w:rsidRDefault="00777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47800"/>
    <w:rsid w:val="00076C20"/>
    <w:rsid w:val="00086128"/>
    <w:rsid w:val="00096930"/>
    <w:rsid w:val="000A1C66"/>
    <w:rsid w:val="000B282C"/>
    <w:rsid w:val="000C0E33"/>
    <w:rsid w:val="000C17F6"/>
    <w:rsid w:val="000D0483"/>
    <w:rsid w:val="000D5B8B"/>
    <w:rsid w:val="000E207B"/>
    <w:rsid w:val="000F2117"/>
    <w:rsid w:val="001130E6"/>
    <w:rsid w:val="00116581"/>
    <w:rsid w:val="0013410E"/>
    <w:rsid w:val="00136A09"/>
    <w:rsid w:val="00147C55"/>
    <w:rsid w:val="00153C15"/>
    <w:rsid w:val="00154592"/>
    <w:rsid w:val="00154893"/>
    <w:rsid w:val="0015494D"/>
    <w:rsid w:val="001578AC"/>
    <w:rsid w:val="0017085F"/>
    <w:rsid w:val="00172ED0"/>
    <w:rsid w:val="00176825"/>
    <w:rsid w:val="00186648"/>
    <w:rsid w:val="00186C17"/>
    <w:rsid w:val="001A179F"/>
    <w:rsid w:val="001B75D1"/>
    <w:rsid w:val="001D4D2B"/>
    <w:rsid w:val="001D6782"/>
    <w:rsid w:val="001D6ECB"/>
    <w:rsid w:val="001E42A1"/>
    <w:rsid w:val="001E78CC"/>
    <w:rsid w:val="001F4AD2"/>
    <w:rsid w:val="002105FA"/>
    <w:rsid w:val="00210968"/>
    <w:rsid w:val="00215164"/>
    <w:rsid w:val="00217669"/>
    <w:rsid w:val="00226D32"/>
    <w:rsid w:val="002406A9"/>
    <w:rsid w:val="002443EB"/>
    <w:rsid w:val="0024547D"/>
    <w:rsid w:val="00245C95"/>
    <w:rsid w:val="00245D47"/>
    <w:rsid w:val="00246054"/>
    <w:rsid w:val="00251750"/>
    <w:rsid w:val="0025323D"/>
    <w:rsid w:val="002565E2"/>
    <w:rsid w:val="00261DFA"/>
    <w:rsid w:val="00270F5B"/>
    <w:rsid w:val="002823E5"/>
    <w:rsid w:val="002A3ADC"/>
    <w:rsid w:val="002A40BD"/>
    <w:rsid w:val="002A7A99"/>
    <w:rsid w:val="002B1394"/>
    <w:rsid w:val="002C098B"/>
    <w:rsid w:val="002C3816"/>
    <w:rsid w:val="002D17F8"/>
    <w:rsid w:val="002F0C52"/>
    <w:rsid w:val="002F4CA8"/>
    <w:rsid w:val="003016BE"/>
    <w:rsid w:val="00301964"/>
    <w:rsid w:val="003123C1"/>
    <w:rsid w:val="00321A51"/>
    <w:rsid w:val="003300A0"/>
    <w:rsid w:val="003552D3"/>
    <w:rsid w:val="00384A25"/>
    <w:rsid w:val="00386DB4"/>
    <w:rsid w:val="00391FDD"/>
    <w:rsid w:val="00393A4A"/>
    <w:rsid w:val="003B000F"/>
    <w:rsid w:val="003D0E71"/>
    <w:rsid w:val="003D1AB1"/>
    <w:rsid w:val="003E55CA"/>
    <w:rsid w:val="003E5D13"/>
    <w:rsid w:val="003E7BB0"/>
    <w:rsid w:val="003F38AD"/>
    <w:rsid w:val="0040071D"/>
    <w:rsid w:val="00402C85"/>
    <w:rsid w:val="00404A90"/>
    <w:rsid w:val="00412BEF"/>
    <w:rsid w:val="00422099"/>
    <w:rsid w:val="004310D8"/>
    <w:rsid w:val="00431A26"/>
    <w:rsid w:val="0043709B"/>
    <w:rsid w:val="00456BF9"/>
    <w:rsid w:val="00466229"/>
    <w:rsid w:val="00466D8D"/>
    <w:rsid w:val="00487067"/>
    <w:rsid w:val="00497E75"/>
    <w:rsid w:val="004A02BA"/>
    <w:rsid w:val="004A158E"/>
    <w:rsid w:val="004E0696"/>
    <w:rsid w:val="005203EE"/>
    <w:rsid w:val="00521E7C"/>
    <w:rsid w:val="005349F2"/>
    <w:rsid w:val="00540214"/>
    <w:rsid w:val="0055290F"/>
    <w:rsid w:val="0055563D"/>
    <w:rsid w:val="005651CF"/>
    <w:rsid w:val="00583ED2"/>
    <w:rsid w:val="0059675A"/>
    <w:rsid w:val="00596AE5"/>
    <w:rsid w:val="005A69A2"/>
    <w:rsid w:val="005B1145"/>
    <w:rsid w:val="005B1C18"/>
    <w:rsid w:val="005D1DAB"/>
    <w:rsid w:val="005E346C"/>
    <w:rsid w:val="00623566"/>
    <w:rsid w:val="00641302"/>
    <w:rsid w:val="00644691"/>
    <w:rsid w:val="0065764F"/>
    <w:rsid w:val="00666347"/>
    <w:rsid w:val="00671CD2"/>
    <w:rsid w:val="006802BE"/>
    <w:rsid w:val="006853CA"/>
    <w:rsid w:val="00685C49"/>
    <w:rsid w:val="006A76F6"/>
    <w:rsid w:val="006B7108"/>
    <w:rsid w:val="006C719A"/>
    <w:rsid w:val="006D3FFD"/>
    <w:rsid w:val="006D5148"/>
    <w:rsid w:val="006E4DE6"/>
    <w:rsid w:val="006F621B"/>
    <w:rsid w:val="007157AF"/>
    <w:rsid w:val="00723CA2"/>
    <w:rsid w:val="00735AEB"/>
    <w:rsid w:val="00743278"/>
    <w:rsid w:val="00746BDF"/>
    <w:rsid w:val="0075437C"/>
    <w:rsid w:val="00766382"/>
    <w:rsid w:val="00770A04"/>
    <w:rsid w:val="00771492"/>
    <w:rsid w:val="007772B2"/>
    <w:rsid w:val="0078647A"/>
    <w:rsid w:val="00791CEE"/>
    <w:rsid w:val="00792EC6"/>
    <w:rsid w:val="007A34C2"/>
    <w:rsid w:val="007B1867"/>
    <w:rsid w:val="007B1D66"/>
    <w:rsid w:val="007B5CA4"/>
    <w:rsid w:val="007B66C6"/>
    <w:rsid w:val="007B7392"/>
    <w:rsid w:val="007C40ED"/>
    <w:rsid w:val="00803D99"/>
    <w:rsid w:val="00816BB7"/>
    <w:rsid w:val="00826313"/>
    <w:rsid w:val="008276F4"/>
    <w:rsid w:val="00831545"/>
    <w:rsid w:val="00841091"/>
    <w:rsid w:val="0084632D"/>
    <w:rsid w:val="00853B0F"/>
    <w:rsid w:val="00855244"/>
    <w:rsid w:val="008A57A5"/>
    <w:rsid w:val="008A5959"/>
    <w:rsid w:val="008B043B"/>
    <w:rsid w:val="008B53DB"/>
    <w:rsid w:val="008D4F7A"/>
    <w:rsid w:val="008E53A9"/>
    <w:rsid w:val="009266F7"/>
    <w:rsid w:val="009324B7"/>
    <w:rsid w:val="009642D0"/>
    <w:rsid w:val="00973FE9"/>
    <w:rsid w:val="00990A02"/>
    <w:rsid w:val="00991E1A"/>
    <w:rsid w:val="00994044"/>
    <w:rsid w:val="00996790"/>
    <w:rsid w:val="009B6416"/>
    <w:rsid w:val="009C41FF"/>
    <w:rsid w:val="009C5937"/>
    <w:rsid w:val="009D0A41"/>
    <w:rsid w:val="009F103E"/>
    <w:rsid w:val="00A24195"/>
    <w:rsid w:val="00A56CFB"/>
    <w:rsid w:val="00A71F36"/>
    <w:rsid w:val="00A7248F"/>
    <w:rsid w:val="00A730BE"/>
    <w:rsid w:val="00A971CF"/>
    <w:rsid w:val="00AA2A3B"/>
    <w:rsid w:val="00AA33A4"/>
    <w:rsid w:val="00AA3975"/>
    <w:rsid w:val="00AC3389"/>
    <w:rsid w:val="00AD25A9"/>
    <w:rsid w:val="00AD4C6B"/>
    <w:rsid w:val="00AD64C3"/>
    <w:rsid w:val="00AE02F0"/>
    <w:rsid w:val="00AE1958"/>
    <w:rsid w:val="00AE30EE"/>
    <w:rsid w:val="00AE798B"/>
    <w:rsid w:val="00B006F5"/>
    <w:rsid w:val="00B1434E"/>
    <w:rsid w:val="00B275FC"/>
    <w:rsid w:val="00B30119"/>
    <w:rsid w:val="00B50474"/>
    <w:rsid w:val="00B579C7"/>
    <w:rsid w:val="00B634D6"/>
    <w:rsid w:val="00B7044F"/>
    <w:rsid w:val="00B725C0"/>
    <w:rsid w:val="00B82974"/>
    <w:rsid w:val="00B871AD"/>
    <w:rsid w:val="00BA174C"/>
    <w:rsid w:val="00BA1820"/>
    <w:rsid w:val="00BA5EAF"/>
    <w:rsid w:val="00BB0C6E"/>
    <w:rsid w:val="00BB5377"/>
    <w:rsid w:val="00BB6041"/>
    <w:rsid w:val="00BB7CAF"/>
    <w:rsid w:val="00BC1506"/>
    <w:rsid w:val="00BD51AA"/>
    <w:rsid w:val="00BE3C86"/>
    <w:rsid w:val="00BE7D86"/>
    <w:rsid w:val="00C03E2E"/>
    <w:rsid w:val="00C05E2A"/>
    <w:rsid w:val="00C07B41"/>
    <w:rsid w:val="00C17358"/>
    <w:rsid w:val="00C21262"/>
    <w:rsid w:val="00C21567"/>
    <w:rsid w:val="00C247CE"/>
    <w:rsid w:val="00C3644E"/>
    <w:rsid w:val="00C37F37"/>
    <w:rsid w:val="00C455BB"/>
    <w:rsid w:val="00C57F63"/>
    <w:rsid w:val="00CA15FE"/>
    <w:rsid w:val="00CB14DB"/>
    <w:rsid w:val="00CC330F"/>
    <w:rsid w:val="00CD2E06"/>
    <w:rsid w:val="00CD31D4"/>
    <w:rsid w:val="00CD4FF7"/>
    <w:rsid w:val="00CE3527"/>
    <w:rsid w:val="00CF541D"/>
    <w:rsid w:val="00D10E0F"/>
    <w:rsid w:val="00D14F57"/>
    <w:rsid w:val="00D24980"/>
    <w:rsid w:val="00D26BAE"/>
    <w:rsid w:val="00D30953"/>
    <w:rsid w:val="00D605DF"/>
    <w:rsid w:val="00D63030"/>
    <w:rsid w:val="00D63F85"/>
    <w:rsid w:val="00D75656"/>
    <w:rsid w:val="00D8192D"/>
    <w:rsid w:val="00D84A15"/>
    <w:rsid w:val="00DA2CF1"/>
    <w:rsid w:val="00DC7A53"/>
    <w:rsid w:val="00DD0578"/>
    <w:rsid w:val="00DE4E44"/>
    <w:rsid w:val="00DF7FD4"/>
    <w:rsid w:val="00E17C5E"/>
    <w:rsid w:val="00E26462"/>
    <w:rsid w:val="00E43A31"/>
    <w:rsid w:val="00E51BE7"/>
    <w:rsid w:val="00E66CD2"/>
    <w:rsid w:val="00EA6A82"/>
    <w:rsid w:val="00ED011A"/>
    <w:rsid w:val="00ED0D44"/>
    <w:rsid w:val="00ED1F12"/>
    <w:rsid w:val="00F01693"/>
    <w:rsid w:val="00F3221A"/>
    <w:rsid w:val="00F459D4"/>
    <w:rsid w:val="00F64257"/>
    <w:rsid w:val="00F66B7D"/>
    <w:rsid w:val="00F742E4"/>
    <w:rsid w:val="00F74A8F"/>
    <w:rsid w:val="00F74E08"/>
    <w:rsid w:val="00F750F6"/>
    <w:rsid w:val="00F755C2"/>
    <w:rsid w:val="00F84BC9"/>
    <w:rsid w:val="00F85E2E"/>
    <w:rsid w:val="00F91AFC"/>
    <w:rsid w:val="00FA27BC"/>
    <w:rsid w:val="00FA67A7"/>
    <w:rsid w:val="00FB56D9"/>
    <w:rsid w:val="00FB7938"/>
    <w:rsid w:val="00FC7041"/>
    <w:rsid w:val="00FD1CBA"/>
    <w:rsid w:val="00FF6FAD"/>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 w:type="character" w:styleId="Textedelespacerserv">
    <w:name w:val="Placeholder Text"/>
    <w:basedOn w:val="Policepardfaut"/>
    <w:uiPriority w:val="99"/>
    <w:semiHidden/>
    <w:rsid w:val="002B1394"/>
    <w:rPr>
      <w:color w:val="808080"/>
    </w:rPr>
  </w:style>
  <w:style w:type="table" w:styleId="Grilledutableau">
    <w:name w:val="Table Grid"/>
    <w:basedOn w:val="TableauNormal"/>
    <w:uiPriority w:val="39"/>
    <w:rsid w:val="002B1394"/>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D10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 w:id="622148910">
      <w:bodyDiv w:val="1"/>
      <w:marLeft w:val="0"/>
      <w:marRight w:val="0"/>
      <w:marTop w:val="0"/>
      <w:marBottom w:val="0"/>
      <w:divBdr>
        <w:top w:val="none" w:sz="0" w:space="0" w:color="auto"/>
        <w:left w:val="none" w:sz="0" w:space="0" w:color="auto"/>
        <w:bottom w:val="none" w:sz="0" w:space="0" w:color="auto"/>
        <w:right w:val="none" w:sz="0" w:space="0" w:color="auto"/>
      </w:divBdr>
    </w:div>
    <w:div w:id="1309701335">
      <w:bodyDiv w:val="1"/>
      <w:marLeft w:val="0"/>
      <w:marRight w:val="0"/>
      <w:marTop w:val="0"/>
      <w:marBottom w:val="0"/>
      <w:divBdr>
        <w:top w:val="none" w:sz="0" w:space="0" w:color="auto"/>
        <w:left w:val="none" w:sz="0" w:space="0" w:color="auto"/>
        <w:bottom w:val="none" w:sz="0" w:space="0" w:color="auto"/>
        <w:right w:val="none" w:sz="0" w:space="0" w:color="auto"/>
      </w:divBdr>
    </w:div>
    <w:div w:id="1333946286">
      <w:bodyDiv w:val="1"/>
      <w:marLeft w:val="0"/>
      <w:marRight w:val="0"/>
      <w:marTop w:val="0"/>
      <w:marBottom w:val="0"/>
      <w:divBdr>
        <w:top w:val="none" w:sz="0" w:space="0" w:color="auto"/>
        <w:left w:val="none" w:sz="0" w:space="0" w:color="auto"/>
        <w:bottom w:val="none" w:sz="0" w:space="0" w:color="auto"/>
        <w:right w:val="none" w:sz="0" w:space="0" w:color="auto"/>
      </w:divBdr>
    </w:div>
    <w:div w:id="1512404046">
      <w:bodyDiv w:val="1"/>
      <w:marLeft w:val="0"/>
      <w:marRight w:val="0"/>
      <w:marTop w:val="0"/>
      <w:marBottom w:val="0"/>
      <w:divBdr>
        <w:top w:val="none" w:sz="0" w:space="0" w:color="auto"/>
        <w:left w:val="none" w:sz="0" w:space="0" w:color="auto"/>
        <w:bottom w:val="none" w:sz="0" w:space="0" w:color="auto"/>
        <w:right w:val="none" w:sz="0" w:space="0" w:color="auto"/>
      </w:divBdr>
    </w:div>
    <w:div w:id="1712147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42</Pages>
  <Words>9363</Words>
  <Characters>53373</Characters>
  <Application>Microsoft Office Word</Application>
  <DocSecurity>0</DocSecurity>
  <Lines>444</Lines>
  <Paragraphs>125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62611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30</cp:revision>
  <dcterms:created xsi:type="dcterms:W3CDTF">2021-12-06T17:42:00Z</dcterms:created>
  <dcterms:modified xsi:type="dcterms:W3CDTF">2021-12-14T00:21:00Z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