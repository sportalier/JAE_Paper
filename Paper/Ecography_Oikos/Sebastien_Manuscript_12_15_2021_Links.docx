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B5565" w14:textId="77777777" w:rsidR="002F3D93" w:rsidRDefault="002F3D93" w:rsidP="002F3D93">
      <w:pPr>
        <w:spacing w:before="240" w:line="480" w:lineRule="auto"/>
        <w:outlineLvl w:val="0"/>
        <w:rPr>
          <w:rFonts w:ascii="Times New Roman" w:eastAsia="Times New Roman" w:hAnsi="Times New Roman" w:cs="Times New Roman"/>
          <w:b/>
          <w:bCs/>
          <w:kern w:val="2"/>
          <w:sz w:val="48"/>
          <w:szCs w:val="48"/>
          <w:lang w:eastAsia="en-CA"/>
        </w:rPr>
      </w:pPr>
      <w:r>
        <w:rPr>
          <w:rFonts w:ascii="Times New Roman" w:eastAsia="Times New Roman" w:hAnsi="Times New Roman" w:cs="Times New Roman"/>
          <w:b/>
          <w:bCs/>
          <w:color w:val="000000"/>
          <w:kern w:val="2"/>
          <w:sz w:val="32"/>
          <w:szCs w:val="32"/>
          <w:lang w:eastAsia="en-CA"/>
        </w:rPr>
        <w:t>Introduction</w:t>
      </w:r>
    </w:p>
    <w:p w14:paraId="7BA80098" w14:textId="1EC72E35" w:rsidR="002F3D93" w:rsidRDefault="002F3D93" w:rsidP="002F3D93">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w:t>
      </w:r>
      <w:r w:rsidR="00A30555">
        <w:rPr>
          <w:rFonts w:ascii="Times New Roman" w:eastAsia="Times New Roman" w:hAnsi="Times New Roman" w:cs="Times New Roman"/>
          <w:color w:val="000000"/>
          <w:sz w:val="24"/>
          <w:szCs w:val="24"/>
          <w:lang w:eastAsia="en-CA"/>
        </w:rPr>
        <w:fldChar w:fldCharType="begin" w:fldLock="1"/>
      </w:r>
      <w:r w:rsidR="00A30555">
        <w:rPr>
          <w:rFonts w:ascii="Times New Roman" w:eastAsia="Times New Roman" w:hAnsi="Times New Roman" w:cs="Times New Roman"/>
          <w:color w:val="000000"/>
          <w:sz w:val="24"/>
          <w:szCs w:val="24"/>
          <w:lang w:eastAsia="en-CA"/>
        </w:rPr>
        <w:instrText>ADDIN CSL_CITATION {"citationItems":[{"id":"ITEM-1","itemData":{"ISBN":"9291691437","author":[{"dropping-particle":"","family":"Pachauri","given":"Rajendra K","non-dropping-particle":"","parse-names":false,"suffix":""},{"dropping-particle":"","family":"Allen","given":"Myles R","non-dropping-particle":"","parse-names":false,"suffix":""},{"dropping-particle":"","family":"Barros","given":"Vicente R","non-dropping-particle":"","parse-names":false,"suffix":""},{"dropping-particle":"","family":"Broome","given":"John","non-dropping-particle":"","parse-names":false,"suffix":""},{"dropping-particle":"","family":"Cramer","given":"Wolfgang","non-dropping-particle":"","parse-names":false,"suffix":""},{"dropping-particle":"","family":"Christ","given":"Renate","non-dropping-particle":"","parse-names":false,"suffix":""},{"dropping-particle":"","family":"Church","given":"John A","non-dropping-particle":"","parse-names":false,"suffix":""},{"dropping-particle":"","family":"Clarke","given":"Leon","non-dropping-particle":"","parse-names":false,"suffix":""},{"dropping-particle":"","family":"Dahe","given":"Qin","non-dropping-particle":"","parse-names":false,"suffix":""},{"dropping-particle":"","family":"Dasgupta","given":"Purnamita","non-dropping-particle":"","parse-names":false,"suffix":""}],"id":"ITEM-1","issued":{"date-parts":[["2014"]]},"publisher":"Ipcc","title":"Climate change 2014: synthesis report. Contribution of Working Groups I, II and III to the fifth assessment report of the Intergovernmental Panel on Climate Change","type":"book"},"uris":["http://www.mendeley.com/documents/?uuid=6c870a39-cba6-4763-8dcc-e74bd9ec6ce8"]}],"mendeley":{"formattedCitation":"(Pachauri et al. 2014)","plainTextFormattedCitation":"(Pachauri et al. 2014)","previouslyFormattedCitation":"(Pachauri et al. 2014)"},"properties":{"noteIndex":0},"schema":"https://github.com/citation-style-language/schema/raw/master/csl-citation.json"}</w:instrText>
      </w:r>
      <w:r w:rsidR="00A30555">
        <w:rPr>
          <w:rFonts w:ascii="Times New Roman" w:eastAsia="Times New Roman" w:hAnsi="Times New Roman" w:cs="Times New Roman"/>
          <w:color w:val="000000"/>
          <w:sz w:val="24"/>
          <w:szCs w:val="24"/>
          <w:lang w:eastAsia="en-CA"/>
        </w:rPr>
        <w:fldChar w:fldCharType="separate"/>
      </w:r>
      <w:r w:rsidR="00A30555" w:rsidRPr="00A30555">
        <w:rPr>
          <w:rFonts w:ascii="Times New Roman" w:eastAsia="Times New Roman" w:hAnsi="Times New Roman" w:cs="Times New Roman"/>
          <w:noProof/>
          <w:color w:val="000000"/>
          <w:sz w:val="24"/>
          <w:szCs w:val="24"/>
          <w:lang w:eastAsia="en-CA"/>
        </w:rPr>
        <w:t>(Pachauri et al. 2014)</w:t>
      </w:r>
      <w:r w:rsidR="00A30555">
        <w:rPr>
          <w:rFonts w:ascii="Times New Roman" w:eastAsia="Times New Roman" w:hAnsi="Times New Roman" w:cs="Times New Roman"/>
          <w:color w:val="000000"/>
          <w:sz w:val="24"/>
          <w:szCs w:val="24"/>
          <w:lang w:eastAsia="en-CA"/>
        </w:rPr>
        <w:fldChar w:fldCharType="end"/>
      </w:r>
      <w:r>
        <w:rPr>
          <w:rFonts w:ascii="Times New Roman" w:eastAsia="Times New Roman" w:hAnsi="Times New Roman" w:cs="Times New Roman"/>
          <w:color w:val="000000"/>
          <w:sz w:val="24"/>
          <w:szCs w:val="24"/>
          <w:lang w:eastAsia="en-CA"/>
        </w:rPr>
        <w:t xml:space="preserve">. This trend is expected to continue and amplify as interacting species are likely to respond differently to similar environmental changes and selective pressures </w:t>
      </w:r>
      <w:r w:rsidR="00A30555">
        <w:rPr>
          <w:rFonts w:ascii="Times New Roman" w:eastAsia="Times New Roman" w:hAnsi="Times New Roman" w:cs="Times New Roman"/>
          <w:color w:val="000000"/>
          <w:sz w:val="24"/>
          <w:szCs w:val="24"/>
          <w:lang w:eastAsia="en-CA"/>
        </w:rPr>
        <w:fldChar w:fldCharType="begin" w:fldLock="1"/>
      </w:r>
      <w:r w:rsidR="00A30555">
        <w:rPr>
          <w:rFonts w:ascii="Times New Roman" w:eastAsia="Times New Roman" w:hAnsi="Times New Roman" w:cs="Times New Roman"/>
          <w:color w:val="000000"/>
          <w:sz w:val="24"/>
          <w:szCs w:val="24"/>
          <w:lang w:eastAsia="en-CA"/>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rsidR="00A30555">
        <w:rPr>
          <w:rFonts w:ascii="Times New Roman" w:eastAsia="Times New Roman" w:hAnsi="Times New Roman" w:cs="Times New Roman"/>
          <w:color w:val="000000"/>
          <w:sz w:val="24"/>
          <w:szCs w:val="24"/>
          <w:lang w:eastAsia="en-CA"/>
        </w:rPr>
        <w:fldChar w:fldCharType="separate"/>
      </w:r>
      <w:r w:rsidR="00A30555" w:rsidRPr="00A30555">
        <w:rPr>
          <w:rFonts w:ascii="Times New Roman" w:eastAsia="Times New Roman" w:hAnsi="Times New Roman" w:cs="Times New Roman"/>
          <w:noProof/>
          <w:color w:val="000000"/>
          <w:sz w:val="24"/>
          <w:szCs w:val="24"/>
          <w:lang w:eastAsia="en-CA"/>
        </w:rPr>
        <w:t>(Parmesan 2006)</w:t>
      </w:r>
      <w:r w:rsidR="00A30555">
        <w:rPr>
          <w:rFonts w:ascii="Times New Roman" w:eastAsia="Times New Roman" w:hAnsi="Times New Roman" w:cs="Times New Roman"/>
          <w:color w:val="000000"/>
          <w:sz w:val="24"/>
          <w:szCs w:val="24"/>
          <w:lang w:eastAsia="en-CA"/>
        </w:rPr>
        <w:fldChar w:fldCharType="end"/>
      </w:r>
      <w:bookmarkStart w:id="0" w:name="__Fieldmark__25_942872385"/>
      <w:bookmarkStart w:id="1" w:name="__Fieldmark__10_3903614438"/>
      <w:bookmarkStart w:id="2" w:name="__Fieldmark__10_2495178454"/>
      <w:bookmarkEnd w:id="0"/>
      <w:bookmarkEnd w:id="1"/>
      <w:bookmarkEnd w:id="2"/>
      <w:r>
        <w:rPr>
          <w:rFonts w:ascii="Times New Roman" w:eastAsia="Times New Roman" w:hAnsi="Times New Roman" w:cs="Times New Roman"/>
          <w:color w:val="000000"/>
          <w:sz w:val="24"/>
          <w:szCs w:val="24"/>
          <w:lang w:eastAsia="en-CA"/>
        </w:rPr>
        <w:t xml:space="preserve">.  Trophic interactions between consumers and resources, which are fundamental to the functioning of ecosystems, may be affected by climate change through: (1) direct changes in life history traits (e.g., fecundity, mortality) of  consumer and/or resource </w:t>
      </w:r>
      <w:r w:rsidR="00A30555">
        <w:rPr>
          <w:rFonts w:ascii="Times New Roman" w:eastAsia="Times New Roman" w:hAnsi="Times New Roman" w:cs="Times New Roman"/>
          <w:color w:val="000000"/>
          <w:sz w:val="24"/>
          <w:szCs w:val="24"/>
          <w:lang w:eastAsia="en-CA"/>
        </w:rPr>
        <w:fldChar w:fldCharType="begin" w:fldLock="1"/>
      </w:r>
      <w:r w:rsidR="00A30555">
        <w:rPr>
          <w:rFonts w:ascii="Times New Roman" w:eastAsia="Times New Roman" w:hAnsi="Times New Roman" w:cs="Times New Roman"/>
          <w:color w:val="000000"/>
          <w:sz w:val="24"/>
          <w:szCs w:val="24"/>
          <w:lang w:eastAsia="en-CA"/>
        </w:rPr>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Biology","id":"ITEM-1","issue":"1","issued":{"date-parts":[["2002","1","1"]]},"page":"1-16","publisher":"John Wiley &amp; Sons, Ltd","title":"Herbivory in global climate change research: direct effects of rising temperature on insect herbivores","type":"article-journal","volume":"8"},"uris":["http://www.mendeley.com/documents/?uuid=ad5dbc86-98a8-330c-958b-47c670b5a6cb"]}],"mendeley":{"formattedCitation":"(Bale et al. 2002)","plainTextFormattedCitation":"(Bale et al. 2002)","previouslyFormattedCitation":"(Bale et al. 2002)"},"properties":{"noteIndex":0},"schema":"https://github.com/citation-style-language/schema/raw/master/csl-citation.json"}</w:instrText>
      </w:r>
      <w:r w:rsidR="00A30555">
        <w:rPr>
          <w:rFonts w:ascii="Times New Roman" w:eastAsia="Times New Roman" w:hAnsi="Times New Roman" w:cs="Times New Roman"/>
          <w:color w:val="000000"/>
          <w:sz w:val="24"/>
          <w:szCs w:val="24"/>
          <w:lang w:eastAsia="en-CA"/>
        </w:rPr>
        <w:fldChar w:fldCharType="separate"/>
      </w:r>
      <w:r w:rsidR="00A30555" w:rsidRPr="00A30555">
        <w:rPr>
          <w:rFonts w:ascii="Times New Roman" w:eastAsia="Times New Roman" w:hAnsi="Times New Roman" w:cs="Times New Roman"/>
          <w:noProof/>
          <w:color w:val="000000"/>
          <w:sz w:val="24"/>
          <w:szCs w:val="24"/>
          <w:lang w:eastAsia="en-CA"/>
        </w:rPr>
        <w:t>(Bale et al. 2002)</w:t>
      </w:r>
      <w:r w:rsidR="00A30555">
        <w:rPr>
          <w:rFonts w:ascii="Times New Roman" w:eastAsia="Times New Roman" w:hAnsi="Times New Roman" w:cs="Times New Roman"/>
          <w:color w:val="000000"/>
          <w:sz w:val="24"/>
          <w:szCs w:val="24"/>
          <w:lang w:eastAsia="en-CA"/>
        </w:rPr>
        <w:fldChar w:fldCharType="end"/>
      </w:r>
      <w:bookmarkStart w:id="3" w:name="__Fieldmark__31_942872385"/>
      <w:bookmarkStart w:id="4" w:name="__Fieldmark__32_3903614438"/>
      <w:bookmarkStart w:id="5" w:name="__Fieldmark__17_2495178454"/>
      <w:bookmarkEnd w:id="3"/>
      <w:bookmarkEnd w:id="4"/>
      <w:bookmarkEnd w:id="5"/>
      <w:r>
        <w:rPr>
          <w:rFonts w:ascii="Times New Roman" w:eastAsia="Times New Roman" w:hAnsi="Times New Roman" w:cs="Times New Roman"/>
          <w:color w:val="000000"/>
          <w:sz w:val="24"/>
          <w:szCs w:val="24"/>
          <w:lang w:eastAsia="en-CA"/>
        </w:rPr>
        <w:t xml:space="preserve">, (2) changes in abundance of  consumer and/or resource due to cascading effects from other trophic levels (e.g., changes in the consumer’s predators) </w:t>
      </w:r>
      <w:r w:rsidR="00A30555">
        <w:rPr>
          <w:rFonts w:ascii="Times New Roman" w:eastAsia="Times New Roman" w:hAnsi="Times New Roman" w:cs="Times New Roman"/>
          <w:color w:val="000000"/>
          <w:sz w:val="24"/>
          <w:szCs w:val="24"/>
          <w:lang w:eastAsia="en-CA"/>
        </w:rPr>
        <w:fldChar w:fldCharType="begin" w:fldLock="1"/>
      </w:r>
      <w:r w:rsidR="00A30555">
        <w:rPr>
          <w:rFonts w:ascii="Times New Roman" w:eastAsia="Times New Roman" w:hAnsi="Times New Roman" w:cs="Times New Roman"/>
          <w:color w:val="000000"/>
          <w:sz w:val="24"/>
          <w:szCs w:val="24"/>
          <w:lang w:eastAsia="en-CA"/>
        </w:rPr>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adaptations?","type":"article-journal","volume":"78"},"uris":["http://www.mendeley.com/documents/?uuid=569834aa-25db-4575-a2b6-4155cb0b9f6f"]}],"mendeley":{"formattedCitation":"(Both et al. 2009)","plainTextFormattedCitation":"(Both et al. 2009)","previouslyFormattedCitation":"(Both et al. 2009)"},"properties":{"noteIndex":0},"schema":"https://github.com/citation-style-language/schema/raw/master/csl-citation.json"}</w:instrText>
      </w:r>
      <w:r w:rsidR="00A30555">
        <w:rPr>
          <w:rFonts w:ascii="Times New Roman" w:eastAsia="Times New Roman" w:hAnsi="Times New Roman" w:cs="Times New Roman"/>
          <w:color w:val="000000"/>
          <w:sz w:val="24"/>
          <w:szCs w:val="24"/>
          <w:lang w:eastAsia="en-CA"/>
        </w:rPr>
        <w:fldChar w:fldCharType="separate"/>
      </w:r>
      <w:r w:rsidR="00A30555" w:rsidRPr="00A30555">
        <w:rPr>
          <w:rFonts w:ascii="Times New Roman" w:eastAsia="Times New Roman" w:hAnsi="Times New Roman" w:cs="Times New Roman"/>
          <w:noProof/>
          <w:color w:val="000000"/>
          <w:sz w:val="24"/>
          <w:szCs w:val="24"/>
          <w:lang w:eastAsia="en-CA"/>
        </w:rPr>
        <w:t>(Both et al. 2009)</w:t>
      </w:r>
      <w:r w:rsidR="00A30555">
        <w:rPr>
          <w:rFonts w:ascii="Times New Roman" w:eastAsia="Times New Roman" w:hAnsi="Times New Roman" w:cs="Times New Roman"/>
          <w:color w:val="000000"/>
          <w:sz w:val="24"/>
          <w:szCs w:val="24"/>
          <w:lang w:eastAsia="en-CA"/>
        </w:rPr>
        <w:fldChar w:fldCharType="end"/>
      </w:r>
      <w:bookmarkStart w:id="6" w:name="__Fieldmark__24_2495178454"/>
      <w:bookmarkStart w:id="7" w:name="__Fieldmark__43_3903614438"/>
      <w:bookmarkStart w:id="8" w:name="__Fieldmark__36_942872385"/>
      <w:bookmarkEnd w:id="6"/>
      <w:bookmarkEnd w:id="7"/>
      <w:bookmarkEnd w:id="8"/>
      <w:r>
        <w:rPr>
          <w:rFonts w:ascii="Times New Roman" w:eastAsia="Times New Roman" w:hAnsi="Times New Roman" w:cs="Times New Roman"/>
          <w:color w:val="000000"/>
          <w:sz w:val="24"/>
          <w:szCs w:val="24"/>
          <w:lang w:eastAsia="en-CA"/>
        </w:rPr>
        <w:t>, and (3) differential shifts in the phenology of consumer and/or  resource leading to phenological mismatch (Kharouba et al., 2018</w:t>
      </w:r>
      <w:bookmarkStart w:id="9" w:name="__Fieldmark__31_2495178454"/>
      <w:bookmarkStart w:id="10" w:name="__Fieldmark__41_942872385"/>
      <w:bookmarkStart w:id="11" w:name="__Fieldmark__54_3903614438"/>
      <w:bookmarkEnd w:id="9"/>
      <w:bookmarkEnd w:id="10"/>
      <w:bookmarkEnd w:id="11"/>
      <w:r>
        <w:rPr>
          <w:rFonts w:ascii="Times New Roman" w:eastAsia="Times New Roman" w:hAnsi="Times New Roman" w:cs="Times New Roman"/>
          <w:color w:val="000000"/>
          <w:sz w:val="24"/>
          <w:szCs w:val="24"/>
          <w:lang w:eastAsia="en-CA"/>
        </w:rPr>
        <w:t>).</w:t>
      </w:r>
    </w:p>
    <w:p w14:paraId="772BBF8D" w14:textId="70F7EE02" w:rsidR="002F3D93" w:rsidRDefault="002F3D93" w:rsidP="002F3D93">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The concept of phenological mismatch has evolved since its inception in the early 1990s and is still debated today (e.g., </w:t>
      </w:r>
      <w:bookmarkStart w:id="12" w:name="__Fieldmark__67_3903614438"/>
      <w:r w:rsidR="00301439">
        <w:rPr>
          <w:rFonts w:ascii="Times New Roman" w:eastAsia="Times New Roman" w:hAnsi="Times New Roman" w:cs="Times New Roman"/>
          <w:color w:val="000000"/>
          <w:sz w:val="24"/>
          <w:szCs w:val="24"/>
          <w:lang w:eastAsia="en-CA"/>
        </w:rPr>
        <w:fldChar w:fldCharType="begin" w:fldLock="1"/>
      </w:r>
      <w:r w:rsidR="00301439">
        <w:rPr>
          <w:rFonts w:ascii="Times New Roman" w:eastAsia="Times New Roman" w:hAnsi="Times New Roman" w:cs="Times New Roman"/>
          <w:color w:val="000000"/>
          <w:sz w:val="24"/>
          <w:szCs w:val="24"/>
          <w:lang w:eastAsia="en-CA"/>
        </w:rPr>
        <w:instrText>ADDIN CSL_CITATION {"citationItems":[{"id":"ITEM-1","itemData":{"DOI":"10.32942/osf.io/rxmct","author":[{"dropping-particle":"","family":"Singer","given":"Michael","non-dropping-particle":"","parse-names":false,"suffix":""},{"dropping-particle":"","family":"Parmesan","given":"Camille","non-dropping-particle":"","parse-names":false,"suffix":""}],"id":"ITEM-1","issued":{"date-parts":[["2020"]]},"publisher":"EcoEvoRxiv","title":"Misunderstanding mismatch","type":"article-journal"},"uris":["http://www.mendeley.com/documents/?uuid=92b2afcd-f15b-3972-8960-f44cf0e2e56d"]}],"mendeley":{"formattedCitation":"(Singer and Parmesan 2020)","manualFormatting":"Singer and Parmesan 2020","plainTextFormattedCitation":"(Singer and Parmesan 2020)","previouslyFormattedCitation":"(Singer and Parmesan 2020)"},"properties":{"noteIndex":0},"schema":"https://github.com/citation-style-language/schema/raw/master/csl-citation.json"}</w:instrText>
      </w:r>
      <w:r w:rsidR="00301439">
        <w:rPr>
          <w:rFonts w:ascii="Times New Roman" w:eastAsia="Times New Roman" w:hAnsi="Times New Roman" w:cs="Times New Roman"/>
          <w:color w:val="000000"/>
          <w:sz w:val="24"/>
          <w:szCs w:val="24"/>
          <w:lang w:eastAsia="en-CA"/>
        </w:rPr>
        <w:fldChar w:fldCharType="separate"/>
      </w:r>
      <w:r w:rsidR="00301439" w:rsidRPr="00301439">
        <w:rPr>
          <w:rFonts w:ascii="Times New Roman" w:eastAsia="Times New Roman" w:hAnsi="Times New Roman" w:cs="Times New Roman"/>
          <w:noProof/>
          <w:color w:val="000000"/>
          <w:sz w:val="24"/>
          <w:szCs w:val="24"/>
          <w:lang w:eastAsia="en-CA"/>
        </w:rPr>
        <w:t>Singer and Parmesan 2020</w:t>
      </w:r>
      <w:r w:rsidR="00301439">
        <w:rPr>
          <w:rFonts w:ascii="Times New Roman" w:eastAsia="Times New Roman" w:hAnsi="Times New Roman" w:cs="Times New Roman"/>
          <w:color w:val="000000"/>
          <w:sz w:val="24"/>
          <w:szCs w:val="24"/>
          <w:lang w:eastAsia="en-CA"/>
        </w:rPr>
        <w:fldChar w:fldCharType="end"/>
      </w:r>
      <w:bookmarkEnd w:id="12"/>
      <w:r w:rsidRPr="00301439">
        <w:rPr>
          <w:rFonts w:ascii="Times New Roman" w:eastAsia="Times New Roman" w:hAnsi="Times New Roman" w:cs="Times New Roman"/>
          <w:sz w:val="24"/>
          <w:szCs w:val="24"/>
          <w:lang w:eastAsia="en-CA"/>
        </w:rPr>
        <w:t xml:space="preserve">’s response to </w:t>
      </w:r>
      <w:bookmarkStart w:id="13" w:name="__Fieldmark__84_3903614438"/>
      <w:r w:rsidR="00301439">
        <w:rPr>
          <w:rFonts w:ascii="Times New Roman" w:eastAsia="Times New Roman" w:hAnsi="Times New Roman" w:cs="Times New Roman"/>
          <w:sz w:val="24"/>
          <w:szCs w:val="24"/>
          <w:lang w:eastAsia="en-CA"/>
        </w:rPr>
        <w:fldChar w:fldCharType="begin" w:fldLock="1"/>
      </w:r>
      <w:r w:rsidR="00450A5E">
        <w:rPr>
          <w:rFonts w:ascii="Times New Roman" w:eastAsia="Times New Roman" w:hAnsi="Times New Roman" w:cs="Times New Roman"/>
          <w:sz w:val="24"/>
          <w:szCs w:val="24"/>
          <w:lang w:eastAsia="en-CA"/>
        </w:rPr>
        <w:instrText>ADDIN CSL_CITATION {"citationItems":[{"id":"ITEM-1","itemData":{"DOI":"10.1038/s41558-020-0752-x","ISSN":"17586798","abstract":"Climate change may lead to phenological mismatches, where the timing of critical events between interacting species becomes desynchronized, with potential negative consequences. Evidence documenting negative impacts on fitness is mixed. The Cushing match-mismatch hypothesis, the most common hypothesis underlying these studies, offers testable assumptions and predictions to determine consequences of phenological mismatch when combined with a pre-climate change baseline. Here, we highlight how improved approaches could rapidly advance mechanistic understanding. We find that, to the best of our knowledge, no study has yet collected the data required to test this hypothesis well, and 71% of studies fail to define a baseline. Experiments that clearly link timing to fitness and test extremes, integration across approaches and null models would aid robust predictions of shifts with climate change.","author":[{"dropping-particle":"","family":"Kharouba","given":"Heather M.","non-dropping-particle":"","parse-names":false,"suffix":""},{"dropping-particle":"","family":"Wolkovich","given":"Elizabeth M.","non-dropping-particle":"","parse-names":false,"suffix":""}],"container-title":"Nature Climate Change","id":"ITEM-1","issue":"5","issued":{"date-parts":[["2020","5","1"]]},"page":"406-415","publisher":"Nature Research","title":"Disconnects between ecological theory and data in phenological mismatch research","type":"article-journal","volume":"10"},"uris":["http://www.mendeley.com/documents/?uuid=75f9fbe8-f10e-385c-9255-8252c5cee963"]}],"mendeley":{"formattedCitation":"(Kharouba and Wolkovich 2020)","manualFormatting":"Kharouba and Wolkovich, 2020)","plainTextFormattedCitation":"(Kharouba and Wolkovich 2020)","previouslyFormattedCitation":"(Kharouba and Wolkovich 2020)"},"properties":{"noteIndex":0},"schema":"https://github.com/citation-style-language/schema/raw/master/csl-citation.json"}</w:instrText>
      </w:r>
      <w:r w:rsidR="00301439">
        <w:rPr>
          <w:rFonts w:ascii="Times New Roman" w:eastAsia="Times New Roman" w:hAnsi="Times New Roman" w:cs="Times New Roman"/>
          <w:sz w:val="24"/>
          <w:szCs w:val="24"/>
          <w:lang w:eastAsia="en-CA"/>
        </w:rPr>
        <w:fldChar w:fldCharType="separate"/>
      </w:r>
      <w:r w:rsidR="00301439" w:rsidRPr="00301439">
        <w:rPr>
          <w:rFonts w:ascii="Times New Roman" w:eastAsia="Times New Roman" w:hAnsi="Times New Roman" w:cs="Times New Roman"/>
          <w:noProof/>
          <w:sz w:val="24"/>
          <w:szCs w:val="24"/>
          <w:lang w:eastAsia="en-CA"/>
        </w:rPr>
        <w:t>Kharouba and Wolkovich</w:t>
      </w:r>
      <w:r w:rsidR="00301439">
        <w:rPr>
          <w:rFonts w:ascii="Times New Roman" w:eastAsia="Times New Roman" w:hAnsi="Times New Roman" w:cs="Times New Roman"/>
          <w:noProof/>
          <w:sz w:val="24"/>
          <w:szCs w:val="24"/>
          <w:lang w:eastAsia="en-CA"/>
        </w:rPr>
        <w:t>,</w:t>
      </w:r>
      <w:r w:rsidR="00301439" w:rsidRPr="00301439">
        <w:rPr>
          <w:rFonts w:ascii="Times New Roman" w:eastAsia="Times New Roman" w:hAnsi="Times New Roman" w:cs="Times New Roman"/>
          <w:noProof/>
          <w:sz w:val="24"/>
          <w:szCs w:val="24"/>
          <w:lang w:eastAsia="en-CA"/>
        </w:rPr>
        <w:t xml:space="preserve"> 2020)</w:t>
      </w:r>
      <w:r w:rsidR="00301439">
        <w:rPr>
          <w:rFonts w:ascii="Times New Roman" w:eastAsia="Times New Roman" w:hAnsi="Times New Roman" w:cs="Times New Roman"/>
          <w:sz w:val="24"/>
          <w:szCs w:val="24"/>
          <w:lang w:eastAsia="en-CA"/>
        </w:rPr>
        <w:fldChar w:fldCharType="end"/>
      </w:r>
      <w:bookmarkEnd w:id="13"/>
      <w:r>
        <w:rPr>
          <w:rFonts w:ascii="Times New Roman" w:eastAsia="Times New Roman" w:hAnsi="Times New Roman" w:cs="Times New Roman"/>
          <w:color w:val="000000"/>
          <w:sz w:val="24"/>
          <w:szCs w:val="24"/>
          <w:lang w:eastAsia="en-CA"/>
        </w:rPr>
        <w:t xml:space="preserve">. In its stricter, original form, it states that the recruitment of a consumer is highest if the most energy expensive part of its life cycle is in synchrony with the peak availability of its resource </w:t>
      </w:r>
      <w:bookmarkStart w:id="14" w:name="__Fieldmark__95_3903614438"/>
      <w:r w:rsidR="00A30555">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{"citationItems":[{"id":"ITEM-1","itemData":{"DOI":"10.1016/S0065-2881(08)60202-3","ISSN":"00652881","abstract":"The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Biology","id":"ITEM-1","issue":"C","issued":{"date-parts":[["1990","1","1"]]},"page":"249-293","publisher":"Academic Press","title":"Plankton production and year-class strength in fish populations: An update of the match/mismatch hypothesis","type":"article-journal","volume":"26"},"uris":["http://www.mendeley.com/documents/?uuid=5f7b4961-a76e-3c44-9b0a-33f7cc349569"]}],"mendeley":{"formattedCitation":"(Cushing 1990)","plainTextFormattedCitation":"(Cushing 1990)","previouslyFormattedCitation":"(Cushing 1990)"},"properties":{"noteIndex":0},"schema":"https://github.com/citation-style-language/schema/raw/master/csl-citation.json"}</w:instrText>
      </w:r>
      <w:r w:rsidR="00A30555">
        <w:rPr>
          <w:rFonts w:ascii="Times New Roman" w:eastAsia="Times New Roman" w:hAnsi="Times New Roman" w:cs="Times New Roman"/>
          <w:color w:val="000000"/>
          <w:sz w:val="24"/>
          <w:szCs w:val="24"/>
          <w:lang w:eastAsia="en-CA"/>
        </w:rPr>
        <w:fldChar w:fldCharType="separate"/>
      </w:r>
      <w:r w:rsidR="00A30555" w:rsidRPr="00A30555">
        <w:rPr>
          <w:rFonts w:ascii="Times New Roman" w:eastAsia="Times New Roman" w:hAnsi="Times New Roman" w:cs="Times New Roman"/>
          <w:noProof/>
          <w:color w:val="000000"/>
          <w:sz w:val="24"/>
          <w:szCs w:val="24"/>
          <w:lang w:eastAsia="en-CA"/>
        </w:rPr>
        <w:t>(Cushing 1990)</w:t>
      </w:r>
      <w:r w:rsidR="00A30555">
        <w:rPr>
          <w:rFonts w:ascii="Times New Roman" w:eastAsia="Times New Roman" w:hAnsi="Times New Roman" w:cs="Times New Roman"/>
          <w:color w:val="000000"/>
          <w:sz w:val="24"/>
          <w:szCs w:val="24"/>
          <w:lang w:eastAsia="en-CA"/>
        </w:rPr>
        <w:fldChar w:fldCharType="end"/>
      </w:r>
      <w:bookmarkEnd w:id="14"/>
      <w:r>
        <w:rPr>
          <w:rFonts w:ascii="Times New Roman" w:eastAsia="Times New Roman" w:hAnsi="Times New Roman" w:cs="Times New Roman"/>
          <w:color w:val="000000"/>
          <w:sz w:val="24"/>
          <w:szCs w:val="24"/>
          <w:lang w:eastAsia="en-CA"/>
        </w:rPr>
        <w:t xml:space="preserve">. The concept was later extended to the case where the </w:t>
      </w:r>
      <w:proofErr w:type="spellStart"/>
      <w:r>
        <w:rPr>
          <w:rFonts w:ascii="Times New Roman" w:eastAsia="Times New Roman" w:hAnsi="Times New Roman" w:cs="Times New Roman"/>
          <w:color w:val="000000"/>
          <w:sz w:val="24"/>
          <w:szCs w:val="24"/>
          <w:lang w:eastAsia="en-CA"/>
        </w:rPr>
        <w:t>phenologies</w:t>
      </w:r>
      <w:proofErr w:type="spellEnd"/>
      <w:r>
        <w:rPr>
          <w:rFonts w:ascii="Times New Roman" w:eastAsia="Times New Roman" w:hAnsi="Times New Roman" w:cs="Times New Roman"/>
          <w:color w:val="000000"/>
          <w:sz w:val="24"/>
          <w:szCs w:val="24"/>
          <w:lang w:eastAsia="en-CA"/>
        </w:rPr>
        <w:t xml:space="preserve"> of consumer and resource varied </w:t>
      </w:r>
      <w:bookmarkStart w:id="15" w:name="__Fieldmark__109_3903614438"/>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{"citationItems":[{"id":"ITEM-1","itemData":{"DOI":"10.1098/rspb.2000.1363","ISSN":"14712970","abstract":"Spring temperatures have increased over the past 25 years, to which a wide variety of organisms have responded. The outstanding question is whether these responses match the temperature-induced shift of the selection pressures acting on these organisms. Organisms have evolved response mechanisms that are only adaptive given the existing relationship between the cues organisms use and the selection pressures acting on them. Global warming may disrupt ecosystem interactions because it alters these relationships and micro-evolution may be slow in tracking these changes. In particular, such shifts have serious consequences for ecosystem functioning for the tight multitrophic interactions involved in the timing of reproduction and growth. We determined the response of winter moth (Operophtera brumata) egg hatching and oak (Quercus robur) bud burst to temperature, a system with strong selection on synchronization. We show that there has been poor synchrony in recent warm springs, which is due to an increase in spring temperatures without a decrease in the incidence of freezing spells in winter. This is a clear warning that such changes in temperature patterns may affect ecosystem interactions more strongly than changes in mean temperature.","author":[{"dropping-particle":"","family":"Visser","given":"M. E.","non-dropping-particle":"","parse-names":false,"suffix":""},{"dropping-particle":"","family":"Holleman","given":"L. J.M.","non-dropping-particle":"","parse-names":false,"suffix":""}],"container-title":"Proceedings of the Royal Society B: Biological Sciences","id":"ITEM-1","issue":"1464","issued":{"date-parts":[["2001","2","7"]]},"page":"289-294","publisher":"Royal Society","title":"Warmer springs disrupt the synchrony of oak and winter moth phenology","type":"article-journal","volume":"268"},"uris":["http://www.mendeley.com/documents/?uuid=9e69a929-596c-3135-9eec-389db5faff70"]}],"mendeley":{"formattedCitation":"(Visser and Holleman 2001)","plainTextFormattedCitation":"(Visser and Holleman 2001)","previouslyFormattedCitation":"(Visser and Holleman 2001)"},"properties":{"noteIndex":0},"schema":"https://github.com/citation-style-language/schema/raw/master/csl-citation.json"}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AD6063">
        <w:rPr>
          <w:rFonts w:ascii="Times New Roman" w:eastAsia="Times New Roman" w:hAnsi="Times New Roman" w:cs="Times New Roman"/>
          <w:noProof/>
          <w:color w:val="000000"/>
          <w:sz w:val="24"/>
          <w:szCs w:val="24"/>
          <w:lang w:eastAsia="en-CA"/>
        </w:rPr>
        <w:t>(Visser and Holleman 2001)</w:t>
      </w:r>
      <w:r w:rsidR="00AD6063">
        <w:rPr>
          <w:rFonts w:ascii="Times New Roman" w:eastAsia="Times New Roman" w:hAnsi="Times New Roman" w:cs="Times New Roman"/>
          <w:color w:val="000000"/>
          <w:sz w:val="24"/>
          <w:szCs w:val="24"/>
          <w:lang w:eastAsia="en-CA"/>
        </w:rPr>
        <w:fldChar w:fldCharType="end"/>
      </w:r>
      <w:bookmarkEnd w:id="15"/>
      <w:r>
        <w:rPr>
          <w:rFonts w:ascii="Times New Roman" w:eastAsia="Times New Roman" w:hAnsi="Times New Roman" w:cs="Times New Roman"/>
          <w:color w:val="000000"/>
          <w:sz w:val="24"/>
          <w:szCs w:val="24"/>
          <w:lang w:eastAsia="en-CA"/>
        </w:rPr>
        <w:t xml:space="preserve">, but still assumed that maximum fitness of the consumer is achieved at phenological synchrony. However, recent observations suggest that, in some systems, phenological mismatch is the historical baseline </w:t>
      </w:r>
      <w:bookmarkStart w:id="16" w:name="__Fieldmark__122_3903614438"/>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{"citationItems":[{"id":"ITEM-1","itemData":{"DOI":"10.1098/rstb.2010.0144","ISSN":"14712970","abstract":"Climate change alters phenological relations between interacting species. We might expect the historical baseline, or starting-point, for such effects to be precise synchrony between the season at which a consumer most requires food and the time when its resources are most available. We synthesize evidence that synchrony was not the historical condition in two insect-plant interactions involving Edith's checkerspot butterfly (Euphydryas editha), the winter moth (Operophtera brumata) and their host plants. Initial observations of phenological mismatch in both systems were made prior to the onset of anthropogenically driven climate change. Neither species can detect the phenology of its host plants with precision. In both species, evolution of life history has involved compromise between maximizing fecundity and minimizing mortality, with the outcome being superficially maladaptive strategies in which many, or even most, individuals die of starvation through poor synchrony with their host plants. Where phenological asynchrony or mismatch with resources forms the starting point for effects of anthropogenic global warming, consumers are particularly vulnerable to impacts that exacerbate the mismatch. This vulnerability likely contributed to extinction of a well-studied metapopulation of Edith's checkerspot, and to the skewed geographical pattern of population extinctions underlying a northward and upward range shift in this species. © 2010 The Royal Society.","author":[{"dropping-particle":"","family":"Singer","given":"Michael C.","non-dropping-particle":"","parse-names":false,"suffix":""},{"dropping-particle":"","family":"Parmesan","given":"Camille","non-dropping-particle":"","parse-names":false,"suffix":""}],"container-title":"Philosophical Transactions of the Royal Society B: Biological Sciences","id":"ITEM-1","issue":"1555","issued":{"date-parts":[["2010","10","12"]]},"page":"3161-3176","publisher":"Royal Society","title":"Phenological asynchrony between herbivorous insects and their hosts: Signal of climate change or pre-existing adaptive strategy?","type":"article-journal","volume":"365"},"uris":["http://www.mendeley.com/documents/?uuid=8c783800-529e-4b30-8373-fefb1bbaf71c"]}],"mendeley":{"formattedCitation":"(Singer and Parmesan 2010)","plainTextFormattedCitation":"(Singer and Parmesan 2010)","previouslyFormattedCitation":"(Singer and Parmesan 2010)"},"properties":{"noteIndex":0},"schema":"https://github.com/citation-style-language/schema/raw/master/csl-citation.json"}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AD6063">
        <w:rPr>
          <w:rFonts w:ascii="Times New Roman" w:eastAsia="Times New Roman" w:hAnsi="Times New Roman" w:cs="Times New Roman"/>
          <w:noProof/>
          <w:color w:val="000000"/>
          <w:sz w:val="24"/>
          <w:szCs w:val="24"/>
          <w:lang w:eastAsia="en-CA"/>
        </w:rPr>
        <w:t>(Singer and Parmesan 2010)</w:t>
      </w:r>
      <w:r w:rsidR="00AD6063">
        <w:rPr>
          <w:rFonts w:ascii="Times New Roman" w:eastAsia="Times New Roman" w:hAnsi="Times New Roman" w:cs="Times New Roman"/>
          <w:color w:val="000000"/>
          <w:sz w:val="24"/>
          <w:szCs w:val="24"/>
          <w:lang w:eastAsia="en-CA"/>
        </w:rPr>
        <w:fldChar w:fldCharType="end"/>
      </w:r>
      <w:bookmarkEnd w:id="16"/>
      <w:r>
        <w:rPr>
          <w:rFonts w:ascii="Times New Roman" w:eastAsia="Times New Roman" w:hAnsi="Times New Roman" w:cs="Times New Roman"/>
          <w:color w:val="000000"/>
          <w:sz w:val="24"/>
          <w:szCs w:val="24"/>
          <w:lang w:eastAsia="en-CA"/>
        </w:rPr>
        <w:t xml:space="preserve">. Historical mismatch can result from trade-offs between fecundity and mortality </w:t>
      </w:r>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{"citationItems":[{"id":"ITEM-1","itemData":{"DOI":"10.1098/rstb.2010.0144","ISSN":"14712970","abstract":"Climate change alters phenological relations between interacting species. We might expect the historical baseline, or starting-point, for such effects to be precise synchrony between the season at which a consumer most requires food and the time when its resources are most available. We synthesize evidence that synchrony was not the historical condition in two insect-plant interactions involving Edith's checkerspot butterfly (Euphydryas editha), the winter moth (Operophtera brumata) and their host plants. Initial observations of phenological mismatch in both systems were made prior to the onset of anthropogenically driven climate change. Neither species can detect the phenology of its host plants with precision. In both species, evolution of life history has involved compromise between maximizing fecundity and minimizing mortality, with the outcome being superficially maladaptive strategies in which many, or even most, individuals die of starvation through poor synchrony with their host plants. Where phenological asynchrony or mismatch with resources forms the starting point for effects of anthropogenic global warming, consumers are particularly vulnerable to impacts that exacerbate the mismatch. This vulnerability likely contributed to extinction of a well-studied metapopulation of Edith's checkerspot, and to the skewed geographical pattern of population extinctions underlying a northward and upward range shift in this species. © 2010 The Royal Society.","author":[{"dropping-particle":"","family":"Singer","given":"Michael C.","non-dropping-particle":"","parse-names":false,"suffix":""},{"dropping-particle":"","family":"Parmesan","given":"Camille","non-dropping-particle":"","parse-names":false,"suffix":""}],"container-title":"Philosophical Transactions of the Royal Society B: Biological Sciences","id":"ITEM-1","issue":"1555","issued":{"date-parts":[["2010","10","12"]]},"page":"3161-3176","publisher":"Royal Society","title":"Phenological asynchrony between herbivorous insects and their hosts: Signal of climate change or pre-existing adaptive strategy?","type":"article-journal","volume":"365"},"uris":["http://www.mendeley.com/documents/?uuid=8c783800-529e-4b30-8373-fefb1bbaf71c"]}],"mendeley":{"formattedCitation":"(Singer and Parmesan 2010)","plainTextFormattedCitation":"(Singer and Parmesan 2010)","previouslyFormattedCitation":"(Singer and Parmesan 2010)"},"properties":{"noteIndex":0},"schema":"https://github.com/citation-style-language/schema/raw/master/csl-citation.json"}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AD6063">
        <w:rPr>
          <w:rFonts w:ascii="Times New Roman" w:eastAsia="Times New Roman" w:hAnsi="Times New Roman" w:cs="Times New Roman"/>
          <w:noProof/>
          <w:color w:val="000000"/>
          <w:sz w:val="24"/>
          <w:szCs w:val="24"/>
          <w:lang w:eastAsia="en-CA"/>
        </w:rPr>
        <w:t>(Singer and Parmesan 2010)</w:t>
      </w:r>
      <w:r w:rsidR="00AD6063">
        <w:rPr>
          <w:rFonts w:ascii="Times New Roman" w:eastAsia="Times New Roman" w:hAnsi="Times New Roman" w:cs="Times New Roman"/>
          <w:color w:val="000000"/>
          <w:sz w:val="24"/>
          <w:szCs w:val="24"/>
          <w:lang w:eastAsia="en-CA"/>
        </w:rPr>
        <w:fldChar w:fldCharType="end"/>
      </w:r>
      <w:r>
        <w:rPr>
          <w:rFonts w:ascii="Times New Roman" w:eastAsia="Times New Roman" w:hAnsi="Times New Roman" w:cs="Times New Roman"/>
          <w:color w:val="000000"/>
          <w:sz w:val="24"/>
          <w:szCs w:val="24"/>
          <w:lang w:eastAsia="en-CA"/>
        </w:rPr>
        <w:t xml:space="preserve">, mutualistic interactions </w:t>
      </w:r>
      <w:bookmarkStart w:id="17" w:name="__Fieldmark__133_3903614438"/>
      <w:r w:rsidR="008E28C0">
        <w:rPr>
          <w:rFonts w:ascii="Times New Roman" w:eastAsia="Times New Roman" w:hAnsi="Times New Roman" w:cs="Times New Roman"/>
          <w:color w:val="000000"/>
          <w:sz w:val="24"/>
          <w:szCs w:val="24"/>
          <w:lang w:eastAsia="en-CA"/>
        </w:rPr>
        <w:fldChar w:fldCharType="begin" w:fldLock="1"/>
      </w:r>
      <w:r w:rsidR="00F63323">
        <w:rPr>
          <w:rFonts w:ascii="Times New Roman" w:eastAsia="Times New Roman" w:hAnsi="Times New Roman" w:cs="Times New Roman"/>
          <w:color w:val="000000"/>
          <w:sz w:val="24"/>
          <w:szCs w:val="24"/>
          <w:lang w:eastAsia="en-CA"/>
        </w:rPr>
        <w:instrText>ADDIN CSL_CITATION {"citationItems":[{"id":"ITEM-1","itemData":{"DOI":"10.1098/rspb.2008.1434","ISSN":"14712954","PMID":"19129131","abstract":"Environmental changes, such as current climate warming, can exert directional selection on reproductive phenology. In plants, evolution of earlier flowering requires that the individuals bearing genes for early flowering successfully reproduce; for non-selfing, zoophilous species, this means that early flowering individuals must be visited by pollinators. In a laboratory experiment with artificial flowers, we presented captive bumble-bees (Bombus impatiens) with flower arrays representing stages in the phenological progression of a two-species plant community: Bees that had been foraging on flowers of one colour were confronted with increasing numbers of flowers of a second colour. Early flowering individuals of the second 'species' were significantly under-visited, because bees avoided unfamiliar flowers, particularly when these were rare. We incorporated these aspects of bee foraging behaviour (neophobia and positive frequency dependence) in a simulation model of flowering-time evolution for a plant population experiencing selection against late flowering. Unlike simple frequency dependence, a lag in pollinator visitation prevented the plant population from responding to selection and led to declines in population size. Pollinator behaviour thus has the potential to constrain evolutionary adjustments of flowering phenology. © 2008 The Royal Society.","author":[{"dropping-particle":"","family":"Forrest","given":"Jessica","non-dropping-particle":"","parse-names":false,"suffix":""},{"dropping-particle":"","family":"Thomson","given":"James D.","non-dropping-particle":"","parse-names":false,"suffix":""}],"container-title":"Proceedings of the Royal Society B: Biological Sciences","id":"ITEM-1","issue":"1658","issued":{"date-parts":[["2012","3","7"]]},"page":"935-943","publisher":"Royal Society","title":"Pollinator experience, neophobia and the evolution of flowering time","type":"article-journal","volume":"276"},"uris":["http://www.mendeley.com/documents/?uuid=d6f6081a-f7cb-32f1-b43d-17c9a099e39b"]}],"mendeley":{"formattedCitation":"(Forrest and Thomson 2012)","plainTextFormattedCitation":"(Forrest and Thomson 2012)","previouslyFormattedCitation":"(Forrest and Thomson 2012)"},"properties":{"noteIndex":0},"schema":"https://github.com/citation-style-language/schema/raw/master/csl-citation.json"}</w:instrText>
      </w:r>
      <w:r w:rsidR="008E28C0">
        <w:rPr>
          <w:rFonts w:ascii="Times New Roman" w:eastAsia="Times New Roman" w:hAnsi="Times New Roman" w:cs="Times New Roman"/>
          <w:color w:val="000000"/>
          <w:sz w:val="24"/>
          <w:szCs w:val="24"/>
          <w:lang w:eastAsia="en-CA"/>
        </w:rPr>
        <w:fldChar w:fldCharType="separate"/>
      </w:r>
      <w:r w:rsidR="008E28C0" w:rsidRPr="008E28C0">
        <w:rPr>
          <w:rFonts w:ascii="Times New Roman" w:eastAsia="Times New Roman" w:hAnsi="Times New Roman" w:cs="Times New Roman"/>
          <w:noProof/>
          <w:color w:val="000000"/>
          <w:sz w:val="24"/>
          <w:szCs w:val="24"/>
          <w:lang w:eastAsia="en-CA"/>
        </w:rPr>
        <w:t>(Forrest and Thomson 2012)</w:t>
      </w:r>
      <w:r w:rsidR="008E28C0">
        <w:rPr>
          <w:rFonts w:ascii="Times New Roman" w:eastAsia="Times New Roman" w:hAnsi="Times New Roman" w:cs="Times New Roman"/>
          <w:color w:val="000000"/>
          <w:sz w:val="24"/>
          <w:szCs w:val="24"/>
          <w:lang w:eastAsia="en-CA"/>
        </w:rPr>
        <w:fldChar w:fldCharType="end"/>
      </w:r>
      <w:bookmarkEnd w:id="17"/>
      <w:r>
        <w:rPr>
          <w:rFonts w:ascii="Times New Roman" w:eastAsia="Times New Roman" w:hAnsi="Times New Roman" w:cs="Times New Roman"/>
          <w:color w:val="000000"/>
          <w:sz w:val="24"/>
          <w:szCs w:val="24"/>
          <w:lang w:eastAsia="en-CA"/>
        </w:rPr>
        <w:t xml:space="preserve"> or intraspecific competition </w:t>
      </w:r>
      <w:bookmarkStart w:id="18" w:name="__Fieldmark__144_3903614438"/>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{"citationItems":[{"id":"ITEM-1","itemData":{"DOI":"10.1016/0040-5809(83)90024-2","ISSN":"10960325","abstract":"A game theoretical model is advanced to explain the emergence time schedule of male butterflies under temporal \"apostatic\" selection, so that males emerging on different days enjoy equal fitness in evolutionary equilibrium. The model predicts not only the position of the peak date but also the shape of the male emergence curve for any given female emergence schedule. Where the female emergence curve is smooth with one peak, a flight season can be divided into an earlier phase, when some males emerge every day, and a later phase in which no male emerges. The male emergence curve is truncated at the boundary of the phases. The position of the truncation point is determined by the difference between pre- and postemergence mortality. Preemergence mortality also determines the rate coefficient of the decrease in sex ratio through the season. The model is applied to a well-studied population of the butterfly Euphydryas editha. The male presence curve fits well, but no clear truncation exists in male emergence, and some males emerge earlier than predicted. Reasons for deviations are discussed. © 1983.","author":[{"dropping-particle":"","family":"Iwasa","given":"Yoh","non-dropping-particle":"","parse-names":false,"suffix":""},{"dropping-particle":"","family":"Odendaal","given":"Francois J.","non-dropping-particle":"","parse-names":false,"suffix":""},{"dropping-particle":"","family":"Murphy","given":"Dennis D.","non-dropping-particle":"","parse-names":false,"suffix":""},{"dropping-particle":"","family":"Ehrlich","given":"Paul R.","non-dropping-particle":"","parse-names":false,"suffix":""},{"dropping-particle":"","family":"Launer","given":"Alan E.","non-dropping-particle":"","parse-names":false,"suffix":""}],"container-title":"Theoretical Population Biology","id":"ITEM-1","issue":"3","issued":{"date-parts":[["1983","6","1"]]},"page":"363-379","publisher":"Academic Press","title":"Emergence patterns in male butterflies: A hypothesis and a test","type":"article-journal","volume":"23"},"uris":["http://www.mendeley.com/documents/?uuid=f546c6a0-4f9d-31f0-920b-e2cea0e3cdfd"]}],"mendeley":{"formattedCitation":"(Iwasa et al. 1983)","plainTextFormattedCitation":"(Iwasa et al. 1983)","previouslyFormattedCitation":"(Iwasa et al. 1983)"},"properties":{"noteIndex":0},"schema":"https://github.com/citation-style-language/schema/raw/master/csl-citation.json"}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AD6063">
        <w:rPr>
          <w:rFonts w:ascii="Times New Roman" w:eastAsia="Times New Roman" w:hAnsi="Times New Roman" w:cs="Times New Roman"/>
          <w:noProof/>
          <w:color w:val="000000"/>
          <w:sz w:val="24"/>
          <w:szCs w:val="24"/>
          <w:lang w:eastAsia="en-CA"/>
        </w:rPr>
        <w:t>(Iwasa et al. 1983)</w:t>
      </w:r>
      <w:r w:rsidR="00AD6063">
        <w:rPr>
          <w:rFonts w:ascii="Times New Roman" w:eastAsia="Times New Roman" w:hAnsi="Times New Roman" w:cs="Times New Roman"/>
          <w:color w:val="000000"/>
          <w:sz w:val="24"/>
          <w:szCs w:val="24"/>
          <w:lang w:eastAsia="en-CA"/>
        </w:rPr>
        <w:fldChar w:fldCharType="end"/>
      </w:r>
      <w:bookmarkEnd w:id="18"/>
      <w:r>
        <w:rPr>
          <w:rFonts w:ascii="Times New Roman" w:eastAsia="Times New Roman" w:hAnsi="Times New Roman" w:cs="Times New Roman"/>
          <w:color w:val="000000"/>
          <w:sz w:val="24"/>
          <w:szCs w:val="24"/>
          <w:lang w:eastAsia="en-CA"/>
        </w:rPr>
        <w:t xml:space="preserve">. Relaxing the assumption of baseline synchrony complicates predictions of potential climate change impacts. Indeed, if synchrony is the baseline, any differential change will be detrimental to the </w:t>
      </w:r>
      <w:r>
        <w:rPr>
          <w:rFonts w:ascii="Times New Roman" w:eastAsia="Times New Roman" w:hAnsi="Times New Roman" w:cs="Times New Roman"/>
          <w:color w:val="000000"/>
          <w:sz w:val="24"/>
          <w:szCs w:val="24"/>
          <w:lang w:eastAsia="en-CA"/>
        </w:rPr>
        <w:lastRenderedPageBreak/>
        <w:t xml:space="preserve">consumer’s fitness. If the baseline is a mismatch, a change that decreases asynchrony will likely be beneficial to the consumer (but see </w:t>
      </w:r>
      <w:r w:rsidR="00450A5E">
        <w:rPr>
          <w:rFonts w:ascii="Times New Roman" w:eastAsia="Times New Roman" w:hAnsi="Times New Roman" w:cs="Times New Roman"/>
          <w:color w:val="000000"/>
          <w:sz w:val="24"/>
          <w:szCs w:val="24"/>
          <w:lang w:eastAsia="en-CA"/>
        </w:rPr>
        <w:fldChar w:fldCharType="begin" w:fldLock="1"/>
      </w:r>
      <w:r w:rsidR="009C269C">
        <w:rPr>
          <w:rFonts w:ascii="Times New Roman" w:eastAsia="Times New Roman" w:hAnsi="Times New Roman" w:cs="Times New Roman"/>
          <w:color w:val="000000"/>
          <w:sz w:val="24"/>
          <w:szCs w:val="24"/>
          <w:lang w:eastAsia="en-CA"/>
        </w:rPr>
        <w:instrText>ADDIN CSL_CITATION {"citationItems":[{"id":"ITEM-1","itemData":{"DOI":"10.1111/1744-7917.12407","ISSN":"16729609","abstract":"Conifer-feeding budworms emerge from overwintering sites as small larvae in early spring, several days before budburst, and mine old needles. These early-emerging larvae suffer considerable mortality during this foraging period as they disperse in search of available, current-year buds. Once buds flush, surviving budworms construct feeding shelters and must complete maturation before fresh host foliage senesces and lignifies later in the summer. Late-developing larvae suffer greater mortality and survivors have lower fecundity when feeding on older foliage. Thus, there is a seasonal trade-off in fitness associated with host synchrony: early-emerging budworms have a greater risk of mortality during spring dispersal but gain better access to the most nutritious foliage, while, on the other hand, late-emerging larvae incur a lower risk during the initial foraging period but must contend with rapidly diminishing resource quality at the end of the feeding period. We investigate the balance that results from these early-season and late-season synchrony fitness trade-offs using the concept of the phenological window. Parameters associated with the variation in the phenological window are used to estimate generational fitness as a function of host-plant synchrony. Because defoliation modifies these relationships, it is also included in the analysis. We show that fitness trade-offs characterizing the phenological window result in a robust synchrony relationship between budworm and host plant over a wide geographic range in southern British Columbia, Canada.","author":[{"dropping-particle":"","family":"Régnière","given":"Jacques","non-dropping-particle":"","parse-names":false,"suffix":""},{"dropping-particle":"","family":"Nealis","given":"Vincent G.","non-dropping-particle":"","parse-names":false,"suffix":""}],"container-title":"Insect Science","id":"ITEM-1","issue":"1","issued":{"date-parts":[["2018","2","1"]]},"page":"117-126","publisher":"Blackwell Publishing Ltd","title":"Two sides of a coin: host-plant synchrony fitness trade-offs in the population dynamics of the western spruce budworm","type":"article-journal","volume":"25"},"uris":["http://www.mendeley.com/documents/?uuid=51c9691c-b1bc-3b6a-b567-b81bbab06a4c"]}],"mendeley":{"formattedCitation":"(Régnière and Nealis 2018)","manualFormatting":"Régnière and Nealis 2018)","plainTextFormattedCitation":"(Régnière and Nealis 2018)","previouslyFormattedCitation":"(Régnière and Nealis 2018)"},"properties":{"noteIndex":0},"schema":"https://github.com/citation-style-language/schema/raw/master/csl-citation.json"}</w:instrText>
      </w:r>
      <w:r w:rsidR="00450A5E">
        <w:rPr>
          <w:rFonts w:ascii="Times New Roman" w:eastAsia="Times New Roman" w:hAnsi="Times New Roman" w:cs="Times New Roman"/>
          <w:color w:val="000000"/>
          <w:sz w:val="24"/>
          <w:szCs w:val="24"/>
          <w:lang w:eastAsia="en-CA"/>
        </w:rPr>
        <w:fldChar w:fldCharType="separate"/>
      </w:r>
      <w:r w:rsidR="00450A5E" w:rsidRPr="00450A5E">
        <w:rPr>
          <w:rFonts w:ascii="Times New Roman" w:eastAsia="Times New Roman" w:hAnsi="Times New Roman" w:cs="Times New Roman"/>
          <w:noProof/>
          <w:color w:val="000000"/>
          <w:sz w:val="24"/>
          <w:szCs w:val="24"/>
          <w:lang w:eastAsia="en-CA"/>
        </w:rPr>
        <w:t>Régnière and Nealis 2018)</w:t>
      </w:r>
      <w:r w:rsidR="00450A5E">
        <w:rPr>
          <w:rFonts w:ascii="Times New Roman" w:eastAsia="Times New Roman" w:hAnsi="Times New Roman" w:cs="Times New Roman"/>
          <w:color w:val="000000"/>
          <w:sz w:val="24"/>
          <w:szCs w:val="24"/>
          <w:lang w:eastAsia="en-CA"/>
        </w:rPr>
        <w:fldChar w:fldCharType="end"/>
      </w:r>
      <w:r>
        <w:rPr>
          <w:rFonts w:ascii="Times New Roman" w:eastAsia="Times New Roman" w:hAnsi="Times New Roman" w:cs="Times New Roman"/>
          <w:color w:val="000000"/>
          <w:sz w:val="24"/>
          <w:szCs w:val="24"/>
          <w:lang w:eastAsia="en-CA"/>
        </w:rPr>
        <w:t xml:space="preserve"> while the opposite might exacerbate the detrimental effect of asynchrony to the point of extinction of the consumer (Singer </w:t>
      </w:r>
      <w:r w:rsidR="00AD6063">
        <w:rPr>
          <w:rFonts w:ascii="Times New Roman" w:eastAsia="Times New Roman" w:hAnsi="Times New Roman" w:cs="Times New Roman"/>
          <w:color w:val="000000"/>
          <w:sz w:val="24"/>
          <w:szCs w:val="24"/>
          <w:lang w:eastAsia="en-CA"/>
        </w:rPr>
        <w:t>and</w:t>
      </w:r>
      <w:r>
        <w:rPr>
          <w:rFonts w:ascii="Times New Roman" w:eastAsia="Times New Roman" w:hAnsi="Times New Roman" w:cs="Times New Roman"/>
          <w:color w:val="000000"/>
          <w:sz w:val="24"/>
          <w:szCs w:val="24"/>
          <w:lang w:eastAsia="en-CA"/>
        </w:rPr>
        <w:t xml:space="preserve"> Parmesan, 2010). </w:t>
      </w:r>
    </w:p>
    <w:p w14:paraId="646079A2" w14:textId="40FEE5F3" w:rsidR="002F3D93" w:rsidRDefault="002F3D93" w:rsidP="002F3D93">
      <w:pPr>
        <w:spacing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Many organisms have advanced their phenology in recent decades </w:t>
      </w:r>
      <w:bookmarkStart w:id="19" w:name="__Fieldmark__160_3903614438"/>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{"citationItems":[{"id":"ITEM-1","itemData":{"DOI":"10.1098/rspb.2000.1324","ISSN":"14712970","PMID":"12123293","abstract":"Although empirical and theoretical studies suggest that climate influences the timing of life-history events in animals and plants, correlations between climate and the timing of events such as egg-laying, migration or flowering do not reveal the mechanisms by which natural selection operates on life-history events. We present a general autoregressive model of the timing of life-history events in relation to variation in global climate that, like autoregressive models of population dynamics, allows for a more mechanistic understanding of the roles of climate, resources and competition. We applied the model to data on 50 years of annual dates of first flowering by three species of plants in 26 populations covering 4° of latitude in Norway. In agreement with earlier studies, plants in most populations and all three species bloomed earlier following warmer winters. Moreover, our model revealed that earlier blooming reflected increasing influences of resources and density-dependent population limitation under climatic warming. The insights available from the application of this model to phenological data in other taxa will contribute to our understanding of the roles of endogenous versus exogenous processes in the evolution of the timing of life-history events in a changing climate.","author":[{"dropping-particle":"","family":"Post","given":"E.","non-dropping-particle":"","parse-names":false,"suffix":""},{"dropping-particle":"","family":"Forchhammer","given":"M. C.","non-dropping-particle":"","parse-names":false,"suffix":""},{"dropping-particle":"","family":"Stenseth","given":"N. Chr","non-dropping-particle":"","parse-names":false,"suffix":""},{"dropping-particle":"V.","family":"Callaghan","given":"T.","non-dropping-particle":"","parse-names":false,"suffix":""}],"container-title":"Proceedings of the Royal Society B: Biological Sciences","id":"ITEM-1","issue":"1462","issued":{"date-parts":[["2001","1","7"]]},"page":"15-23","publisher":"Royal Society","title":"The timing of life-history events in a changing climate","type":"article-journal","volume":"268"},"uris":["http://www.mendeley.com/documents/?uuid=53bdf1f9-cc8c-3534-a9a6-95a9c8dd8403"]}],"mendeley":{"formattedCitation":"(Post et al. 2001)","manualFormatting":"(Post et al. 2001","plainTextFormattedCitation":"(Post et al. 2001)","previouslyFormattedCitation":"(Post et al. 2001)"},"properties":{"noteIndex":0},"schema":"https://github.com/citation-style-language/schema/raw/master/csl-citation.json"}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AD6063">
        <w:rPr>
          <w:rFonts w:ascii="Times New Roman" w:eastAsia="Times New Roman" w:hAnsi="Times New Roman" w:cs="Times New Roman"/>
          <w:noProof/>
          <w:color w:val="000000"/>
          <w:sz w:val="24"/>
          <w:szCs w:val="24"/>
          <w:lang w:eastAsia="en-CA"/>
        </w:rPr>
        <w:t>(Post et al. 2001</w:t>
      </w:r>
      <w:r w:rsidR="00AD6063">
        <w:rPr>
          <w:rFonts w:ascii="Times New Roman" w:eastAsia="Times New Roman" w:hAnsi="Times New Roman" w:cs="Times New Roman"/>
          <w:color w:val="000000"/>
          <w:sz w:val="24"/>
          <w:szCs w:val="24"/>
          <w:lang w:eastAsia="en-CA"/>
        </w:rPr>
        <w:fldChar w:fldCharType="end"/>
      </w:r>
      <w:r w:rsidR="00AD6063">
        <w:rPr>
          <w:rFonts w:ascii="Times New Roman" w:eastAsia="Times New Roman" w:hAnsi="Times New Roman" w:cs="Times New Roman"/>
          <w:color w:val="000000"/>
          <w:sz w:val="24"/>
          <w:szCs w:val="24"/>
          <w:lang w:eastAsia="en-CA"/>
        </w:rPr>
        <w:t xml:space="preserve">; </w:t>
      </w:r>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{"citationItems":[{"id":"ITEM-1","itemData":{"DOI":"10.1038/nature01286","ISSN":"00280836","PMID":"12511946","abstract":"Causal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author":[{"dropping-particle":"","family":"Parmesan","given":"Camille","non-dropping-particle":"","parse-names":false,"suffix":""},{"dropping-particle":"","family":"Yohe","given":"Gary","non-dropping-particle":"","parse-names":false,"suffix":""}],"container-title":"Nature","id":"ITEM-1","issue":"6918","issued":{"date-parts":[["2003","1","2"]]},"page":"37-42","publisher":"Nature Publishing Group","title":"A globally coherent fingerprint of climate change impacts across natural systems","type":"article-journal","volume":"421"},"uris":["http://www.mendeley.com/documents/?uuid=5f1c830c-73f0-35eb-b47b-af600011c4a9"]}],"mendeley":{"formattedCitation":"(Parmesan and Yohe 2003)","manualFormatting":"Parmesan and Yohe 2003)","plainTextFormattedCitation":"(Parmesan and Yohe 2003)","previouslyFormattedCitation":"(Parmesan and Yohe 2003)"},"properties":{"noteIndex":0},"schema":"https://github.com/citation-style-language/schema/raw/master/csl-citation.json"}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AD6063">
        <w:rPr>
          <w:rFonts w:ascii="Times New Roman" w:eastAsia="Times New Roman" w:hAnsi="Times New Roman" w:cs="Times New Roman"/>
          <w:noProof/>
          <w:color w:val="000000"/>
          <w:sz w:val="24"/>
          <w:szCs w:val="24"/>
          <w:lang w:eastAsia="en-CA"/>
        </w:rPr>
        <w:t>Parmesan and Yohe 2003)</w:t>
      </w:r>
      <w:r w:rsidR="00AD6063">
        <w:rPr>
          <w:rFonts w:ascii="Times New Roman" w:eastAsia="Times New Roman" w:hAnsi="Times New Roman" w:cs="Times New Roman"/>
          <w:color w:val="000000"/>
          <w:sz w:val="24"/>
          <w:szCs w:val="24"/>
          <w:lang w:eastAsia="en-CA"/>
        </w:rPr>
        <w:fldChar w:fldCharType="end"/>
      </w:r>
      <w:bookmarkEnd w:id="19"/>
      <w:r>
        <w:rPr>
          <w:rFonts w:ascii="Times New Roman" w:eastAsia="Times New Roman" w:hAnsi="Times New Roman" w:cs="Times New Roman"/>
          <w:color w:val="000000"/>
          <w:sz w:val="24"/>
          <w:szCs w:val="24"/>
          <w:lang w:eastAsia="en-CA"/>
        </w:rPr>
        <w:t xml:space="preserve">, particularly the timing of spring events at mid-high latitudes </w:t>
      </w:r>
      <w:bookmarkStart w:id="20" w:name="__Fieldmark__184_3903614438"/>
      <w:r w:rsidR="00AD6063">
        <w:rPr>
          <w:rFonts w:ascii="Times New Roman" w:eastAsia="Times New Roman" w:hAnsi="Times New Roman" w:cs="Times New Roman"/>
          <w:color w:val="000000"/>
          <w:sz w:val="24"/>
          <w:szCs w:val="24"/>
          <w:lang w:eastAsia="en-CA"/>
        </w:rPr>
        <w:fldChar w:fldCharType="begin" w:fldLock="1"/>
      </w:r>
      <w:r w:rsidR="00AD6063">
        <w:rPr>
          <w:rFonts w:ascii="Times New Roman" w:eastAsia="Times New Roman" w:hAnsi="Times New Roman" w:cs="Times New Roman"/>
          <w:color w:val="000000"/>
          <w:sz w:val="24"/>
          <w:szCs w:val="24"/>
          <w:lang w:eastAsia="en-CA"/>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w:instrText>
      </w:r>
      <w:r w:rsidR="00AD6063" w:rsidRPr="00F63323">
        <w:rPr>
          <w:rFonts w:ascii="Times New Roman" w:eastAsia="Times New Roman" w:hAnsi="Times New Roman" w:cs="Times New Roman"/>
          <w:color w:val="000000"/>
          <w:sz w:val="24"/>
          <w:szCs w:val="24"/>
          <w:lang w:val="fr-FR" w:eastAsia="en-CA"/>
        </w:rPr>
        <w:instrText xml:space="preserve">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2006)","manualFormatting":"(Parmesan 2006","plainTextFormattedCitation":"(Parmesan 2006)","previouslyFormattedCitation":"(Parmesan 2006)"},"properties":{"noteIndex":0},"schema":"https://github.com/citation-style-language/schema/raw/master/csl-citation.json"}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F63323">
        <w:rPr>
          <w:rFonts w:ascii="Times New Roman" w:eastAsia="Times New Roman" w:hAnsi="Times New Roman" w:cs="Times New Roman"/>
          <w:noProof/>
          <w:color w:val="000000"/>
          <w:sz w:val="24"/>
          <w:szCs w:val="24"/>
          <w:lang w:val="fr-FR" w:eastAsia="en-CA"/>
        </w:rPr>
        <w:t>(Parmesan 2006</w:t>
      </w:r>
      <w:r w:rsidR="00AD6063">
        <w:rPr>
          <w:rFonts w:ascii="Times New Roman" w:eastAsia="Times New Roman" w:hAnsi="Times New Roman" w:cs="Times New Roman"/>
          <w:color w:val="000000"/>
          <w:sz w:val="24"/>
          <w:szCs w:val="24"/>
          <w:lang w:eastAsia="en-CA"/>
        </w:rPr>
        <w:fldChar w:fldCharType="end"/>
      </w:r>
      <w:r w:rsidR="00AD6063" w:rsidRPr="00F63323">
        <w:rPr>
          <w:rFonts w:ascii="Times New Roman" w:eastAsia="Times New Roman" w:hAnsi="Times New Roman" w:cs="Times New Roman"/>
          <w:color w:val="000000"/>
          <w:sz w:val="24"/>
          <w:szCs w:val="24"/>
          <w:lang w:val="fr-FR" w:eastAsia="en-CA"/>
        </w:rPr>
        <w:t xml:space="preserve">; </w:t>
      </w:r>
      <w:r w:rsidR="00AD6063">
        <w:rPr>
          <w:rFonts w:ascii="Times New Roman" w:eastAsia="Times New Roman" w:hAnsi="Times New Roman" w:cs="Times New Roman"/>
          <w:color w:val="000000"/>
          <w:sz w:val="24"/>
          <w:szCs w:val="24"/>
          <w:lang w:eastAsia="en-CA"/>
        </w:rPr>
        <w:fldChar w:fldCharType="begin" w:fldLock="1"/>
      </w:r>
      <w:r w:rsidR="00B832D9" w:rsidRPr="00F63323">
        <w:rPr>
          <w:rFonts w:ascii="Times New Roman" w:eastAsia="Times New Roman" w:hAnsi="Times New Roman" w:cs="Times New Roman"/>
          <w:color w:val="000000"/>
          <w:sz w:val="24"/>
          <w:szCs w:val="24"/>
          <w:lang w:val="fr-FR" w:eastAsia="en-CA"/>
        </w:rPr>
        <w:instrText>ADDIN CSL_CITATION {"citationItems":[{"id":"ITEM-1","itemData":{"DOI":"10.1038/s41558-018-0067-3","ISSN":"17586798","abstract":"Shifts in phenology are already resulting in disruptions to the timing of migration and breeding, and asynchronies between interacting species 1-5 . Recent syntheses have concluded that trophic level 1, latitude 6 and how phenological responses are measured 7 are key to determining the strength of phenological responses to climate change. However, researchers still lack a comprehensive framework that can predict responses to climate change globally and across diverse taxa. Here, we synthesize hundreds of published time series of animal phenology from across the planet to show that temperature primarily drives phenological responses at mid-latitudes, with precipitation becoming important at lower latitudes, probably reflecting factors that drive seasonality in each region. Phylogeny and body size are associated with the strength of phenological shifts, suggesting emerging asynchronies between interacting species that differ in body size, such as hosts and parasites and predators and prey. Finally, although there are many compelling biological explanations for spring phenological delays, some examples of delays are associated with short annual records that are prone to sampling error. Our findings arm biologists with predictions concerning which climatic variables and organismal traits drive phenological shifts.","author":[{"dropping-particle":"","family":"Cohen","given":"Jeremy M.","non-dropping-particle":"","parse-names":false,"suffix":""},{"dropping-particle":"","family":"Lajeunesse","given":"Marc J.","non-dropping-particle":"","parse-names":false,"suffix":""},{"dropping-particle":"","family":"Rohr","given":"Jason R.","non-dropping-particle":"","parse-names":false,"suffix":""}],"container-title":"Nature Climate Change","id":"ITEM-1","issue":"3","issued":{"date-parts":[["2018","3","1"]]},"page":"224-228","publisher":"Nature Publishing Group","title":"A global synthesis of animal phenological responses to climate change","type":"article-journal","volume":"8"},"uris":["http://www.mendeley.com/documents/?uuid=bbc3d13e-b5d9-3ab6-ac9b-bf6f85b45b07"]}],"mendeley":{"formattedCitation":"(Cohen et al. 2018)","manualFormatting":"Cohen et al. 2018)","plainTextFormattedCitation":"(Cohen et al. 2018)","previouslyFormattedCitation":"(Cohen et al. 2018)"},"properties":{"noteIndex":0},"schema":"https://github.com/citation-style-language/schema/raw/master/csl-citation.json"}</w:instrText>
      </w:r>
      <w:r w:rsidR="00AD6063">
        <w:rPr>
          <w:rFonts w:ascii="Times New Roman" w:eastAsia="Times New Roman" w:hAnsi="Times New Roman" w:cs="Times New Roman"/>
          <w:color w:val="000000"/>
          <w:sz w:val="24"/>
          <w:szCs w:val="24"/>
          <w:lang w:eastAsia="en-CA"/>
        </w:rPr>
        <w:fldChar w:fldCharType="separate"/>
      </w:r>
      <w:r w:rsidR="00AD6063" w:rsidRPr="00F63323">
        <w:rPr>
          <w:rFonts w:ascii="Times New Roman" w:eastAsia="Times New Roman" w:hAnsi="Times New Roman" w:cs="Times New Roman"/>
          <w:noProof/>
          <w:color w:val="000000"/>
          <w:sz w:val="24"/>
          <w:szCs w:val="24"/>
          <w:lang w:val="fr-FR" w:eastAsia="en-CA"/>
        </w:rPr>
        <w:t>Cohen et al. 2018)</w:t>
      </w:r>
      <w:r w:rsidR="00AD6063">
        <w:rPr>
          <w:rFonts w:ascii="Times New Roman" w:eastAsia="Times New Roman" w:hAnsi="Times New Roman" w:cs="Times New Roman"/>
          <w:color w:val="000000"/>
          <w:sz w:val="24"/>
          <w:szCs w:val="24"/>
          <w:lang w:eastAsia="en-CA"/>
        </w:rPr>
        <w:fldChar w:fldCharType="end"/>
      </w:r>
      <w:bookmarkStart w:id="21" w:name="__Fieldmark__127_942872385"/>
      <w:bookmarkStart w:id="22" w:name="__Fieldmark__124_2495178454"/>
      <w:bookmarkStart w:id="23" w:name="__Fieldmark__206_3903614438"/>
      <w:bookmarkEnd w:id="20"/>
      <w:bookmarkEnd w:id="21"/>
      <w:bookmarkEnd w:id="22"/>
      <w:bookmarkEnd w:id="23"/>
      <w:r w:rsidRPr="00F63323">
        <w:rPr>
          <w:rFonts w:ascii="Times New Roman" w:eastAsia="Times New Roman" w:hAnsi="Times New Roman" w:cs="Times New Roman"/>
          <w:color w:val="000000"/>
          <w:sz w:val="24"/>
          <w:szCs w:val="24"/>
          <w:lang w:val="fr-FR" w:eastAsia="en-CA"/>
        </w:rPr>
        <w:t xml:space="preserve">. In a </w:t>
      </w:r>
      <w:proofErr w:type="spellStart"/>
      <w:r w:rsidRPr="00F63323">
        <w:rPr>
          <w:rFonts w:ascii="Times New Roman" w:eastAsia="Times New Roman" w:hAnsi="Times New Roman" w:cs="Times New Roman"/>
          <w:color w:val="000000"/>
          <w:sz w:val="24"/>
          <w:szCs w:val="24"/>
          <w:lang w:val="fr-FR" w:eastAsia="en-CA"/>
        </w:rPr>
        <w:t>meta-analysis</w:t>
      </w:r>
      <w:proofErr w:type="spellEnd"/>
      <w:r w:rsidRPr="00F63323">
        <w:rPr>
          <w:rFonts w:ascii="Times New Roman" w:eastAsia="Times New Roman" w:hAnsi="Times New Roman" w:cs="Times New Roman"/>
          <w:color w:val="000000"/>
          <w:sz w:val="24"/>
          <w:szCs w:val="24"/>
          <w:lang w:val="fr-FR" w:eastAsia="en-CA"/>
        </w:rPr>
        <w:t xml:space="preserve"> of 27 pairs of </w:t>
      </w:r>
      <w:proofErr w:type="spellStart"/>
      <w:r w:rsidRPr="00F63323">
        <w:rPr>
          <w:rFonts w:ascii="Times New Roman" w:eastAsia="Times New Roman" w:hAnsi="Times New Roman" w:cs="Times New Roman"/>
          <w:color w:val="000000"/>
          <w:sz w:val="24"/>
          <w:szCs w:val="24"/>
          <w:lang w:val="fr-FR" w:eastAsia="en-CA"/>
        </w:rPr>
        <w:t>interacting</w:t>
      </w:r>
      <w:proofErr w:type="spellEnd"/>
      <w:r w:rsidRPr="00F63323">
        <w:rPr>
          <w:rFonts w:ascii="Times New Roman" w:eastAsia="Times New Roman" w:hAnsi="Times New Roman" w:cs="Times New Roman"/>
          <w:color w:val="000000"/>
          <w:sz w:val="24"/>
          <w:szCs w:val="24"/>
          <w:lang w:val="fr-FR" w:eastAsia="en-CA"/>
        </w:rPr>
        <w:t xml:space="preserve"> </w:t>
      </w:r>
      <w:proofErr w:type="spellStart"/>
      <w:r w:rsidRPr="00F63323">
        <w:rPr>
          <w:rFonts w:ascii="Times New Roman" w:eastAsia="Times New Roman" w:hAnsi="Times New Roman" w:cs="Times New Roman"/>
          <w:color w:val="000000"/>
          <w:sz w:val="24"/>
          <w:szCs w:val="24"/>
          <w:lang w:val="fr-FR" w:eastAsia="en-CA"/>
        </w:rPr>
        <w:t>species</w:t>
      </w:r>
      <w:proofErr w:type="spellEnd"/>
      <w:r w:rsidRPr="00F63323">
        <w:rPr>
          <w:rFonts w:ascii="Times New Roman" w:eastAsia="Times New Roman" w:hAnsi="Times New Roman" w:cs="Times New Roman"/>
          <w:color w:val="000000"/>
          <w:sz w:val="24"/>
          <w:szCs w:val="24"/>
          <w:lang w:val="fr-FR" w:eastAsia="en-CA"/>
        </w:rPr>
        <w:t xml:space="preserve">, </w:t>
      </w:r>
      <w:r w:rsidR="00B832D9">
        <w:rPr>
          <w:rFonts w:ascii="Times New Roman" w:eastAsia="Times New Roman" w:hAnsi="Times New Roman" w:cs="Times New Roman"/>
          <w:color w:val="000000"/>
          <w:sz w:val="24"/>
          <w:szCs w:val="24"/>
          <w:lang w:eastAsia="en-CA"/>
        </w:rPr>
        <w:fldChar w:fldCharType="begin" w:fldLock="1"/>
      </w:r>
      <w:r w:rsidR="00B832D9" w:rsidRPr="00F63323">
        <w:rPr>
          <w:rFonts w:ascii="Times New Roman" w:eastAsia="Times New Roman" w:hAnsi="Times New Roman" w:cs="Times New Roman"/>
          <w:color w:val="000000"/>
          <w:sz w:val="24"/>
          <w:szCs w:val="24"/>
          <w:lang w:val="fr-FR" w:eastAsia="en-CA"/>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w:instrText>
      </w:r>
      <w:r w:rsidR="00B832D9">
        <w:rPr>
          <w:rFonts w:ascii="Times New Roman" w:eastAsia="Times New Roman" w:hAnsi="Times New Roman" w:cs="Times New Roman"/>
          <w:color w:val="000000"/>
          <w:sz w:val="24"/>
          <w:szCs w:val="24"/>
          <w:lang w:eastAsia="en-CA"/>
        </w:rPr>
        <w:instrText>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2018)","manualFormatting":"Kharouba et al. (2018)","plainTextFormattedCitation":"(Kharouba et al. 2018)","previouslyFormattedCitation":"(Kharouba et al. 2018)"},"properties":{"noteIndex":0},"schema":"https://github.com/citation-style-language/schema/raw/master/csl-citation.json"}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 xml:space="preserve">Kharouba et al. </w:t>
      </w:r>
      <w:r w:rsidR="00B832D9">
        <w:rPr>
          <w:rFonts w:ascii="Times New Roman" w:eastAsia="Times New Roman" w:hAnsi="Times New Roman" w:cs="Times New Roman"/>
          <w:noProof/>
          <w:color w:val="000000"/>
          <w:sz w:val="24"/>
          <w:szCs w:val="24"/>
          <w:lang w:eastAsia="en-CA"/>
        </w:rPr>
        <w:t>(</w:t>
      </w:r>
      <w:r w:rsidR="00B832D9" w:rsidRPr="00B832D9">
        <w:rPr>
          <w:rFonts w:ascii="Times New Roman" w:eastAsia="Times New Roman" w:hAnsi="Times New Roman" w:cs="Times New Roman"/>
          <w:noProof/>
          <w:color w:val="000000"/>
          <w:sz w:val="24"/>
          <w:szCs w:val="24"/>
          <w:lang w:eastAsia="en-CA"/>
        </w:rPr>
        <w:t>2018)</w:t>
      </w:r>
      <w:r w:rsidR="00B832D9">
        <w:rPr>
          <w:rFonts w:ascii="Times New Roman" w:eastAsia="Times New Roman" w:hAnsi="Times New Roman" w:cs="Times New Roman"/>
          <w:color w:val="000000"/>
          <w:sz w:val="24"/>
          <w:szCs w:val="24"/>
          <w:lang w:eastAsia="en-CA"/>
        </w:rPr>
        <w:fldChar w:fldCharType="end"/>
      </w:r>
      <w:r>
        <w:rPr>
          <w:rFonts w:ascii="Times New Roman" w:eastAsia="Times New Roman" w:hAnsi="Times New Roman" w:cs="Times New Roman"/>
          <w:color w:val="000000"/>
          <w:sz w:val="24"/>
          <w:szCs w:val="24"/>
          <w:lang w:eastAsia="en-CA"/>
        </w:rPr>
        <w:t xml:space="preserve"> found that phenology advanced by an average of 4 days/decade across species since the early 1980s. Interacting species have advanced their phenology by similar magnitudes, resulting in relatively small (6.1 days/decade) but significant increases in mismatch. The observed mismatch had no consistent direction as 31 interactions shifted closer while 23 shifted further apart. The clearest examples of climate-driven mismatch have been reported for insect herbivores at high altitudes or latitudes </w:t>
      </w:r>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{"citationItems":[{"id":"ITEM-1","itemData":{"DOI":"10.1146/annurev-ecolsys-110617-062535","ISSN":"1543-592X","abstract":"Phenological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and Zohner 2018)","plainTextFormattedCitation":"(Renner and Zohner 2018)","previouslyFormattedCitation":"(Renner and Zohner 2018)"},"properties":{"noteIndex":0},"schema":"https://github.com/citation-style-language/schema/raw/master/csl-citation.json"}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(Renner and Zohner 2018)</w:t>
      </w:r>
      <w:r w:rsidR="00B832D9">
        <w:rPr>
          <w:rFonts w:ascii="Times New Roman" w:eastAsia="Times New Roman" w:hAnsi="Times New Roman" w:cs="Times New Roman"/>
          <w:color w:val="000000"/>
          <w:sz w:val="24"/>
          <w:szCs w:val="24"/>
          <w:lang w:eastAsia="en-CA"/>
        </w:rPr>
        <w:fldChar w:fldCharType="end"/>
      </w:r>
      <w:bookmarkStart w:id="24" w:name="__Fieldmark__131_2495178454"/>
      <w:bookmarkStart w:id="25" w:name="__Fieldmark__140_942872385"/>
      <w:bookmarkStart w:id="26" w:name="__Fieldmark__227_3903614438"/>
      <w:bookmarkEnd w:id="24"/>
      <w:bookmarkEnd w:id="25"/>
      <w:bookmarkEnd w:id="26"/>
      <w:r>
        <w:rPr>
          <w:rFonts w:ascii="Times New Roman" w:eastAsia="Times New Roman" w:hAnsi="Times New Roman" w:cs="Times New Roman"/>
          <w:color w:val="000000"/>
          <w:sz w:val="24"/>
          <w:szCs w:val="24"/>
          <w:lang w:eastAsia="en-CA"/>
        </w:rPr>
        <w:t xml:space="preserve">, where many organisms rely on a seasonal resting period because temperatures affecting physiological processes tend to be below species optima for most of the year. After a seasonal arrest in development that can last for several months, synchrony between the emergence of phytophagous insects from diapause and the end of their host plants dormancy, is critical to the consumer’s fitness </w:t>
      </w:r>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{"citationItems":[{"id":"ITEM-1","itemData":{"DOI":"10.1146/annurev.ento.52.110405.091418","ISBN":"0824301528","ISSN":"00664170","PMID":"16842033","abstract":"For many leaf-feeding herbivores, synchrony in phenology with their host plant is crucial as development outside a narrow phenological time window has severe fitness consequences. In this review, we link mechanisms, adaptation, and population dynamics within a single conceptual framework, needed for a full understanding of the causes and consequences of this synchrony. The physiological mechanisms underlying herbivore and plant phenology are affected by environmental cues, such as photoperiod and temperature, although not necessarily in the same way. That these different mechanisms lead to synchrony, even if there is spatial and temporal variation in plant phenology, is a result of the strong natural selection acting on the mechanism underlying herbivore phenology. Synchrony has a major impact on the population densities of leaf-feeding Lepidoptera, and years with a high synchrony may lead to outbreaks. Global climate change leads to a disruption of the synchrony between herbivores and their host plants, which may have major impacts for population viability if natural selection is insufficient to restore synchrony. Copyright © 2007 by Annual Reviews. All rights reserved.","author":[{"dropping-particle":"","family":"Asch","given":"Margriet","non-dropping-particle":"Van","parse-names":false,"suffix":""},{"dropping-particle":"","family":"Visser","given":"Marcel E.","non-dropping-particle":"","parse-names":false,"suffix":""}],"container-title":"Annual Review of Entomology","id":"ITEM-1","issued":{"date-parts":[["2007","12","12"]]},"page":"37-55","publisher":"Annual Reviews","title":"Phenology of forest caterpillars and their host trees: The importance of synchrony","type":"article-journal","volume":"52"},"uris":["http://www.mendeley.com/documents/?uuid=459f672d-2d83-3d8d-b822-f0400c7880b2"]}],"mendeley":{"formattedCitation":"(Van Asch and Visser 2007)","plainTextFormattedCitation":"(Van Asch and Visser 2007)","previouslyFormattedCitation":"(Van Asch and Visser 2007)"},"properties":{"noteIndex":0},"schema":"https://github.com/citation-style-language/schema/raw/master/csl-citation.json"}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(Van Asch and Visser 2007)</w:t>
      </w:r>
      <w:r w:rsidR="00B832D9">
        <w:rPr>
          <w:rFonts w:ascii="Times New Roman" w:eastAsia="Times New Roman" w:hAnsi="Times New Roman" w:cs="Times New Roman"/>
          <w:color w:val="000000"/>
          <w:sz w:val="24"/>
          <w:szCs w:val="24"/>
          <w:lang w:eastAsia="en-CA"/>
        </w:rPr>
        <w:fldChar w:fldCharType="end"/>
      </w:r>
      <w:bookmarkStart w:id="27" w:name="__Fieldmark__240_3903614438"/>
      <w:bookmarkStart w:id="28" w:name="__Fieldmark__145_942872385"/>
      <w:bookmarkStart w:id="29" w:name="__Fieldmark__138_2495178454"/>
      <w:bookmarkEnd w:id="27"/>
      <w:bookmarkEnd w:id="28"/>
      <w:bookmarkEnd w:id="29"/>
      <w:r>
        <w:rPr>
          <w:rFonts w:ascii="Times New Roman" w:eastAsia="Times New Roman" w:hAnsi="Times New Roman" w:cs="Times New Roman"/>
          <w:color w:val="000000"/>
          <w:sz w:val="24"/>
          <w:szCs w:val="24"/>
          <w:lang w:eastAsia="en-CA"/>
        </w:rPr>
        <w:t xml:space="preserve">. Spring defoliators have evolved to exploit foliage at its annual optimal nutritional qualities, i.e., high concentration in nutrient and water and low concentrations in fibre and secondary metabolites </w:t>
      </w:r>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and Scriber 1987)","plainTextFormattedCitation":"(Mattson and Scriber 1987)","previouslyFormattedCitation":"(Mattson and Scriber 1987)"},"properties":{"noteIndex":0},"schema":"https://github.com/citation-style-language/schema/raw/master/csl-citation.json"}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(Mattson and Scriber 1987)</w:t>
      </w:r>
      <w:r w:rsidR="00B832D9">
        <w:rPr>
          <w:rFonts w:ascii="Times New Roman" w:eastAsia="Times New Roman" w:hAnsi="Times New Roman" w:cs="Times New Roman"/>
          <w:color w:val="000000"/>
          <w:sz w:val="24"/>
          <w:szCs w:val="24"/>
          <w:lang w:eastAsia="en-CA"/>
        </w:rPr>
        <w:fldChar w:fldCharType="end"/>
      </w:r>
      <w:bookmarkStart w:id="30" w:name="__Fieldmark__259_3903614438"/>
      <w:bookmarkStart w:id="31" w:name="__Fieldmark__150_2495178454"/>
      <w:bookmarkStart w:id="32" w:name="__Fieldmark__154_942872385"/>
      <w:bookmarkStart w:id="33" w:name="__Fieldmark__145_2495178454"/>
      <w:bookmarkStart w:id="34" w:name="__Fieldmark__150_942872385"/>
      <w:bookmarkEnd w:id="30"/>
      <w:bookmarkEnd w:id="31"/>
      <w:bookmarkEnd w:id="32"/>
      <w:bookmarkEnd w:id="33"/>
      <w:bookmarkEnd w:id="34"/>
      <w:r>
        <w:rPr>
          <w:rFonts w:ascii="Times New Roman" w:eastAsia="Times New Roman" w:hAnsi="Times New Roman" w:cs="Times New Roman"/>
          <w:color w:val="000000"/>
          <w:sz w:val="24"/>
          <w:szCs w:val="24"/>
          <w:lang w:eastAsia="en-CA"/>
        </w:rPr>
        <w:t xml:space="preserve">.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w:t>
      </w:r>
      <w:r>
        <w:rPr>
          <w:rFonts w:ascii="Times New Roman" w:eastAsia="Times New Roman" w:hAnsi="Times New Roman" w:cs="Times New Roman"/>
          <w:color w:val="000000"/>
          <w:sz w:val="24"/>
          <w:szCs w:val="24"/>
          <w:lang w:eastAsia="en-CA"/>
        </w:rPr>
        <w:lastRenderedPageBreak/>
        <w:t>outpace the consumer’s capacity to adjust physiologically, thus negatively impacting its fitness.    </w:t>
      </w:r>
    </w:p>
    <w:p w14:paraId="64272DF7" w14:textId="3A63FFCD" w:rsidR="002F3D93" w:rsidRDefault="002F3D93" w:rsidP="002F3D93">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The seasonal resting phase of many organisms is divided into two successive stages called endodormancy and ecodormancy in perennial woody plants, and diapause and quiescence in insects </w:t>
      </w:r>
      <w:bookmarkStart w:id="35" w:name="__Fieldmark__274_3903614438"/>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and Régnière 2017)","plainTextFormattedCitation":"(Chuine and Régnière 2017)","previouslyFormattedCitation":"(Chuine and Régnière 2017)"},"properties":{"noteIndex":0},"schema":"https://github.com/citation-style-language/schema/raw/master/csl-citation.json"}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(Chuine and Régnière 2017)</w:t>
      </w:r>
      <w:r w:rsidR="00B832D9">
        <w:rPr>
          <w:rFonts w:ascii="Times New Roman" w:eastAsia="Times New Roman" w:hAnsi="Times New Roman" w:cs="Times New Roman"/>
          <w:color w:val="000000"/>
          <w:sz w:val="24"/>
          <w:szCs w:val="24"/>
          <w:lang w:eastAsia="en-CA"/>
        </w:rPr>
        <w:fldChar w:fldCharType="end"/>
      </w:r>
      <w:bookmarkEnd w:id="35"/>
      <w:r>
        <w:rPr>
          <w:rFonts w:ascii="Times New Roman" w:eastAsia="Times New Roman" w:hAnsi="Times New Roman" w:cs="Times New Roman"/>
          <w:color w:val="000000"/>
          <w:sz w:val="24"/>
          <w:szCs w:val="24"/>
          <w:lang w:eastAsia="en-CA"/>
        </w:rPr>
        <w:t>. Development and metabolism are generally inhibited by internal factors (e.g., depletion of energy reserves, hormones) in the first stage and by external factors (e.g., temperature, photoperiod) in the second.  In our study system, the consumer and its resource show a seasonal resting period during part of the year (e.g., during winter). For both, we assume that the first stage is accomplished early in the winter before the return of favourable conditions, a common case in temperate and colder climates, and that temperature is the main driver that triggers the end of the second stage and therefore the resting period. We will refer to the second stage of the seasonal resting period simply as the “resting period”. </w:t>
      </w:r>
    </w:p>
    <w:p w14:paraId="4E1B4F12" w14:textId="486376F9" w:rsidR="002F3D93" w:rsidRDefault="002F3D93" w:rsidP="002F3D93">
      <w:pPr>
        <w:spacing w:after="240" w:line="480" w:lineRule="auto"/>
        <w:ind w:firstLine="720"/>
        <w:rPr>
          <w:rFonts w:ascii="Times New Roman" w:hAnsi="Times New Roman" w:cs="Times New Roman"/>
        </w:rPr>
      </w:pPr>
      <w:r>
        <w:rPr>
          <w:rFonts w:ascii="Times New Roman" w:eastAsia="Times New Roman" w:hAnsi="Times New Roman" w:cs="Times New Roman"/>
          <w:color w:val="000000"/>
          <w:sz w:val="24"/>
          <w:szCs w:val="24"/>
          <w:lang w:eastAsia="en-CA"/>
        </w:rPr>
        <w:t xml:space="preserve"> Science is currently unable to predict the direction or the magnitude of phenological mismatch between consumer and resource induced by climate change and the associated risks that it poses to species </w:t>
      </w:r>
      <w:bookmarkStart w:id="36" w:name="__Fieldmark__295_3903614438"/>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{"citationItems":[{"id":"ITEM-1","itemData":{"DOI":"10.1038/s41559-020-01357-0","ISSN":"2397334X","PMID":"33318690","abstract":"Climate warming has caused the seasonal timing of many components of ecological food chains to advance. In the context of trophic interactions, the match–mismatch hypothesis postulates that differential shifts can lead to phenological asynchrony with negative impacts for consumers. However, at present there has been no consistent analysis of the links between temperature change, phenological asynchrony and individual-to-population-level impacts across taxa, trophic levels and biomes at a global scale. Here, we propose five criteria that all need to be met to demonstrate that temperature-mediated trophic asynchrony poses a growing risk to consumers. We conduct a literature review of 109 papers studying 129 taxa, and find that all five criteria are assessed for only two taxa, with the majority of taxa only having one or two criteria assessed. Crucially, nearly every study was conducted in Europe or North America, and most studies were on terrestrial secondary consumers. We thus lack a robust evidence base from which to draw general conclusions about the risk that climate-mediated trophic asynchrony may pose to populations worldwide.","author":[{"dropping-particle":"","family":"Samplonius","given":"Jelmer M.","non-dropping-particle":"","parse-names":false,"suffix":""},{"dropping-particle":"","family":"Atkinson","given":"Angus","non-dropping-particle":"","parse-names":false,"suffix":""},{"dropping-particle":"","family":"Hassall","given":"Christopher","non-dropping-particle":"","parse-names":false,"suffix":""},{"dropping-particle":"","family":"Keogan","given":"Katharine","non-dropping-particle":"","parse-names":false,"suffix":""},{"dropping-particle":"","family":"Thackeray","given":"Stephen J.","non-dropping-particle":"","parse-names":false,"suffix":""},{"dropping-particle":"","family":"Assmann","given":"Jakob J.","non-dropping-particle":"","parse-names":false,"suffix":""},{"dropping-particle":"","family":"Burgess","given":"Malcolm D.","non-dropping-particle":"","parse-names":false,"suffix":""},{"dropping-particle":"","family":"Johansson","given":"Jacob","non-dropping-particle":"","parse-names":false,"suffix":""},{"dropping-particle":"","family":"Macphie","given":"Kirsty H.","non-dropping-particle":"","parse-names":false,"suffix":""},{"dropping-particle":"","family":"Pearce-Higgins","given":"James W.","non-dropping-particle":"","parse-names":false,"suffix":""},{"dropping-particle":"","family":"Simmonds","given":"Emily G.","non-dropping-particle":"","parse-names":false,"suffix":""},{"dropping-particle":"","family":"Varpe","given":"Øystein","non-dropping-particle":"","parse-names":false,"suffix":""},{"dropping-particle":"","family":"Weir","given":"Jamie C.","non-dropping-particle":"","parse-names":false,"suffix":""},{"dropping-particle":"","family":"Childs","given":"Dylan Z.","non-dropping-particle":"","parse-names":false,"suffix":""},{"dropping-particle":"","family":"Cole","given":"Ella F.","non-dropping-particle":"","parse-names":false,"suffix":""},{"dropping-particle":"","family":"Daunt","given":"Francis","non-dropping-particle":"","parse-names":false,"suffix":""},{"dropping-particle":"","family":"Hart","given":"Tom","non-dropping-particle":"","parse-names":false,"suffix":""},{"dropping-particle":"","family":"Lewis","given":"Owen T.","non-dropping-particle":"","parse-names":false,"suffix":""},{"dropping-particle":"","family":"Pettorelli","given":"Nathalie","non-dropping-particle":"","parse-names":false,"suffix":""},{"dropping-particle":"","family":"Sheldon","given":"Ben C.","non-dropping-particle":"","parse-names":false,"suffix":""},{"dropping-particle":"","family":"Phillimore","given":"Albert B.","non-dropping-particle":"","parse-names":false,"suffix":""}],"container-title":"Nature Ecology and Evolution","id":"ITEM-1","issue":"2","issued":{"date-parts":[["2021","2","1"]]},"page":"155-164","publisher":"Nature Research","title":"Strengthening the evidence base for temperature-mediated phenological asynchrony and its impacts","type":"article-journal","volume":"5"},"uris":["http://www.mendeley.com/documents/?uuid=d8e82edc-8ccf-36d2-a7c3-6b7a19308090"]}],"mendeley":{"formattedCitation":"(Samplonius et al. 2021)","plainTextFormattedCitation":"(Samplonius et al. 2021)","previouslyFormattedCitation":"(Samplonius et al. 2021)"},"properties":{"noteIndex":0},"schema":"https://github.com/citation-style-language/schema/raw/master/csl-citation.json"}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(Samplonius et al. 2021)</w:t>
      </w:r>
      <w:r w:rsidR="00B832D9">
        <w:rPr>
          <w:rFonts w:ascii="Times New Roman" w:eastAsia="Times New Roman" w:hAnsi="Times New Roman" w:cs="Times New Roman"/>
          <w:color w:val="000000"/>
          <w:sz w:val="24"/>
          <w:szCs w:val="24"/>
          <w:lang w:eastAsia="en-CA"/>
        </w:rPr>
        <w:fldChar w:fldCharType="end"/>
      </w:r>
      <w:bookmarkEnd w:id="36"/>
      <w:r>
        <w:rPr>
          <w:rFonts w:ascii="Times New Roman" w:eastAsia="Times New Roman" w:hAnsi="Times New Roman" w:cs="Times New Roman"/>
          <w:color w:val="000000"/>
          <w:sz w:val="24"/>
          <w:szCs w:val="24"/>
          <w:lang w:eastAsia="en-CA"/>
        </w:rPr>
        <w:t xml:space="preserve">. While patterns of change in phenological synchrony are observed at an increasing rate because of climate change </w:t>
      </w:r>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(Kharouba et al. 2018)</w:t>
      </w:r>
      <w:r w:rsidR="00B832D9">
        <w:rPr>
          <w:rFonts w:ascii="Times New Roman" w:eastAsia="Times New Roman" w:hAnsi="Times New Roman" w:cs="Times New Roman"/>
          <w:color w:val="000000"/>
          <w:sz w:val="24"/>
          <w:szCs w:val="24"/>
          <w:lang w:eastAsia="en-CA"/>
        </w:rPr>
        <w:fldChar w:fldCharType="end"/>
      </w:r>
      <w:r>
        <w:rPr>
          <w:rFonts w:ascii="Times New Roman" w:eastAsia="Times New Roman" w:hAnsi="Times New Roman" w:cs="Times New Roman"/>
          <w:color w:val="000000"/>
          <w:sz w:val="24"/>
          <w:szCs w:val="24"/>
          <w:lang w:eastAsia="en-CA"/>
        </w:rPr>
        <w:t xml:space="preserve">, they have been difficult to explain mechanistically.  Different mechanisms can lead to a phenological mismatch between a consumer and its resource.  Different species can respond to different climatic factors or to the same factor but in a different way.   Species can also face different constraints in phenological plasticity </w:t>
      </w:r>
      <w:bookmarkStart w:id="37" w:name="__Fieldmark__319_3903614438"/>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{"citationItems":[{"id":"ITEM-1","itemData":{"DOI":"10.1038/35077063","ISSN":"00280836","PMID":"11357129","abstract":"Spring temperatures in temperate regions have increased over the past 20 years, and many organisms have responded to this increase by advancing the date of their growth and reproduction. Here we show that adaptation to climate change in a long-distance migrant is constrained by the timing of its migratory journey. For long-distance migrants climate change may advance the phenology of their breeding areas, but the timing of some species' spring migration relies on endogenous rhythms that are not affected by climate change. Thus, the spring migration of these species will not advance even though they need to arrive earlier on their breeding grounds to breed at the appropriate time. We show that the migratory pied flycatcher Ficedula hypoleuca has advanced its laying date over the past 20 years. This temporal shift has been insufficient, however, as indicated by increased selection for earlier breeding over the same period. The shift is hampered by its spring arrival date, which has not advanced. Some of the numerous long-distance migrants will suffer from climate change, because either their migration strategy is unaffected by climate change, or the climate in breeding and wintering areas are changing at different speeds, preventing adequate adaptation.","author":[{"dropping-particle":"","family":"Both","given":"Christiaan","non-dropping-particle":"","parse-names":false,"suffix":""},{"dropping-particle":"","family":"Visser","given":"Marcel E.","non-dropping-particle":"","parse-names":false,"suffix":""}],"container-title":"Nature","id":"ITEM-1","issue":"6835","issued":{"date-parts":[["2001","5","17"]]},"page":"296-298","publisher":"Nature Publishing Group","title":"Adjustment to climate change is constrained by arrival date in a long-distance migrant bird","type":"article-journal","volume":"411"},"uris":["http://www.mendeley.com/documents/?uuid=d676e8cf-22f2-30ec-8b18-8d8f6abe6ba8"]}],"mendeley":{"formattedCitation":"(Both and Visser 2001)","plainTextFormattedCitation":"(Both and Visser 2001)","previouslyFormattedCitation":"(Both and Visser 2001)"},"properties":{"noteIndex":0},"schema":"https://github.com/citation-style-language/schema/raw/master/csl-citation.json"}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(Both and Visser 2001)</w:t>
      </w:r>
      <w:r w:rsidR="00B832D9">
        <w:rPr>
          <w:rFonts w:ascii="Times New Roman" w:eastAsia="Times New Roman" w:hAnsi="Times New Roman" w:cs="Times New Roman"/>
          <w:color w:val="000000"/>
          <w:sz w:val="24"/>
          <w:szCs w:val="24"/>
          <w:lang w:eastAsia="en-CA"/>
        </w:rPr>
        <w:fldChar w:fldCharType="end"/>
      </w:r>
      <w:bookmarkEnd w:id="37"/>
      <w:r>
        <w:rPr>
          <w:rFonts w:ascii="Times New Roman" w:eastAsia="Times New Roman" w:hAnsi="Times New Roman" w:cs="Times New Roman"/>
          <w:color w:val="000000"/>
          <w:sz w:val="24"/>
          <w:szCs w:val="24"/>
          <w:lang w:eastAsia="en-CA"/>
        </w:rPr>
        <w:t xml:space="preserve"> or have different costs associated with phenological response </w:t>
      </w:r>
      <w:bookmarkStart w:id="38" w:name="__Fieldmark__330_3903614438"/>
      <w:r w:rsidR="00B832D9">
        <w:rPr>
          <w:rFonts w:ascii="Times New Roman" w:eastAsia="Times New Roman" w:hAnsi="Times New Roman" w:cs="Times New Roman"/>
          <w:color w:val="000000"/>
          <w:sz w:val="24"/>
          <w:szCs w:val="24"/>
          <w:lang w:eastAsia="en-CA"/>
        </w:rPr>
        <w:fldChar w:fldCharType="begin" w:fldLock="1"/>
      </w:r>
      <w:r w:rsidR="00B832D9">
        <w:rPr>
          <w:rFonts w:ascii="Times New Roman" w:eastAsia="Times New Roman" w:hAnsi="Times New Roman" w:cs="Times New Roman"/>
          <w:color w:val="000000"/>
          <w:sz w:val="24"/>
          <w:szCs w:val="24"/>
          <w:lang w:eastAsia="en-CA"/>
        </w:rPr>
        <w:instrText>ADDIN CSL_CITATION {"citationItems":[{"id":"ITEM-1","itemData":{"DOI":"10.1111/j.1365-2435.2006.01079.x","ISSN":"0269-8463","abstract":"1. In birds, early breeding individuals generally reproduce more successfully than late breeding individuals. The lack of response to this selection could be explained by resource constraints during the egg production period. 2. Parus species can learn from the mismatch experienced between breeding time and nestling food availability and subsequently adjust their breeding time accordingly. In two Great Tit populations, breeding time was manipulated by creating an artificial food peak. This allowed us to study fitness consequences of manipulated breeding time in the following year without the confounding effects of food supplementation. 3. In one population, manipulated females advanced their laying dates in response to the artificial food peak. However, sample sizes were too low to quantify fitness consequences. In the other population, no response to the treatment was found. This difference could be caused by differences in resource availability in early spring between the two habitats. Low resource availability in early spring could also explain the lack of response to selection observed in one population. © 2006 British Ecological Society.","author":[{"dropping-particle":"","family":"Gienapp","given":"P.","non-dropping-particle":"","parse-names":false,"suffix":""},{"dropping-particle":"","family":"Visser","given":"M. E.","non-dropping-particle":"","parse-names":false,"suffix":""}],"container-title":"Functional Ecology","id":"ITEM-1","issue":"1","issued":{"date-parts":[["2006","2","1"]]},"page":"180-185","publisher":"John Wiley &amp; Sons, Ltd","title":"Possible fitness consequences of experimentally advanced laying dates in Great Tits: differences between populations in different habitats","type":"article-journal","volume":"20"},"uris":["http://www.mendeley.com/documents/?uuid=66145ef5-cbb4-3a9b-92cc-eb7183d56e60"]}],"mendeley":{"formattedCitation":"(Gienapp and Visser 2006)","plainTextFormattedCitation":"(Gienapp and Visser 2006)","previouslyFormattedCitation":"(Gienapp and Visser 2006)"},"properties":{"noteIndex":0},"schema":"https://github.com/citation-style-language/schema/raw/master/csl-citation.json"}</w:instrText>
      </w:r>
      <w:r w:rsidR="00B832D9">
        <w:rPr>
          <w:rFonts w:ascii="Times New Roman" w:eastAsia="Times New Roman" w:hAnsi="Times New Roman" w:cs="Times New Roman"/>
          <w:color w:val="000000"/>
          <w:sz w:val="24"/>
          <w:szCs w:val="24"/>
          <w:lang w:eastAsia="en-CA"/>
        </w:rPr>
        <w:fldChar w:fldCharType="separate"/>
      </w:r>
      <w:r w:rsidR="00B832D9" w:rsidRPr="00B832D9">
        <w:rPr>
          <w:rFonts w:ascii="Times New Roman" w:eastAsia="Times New Roman" w:hAnsi="Times New Roman" w:cs="Times New Roman"/>
          <w:noProof/>
          <w:color w:val="000000"/>
          <w:sz w:val="24"/>
          <w:szCs w:val="24"/>
          <w:lang w:eastAsia="en-CA"/>
        </w:rPr>
        <w:t>(Gienapp and Visser 2006)</w:t>
      </w:r>
      <w:r w:rsidR="00B832D9">
        <w:rPr>
          <w:rFonts w:ascii="Times New Roman" w:eastAsia="Times New Roman" w:hAnsi="Times New Roman" w:cs="Times New Roman"/>
          <w:color w:val="000000"/>
          <w:sz w:val="24"/>
          <w:szCs w:val="24"/>
          <w:lang w:eastAsia="en-CA"/>
        </w:rPr>
        <w:fldChar w:fldCharType="end"/>
      </w:r>
      <w:bookmarkEnd w:id="38"/>
      <w:r>
        <w:rPr>
          <w:rFonts w:ascii="Times New Roman" w:eastAsia="Times New Roman" w:hAnsi="Times New Roman" w:cs="Times New Roman"/>
          <w:color w:val="000000"/>
          <w:sz w:val="24"/>
          <w:szCs w:val="24"/>
          <w:lang w:eastAsia="en-CA"/>
        </w:rPr>
        <w:t>.</w:t>
      </w:r>
    </w:p>
    <w:p w14:paraId="08B5466D" w14:textId="77777777" w:rsidR="002F3D93" w:rsidRDefault="002F3D93" w:rsidP="002F3D93">
      <w:pPr>
        <w:spacing w:after="240" w:line="48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aim of this study is to investigate potential effects of climate change on the phenological synchrony between a consumer and its resource when both species respond to </w:t>
      </w:r>
      <w:r>
        <w:rPr>
          <w:rFonts w:ascii="Times New Roman" w:eastAsia="Times New Roman" w:hAnsi="Times New Roman" w:cs="Times New Roman"/>
          <w:color w:val="000000"/>
          <w:sz w:val="24"/>
          <w:szCs w:val="24"/>
          <w:lang w:eastAsia="en-CA"/>
        </w:rPr>
        <w:lastRenderedPageBreak/>
        <w:t>the same climatic factor (i.e., temperature). The interaction occurs at the end of both species’ resting periods, which is often the case for insect herbivores in mid-high latitudes. We begin with the general theoretical aspects that determine the duration of the resting period according to temperature, and their effects on synchrony / mismatch between phenological stages of the two species. Then we use a major insect pest of the Canadian boreal forest, the spruce budworm (SBW), and its main host, balsam fir, as a case study. We investigate the phenological synchrony between budworm’s emergence from winter diapause and balsam fir’s budburst across a gradient of latitudes and a number of different future climates.</w:t>
      </w:r>
    </w:p>
    <w:p w14:paraId="2D5B71C1" w14:textId="77777777" w:rsidR="002F3D93" w:rsidRDefault="002F3D93" w:rsidP="002F3D93">
      <w:pPr>
        <w:pStyle w:val="Titre1"/>
        <w:spacing w:before="280" w:after="280" w:line="480" w:lineRule="auto"/>
        <w:rPr>
          <w:sz w:val="32"/>
          <w:szCs w:val="32"/>
        </w:rPr>
      </w:pPr>
      <w:r>
        <w:rPr>
          <w:sz w:val="32"/>
          <w:szCs w:val="32"/>
        </w:rPr>
        <w:t>2. The general model</w:t>
      </w:r>
    </w:p>
    <w:p w14:paraId="2827CEC2" w14:textId="3DB9C898" w:rsidR="002F3D93" w:rsidRDefault="002F3D93" w:rsidP="002F3D9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first present a unified description of the mechanisms that determine the duration of the resting period of a species</w:t>
      </w:r>
      <w:r w:rsidR="001369D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terms of accumulation of ambient temperature. Then, we develop the main theoretical results for a single and two interacting species. </w:t>
      </w:r>
    </w:p>
    <w:p w14:paraId="1A33B38F" w14:textId="3B91A1B1" w:rsidR="002F3D93" w:rsidRDefault="002F3D93" w:rsidP="002F3D93">
      <w:pPr>
        <w:pStyle w:val="NormalWeb"/>
        <w:spacing w:before="280" w:beforeAutospacing="0" w:after="280" w:afterAutospacing="0" w:line="480" w:lineRule="auto"/>
        <w:ind w:firstLine="360"/>
      </w:pPr>
      <w:r>
        <w:rPr>
          <w:color w:val="000000"/>
        </w:rPr>
        <w:t xml:space="preserve">Throughout the resting period, organisms accumulate units of some quantity at some instantaneous rate that depends on ambient temperature. The resting period ends when a certain level of the quantity has accumulated. For example, trees accumulate heat </w:t>
      </w:r>
      <w:bookmarkStart w:id="39" w:name="__Fieldmark__374_3903614438"/>
      <w:r w:rsidR="00B961B3">
        <w:rPr>
          <w:color w:val="000000"/>
        </w:rPr>
        <w:fldChar w:fldCharType="begin" w:fldLock="1"/>
      </w:r>
      <w:r w:rsidR="00B961B3">
        <w:rPr>
          <w:color w:val="000000"/>
        </w:rPr>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1998)","manualFormatting":"(Colombo 1998","plainTextFormattedCitation":"(Colombo 1998)","previouslyFormattedCitation":"(Colombo 1998)"},"properties":{"noteIndex":0},"schema":"https://github.com/citation-style-language/schema/raw/master/csl-citation.json"}</w:instrText>
      </w:r>
      <w:r w:rsidR="00B961B3">
        <w:rPr>
          <w:color w:val="000000"/>
        </w:rPr>
        <w:fldChar w:fldCharType="separate"/>
      </w:r>
      <w:r w:rsidR="00B961B3" w:rsidRPr="00B961B3">
        <w:rPr>
          <w:noProof/>
          <w:color w:val="000000"/>
        </w:rPr>
        <w:t>(Colombo 1998</w:t>
      </w:r>
      <w:r w:rsidR="00B961B3">
        <w:rPr>
          <w:color w:val="000000"/>
        </w:rPr>
        <w:fldChar w:fldCharType="end"/>
      </w:r>
      <w:r w:rsidR="00B961B3">
        <w:rPr>
          <w:color w:val="000000"/>
        </w:rPr>
        <w:fldChar w:fldCharType="begin" w:fldLock="1"/>
      </w:r>
      <w:r w:rsidR="00B961B3">
        <w:rPr>
          <w:color w:val="000000"/>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 Chuine 2000","plainTextFormattedCitation":"(Chuine 2000)","previouslyFormattedCitation":"(Chuine 2000)"},"properties":{"noteIndex":0},"schema":"https://github.com/citation-style-language/schema/raw/master/csl-citation.json"}</w:instrText>
      </w:r>
      <w:r w:rsidR="00B961B3">
        <w:rPr>
          <w:color w:val="000000"/>
        </w:rPr>
        <w:fldChar w:fldCharType="separate"/>
      </w:r>
      <w:r w:rsidR="00B961B3">
        <w:rPr>
          <w:noProof/>
          <w:color w:val="000000"/>
        </w:rPr>
        <w:t xml:space="preserve">; </w:t>
      </w:r>
      <w:r w:rsidR="00B961B3" w:rsidRPr="00B961B3">
        <w:rPr>
          <w:noProof/>
          <w:color w:val="000000"/>
        </w:rPr>
        <w:t>Chuine 2000</w:t>
      </w:r>
      <w:r w:rsidR="00B961B3">
        <w:rPr>
          <w:color w:val="000000"/>
        </w:rPr>
        <w:fldChar w:fldCharType="end"/>
      </w:r>
      <w:r w:rsidR="00B961B3">
        <w:rPr>
          <w:color w:val="000000"/>
        </w:rPr>
        <w:t xml:space="preserve">; </w:t>
      </w:r>
      <w:r w:rsidR="00B961B3">
        <w:rPr>
          <w:color w:val="000000"/>
        </w:rPr>
        <w:fldChar w:fldCharType="begin" w:fldLock="1"/>
      </w:r>
      <w:r w:rsidR="00B961B3">
        <w:rPr>
          <w:color w:val="000000"/>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2007)","manualFormatting":"Desbiens 2007)","plainTextFormattedCitation":"(Desbiens 2007)","previouslyFormattedCitation":"(Desbiens 2007)"},"properties":{"noteIndex":0},"schema":"https://github.com/citation-style-language/schema/raw/master/csl-citation.json"}</w:instrText>
      </w:r>
      <w:r w:rsidR="00B961B3">
        <w:rPr>
          <w:color w:val="000000"/>
        </w:rPr>
        <w:fldChar w:fldCharType="separate"/>
      </w:r>
      <w:r w:rsidR="00B961B3" w:rsidRPr="00B961B3">
        <w:rPr>
          <w:noProof/>
          <w:color w:val="000000"/>
        </w:rPr>
        <w:t>Desbiens 2007)</w:t>
      </w:r>
      <w:r w:rsidR="00B961B3">
        <w:rPr>
          <w:color w:val="000000"/>
        </w:rPr>
        <w:fldChar w:fldCharType="end"/>
      </w:r>
      <w:bookmarkEnd w:id="39"/>
      <w:r>
        <w:rPr>
          <w:color w:val="000000"/>
        </w:rPr>
        <w:t>. Many resting insects</w:t>
      </w:r>
      <w:r w:rsidR="00B961B3">
        <w:rPr>
          <w:color w:val="000000"/>
        </w:rPr>
        <w:t xml:space="preserve"> </w:t>
      </w:r>
      <w:r>
        <w:rPr>
          <w:color w:val="000000"/>
        </w:rPr>
        <w:t xml:space="preserve">have temperature-dependent development rates, so that physiological stage ultimately also measures accumulated heat </w:t>
      </w:r>
      <w:bookmarkStart w:id="40" w:name="__Fieldmark__407_3903614438"/>
      <w:r w:rsidR="00B961B3">
        <w:rPr>
          <w:color w:val="000000"/>
        </w:rPr>
        <w:fldChar w:fldCharType="begin" w:fldLock="1"/>
      </w:r>
      <w:r w:rsidR="00C416DF">
        <w:rPr>
          <w:color w:val="000000"/>
        </w:rPr>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and Powell 2011)","manualFormatting":"(Cobbold and Powell 2011","plainTextFormattedCitation":"(Cobbold and Powell 2011)","previouslyFormattedCitation":"(Cobbold and Powell 2011)"},"properties":{"noteIndex":0},"schema":"https://github.com/citation-style-language/schema/raw/master/csl-citation.json"}</w:instrText>
      </w:r>
      <w:r w:rsidR="00B961B3">
        <w:rPr>
          <w:color w:val="000000"/>
        </w:rPr>
        <w:fldChar w:fldCharType="separate"/>
      </w:r>
      <w:r w:rsidR="00B961B3" w:rsidRPr="00B961B3">
        <w:rPr>
          <w:noProof/>
          <w:color w:val="000000"/>
        </w:rPr>
        <w:t>(Cobbold and Powell 2011</w:t>
      </w:r>
      <w:r w:rsidR="00B961B3">
        <w:rPr>
          <w:color w:val="000000"/>
        </w:rPr>
        <w:fldChar w:fldCharType="end"/>
      </w:r>
      <w:r w:rsidR="00B961B3">
        <w:rPr>
          <w:color w:val="000000"/>
        </w:rPr>
        <w:fldChar w:fldCharType="begin" w:fldLock="1"/>
      </w:r>
      <w:r w:rsidR="00C416DF">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2012)","manualFormatting":"; Régnière et al. 2012)","plainTextFormattedCitation":"(Régnière et al. 2012)","previouslyFormattedCitation":"(Régnière et al. 2012)"},"properties":{"noteIndex":0},"schema":"https://github.com/citation-style-language/schema/raw/master/csl-citation.json"}</w:instrText>
      </w:r>
      <w:r w:rsidR="00B961B3">
        <w:rPr>
          <w:color w:val="000000"/>
        </w:rPr>
        <w:fldChar w:fldCharType="separate"/>
      </w:r>
      <w:r w:rsidR="00B961B3">
        <w:rPr>
          <w:noProof/>
          <w:color w:val="000000"/>
        </w:rPr>
        <w:t xml:space="preserve">; </w:t>
      </w:r>
      <w:r w:rsidR="00B961B3" w:rsidRPr="00B961B3">
        <w:rPr>
          <w:noProof/>
          <w:color w:val="000000"/>
        </w:rPr>
        <w:t>Régnière et al. 2012)</w:t>
      </w:r>
      <w:r w:rsidR="00B961B3">
        <w:rPr>
          <w:color w:val="000000"/>
        </w:rPr>
        <w:fldChar w:fldCharType="end"/>
      </w:r>
      <w:bookmarkEnd w:id="40"/>
      <w:r>
        <w:rPr>
          <w:color w:val="000000"/>
        </w:rPr>
        <w:t xml:space="preserve">. The concept of accumulating some quantity before progressing to a different stage dates back to models for age- or stage-structured populations </w:t>
      </w:r>
      <w:r w:rsidR="00C416DF">
        <w:rPr>
          <w:color w:val="000000"/>
        </w:rPr>
        <w:fldChar w:fldCharType="begin" w:fldLock="1"/>
      </w:r>
      <w:r w:rsidR="00C416DF">
        <w:rPr>
          <w:color w:val="000000"/>
        </w:rPr>
        <w:instrText>ADDIN CSL_CITATION {"citationItems":[{"id":"ITEM-1","itemData":{"DOI":"10.2307/4567","ISSN":"00218790, 13652656","abstract":"[(1) We develop a mathematically rigorous approach to modelling the effects of age structure, in which the life-history of a species is divided into age classes of arbitrary duration and attention is focused on the sub-populations of the various classes. (2) By assuming that all individuals in a particular age class have the same birth and death rates (which may be time- and density-dependent), we reduce the normal integro-differential equations describing an age-structured population with overlapping generations to a set of coupled ordinary delay-differential equations which are readily integrated numerically. (3) We illustrate the use of the formalism in the construction and analysis of two models of laboratory insect populations: a detailed model of Nicholson's blowflies and a `strategic' model of larval competition intended to refine the design of experiments in progress on the dynamics of the Indian meal-moth Plodia interpunctella (Hubner). (4) The model of Nicholson's blowflies is dynamically identical to a model previously derived heuristically. We have fitted the parameters using a more comprehensive range of data, and have illustrated explicitly the passage of large, quasi-cyclic fluctuations through the age structure. (5) We use the larval competition model to distinguish the effects of `uniform competition' (all larvae competing) and `cohort competition' (larvae of a given age competing). The former can produce quasi-cycles of a type characteristic of delayed regulation, while the latter causes quasi-cycles consisting of `b</w:instrText>
      </w:r>
      <w:r w:rsidR="00C416DF" w:rsidRPr="00F63323">
        <w:rPr>
          <w:color w:val="000000"/>
          <w:lang w:val="fr-FR"/>
        </w:rPr>
        <w:instrText>ursts' of population propagating through the age structure. (6) We also use the larval competition model to demonstrate that apparently minor changes in the description of adult survival can induce dramatic alterations in model behaviour. This supports our emphasis on rigour in the formulation of the model, so as to distinguish genuinely interesting dynamics from mathematical artifacts.]","author":[{"dropping-particle":"","family":"Gurney","given":"W S C","non-dropping-particle":"","parse-names":false,"suffix":""},{"dropping-particle":"","family":"Nisbet","given":"R M","non-dropping-particle":"","parse-names":false,"suffix":""},{"dropping-particle":"","family":"Lawton","given":"J H","non-dropping-particle":"","parse-names":false,"suffix":""}],"container-title":"Journal of Animal Ecology","id":"ITEM-1","issue":"2","issued":{"date-parts":[["1983","12","13"]]},"page":"479-495","publisher":"[Wiley, British Ecological Society]","title":"The Systematic Formulation of Tractable Single-Species Population Models Incorporating Age Structure","type":"article-journal","volume":"52"},"uris":["http://www.mendeley.com/documents/?uuid=55c5edef-c742-4ce2-bb17-55b72fc480c2"]}],"mendeley":{"formattedCitation":"(Gurney et al. 1983)","manualFormatting":"(Gurney et al. 1983","plainTextFormattedCitation":"(Gurney et al. 1983)","previouslyFormattedCitation":"(Gurney et al. 1983)"},"properties":{"noteIndex":0},"schema":"https://github.com/citation-style-language/schema/raw/master/csl-citation.json"}</w:instrText>
      </w:r>
      <w:r w:rsidR="00C416DF">
        <w:rPr>
          <w:color w:val="000000"/>
        </w:rPr>
        <w:fldChar w:fldCharType="separate"/>
      </w:r>
      <w:r w:rsidR="00C416DF" w:rsidRPr="00F63323">
        <w:rPr>
          <w:noProof/>
          <w:color w:val="000000"/>
          <w:lang w:val="fr-FR"/>
        </w:rPr>
        <w:t>(Gurney et al. 1983</w:t>
      </w:r>
      <w:r w:rsidR="00C416DF">
        <w:rPr>
          <w:color w:val="000000"/>
        </w:rPr>
        <w:fldChar w:fldCharType="end"/>
      </w:r>
      <w:r w:rsidR="00C416DF" w:rsidRPr="00F63323">
        <w:rPr>
          <w:color w:val="000000"/>
          <w:lang w:val="fr-FR"/>
        </w:rPr>
        <w:t xml:space="preserve">; </w:t>
      </w:r>
      <w:r w:rsidR="00C416DF">
        <w:rPr>
          <w:color w:val="000000"/>
        </w:rPr>
        <w:fldChar w:fldCharType="begin" w:fldLock="1"/>
      </w:r>
      <w:r w:rsidR="00C416DF" w:rsidRPr="00F63323">
        <w:rPr>
          <w:color w:val="000000"/>
          <w:lang w:val="fr-FR"/>
        </w:rPr>
        <w:instrText>ADDIN CSL_CITATION {"citationItems":[{"id":"ITEM-1","itemData":{"DOI":"10.1016/0040-5809(83)90008-4","ISSN":"0040-5809","abstract":"We develop a formalism for insect population dynamics which covers the situation where maturation from one instar to its successor is triggered by weight gain and not by chronological age. We specify assumptions which result in the instantaneous \"subpopulations\" of various instars obeying delay-defferential equations with time delays (representing instar duration) which are themselves dynamic variables, changing in response to the availability of food. We demonstrate the stabilizing potential of variable time delays by studying an idealised two-stage model in which maturation to the adult stage occurs after absorption of a given (fixed) quantity of food. © 1983.","author":[{"dropping-particle":"","family":"Nisbet","given":"R. M.","non-dropping-particle":"","parse-names":false,"suffix":""},{"dropping-particle":"","family":"Gurney","given":"W. S.C.","non-dropping-particle":"","parse-names":false,"suffix":""}],"container-title":"Theoretical Population Biology","id":"ITEM-1","issue":"1","issued":{"date-parts":[["1983","2","1"]]},"page":"114-135","publisher":"Academic Press","title":"The systematic formulation of population models for insects with dynamically varying instar duration","type":"article-journal","volume":"23"},"uris":["http://www.mendeley.com/documents/?uuid=cf3d1a41-1c90-3d17-91cb-975da7fd42ac"]}],"mendeley":{"formattedCitation":"(Nisbet and Gurney 1983)","manualFormatting":"Nisbet and Gurney 1983)","plainTextFormattedCitation":"(Nisbet and Gurney 1983)","previouslyFormattedCitation":"(Nisbet and Gurney 1983)"},"properties":{"noteIndex":0},"schema":"https://github.com/citation-style-language/schema/raw/master/csl-citation.json"}</w:instrText>
      </w:r>
      <w:r w:rsidR="00C416DF">
        <w:rPr>
          <w:color w:val="000000"/>
        </w:rPr>
        <w:fldChar w:fldCharType="separate"/>
      </w:r>
      <w:r w:rsidR="00C416DF" w:rsidRPr="00F63323">
        <w:rPr>
          <w:noProof/>
          <w:color w:val="000000"/>
          <w:lang w:val="fr-FR"/>
        </w:rPr>
        <w:t>Nisbet and Gurney 1983)</w:t>
      </w:r>
      <w:r w:rsidR="00C416DF">
        <w:rPr>
          <w:color w:val="000000"/>
        </w:rPr>
        <w:fldChar w:fldCharType="end"/>
      </w:r>
      <w:r w:rsidRPr="00F63323">
        <w:rPr>
          <w:color w:val="000000"/>
          <w:lang w:val="fr-FR"/>
        </w:rPr>
        <w:t xml:space="preserve"> and  </w:t>
      </w:r>
      <w:proofErr w:type="spellStart"/>
      <w:r w:rsidRPr="00F63323">
        <w:rPr>
          <w:color w:val="000000"/>
          <w:lang w:val="fr-FR"/>
        </w:rPr>
        <w:t>is</w:t>
      </w:r>
      <w:proofErr w:type="spellEnd"/>
      <w:r w:rsidRPr="00F63323">
        <w:rPr>
          <w:color w:val="000000"/>
          <w:lang w:val="fr-FR"/>
        </w:rPr>
        <w:t xml:space="preserve"> “</w:t>
      </w:r>
      <w:proofErr w:type="spellStart"/>
      <w:r w:rsidRPr="00F63323">
        <w:rPr>
          <w:color w:val="000000"/>
          <w:lang w:val="fr-FR"/>
        </w:rPr>
        <w:t>still</w:t>
      </w:r>
      <w:proofErr w:type="spellEnd"/>
      <w:r w:rsidRPr="00F63323">
        <w:rPr>
          <w:color w:val="000000"/>
          <w:lang w:val="fr-FR"/>
        </w:rPr>
        <w:t xml:space="preserve"> the </w:t>
      </w:r>
      <w:proofErr w:type="spellStart"/>
      <w:r w:rsidRPr="00F63323">
        <w:rPr>
          <w:color w:val="000000"/>
          <w:lang w:val="fr-FR"/>
        </w:rPr>
        <w:t>most</w:t>
      </w:r>
      <w:proofErr w:type="spellEnd"/>
      <w:r w:rsidRPr="00F63323">
        <w:rPr>
          <w:color w:val="000000"/>
          <w:lang w:val="fr-FR"/>
        </w:rPr>
        <w:t xml:space="preserve"> important </w:t>
      </w:r>
      <w:proofErr w:type="spellStart"/>
      <w:r w:rsidRPr="00F63323">
        <w:rPr>
          <w:color w:val="000000"/>
          <w:lang w:val="fr-FR"/>
        </w:rPr>
        <w:t>assumption</w:t>
      </w:r>
      <w:proofErr w:type="spellEnd"/>
      <w:r w:rsidRPr="00F63323">
        <w:rPr>
          <w:color w:val="000000"/>
          <w:lang w:val="fr-FR"/>
        </w:rPr>
        <w:t xml:space="preserve"> in plant and animal </w:t>
      </w:r>
      <w:proofErr w:type="spellStart"/>
      <w:r w:rsidRPr="00F63323">
        <w:rPr>
          <w:color w:val="000000"/>
          <w:lang w:val="fr-FR"/>
        </w:rPr>
        <w:t>phenology</w:t>
      </w:r>
      <w:proofErr w:type="spellEnd"/>
      <w:r w:rsidRPr="00F63323">
        <w:rPr>
          <w:color w:val="000000"/>
          <w:lang w:val="fr-FR"/>
        </w:rPr>
        <w:t xml:space="preserve"> </w:t>
      </w:r>
      <w:proofErr w:type="spellStart"/>
      <w:r w:rsidRPr="00F63323">
        <w:rPr>
          <w:color w:val="000000"/>
          <w:lang w:val="fr-FR"/>
        </w:rPr>
        <w:t>modelling</w:t>
      </w:r>
      <w:proofErr w:type="spellEnd"/>
      <w:r w:rsidRPr="00F63323">
        <w:rPr>
          <w:color w:val="000000"/>
          <w:lang w:val="fr-FR"/>
        </w:rPr>
        <w:t xml:space="preserve">” </w:t>
      </w:r>
      <w:r w:rsidR="00C416DF">
        <w:rPr>
          <w:color w:val="000000"/>
        </w:rPr>
        <w:fldChar w:fldCharType="begin" w:fldLock="1"/>
      </w:r>
      <w:r w:rsidR="00C416DF" w:rsidRPr="00F63323">
        <w:rPr>
          <w:color w:val="000000"/>
          <w:lang w:val="fr-FR"/>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w:instrText>
      </w:r>
      <w:r w:rsidR="00C416DF">
        <w:rPr>
          <w:color w:val="000000"/>
        </w:rPr>
        <w:instrText>":""}],"container-title":"Annual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and Régnière 2017)","plainTextFormattedCitation":"(Chuine and Régnière 2017)","previouslyFormattedCitation":"(Chuine and Régnière 2017)"},"properties":{"noteIndex":0},"schema":"https://github.com/citation-style-language/schema/raw/master/csl-citation.json"}</w:instrText>
      </w:r>
      <w:r w:rsidR="00C416DF">
        <w:rPr>
          <w:color w:val="000000"/>
        </w:rPr>
        <w:fldChar w:fldCharType="separate"/>
      </w:r>
      <w:r w:rsidR="00C416DF" w:rsidRPr="00C416DF">
        <w:rPr>
          <w:noProof/>
          <w:color w:val="000000"/>
        </w:rPr>
        <w:t>(Chuine and Régnière 2017)</w:t>
      </w:r>
      <w:r w:rsidR="00C416DF">
        <w:rPr>
          <w:color w:val="000000"/>
        </w:rPr>
        <w:fldChar w:fldCharType="end"/>
      </w:r>
      <w:r>
        <w:rPr>
          <w:color w:val="000000"/>
        </w:rPr>
        <w:t>.</w:t>
      </w:r>
    </w:p>
    <w:p w14:paraId="4C7C2893" w14:textId="67FBE015" w:rsidR="002F3D93" w:rsidRDefault="002F3D93" w:rsidP="002F3D93">
      <w:pPr>
        <w:pStyle w:val="NormalWeb"/>
        <w:spacing w:before="280" w:beforeAutospacing="0" w:after="280" w:afterAutospacing="0" w:line="480" w:lineRule="auto"/>
        <w:ind w:firstLine="360"/>
      </w:pPr>
      <w:r>
        <w:rPr>
          <w:color w:val="000000"/>
        </w:rPr>
        <w:t xml:space="preserve">We denote time by </w:t>
      </w:r>
      <w:r>
        <w:rPr>
          <w:i/>
          <w:iCs/>
          <w:color w:val="000000"/>
        </w:rPr>
        <w:t>t</w:t>
      </w:r>
      <w:r>
        <w:rPr>
          <w:color w:val="000000"/>
        </w:rPr>
        <w:t xml:space="preserve"> in days and temperature by </w:t>
      </w:r>
      <w:r>
        <w:rPr>
          <w:i/>
          <w:iCs/>
          <w:color w:val="000000"/>
        </w:rPr>
        <w:t>x = x(t)</w:t>
      </w:r>
      <w:r>
        <w:rPr>
          <w:color w:val="000000"/>
        </w:rPr>
        <w:t xml:space="preserve"> in degrees Celsius. The instantaneous rate of accumulation is some nonnegative, increasing function of temperature, </w:t>
      </w:r>
      <w:r>
        <w:rPr>
          <w:color w:val="000000"/>
        </w:rPr>
        <w:lastRenderedPageBreak/>
        <w:t xml:space="preserve">denoted by </w:t>
      </w:r>
      <w:r>
        <w:rPr>
          <w:i/>
          <w:iCs/>
          <w:color w:val="000000"/>
        </w:rPr>
        <w:t>R = R(x)</w:t>
      </w:r>
      <w:r>
        <w:rPr>
          <w:color w:val="000000"/>
        </w:rPr>
        <w:t xml:space="preserve">.  While developmental rates may decrease when temperatures exceed an upper threshold </w:t>
      </w:r>
      <w:bookmarkStart w:id="41" w:name="__Fieldmark__463_3903614438"/>
      <w:r w:rsidR="00C416DF">
        <w:rPr>
          <w:color w:val="000000"/>
        </w:rPr>
        <w:fldChar w:fldCharType="begin" w:fldLock="1"/>
      </w:r>
      <w:r w:rsidR="00C416DF">
        <w:rPr>
          <w:color w:val="000000"/>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and Coutinho 2014)","plainTextFormattedCitation":"(Amarasekare and Coutinho 2014)","previouslyFormattedCitation":"(Amarasekare and Coutinho 2014)"},"properties":{"noteIndex":0},"schema":"https://github.com/citation-style-language/schema/raw/master/csl-citation.json"}</w:instrText>
      </w:r>
      <w:r w:rsidR="00C416DF">
        <w:rPr>
          <w:color w:val="000000"/>
        </w:rPr>
        <w:fldChar w:fldCharType="separate"/>
      </w:r>
      <w:r w:rsidR="00C416DF" w:rsidRPr="00C416DF">
        <w:rPr>
          <w:noProof/>
          <w:color w:val="000000"/>
        </w:rPr>
        <w:t>(Amarasekare and Coutinho 2014)</w:t>
      </w:r>
      <w:r w:rsidR="00C416DF">
        <w:rPr>
          <w:color w:val="000000"/>
        </w:rPr>
        <w:fldChar w:fldCharType="end"/>
      </w:r>
      <w:bookmarkEnd w:id="41"/>
      <w:r>
        <w:rPr>
          <w:color w:val="000000"/>
        </w:rPr>
        <w:t xml:space="preserve">, such temperatures do not generally arise during the winter resting period in mid-high latitudes. The resting period begins at time </w:t>
      </w:r>
      <w:r>
        <w:rPr>
          <w:i/>
          <w:iCs/>
          <w:color w:val="000000"/>
        </w:rPr>
        <w:t>t</w:t>
      </w:r>
      <w:r>
        <w:rPr>
          <w:i/>
          <w:iCs/>
          <w:color w:val="000000"/>
          <w:vertAlign w:val="subscript"/>
        </w:rPr>
        <w:t>0</w:t>
      </w:r>
      <w:r>
        <w:rPr>
          <w:color w:val="000000"/>
        </w:rPr>
        <w:t xml:space="preserve"> and ends at time </w:t>
      </w:r>
      <w:r>
        <w:rPr>
          <w:i/>
          <w:iCs/>
          <w:color w:val="000000"/>
        </w:rPr>
        <w:t>t</w:t>
      </w:r>
      <w:r>
        <w:rPr>
          <w:i/>
          <w:iCs/>
          <w:color w:val="000000"/>
          <w:vertAlign w:val="superscript"/>
        </w:rPr>
        <w:t>*</w:t>
      </w:r>
      <w:r>
        <w:rPr>
          <w:color w:val="000000"/>
        </w:rPr>
        <w:t xml:space="preserve"> when the accumulated quantity reaches the threshold level </w:t>
      </w:r>
      <w:r>
        <w:rPr>
          <w:i/>
          <w:iCs/>
          <w:color w:val="000000"/>
        </w:rPr>
        <w:t>F</w:t>
      </w:r>
      <w:r>
        <w:rPr>
          <w:color w:val="000000"/>
        </w:rPr>
        <w:t>. The fundamental equation that connects all these quantities and determines the end of the resting period is</w:t>
      </w:r>
    </w:p>
    <w:tbl>
      <w:tblPr>
        <w:tblW w:w="9062" w:type="dxa"/>
        <w:tblCellMar>
          <w:left w:w="118" w:type="dxa"/>
        </w:tblCellMar>
        <w:tblLook w:val="04A0" w:firstRow="1" w:lastRow="0" w:firstColumn="1" w:lastColumn="0" w:noHBand="0" w:noVBand="1"/>
      </w:tblPr>
      <w:tblGrid>
        <w:gridCol w:w="985"/>
        <w:gridCol w:w="7088"/>
        <w:gridCol w:w="989"/>
      </w:tblGrid>
      <w:tr w:rsidR="002F3D93" w14:paraId="0F56D96D" w14:textId="77777777" w:rsidTr="00E150BB">
        <w:tc>
          <w:tcPr>
            <w:tcW w:w="985" w:type="dxa"/>
            <w:shd w:val="clear" w:color="auto" w:fill="auto"/>
            <w:vAlign w:val="center"/>
          </w:tcPr>
          <w:p w14:paraId="522D6F03" w14:textId="77777777" w:rsidR="002F3D93" w:rsidRDefault="002F3D93" w:rsidP="00E150BB">
            <w:pPr>
              <w:pStyle w:val="NormalWeb"/>
              <w:spacing w:before="280" w:after="0" w:line="480" w:lineRule="auto"/>
              <w:jc w:val="center"/>
            </w:pPr>
          </w:p>
        </w:tc>
        <w:tc>
          <w:tcPr>
            <w:tcW w:w="7088" w:type="dxa"/>
            <w:shd w:val="clear" w:color="auto" w:fill="auto"/>
            <w:vAlign w:val="center"/>
          </w:tcPr>
          <w:p w14:paraId="3408973D" w14:textId="77777777" w:rsidR="002F3D93" w:rsidRDefault="00B314CD" w:rsidP="00E150BB">
            <w:pPr>
              <w:pStyle w:val="NormalWeb"/>
              <w:spacing w:before="280" w:after="0" w:line="480" w:lineRule="auto"/>
              <w:jc w:val="center"/>
            </w:pPr>
            <m:oMathPara>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p>
                      <m:sSupPr>
                        <m:ctrlPr>
                          <w:rPr>
                            <w:rFonts w:ascii="Cambria Math" w:hAnsi="Cambria Math"/>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=F.</m:t>
                </m:r>
              </m:oMath>
            </m:oMathPara>
          </w:p>
        </w:tc>
        <w:tc>
          <w:tcPr>
            <w:tcW w:w="989" w:type="dxa"/>
            <w:shd w:val="clear" w:color="auto" w:fill="auto"/>
            <w:vAlign w:val="center"/>
          </w:tcPr>
          <w:p w14:paraId="489ECE22" w14:textId="77777777" w:rsidR="002F3D93" w:rsidRDefault="002F3D93" w:rsidP="00E150BB">
            <w:pPr>
              <w:pStyle w:val="NormalWeb"/>
              <w:spacing w:before="280" w:after="0" w:line="480" w:lineRule="auto"/>
              <w:jc w:val="center"/>
            </w:pPr>
            <w:r>
              <w:t>Eq. 1</w:t>
            </w:r>
          </w:p>
        </w:tc>
      </w:tr>
    </w:tbl>
    <w:p w14:paraId="11DFF3BB" w14:textId="6F5C8F8C" w:rsidR="002F3D93" w:rsidRDefault="002F3D93" w:rsidP="002F3D93">
      <w:pPr>
        <w:spacing w:before="280" w:line="480" w:lineRule="auto"/>
      </w:pPr>
      <w:r>
        <w:rPr>
          <w:rFonts w:ascii="Times New Roman" w:eastAsia="Times New Roman" w:hAnsi="Times New Roman" w:cs="Times New Roman"/>
          <w:color w:val="000000"/>
          <w:sz w:val="24"/>
          <w:szCs w:val="24"/>
          <w:lang w:eastAsia="en-CA"/>
        </w:rPr>
        <w:t xml:space="preserve">This equation is equivalent to the stage-duration condition in Nisbet </w:t>
      </w:r>
      <w:r w:rsidR="00C416DF">
        <w:rPr>
          <w:rFonts w:ascii="Times New Roman" w:eastAsia="Times New Roman" w:hAnsi="Times New Roman" w:cs="Times New Roman"/>
          <w:color w:val="000000"/>
          <w:sz w:val="24"/>
          <w:szCs w:val="24"/>
          <w:lang w:eastAsia="en-CA"/>
        </w:rPr>
        <w:t>and</w:t>
      </w:r>
      <w:r>
        <w:rPr>
          <w:rFonts w:ascii="Times New Roman" w:eastAsia="Times New Roman" w:hAnsi="Times New Roman" w:cs="Times New Roman"/>
          <w:color w:val="000000"/>
          <w:sz w:val="24"/>
          <w:szCs w:val="24"/>
          <w:lang w:eastAsia="en-CA"/>
        </w:rPr>
        <w:t xml:space="preserve"> Gurney (1983).</w:t>
      </w:r>
    </w:p>
    <w:p w14:paraId="57960B33" w14:textId="77777777" w:rsidR="002F3D93" w:rsidRDefault="002F3D93" w:rsidP="002F3D93">
      <w:pPr>
        <w:spacing w:before="280" w:line="480" w:lineRule="auto"/>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 xml:space="preserve">A typical example for the accumulation rate function is </w:t>
      </w:r>
    </w:p>
    <w:tbl>
      <w:tblPr>
        <w:tblW w:w="9062" w:type="dxa"/>
        <w:tblCellMar>
          <w:left w:w="118" w:type="dxa"/>
        </w:tblCellMar>
        <w:tblLook w:val="04A0" w:firstRow="1" w:lastRow="0" w:firstColumn="1" w:lastColumn="0" w:noHBand="0" w:noVBand="1"/>
      </w:tblPr>
      <w:tblGrid>
        <w:gridCol w:w="985"/>
        <w:gridCol w:w="7088"/>
        <w:gridCol w:w="989"/>
      </w:tblGrid>
      <w:tr w:rsidR="002F3D93" w14:paraId="500E088E" w14:textId="77777777" w:rsidTr="00E150BB">
        <w:tc>
          <w:tcPr>
            <w:tcW w:w="985" w:type="dxa"/>
            <w:shd w:val="clear" w:color="auto" w:fill="auto"/>
            <w:vAlign w:val="center"/>
          </w:tcPr>
          <w:p w14:paraId="32387B32" w14:textId="77777777" w:rsidR="002F3D93" w:rsidRDefault="002F3D93" w:rsidP="00E150BB">
            <w:pPr>
              <w:pStyle w:val="NormalWeb"/>
              <w:spacing w:before="280" w:after="0" w:line="480" w:lineRule="auto"/>
              <w:jc w:val="center"/>
            </w:pPr>
          </w:p>
        </w:tc>
        <w:tc>
          <w:tcPr>
            <w:tcW w:w="7088" w:type="dxa"/>
            <w:shd w:val="clear" w:color="auto" w:fill="auto"/>
            <w:vAlign w:val="center"/>
          </w:tcPr>
          <w:p w14:paraId="3BDAF492" w14:textId="77777777" w:rsidR="002F3D93" w:rsidRDefault="002F3D93" w:rsidP="00E150BB">
            <w:pPr>
              <w:pStyle w:val="NormalWeb"/>
              <w:spacing w:before="280" w:after="0" w:line="480" w:lineRule="auto"/>
              <w:jc w:val="center"/>
            </w:pPr>
            <m:oMath>
              <m:r>
                <w:rPr>
                  <w:rFonts w:ascii="Cambria Math" w:hAnsi="Cambria Math"/>
                </w:rPr>
                <m:t>R</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b</m:t>
                      </m:r>
                      <m:d>
                        <m:dPr>
                          <m:ctrlPr>
                            <w:rPr>
                              <w:rFonts w:ascii="Cambria Math" w:hAnsi="Cambria Math"/>
                            </w:rPr>
                          </m:ctrlPr>
                        </m:dPr>
                        <m:e>
                          <m:r>
                            <w:rPr>
                              <w:rFonts w:ascii="Cambria Math" w:hAnsi="Cambria Math"/>
                            </w:rPr>
                            <m:t>x-c</m:t>
                          </m:r>
                        </m:e>
                      </m:d>
                    </m:e>
                  </m:d>
                </m:den>
              </m:f>
            </m:oMath>
            <w:r>
              <w:t>,</w:t>
            </w:r>
          </w:p>
        </w:tc>
        <w:tc>
          <w:tcPr>
            <w:tcW w:w="989" w:type="dxa"/>
            <w:shd w:val="clear" w:color="auto" w:fill="auto"/>
            <w:vAlign w:val="center"/>
          </w:tcPr>
          <w:p w14:paraId="59E562D9" w14:textId="77777777" w:rsidR="002F3D93" w:rsidRDefault="002F3D93" w:rsidP="00E150BB">
            <w:pPr>
              <w:pStyle w:val="NormalWeb"/>
              <w:spacing w:before="280" w:after="0" w:line="480" w:lineRule="auto"/>
              <w:jc w:val="center"/>
            </w:pPr>
            <w:r>
              <w:t>Eq. 2</w:t>
            </w:r>
          </w:p>
        </w:tc>
      </w:tr>
    </w:tbl>
    <w:p w14:paraId="456B14BD" w14:textId="15FCD929" w:rsidR="002F3D93" w:rsidRDefault="002F3D93" w:rsidP="002F3D93">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with parameters </w:t>
      </w:r>
      <w:r>
        <w:rPr>
          <w:rFonts w:ascii="Times New Roman" w:eastAsia="Times New Roman" w:hAnsi="Times New Roman" w:cs="Times New Roman"/>
          <w:i/>
          <w:iCs/>
          <w:color w:val="000000"/>
          <w:sz w:val="24"/>
          <w:szCs w:val="24"/>
          <w:lang w:eastAsia="en-CA"/>
        </w:rPr>
        <w:t>b &lt; 0</w:t>
      </w:r>
      <w:r>
        <w:rPr>
          <w:rFonts w:ascii="Times New Roman" w:eastAsia="Times New Roman" w:hAnsi="Times New Roman" w:cs="Times New Roman"/>
          <w:color w:val="000000"/>
          <w:sz w:val="24"/>
          <w:szCs w:val="24"/>
          <w:lang w:eastAsia="en-CA"/>
        </w:rPr>
        <w:t xml:space="preserve"> and </w:t>
      </w:r>
      <w:r>
        <w:rPr>
          <w:rFonts w:ascii="Times New Roman" w:eastAsia="Times New Roman" w:hAnsi="Times New Roman" w:cs="Times New Roman"/>
          <w:i/>
          <w:iCs/>
          <w:color w:val="000000"/>
          <w:sz w:val="24"/>
          <w:szCs w:val="24"/>
          <w:lang w:eastAsia="en-CA"/>
        </w:rPr>
        <w:t>c</w:t>
      </w:r>
      <w:r>
        <w:rPr>
          <w:rFonts w:ascii="Times New Roman" w:eastAsia="Times New Roman" w:hAnsi="Times New Roman" w:cs="Times New Roman"/>
          <w:color w:val="000000"/>
          <w:sz w:val="24"/>
          <w:szCs w:val="24"/>
          <w:lang w:eastAsia="en-CA"/>
        </w:rPr>
        <w:t xml:space="preserve"> </w:t>
      </w:r>
      <w:bookmarkStart w:id="42" w:name="__Fieldmark__553_3903614438"/>
      <w:r w:rsidR="00C416DF">
        <w:rPr>
          <w:rFonts w:ascii="Times New Roman" w:eastAsia="Times New Roman" w:hAnsi="Times New Roman" w:cs="Times New Roman"/>
          <w:color w:val="000000"/>
          <w:sz w:val="24"/>
          <w:szCs w:val="24"/>
          <w:lang w:eastAsia="en-CA"/>
        </w:rPr>
        <w:fldChar w:fldCharType="begin" w:fldLock="1"/>
      </w:r>
      <w:r w:rsidR="00C416DF">
        <w:rPr>
          <w:rFonts w:ascii="Times New Roman" w:eastAsia="Times New Roman" w:hAnsi="Times New Roman" w:cs="Times New Roman"/>
          <w:color w:val="000000"/>
          <w:sz w:val="24"/>
          <w:szCs w:val="24"/>
          <w:lang w:eastAsia="en-CA"/>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2000)","manualFormatting":"(Chuine 2000","plainTextFormattedCitation":"(Chuine 2000)","previouslyFormattedCitation":"(Chuine 2000)"},"properties":{"noteIndex":0},"schema":"https://github.com/citation-style-language/schema/raw/master/csl-citation.json"}</w:instrText>
      </w:r>
      <w:r w:rsidR="00C416DF">
        <w:rPr>
          <w:rFonts w:ascii="Times New Roman" w:eastAsia="Times New Roman" w:hAnsi="Times New Roman" w:cs="Times New Roman"/>
          <w:color w:val="000000"/>
          <w:sz w:val="24"/>
          <w:szCs w:val="24"/>
          <w:lang w:eastAsia="en-CA"/>
        </w:rPr>
        <w:fldChar w:fldCharType="separate"/>
      </w:r>
      <w:r w:rsidR="00C416DF" w:rsidRPr="00C416DF">
        <w:rPr>
          <w:rFonts w:ascii="Times New Roman" w:eastAsia="Times New Roman" w:hAnsi="Times New Roman" w:cs="Times New Roman"/>
          <w:noProof/>
          <w:color w:val="000000"/>
          <w:sz w:val="24"/>
          <w:szCs w:val="24"/>
          <w:lang w:eastAsia="en-CA"/>
        </w:rPr>
        <w:t>(Chuine 2000</w:t>
      </w:r>
      <w:r w:rsidR="00C416DF">
        <w:rPr>
          <w:rFonts w:ascii="Times New Roman" w:eastAsia="Times New Roman" w:hAnsi="Times New Roman" w:cs="Times New Roman"/>
          <w:color w:val="000000"/>
          <w:sz w:val="24"/>
          <w:szCs w:val="24"/>
          <w:lang w:eastAsia="en-CA"/>
        </w:rPr>
        <w:fldChar w:fldCharType="end"/>
      </w:r>
      <w:r w:rsidR="00C416DF">
        <w:rPr>
          <w:rFonts w:ascii="Times New Roman" w:eastAsia="Times New Roman" w:hAnsi="Times New Roman" w:cs="Times New Roman"/>
          <w:color w:val="000000"/>
          <w:sz w:val="24"/>
          <w:szCs w:val="24"/>
          <w:lang w:eastAsia="en-CA"/>
        </w:rPr>
        <w:t xml:space="preserve">; </w:t>
      </w:r>
      <w:r w:rsidR="00C416DF">
        <w:rPr>
          <w:rFonts w:ascii="Times New Roman" w:eastAsia="Times New Roman" w:hAnsi="Times New Roman" w:cs="Times New Roman"/>
          <w:color w:val="000000"/>
          <w:sz w:val="24"/>
          <w:szCs w:val="24"/>
          <w:lang w:eastAsia="en-CA"/>
        </w:rPr>
        <w:fldChar w:fldCharType="begin" w:fldLock="1"/>
      </w:r>
      <w:r w:rsidR="00C416DF">
        <w:rPr>
          <w:rFonts w:ascii="Times New Roman" w:eastAsia="Times New Roman" w:hAnsi="Times New Roman" w:cs="Times New Roman"/>
          <w:color w:val="000000"/>
          <w:sz w:val="24"/>
          <w:szCs w:val="24"/>
          <w:lang w:eastAsia="en-CA"/>
        </w:rPr>
        <w:instrText>ADDIN CSL_CITATION {"citationItems":[{"id":"ITEM-1","itemData":{"DOI":"10.1111/eea.12693","ISSN":"00138703","abstract":"The study of insect responses to temperature has a long tradition in science, starting from Réaumur's work on caterpillars in the 18th century. In 1932, Ernst Janisch wrote: ‘The problem is (and will be more and more in the future) one of the most important ones in entomology […]’. Almost 90 years after this paper, its prediction still holds true, with a sustained interest of the scientific community for the study of insect responses to temperature, especially in the context of climate change. We present a review of the major developments in the field of insect development responses to temperature and analyze the growing importance of modeling approaches in the literature using a bibliographic analysis. We discuss recent advances and future directions for phenology-modeling based on temperature-dependent development rate. Finally, we highlight the need for a change of paradigm toward a system-based approach in order to overcome current challenges and to predict insect phenology more accurately, with direct implications in agriculture, conservation biology, and epidemiology.","author":[{"dropping-particle":"","family":"Rebaudo","given":"François","non-dropping-particle":"","parse-names":false,"suffix":""},{"dropping-particle":"","family":"Rabhi","given":"Victor-Badre","non-dropping-particle":"","parse-names":false,"suffix":""}],"container-title":"Entomologia Experimentalis et Applicata","id":"ITEM-1","issue":"8","issued":{"date-parts":[["2018","8","1"]]},"page":"607-617","publisher":"Blackwell Publishing Ltd","title":"Modeling temperature-dependent development rate and phenology in insects: review of major developments, challenges, and future directions","type":"article-journal","volume":"166"},"uris":["http://www.mendeley.com/documents/?uuid=67c28011-ccb5-3a86-aa2a-eacca0fc382d"]}],"mendeley":{"formattedCitation":"(Rebaudo and Rabhi 2018)","manualFormatting":"Rebaudo and Rabhi 2018)","plainTextFormattedCitation":"(Rebaudo and Rabhi 2018)","previouslyFormattedCitation":"(Rebaudo and Rabhi 2018)"},"properties":{"noteIndex":0},"schema":"https://github.com/citation-style-language/schema/raw/master/csl-citation.json"}</w:instrText>
      </w:r>
      <w:r w:rsidR="00C416DF">
        <w:rPr>
          <w:rFonts w:ascii="Times New Roman" w:eastAsia="Times New Roman" w:hAnsi="Times New Roman" w:cs="Times New Roman"/>
          <w:color w:val="000000"/>
          <w:sz w:val="24"/>
          <w:szCs w:val="24"/>
          <w:lang w:eastAsia="en-CA"/>
        </w:rPr>
        <w:fldChar w:fldCharType="separate"/>
      </w:r>
      <w:r w:rsidR="00C416DF" w:rsidRPr="00C416DF">
        <w:rPr>
          <w:rFonts w:ascii="Times New Roman" w:eastAsia="Times New Roman" w:hAnsi="Times New Roman" w:cs="Times New Roman"/>
          <w:noProof/>
          <w:color w:val="000000"/>
          <w:sz w:val="24"/>
          <w:szCs w:val="24"/>
          <w:lang w:eastAsia="en-CA"/>
        </w:rPr>
        <w:t>Rebaudo and Rabhi 2018)</w:t>
      </w:r>
      <w:r w:rsidR="00C416DF">
        <w:rPr>
          <w:rFonts w:ascii="Times New Roman" w:eastAsia="Times New Roman" w:hAnsi="Times New Roman" w:cs="Times New Roman"/>
          <w:color w:val="000000"/>
          <w:sz w:val="24"/>
          <w:szCs w:val="24"/>
          <w:lang w:eastAsia="en-CA"/>
        </w:rPr>
        <w:fldChar w:fldCharType="end"/>
      </w:r>
      <w:bookmarkEnd w:id="42"/>
      <w:r>
        <w:rPr>
          <w:rFonts w:ascii="Times New Roman" w:eastAsia="Times New Roman" w:hAnsi="Times New Roman" w:cs="Times New Roman"/>
          <w:color w:val="000000"/>
          <w:sz w:val="24"/>
          <w:szCs w:val="24"/>
          <w:lang w:eastAsia="en-CA"/>
        </w:rPr>
        <w:t>; see Fig. 1A. Temperature patterns during the resting period differ between locations and change due to climate change (Fig. 1B). Different species, such as a consumer and its resource, maybe affected differently (Fig. 1C). Consequently, the end times of their respective resting period may shift differently (Fig. 1D).    When temperatures increase, accumulation occurs faster and the phenology advances, i.e., the end time is earlier (Fig. 1D).</w:t>
      </w:r>
    </w:p>
    <w:p w14:paraId="380778BE" w14:textId="77777777" w:rsidR="002F3D93" w:rsidRDefault="002F3D93" w:rsidP="002F3D93">
      <w:pPr>
        <w:spacing w:before="280" w:line="480" w:lineRule="auto"/>
        <w:rPr>
          <w:rFonts w:ascii="Times New Roman" w:hAnsi="Times New Roman" w:cs="Times New Roman"/>
          <w:sz w:val="24"/>
          <w:szCs w:val="24"/>
        </w:rPr>
      </w:pP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ab/>
      </w:r>
      <w:r w:rsidRPr="00F750F6">
        <w:rPr>
          <w:rFonts w:ascii="Times New Roman" w:eastAsia="Times New Roman" w:hAnsi="Times New Roman" w:cs="Times New Roman"/>
          <w:color w:val="000000"/>
          <w:sz w:val="24"/>
          <w:szCs w:val="24"/>
          <w:lang w:eastAsia="en-CA"/>
        </w:rPr>
        <w:t>In view of our intended application, we also refer to the consumer as the insect and to the resource as the tree</w:t>
      </w:r>
      <w:r>
        <w:rPr>
          <w:rFonts w:ascii="Times New Roman" w:eastAsia="Times New Roman" w:hAnsi="Times New Roman" w:cs="Times New Roman"/>
          <w:color w:val="000000"/>
          <w:sz w:val="24"/>
          <w:szCs w:val="24"/>
          <w:lang w:eastAsia="en-CA"/>
        </w:rPr>
        <w:t xml:space="preserve">. We denote the corresponding end times by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(emergence time) for the consumer (insect) and by </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(budburst time) for the resource (its host tree). We call the difference in end times the </w:t>
      </w:r>
      <w:r>
        <w:rPr>
          <w:rFonts w:ascii="Times New Roman" w:eastAsia="Times New Roman" w:hAnsi="Times New Roman" w:cs="Times New Roman"/>
          <w:i/>
          <w:iCs/>
          <w:color w:val="000000"/>
          <w:sz w:val="24"/>
          <w:szCs w:val="24"/>
          <w:lang w:eastAsia="en-CA"/>
        </w:rPr>
        <w:t>mismatch</w:t>
      </w:r>
      <w:r>
        <w:rPr>
          <w:rFonts w:ascii="Times New Roman" w:eastAsia="Times New Roman" w:hAnsi="Times New Roman" w:cs="Times New Roman"/>
          <w:color w:val="000000"/>
          <w:sz w:val="24"/>
          <w:szCs w:val="24"/>
          <w:lang w:eastAsia="en-CA"/>
        </w:rPr>
        <w:t xml:space="preserve"> between the two species (i.e., </w:t>
      </w:r>
      <w:r>
        <w:rPr>
          <w:rFonts w:ascii="Times New Roman" w:eastAsia="Times New Roman" w:hAnsi="Times New Roman" w:cs="Times New Roman"/>
          <w:i/>
          <w:iCs/>
          <w:color w:val="000000"/>
          <w:sz w:val="24"/>
          <w:szCs w:val="24"/>
          <w:lang w:eastAsia="en-CA"/>
        </w:rPr>
        <w:t xml:space="preserve">mismatch = </w:t>
      </w:r>
      <w:proofErr w:type="spellStart"/>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e</w:t>
      </w:r>
      <w:proofErr w:type="spellEnd"/>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b</w:t>
      </w:r>
      <w:r>
        <w:rPr>
          <w:rFonts w:ascii="Times New Roman" w:eastAsia="Times New Roman" w:hAnsi="Times New Roman" w:cs="Times New Roman"/>
          <w:i/>
          <w:iCs/>
          <w:color w:val="000000"/>
          <w:sz w:val="24"/>
          <w:szCs w:val="24"/>
          <w:vertAlign w:val="superscript"/>
          <w:lang w:eastAsia="en-CA"/>
        </w:rPr>
        <w:t>*</w:t>
      </w:r>
      <w:r>
        <w:rPr>
          <w:rFonts w:ascii="Times New Roman" w:eastAsia="Times New Roman" w:hAnsi="Times New Roman" w:cs="Times New Roman"/>
          <w:color w:val="000000"/>
          <w:sz w:val="24"/>
          <w:szCs w:val="24"/>
          <w:lang w:eastAsia="en-CA"/>
        </w:rPr>
        <w:t xml:space="preserve">). When the end times of the resting period of two species respond differently to climate change, then </w:t>
      </w:r>
      <w:r>
        <w:rPr>
          <w:rFonts w:ascii="Times New Roman" w:eastAsia="Times New Roman" w:hAnsi="Times New Roman" w:cs="Times New Roman"/>
          <w:color w:val="000000"/>
          <w:sz w:val="24"/>
          <w:szCs w:val="24"/>
          <w:lang w:eastAsia="en-CA"/>
        </w:rPr>
        <w:lastRenderedPageBreak/>
        <w:t>the mismatch between the two species will change. This is the fundamental quantity that we study here (Fig. 1D).</w:t>
      </w:r>
    </w:p>
    <w:p w14:paraId="11AFE1F3" w14:textId="77777777" w:rsidR="002F3D93" w:rsidRPr="0024547D" w:rsidRDefault="002F3D93" w:rsidP="002F3D93">
      <w:pPr>
        <w:spacing w:before="280" w:line="480" w:lineRule="auto"/>
        <w:ind w:firstLine="720"/>
        <w:rPr>
          <w:rFonts w:ascii="Times New Roman" w:hAnsi="Times New Roman" w:cs="Times New Roman"/>
          <w:sz w:val="24"/>
          <w:szCs w:val="24"/>
        </w:rPr>
      </w:pPr>
      <w:r w:rsidRPr="00ED0D44">
        <w:rPr>
          <w:rFonts w:ascii="Times New Roman" w:hAnsi="Times New Roman" w:cs="Times New Roman"/>
          <w:color w:val="000000"/>
          <w:sz w:val="24"/>
          <w:szCs w:val="24"/>
        </w:rPr>
        <w:t xml:space="preserve">Model equation (Eq. 1) can in general not be solved explicitly for the end time,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Pr>
          <w:rFonts w:ascii="Times New Roman" w:hAnsi="Times New Roman" w:cs="Times New Roman"/>
          <w:color w:val="000000"/>
          <w:sz w:val="24"/>
          <w:szCs w:val="24"/>
        </w:rPr>
        <w:t>.</w:t>
      </w:r>
      <w:r w:rsidRPr="00ED0D44">
        <w:rPr>
          <w:rFonts w:ascii="Times New Roman" w:hAnsi="Times New Roman" w:cs="Times New Roman"/>
          <w:color w:val="000000"/>
          <w:sz w:val="24"/>
          <w:szCs w:val="24"/>
        </w:rPr>
        <w:t xml:space="preserve">. Instead, we derive a general approximation formula for how </w:t>
      </w:r>
      <w:r w:rsidRPr="00ED0D44">
        <w:rPr>
          <w:rFonts w:ascii="Times New Roman" w:hAnsi="Times New Roman" w:cs="Times New Roman"/>
          <w:i/>
          <w:iCs/>
          <w:color w:val="000000"/>
          <w:sz w:val="24"/>
          <w:szCs w:val="24"/>
        </w:rPr>
        <w:t>t</w:t>
      </w:r>
      <w:r w:rsidRPr="00ED0D44">
        <w:rPr>
          <w:rFonts w:ascii="Times New Roman" w:hAnsi="Times New Roman" w:cs="Times New Roman"/>
          <w:i/>
          <w:iCs/>
          <w:color w:val="000000"/>
          <w:sz w:val="24"/>
          <w:szCs w:val="24"/>
          <w:vertAlign w:val="superscript"/>
        </w:rPr>
        <w:t>*</w:t>
      </w:r>
      <w:r w:rsidRPr="00ED0D44">
        <w:rPr>
          <w:rFonts w:ascii="Times New Roman" w:hAnsi="Times New Roman" w:cs="Times New Roman"/>
          <w:color w:val="000000"/>
          <w:sz w:val="24"/>
          <w:szCs w:val="24"/>
        </w:rPr>
        <w:t xml:space="preserve"> changes when future temperature time series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2</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deviate from historical expectation (</w:t>
      </w:r>
      <w:r w:rsidRPr="00ED0D44">
        <w:rPr>
          <w:rFonts w:ascii="Times New Roman" w:hAnsi="Times New Roman" w:cs="Times New Roman"/>
          <w:i/>
          <w:iCs/>
          <w:color w:val="000000"/>
          <w:sz w:val="24"/>
          <w:szCs w:val="24"/>
        </w:rPr>
        <w:t>x</w:t>
      </w:r>
      <w:r w:rsidRPr="00ED0D44">
        <w:rPr>
          <w:rFonts w:ascii="Times New Roman" w:hAnsi="Times New Roman" w:cs="Times New Roman"/>
          <w:i/>
          <w:iCs/>
          <w:color w:val="000000"/>
          <w:sz w:val="24"/>
          <w:szCs w:val="24"/>
          <w:vertAlign w:val="subscript"/>
        </w:rPr>
        <w:t>1</w:t>
      </w:r>
      <w:r w:rsidRPr="00ED0D44">
        <w:rPr>
          <w:rFonts w:ascii="Times New Roman" w:hAnsi="Times New Roman" w:cs="Times New Roman"/>
          <w:i/>
          <w:iCs/>
          <w:color w:val="000000"/>
          <w:sz w:val="24"/>
          <w:szCs w:val="24"/>
        </w:rPr>
        <w:t>(t)</w:t>
      </w:r>
      <w:r w:rsidRPr="00ED0D44">
        <w:rPr>
          <w:rFonts w:ascii="Times New Roman" w:hAnsi="Times New Roman" w:cs="Times New Roman"/>
          <w:color w:val="000000"/>
          <w:sz w:val="24"/>
          <w:szCs w:val="24"/>
        </w:rPr>
        <w:t>) by a small amount (see Supplementary Material). We use this formula to evaluate and discuss the impact of climate change on the phenology of a single species and the phenological mismatch between two species in two particular cases: a constant temperature difference throughout the resting period or a warm or cold spell during a short time period. </w:t>
      </w:r>
      <w:r>
        <w:rPr>
          <w:rFonts w:ascii="Times New Roman" w:hAnsi="Times New Roman" w:cs="Times New Roman"/>
          <w:color w:val="000000"/>
          <w:sz w:val="24"/>
          <w:szCs w:val="24"/>
        </w:rPr>
        <w:t>O</w:t>
      </w:r>
      <w:r w:rsidRPr="0024547D">
        <w:rPr>
          <w:rFonts w:ascii="Times New Roman" w:hAnsi="Times New Roman" w:cs="Times New Roman"/>
          <w:color w:val="000000"/>
          <w:sz w:val="24"/>
          <w:szCs w:val="24"/>
        </w:rPr>
        <w:t>ur results here apply to any general rate accumulation function.</w:t>
      </w:r>
    </w:p>
    <w:p w14:paraId="237BE159" w14:textId="77777777" w:rsidR="002F3D93" w:rsidRDefault="002F3D93" w:rsidP="002F3D93">
      <w:pPr>
        <w:pStyle w:val="Titre3"/>
        <w:spacing w:line="480" w:lineRule="auto"/>
        <w:rPr>
          <w:rFonts w:ascii="Times New Roman" w:hAnsi="Times New Roman" w:cs="Times New Roman"/>
          <w:b/>
          <w:bCs/>
        </w:rPr>
      </w:pPr>
      <w:r>
        <w:rPr>
          <w:rFonts w:ascii="Times New Roman" w:hAnsi="Times New Roman" w:cs="Times New Roman"/>
          <w:b/>
          <w:bCs/>
          <w:color w:val="000000"/>
        </w:rPr>
        <w:t>Phenology shift of a single species</w:t>
      </w:r>
    </w:p>
    <w:p w14:paraId="6280E467" w14:textId="77777777" w:rsidR="002F3D93" w:rsidRDefault="002F3D93" w:rsidP="002F3D93">
      <w:pPr>
        <w:pStyle w:val="NormalWeb"/>
        <w:spacing w:line="480" w:lineRule="auto"/>
        <w:rPr>
          <w:color w:val="000000"/>
        </w:rPr>
      </w:pPr>
      <w:r w:rsidRPr="00270F5B">
        <w:rPr>
          <w:rFonts w:eastAsiaTheme="minorHAnsi"/>
          <w:color w:val="000000"/>
          <w:lang w:eastAsia="en-US"/>
        </w:rPr>
        <w:t>When</w:t>
      </w:r>
      <w:r>
        <w:rPr>
          <w:color w:val="000000"/>
        </w:rPr>
        <w:t xml:space="preserve"> temperatures differ by a constant (</w:t>
      </w:r>
      <m:oMath>
        <m:r>
          <w:rPr>
            <w:rFonts w:ascii="Cambria Math" w:hAnsi="Cambria Math"/>
          </w:rPr>
          <m:t>∆x</m:t>
        </m:r>
      </m:oMath>
      <w:r>
        <w:rPr>
          <w:color w:val="000000"/>
        </w:rPr>
        <w:t xml:space="preserve">), we write </w:t>
      </w:r>
      <m:oMath>
        <m:sSub>
          <m:sSubPr>
            <m:ctrlPr>
              <w:rPr>
                <w:rFonts w:ascii="Cambria Math" w:hAnsi="Cambria Math"/>
              </w:rPr>
            </m:ctrlPr>
          </m:sSubPr>
          <m:e>
            <m:r>
              <w:rPr>
                <w:rFonts w:ascii="Cambria Math" w:hAnsi="Cambria Math"/>
              </w:rPr>
              <m:t>x</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+∆x</m:t>
        </m:r>
      </m:oMath>
      <w:r>
        <w:rPr>
          <w:color w:val="000000"/>
        </w:rPr>
        <w:t xml:space="preserve"> . Then the corresponding end times </w:t>
      </w:r>
      <w:r>
        <w:rPr>
          <w:i/>
          <w:iCs/>
          <w:color w:val="000000"/>
        </w:rPr>
        <w:t>t</w:t>
      </w:r>
      <w:r>
        <w:rPr>
          <w:i/>
          <w:iCs/>
          <w:color w:val="000000"/>
          <w:vertAlign w:val="subscript"/>
        </w:rPr>
        <w:t>2</w:t>
      </w:r>
      <w:r>
        <w:rPr>
          <w:i/>
          <w:iCs/>
          <w:color w:val="000000"/>
          <w:vertAlign w:val="superscript"/>
        </w:rPr>
        <w:t>*</w:t>
      </w:r>
      <w:r>
        <w:rPr>
          <w:color w:val="000000"/>
        </w:rPr>
        <w:t xml:space="preserve"> and </w:t>
      </w:r>
      <w:r>
        <w:rPr>
          <w:i/>
          <w:iCs/>
          <w:color w:val="000000"/>
        </w:rPr>
        <w:t>t</w:t>
      </w:r>
      <w:r>
        <w:rPr>
          <w:i/>
          <w:iCs/>
          <w:color w:val="000000"/>
          <w:vertAlign w:val="subscript"/>
        </w:rPr>
        <w:t>1</w:t>
      </w:r>
      <w:r>
        <w:rPr>
          <w:i/>
          <w:iCs/>
          <w:color w:val="000000"/>
          <w:vertAlign w:val="superscript"/>
        </w:rPr>
        <w:t>*</w:t>
      </w:r>
      <w:r>
        <w:rPr>
          <w:color w:val="000000"/>
        </w:rPr>
        <w:t xml:space="preserve"> are related by</w:t>
      </w:r>
    </w:p>
    <w:tbl>
      <w:tblPr>
        <w:tblW w:w="9062" w:type="dxa"/>
        <w:tblCellMar>
          <w:left w:w="118" w:type="dxa"/>
        </w:tblCellMar>
        <w:tblLook w:val="04A0" w:firstRow="1" w:lastRow="0" w:firstColumn="1" w:lastColumn="0" w:noHBand="0" w:noVBand="1"/>
      </w:tblPr>
      <w:tblGrid>
        <w:gridCol w:w="985"/>
        <w:gridCol w:w="7088"/>
        <w:gridCol w:w="989"/>
      </w:tblGrid>
      <w:tr w:rsidR="002F3D93" w14:paraId="3F003573" w14:textId="77777777" w:rsidTr="00E150BB">
        <w:tc>
          <w:tcPr>
            <w:tcW w:w="985" w:type="dxa"/>
            <w:shd w:val="clear" w:color="auto" w:fill="auto"/>
            <w:vAlign w:val="center"/>
          </w:tcPr>
          <w:p w14:paraId="05C731CB" w14:textId="77777777" w:rsidR="002F3D93" w:rsidRDefault="002F3D93" w:rsidP="00E150BB">
            <w:pPr>
              <w:pStyle w:val="NormalWeb"/>
              <w:spacing w:before="280" w:beforeAutospacing="0" w:after="0" w:afterAutospacing="0" w:line="480" w:lineRule="auto"/>
              <w:jc w:val="center"/>
            </w:pPr>
          </w:p>
        </w:tc>
        <w:tc>
          <w:tcPr>
            <w:tcW w:w="7088" w:type="dxa"/>
            <w:shd w:val="clear" w:color="auto" w:fill="auto"/>
            <w:vAlign w:val="center"/>
          </w:tcPr>
          <w:p w14:paraId="45CDDB37" w14:textId="77777777" w:rsidR="002F3D93" w:rsidRDefault="00B314CD" w:rsidP="00E150BB">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∆x</m:t>
                    </m:r>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0</m:t>
                        </m:r>
                      </m:sub>
                    </m:sSub>
                  </m:sub>
                  <m:sup>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w:rPr>
                                <w:rFonts w:ascii="Cambria Math" w:hAnsi="Cambria Math"/>
                              </w:rPr>
                              <m:t>t</m:t>
                            </m:r>
                          </m:e>
                        </m:d>
                      </m:e>
                    </m:d>
                    <m:r>
                      <w:rPr>
                        <w:rFonts w:ascii="Cambria Math" w:hAnsi="Cambria Math"/>
                      </w:rPr>
                      <m:t>dt</m:t>
                    </m:r>
                  </m:e>
                </m:nary>
                <m:r>
                  <w:rPr>
                    <w:rFonts w:ascii="Cambria Math" w:hAnsi="Cambria Math"/>
                  </w:rPr>
                  <m:t>.</m:t>
                </m:r>
              </m:oMath>
            </m:oMathPara>
          </w:p>
        </w:tc>
        <w:tc>
          <w:tcPr>
            <w:tcW w:w="989" w:type="dxa"/>
            <w:shd w:val="clear" w:color="auto" w:fill="auto"/>
            <w:vAlign w:val="center"/>
          </w:tcPr>
          <w:p w14:paraId="055F95BD" w14:textId="77777777" w:rsidR="002F3D93" w:rsidRDefault="002F3D93" w:rsidP="00E150BB">
            <w:pPr>
              <w:pStyle w:val="NormalWeb"/>
              <w:spacing w:before="280" w:after="0" w:line="480" w:lineRule="auto"/>
              <w:jc w:val="center"/>
            </w:pPr>
            <w:r>
              <w:t>Eq. 3</w:t>
            </w:r>
          </w:p>
        </w:tc>
      </w:tr>
    </w:tbl>
    <w:p w14:paraId="060F42B0" w14:textId="77777777" w:rsidR="002F3D93" w:rsidRDefault="002F3D93" w:rsidP="002F3D93">
      <w:pPr>
        <w:pStyle w:val="NormalWeb"/>
        <w:spacing w:line="480" w:lineRule="auto"/>
        <w:rPr>
          <w:color w:val="000000"/>
        </w:rPr>
      </w:pPr>
      <w:r>
        <w:rPr>
          <w:color w:val="000000"/>
        </w:rPr>
        <w:t xml:space="preserve"> When temperatures differ by warm or cold spell of short duration </w:t>
      </w:r>
      <m:oMath>
        <m:r>
          <w:rPr>
            <w:rFonts w:ascii="Cambria Math" w:hAnsi="Cambria Math"/>
          </w:rPr>
          <m:t>∆t</m:t>
        </m:r>
      </m:oMath>
      <w:r>
        <w:rPr>
          <w:color w:val="000000"/>
        </w:rPr>
        <w:t xml:space="preserve"> at time </w:t>
      </w:r>
      <w:proofErr w:type="spellStart"/>
      <w:r>
        <w:rPr>
          <w:i/>
          <w:iCs/>
          <w:color w:val="000000"/>
        </w:rPr>
        <w:t>t</w:t>
      </w:r>
      <w:r>
        <w:rPr>
          <w:i/>
          <w:iCs/>
          <w:color w:val="000000"/>
          <w:vertAlign w:val="subscript"/>
        </w:rPr>
        <w:t>s</w:t>
      </w:r>
      <w:proofErr w:type="spellEnd"/>
      <w:r>
        <w:rPr>
          <w:color w:val="000000"/>
        </w:rPr>
        <w:t xml:space="preserve"> of temperature difference </w:t>
      </w:r>
      <m:oMath>
        <m:r>
          <w:rPr>
            <w:rFonts w:ascii="Cambria Math" w:hAnsi="Cambria Math"/>
          </w:rPr>
          <m:t>∆x</m:t>
        </m:r>
      </m:oMath>
      <w:r>
        <w:rPr>
          <w:color w:val="000000"/>
          <w:sz w:val="22"/>
          <w:szCs w:val="22"/>
        </w:rPr>
        <w:t xml:space="preserve"> </w:t>
      </w:r>
      <w:r>
        <w:rPr>
          <w:color w:val="000000"/>
        </w:rPr>
        <w:t>(positive for a warm spell, negative for a cold spell), then the corresponding ends of the seasonal resting phases are related by</w:t>
      </w:r>
    </w:p>
    <w:tbl>
      <w:tblPr>
        <w:tblW w:w="9062" w:type="dxa"/>
        <w:tblCellMar>
          <w:left w:w="118" w:type="dxa"/>
        </w:tblCellMar>
        <w:tblLook w:val="04A0" w:firstRow="1" w:lastRow="0" w:firstColumn="1" w:lastColumn="0" w:noHBand="0" w:noVBand="1"/>
      </w:tblPr>
      <w:tblGrid>
        <w:gridCol w:w="985"/>
        <w:gridCol w:w="7088"/>
        <w:gridCol w:w="989"/>
      </w:tblGrid>
      <w:tr w:rsidR="002F3D93" w14:paraId="4E53CF89" w14:textId="77777777" w:rsidTr="00E150BB">
        <w:tc>
          <w:tcPr>
            <w:tcW w:w="985" w:type="dxa"/>
            <w:shd w:val="clear" w:color="auto" w:fill="auto"/>
            <w:vAlign w:val="center"/>
          </w:tcPr>
          <w:p w14:paraId="127E1F79" w14:textId="77777777" w:rsidR="002F3D93" w:rsidRDefault="002F3D93" w:rsidP="00E150BB">
            <w:pPr>
              <w:pStyle w:val="NormalWeb"/>
              <w:spacing w:before="280" w:beforeAutospacing="0" w:after="0" w:afterAutospacing="0" w:line="480" w:lineRule="auto"/>
              <w:jc w:val="center"/>
            </w:pPr>
          </w:p>
        </w:tc>
        <w:tc>
          <w:tcPr>
            <w:tcW w:w="7088" w:type="dxa"/>
            <w:shd w:val="clear" w:color="auto" w:fill="auto"/>
            <w:vAlign w:val="center"/>
          </w:tcPr>
          <w:p w14:paraId="0B8A2E04" w14:textId="77777777" w:rsidR="002F3D93" w:rsidRDefault="00B314CD" w:rsidP="00E150BB">
            <w:pPr>
              <w:pStyle w:val="NormalWeb"/>
              <w:spacing w:before="280" w:after="0" w:line="480" w:lineRule="auto"/>
              <w:jc w:val="center"/>
            </w:pPr>
            <m:oMathPara>
              <m:oMath>
                <m:sSubSup>
                  <m:sSubSupPr>
                    <m:ctrlPr>
                      <w:rPr>
                        <w:rFonts w:ascii="Cambria Math" w:hAnsi="Cambria Math"/>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rPr>
                    </m:ctrlPr>
                  </m:fPr>
                  <m:num>
                    <m:sSup>
                      <m:sSupPr>
                        <m:ctrlPr>
                          <w:rPr>
                            <w:rFonts w:ascii="Cambria Math" w:hAnsi="Cambria Math"/>
                          </w:rPr>
                        </m:ctrlPr>
                      </m:sSupPr>
                      <m:e>
                        <m:r>
                          <w:rPr>
                            <w:rFonts w:ascii="Cambria Math" w:hAnsi="Cambria Math"/>
                          </w:rPr>
                          <m:t>R</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9" w:type="dxa"/>
            <w:shd w:val="clear" w:color="auto" w:fill="auto"/>
            <w:vAlign w:val="center"/>
          </w:tcPr>
          <w:p w14:paraId="4F1406C0" w14:textId="77777777" w:rsidR="002F3D93" w:rsidRDefault="002F3D93" w:rsidP="00E150BB">
            <w:pPr>
              <w:pStyle w:val="NormalWeb"/>
              <w:spacing w:before="280" w:after="0" w:line="480" w:lineRule="auto"/>
              <w:jc w:val="center"/>
            </w:pPr>
            <w:r>
              <w:t>Eq. 4</w:t>
            </w:r>
          </w:p>
        </w:tc>
      </w:tr>
    </w:tbl>
    <w:p w14:paraId="004DA82B" w14:textId="77777777" w:rsidR="002F3D93" w:rsidRDefault="002F3D93" w:rsidP="002F3D93">
      <w:pPr>
        <w:pStyle w:val="NormalWeb"/>
        <w:spacing w:line="480" w:lineRule="auto"/>
      </w:pPr>
      <w:r>
        <w:rPr>
          <w:color w:val="000000"/>
        </w:rPr>
        <w:t>These linear approximations capture the actual end of the resting period very well (see supplementary Fig. S1).</w:t>
      </w:r>
    </w:p>
    <w:p w14:paraId="3E393497" w14:textId="10E3108F" w:rsidR="002F3D93" w:rsidRDefault="002F3D93" w:rsidP="002F3D93">
      <w:pPr>
        <w:pStyle w:val="NormalWeb"/>
        <w:spacing w:line="480" w:lineRule="auto"/>
        <w:ind w:firstLine="720"/>
      </w:pPr>
      <w:r>
        <w:rPr>
          <w:color w:val="000000"/>
        </w:rPr>
        <w:lastRenderedPageBreak/>
        <w:t xml:space="preserve">Both formulas show the expected qualitative pattern that if time series </w:t>
      </w:r>
      <w:r>
        <w:rPr>
          <w:i/>
          <w:iCs/>
          <w:color w:val="000000"/>
        </w:rPr>
        <w:t>x</w:t>
      </w:r>
      <w:r>
        <w:rPr>
          <w:i/>
          <w:iCs/>
          <w:color w:val="000000"/>
          <w:vertAlign w:val="subscript"/>
        </w:rPr>
        <w:t>2</w:t>
      </w:r>
      <w:r>
        <w:rPr>
          <w:color w:val="000000"/>
        </w:rPr>
        <w:t xml:space="preserve"> is warmer than </w:t>
      </w:r>
      <w:r>
        <w:rPr>
          <w:i/>
          <w:iCs/>
          <w:color w:val="000000"/>
        </w:rPr>
        <w:t>x</w:t>
      </w:r>
      <w:r>
        <w:rPr>
          <w:i/>
          <w:iCs/>
          <w:color w:val="000000"/>
          <w:vertAlign w:val="subscript"/>
        </w:rPr>
        <w:t>1</w:t>
      </w:r>
      <w:r>
        <w:rPr>
          <w:color w:val="000000"/>
        </w:rPr>
        <w:t xml:space="preserve">, i.e., </w:t>
      </w:r>
      <m:oMath>
        <m:r>
          <w:rPr>
            <w:rFonts w:ascii="Cambria Math" w:hAnsi="Cambria Math"/>
          </w:rPr>
          <m:t>∆x&gt;0</m:t>
        </m:r>
      </m:oMath>
      <w:r>
        <w:rPr>
          <w:color w:val="000000"/>
        </w:rPr>
        <w:t xml:space="preserve">, then the phenology advances, i.e., end of the seasonal resting period </w:t>
      </w:r>
      <w:r>
        <w:rPr>
          <w:i/>
          <w:iCs/>
          <w:color w:val="000000"/>
        </w:rPr>
        <w:t>t</w:t>
      </w:r>
      <w:r>
        <w:rPr>
          <w:i/>
          <w:iCs/>
          <w:color w:val="000000"/>
          <w:vertAlign w:val="subscript"/>
        </w:rPr>
        <w:t>2</w:t>
      </w:r>
      <w:r>
        <w:rPr>
          <w:i/>
          <w:iCs/>
          <w:color w:val="000000"/>
          <w:vertAlign w:val="superscript"/>
        </w:rPr>
        <w:t>*</w:t>
      </w:r>
      <w:r>
        <w:rPr>
          <w:color w:val="000000"/>
        </w:rPr>
        <w:t xml:space="preserve"> is before the corresponding </w:t>
      </w:r>
      <w:r>
        <w:rPr>
          <w:i/>
          <w:iCs/>
          <w:color w:val="000000"/>
        </w:rPr>
        <w:t>t</w:t>
      </w:r>
      <w:r>
        <w:rPr>
          <w:i/>
          <w:iCs/>
          <w:color w:val="000000"/>
          <w:vertAlign w:val="subscript"/>
        </w:rPr>
        <w:t>1</w:t>
      </w:r>
      <w:r>
        <w:rPr>
          <w:i/>
          <w:iCs/>
          <w:color w:val="000000"/>
          <w:vertAlign w:val="superscript"/>
        </w:rPr>
        <w:t>*</w:t>
      </w:r>
      <w:r>
        <w:rPr>
          <w:color w:val="000000"/>
        </w:rPr>
        <w:t xml:space="preserve"> (since all the terms after the “</w:t>
      </w:r>
      <m:oMath>
        <m:r>
          <w:rPr>
            <w:rFonts w:ascii="Cambria Math" w:hAnsi="Cambria Math"/>
          </w:rPr>
          <m:t>-</m:t>
        </m:r>
      </m:oMath>
      <w:r>
        <w:rPr>
          <w:color w:val="000000"/>
        </w:rPr>
        <w:t>” sign are positive).</w:t>
      </w:r>
      <w:r w:rsidR="00C416DF">
        <w:rPr>
          <w:color w:val="000000"/>
        </w:rPr>
        <w:t xml:space="preserve"> </w:t>
      </w:r>
      <w:r>
        <w:rPr>
          <w:color w:val="000000"/>
        </w:rPr>
        <w:t>The</w:t>
      </w:r>
      <w:r w:rsidR="00C416DF">
        <w:rPr>
          <w:color w:val="000000"/>
        </w:rPr>
        <w:t xml:space="preserve"> </w:t>
      </w:r>
      <w:r>
        <w:rPr>
          <w:color w:val="000000"/>
        </w:rPr>
        <w:t xml:space="preserve">formulas allow us to quantify the expected shift of the end time of the resting period. The shift depends on the </w:t>
      </w:r>
      <w:r>
        <w:rPr>
          <w:i/>
          <w:iCs/>
          <w:color w:val="000000"/>
        </w:rPr>
        <w:t>derivative</w:t>
      </w:r>
      <w:r>
        <w:rPr>
          <w:color w:val="000000"/>
        </w:rPr>
        <w:t xml:space="preserve"> of the rate accumulation function. The impact of a short temperature spell is proportional to the derivative, </w:t>
      </w:r>
      <w:r>
        <w:rPr>
          <w:i/>
          <w:iCs/>
          <w:color w:val="000000"/>
        </w:rPr>
        <w:t>R'(x(</w:t>
      </w:r>
      <w:proofErr w:type="spellStart"/>
      <w:r>
        <w:rPr>
          <w:i/>
          <w:iCs/>
          <w:color w:val="000000"/>
        </w:rPr>
        <w:t>t</w:t>
      </w:r>
      <w:r>
        <w:rPr>
          <w:i/>
          <w:iCs/>
          <w:color w:val="000000"/>
          <w:vertAlign w:val="subscript"/>
        </w:rPr>
        <w:t>s</w:t>
      </w:r>
      <w:proofErr w:type="spellEnd"/>
      <w:r>
        <w:rPr>
          <w:i/>
          <w:iCs/>
          <w:color w:val="000000"/>
        </w:rPr>
        <w:t>))</w:t>
      </w:r>
      <w:r>
        <w:rPr>
          <w:color w:val="000000"/>
        </w:rPr>
        <w:t>, at the time of the spell (</w:t>
      </w:r>
      <w:proofErr w:type="spellStart"/>
      <w:r>
        <w:rPr>
          <w:i/>
          <w:iCs/>
          <w:color w:val="000000"/>
        </w:rPr>
        <w:t>t</w:t>
      </w:r>
      <w:r>
        <w:rPr>
          <w:i/>
          <w:iCs/>
          <w:color w:val="000000"/>
          <w:vertAlign w:val="subscript"/>
        </w:rPr>
        <w:t>s</w:t>
      </w:r>
      <w:proofErr w:type="spellEnd"/>
      <w:r>
        <w:rPr>
          <w:color w:val="000000"/>
        </w:rPr>
        <w:t xml:space="preserve">). Hence, the phenology is most sensitive to warm or cold spells where </w:t>
      </w:r>
      <m:oMath>
        <m:r>
          <w:rPr>
            <w:rFonts w:ascii="Cambria Math" w:hAnsi="Cambria Math"/>
          </w:rPr>
          <m:t>R</m:t>
        </m:r>
        <m:d>
          <m:dPr>
            <m:ctrlPr>
              <w:rPr>
                <w:rFonts w:ascii="Cambria Math" w:hAnsi="Cambria Math"/>
              </w:rPr>
            </m:ctrlPr>
          </m:dPr>
          <m:e>
            <m:r>
              <w:rPr>
                <w:rFonts w:ascii="Cambria Math" w:hAnsi="Cambria Math"/>
              </w:rPr>
              <m:t>∙</m:t>
            </m:r>
          </m:e>
        </m:d>
      </m:oMath>
      <w:r>
        <w:rPr>
          <w:color w:val="000000"/>
        </w:rPr>
        <w:t xml:space="preserve"> is at its maximal slope. For the rate function in Eq. 2, this occurs at temperature </w:t>
      </w:r>
      <w:r>
        <w:rPr>
          <w:i/>
          <w:iCs/>
          <w:color w:val="000000"/>
        </w:rPr>
        <w:t>x=c</w:t>
      </w:r>
      <w:r>
        <w:rPr>
          <w:color w:val="000000"/>
        </w:rPr>
        <w:t>.</w:t>
      </w:r>
    </w:p>
    <w:p w14:paraId="33A35CD3" w14:textId="77777777" w:rsidR="002F3D93" w:rsidRDefault="002F3D93" w:rsidP="002F3D93">
      <w:pPr>
        <w:pStyle w:val="Titre3"/>
        <w:spacing w:line="480" w:lineRule="auto"/>
        <w:rPr>
          <w:rFonts w:ascii="Times New Roman" w:hAnsi="Times New Roman" w:cs="Times New Roman"/>
          <w:b/>
          <w:bCs/>
        </w:rPr>
      </w:pPr>
      <w:r>
        <w:rPr>
          <w:rFonts w:ascii="Times New Roman" w:hAnsi="Times New Roman" w:cs="Times New Roman"/>
          <w:b/>
          <w:bCs/>
          <w:color w:val="000000"/>
        </w:rPr>
        <w:t>Effects on the mismatch between two species</w:t>
      </w:r>
    </w:p>
    <w:p w14:paraId="1D2CD5F5" w14:textId="77777777" w:rsidR="002F3D93" w:rsidRDefault="002F3D93" w:rsidP="002F3D93">
      <w:pPr>
        <w:pStyle w:val="NormalWeb"/>
        <w:spacing w:line="480" w:lineRule="auto"/>
      </w:pPr>
      <w:r>
        <w:rPr>
          <w:color w:val="000000"/>
        </w:rPr>
        <w:t>When heat accumulation occurs independently in each species, the mismatch between the two changes if they respond differently to changes in temperature. The mismatch increases if the phenology of the earlier emerging species advances more quickly and decreases if it advances more slowly. For example, assume that the resource emerges before the consumer and is more sensitive at lower temperatures. Then, if temperatures are higher than historical averages early in the season, the phenology of the resource is likely to advance more than that of the consumer, so that the mismatch increases. Vice versa, if temperatures exceed historical averages only late in the season, when the consumer is more sensitive, the phenology of the consumer is expected to advance more and the mismatch decreases. Hence, a change in mismatch is most likely if the two species are most sensitive at different temperatures, i.e., when the maximal slopes of their respective rate accumulation functions occur at very different temperatures.</w:t>
      </w:r>
    </w:p>
    <w:p w14:paraId="5C18E088" w14:textId="77777777" w:rsidR="002F3D93" w:rsidRDefault="002F3D93" w:rsidP="002F3D93">
      <w:pPr>
        <w:pStyle w:val="NormalWeb"/>
        <w:spacing w:line="480" w:lineRule="auto"/>
        <w:ind w:firstLine="720"/>
        <w:rPr>
          <w:color w:val="000000"/>
        </w:rPr>
      </w:pPr>
      <w:r>
        <w:rPr>
          <w:color w:val="000000"/>
        </w:rPr>
        <w:t>We use Eq. 3 and 4 to quantify the changes in mismatch for our two scenarios. When future temperatures differ from historical expectation by a constant (</w:t>
      </w:r>
      <m:oMath>
        <m:r>
          <w:rPr>
            <w:rFonts w:ascii="Cambria Math" w:hAnsi="Cambria Math"/>
          </w:rPr>
          <m:t>∆x</m:t>
        </m:r>
      </m:oMath>
      <w:r>
        <w:rPr>
          <w:color w:val="000000"/>
        </w:rPr>
        <w:t>), we apply Eq. 3 to each species (</w:t>
      </w:r>
      <w:r w:rsidRPr="009C5937">
        <w:rPr>
          <w:i/>
          <w:iCs/>
          <w:color w:val="000000"/>
        </w:rPr>
        <w:t>R</w:t>
      </w:r>
      <w:r w:rsidRPr="009C5937">
        <w:rPr>
          <w:i/>
          <w:iCs/>
          <w:color w:val="000000"/>
          <w:vertAlign w:val="subscript"/>
        </w:rPr>
        <w:t>e</w:t>
      </w:r>
      <w:r>
        <w:rPr>
          <w:color w:val="000000"/>
        </w:rPr>
        <w:t xml:space="preserve"> is for the insect, and </w:t>
      </w:r>
      <w:r w:rsidRPr="009C5937">
        <w:rPr>
          <w:i/>
          <w:iCs/>
          <w:color w:val="000000"/>
        </w:rPr>
        <w:t>R</w:t>
      </w:r>
      <w:r w:rsidRPr="009C5937">
        <w:rPr>
          <w:i/>
          <w:iCs/>
          <w:color w:val="000000"/>
          <w:vertAlign w:val="subscript"/>
        </w:rPr>
        <w:t>b</w:t>
      </w:r>
      <w:r>
        <w:rPr>
          <w:color w:val="000000"/>
        </w:rPr>
        <w:t xml:space="preserve"> is for the tree) and find</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7791"/>
        <w:gridCol w:w="987"/>
      </w:tblGrid>
      <w:tr w:rsidR="002F3D93" w14:paraId="45DD51CE" w14:textId="77777777" w:rsidTr="00E150BB">
        <w:tc>
          <w:tcPr>
            <w:tcW w:w="284" w:type="dxa"/>
            <w:vAlign w:val="center"/>
          </w:tcPr>
          <w:p w14:paraId="416ABB04" w14:textId="77777777" w:rsidR="002F3D93" w:rsidRDefault="002F3D93" w:rsidP="00E150BB">
            <w:pPr>
              <w:pStyle w:val="NormalWeb"/>
              <w:spacing w:line="480" w:lineRule="auto"/>
              <w:jc w:val="center"/>
            </w:pPr>
          </w:p>
        </w:tc>
        <w:tc>
          <w:tcPr>
            <w:tcW w:w="7791" w:type="dxa"/>
            <w:vAlign w:val="center"/>
          </w:tcPr>
          <w:p w14:paraId="36955ABA" w14:textId="77777777" w:rsidR="002F3D93" w:rsidRDefault="00B314CD" w:rsidP="00E150BB">
            <w:pPr>
              <w:pStyle w:val="NormalWeb"/>
              <w:spacing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m:t>
                </m:r>
                <m:d>
                  <m:dPr>
                    <m:ctrlPr>
                      <w:rPr>
                        <w:rFonts w:ascii="Cambria Math" w:hAnsi="Cambria Math"/>
                      </w:rPr>
                    </m:ctrlPr>
                  </m:dPr>
                  <m:e>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i/>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r>
                                      <m:rPr>
                                        <m:sty m:val="p"/>
                                      </m:rPr>
                                      <w:rPr>
                                        <w:rFonts w:ascii="Cambria Math" w:hAnsi="Cambria Math"/>
                                      </w:rPr>
                                      <m:t>t</m:t>
                                    </m:r>
                                  </m:e>
                                </m:d>
                              </m:e>
                            </m:d>
                            <m:r>
                              <w:rPr>
                                <w:rFonts w:ascii="Cambria Math" w:hAnsi="Cambria Math"/>
                              </w:rPr>
                              <m:t>dt</m:t>
                            </m:r>
                          </m:e>
                        </m:nary>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7" w:type="dxa"/>
            <w:vAlign w:val="center"/>
          </w:tcPr>
          <w:p w14:paraId="1AC655FC" w14:textId="77777777" w:rsidR="002F3D93" w:rsidRDefault="002F3D93" w:rsidP="00E150BB">
            <w:pPr>
              <w:pStyle w:val="NormalWeb"/>
              <w:spacing w:line="480" w:lineRule="auto"/>
              <w:jc w:val="center"/>
            </w:pPr>
            <w:r>
              <w:t>Eq. 6</w:t>
            </w:r>
          </w:p>
        </w:tc>
      </w:tr>
    </w:tbl>
    <w:p w14:paraId="56981A96" w14:textId="77777777" w:rsidR="002F3D93" w:rsidRDefault="002F3D93" w:rsidP="002F3D93">
      <w:pPr>
        <w:pStyle w:val="NormalWeb"/>
        <w:spacing w:line="480" w:lineRule="auto"/>
        <w:ind w:firstLine="720"/>
      </w:pPr>
      <w:r>
        <w:rPr>
          <w:color w:val="000000"/>
        </w:rPr>
        <w:t xml:space="preserve">When future time series differ from historical expectation by a short spell of duration </w:t>
      </w:r>
      <m:oMath>
        <m:r>
          <w:rPr>
            <w:rFonts w:ascii="Cambria Math" w:hAnsi="Cambria Math"/>
          </w:rPr>
          <m:t>∆t</m:t>
        </m:r>
      </m:oMath>
      <w:r>
        <w:rPr>
          <w:color w:val="000000"/>
        </w:rPr>
        <w:t xml:space="preserve"> and temperature difference </w:t>
      </w:r>
      <m:oMath>
        <m:r>
          <w:rPr>
            <w:rFonts w:ascii="Cambria Math" w:hAnsi="Cambria Math"/>
          </w:rPr>
          <m:t>∆x</m:t>
        </m:r>
      </m:oMath>
      <w:r>
        <w:t>,</w:t>
      </w:r>
      <w:r>
        <w:rPr>
          <w:color w:val="000000"/>
        </w:rPr>
        <w:t xml:space="preserve"> we apply the corresponding formula (Eq. 4) to each species and find</w:t>
      </w:r>
    </w:p>
    <w:tbl>
      <w:tblPr>
        <w:tblW w:w="9062" w:type="dxa"/>
        <w:tblCellMar>
          <w:left w:w="118" w:type="dxa"/>
        </w:tblCellMar>
        <w:tblLook w:val="04A0" w:firstRow="1" w:lastRow="0" w:firstColumn="1" w:lastColumn="0" w:noHBand="0" w:noVBand="1"/>
      </w:tblPr>
      <w:tblGrid>
        <w:gridCol w:w="985"/>
        <w:gridCol w:w="7088"/>
        <w:gridCol w:w="989"/>
      </w:tblGrid>
      <w:tr w:rsidR="002F3D93" w14:paraId="78D72952" w14:textId="77777777" w:rsidTr="00E150BB">
        <w:tc>
          <w:tcPr>
            <w:tcW w:w="985" w:type="dxa"/>
            <w:shd w:val="clear" w:color="auto" w:fill="auto"/>
            <w:vAlign w:val="center"/>
          </w:tcPr>
          <w:p w14:paraId="2440C2A9" w14:textId="77777777" w:rsidR="002F3D93" w:rsidRDefault="002F3D93" w:rsidP="00E150BB">
            <w:pPr>
              <w:pStyle w:val="NormalWeb"/>
              <w:spacing w:before="280" w:beforeAutospacing="0" w:after="0" w:afterAutospacing="0" w:line="480" w:lineRule="auto"/>
              <w:jc w:val="center"/>
            </w:pPr>
          </w:p>
        </w:tc>
        <w:tc>
          <w:tcPr>
            <w:tcW w:w="7088" w:type="dxa"/>
            <w:shd w:val="clear" w:color="auto" w:fill="auto"/>
            <w:vAlign w:val="center"/>
          </w:tcPr>
          <w:p w14:paraId="6378A2E3" w14:textId="77777777" w:rsidR="002F3D93" w:rsidRDefault="00B314CD" w:rsidP="00E150BB">
            <w:pPr>
              <w:pStyle w:val="NormalWeb"/>
              <w:spacing w:before="280" w:after="0" w:line="480" w:lineRule="auto"/>
              <w:jc w:val="center"/>
            </w:pPr>
            <m:oMathPara>
              <m:oMath>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b,2</m:t>
                            </m:r>
                          </m:sub>
                          <m:sup>
                            <m:r>
                              <w:rPr>
                                <w:rFonts w:ascii="Cambria Math" w:hAnsi="Cambria Math"/>
                              </w:rPr>
                              <m:t>*</m:t>
                            </m:r>
                          </m:sup>
                        </m:sSubSup>
                      </m:e>
                    </m:groupChr>
                  </m:e>
                  <m:lim>
                    <m:r>
                      <w:rPr>
                        <w:rFonts w:ascii="Cambria Math" w:hAnsi="Cambria Math"/>
                      </w:rPr>
                      <m:t>mismatch</m:t>
                    </m:r>
                    <m:r>
                      <w:rPr>
                        <w:rFonts w:ascii="Cambria Math" w:hAnsi="Cambria Math"/>
                      </w:rPr>
                      <m:t>2</m:t>
                    </m:r>
                  </m:lim>
                </m:limLow>
                <m:r>
                  <w:rPr>
                    <w:rFonts w:ascii="Cambria Math" w:hAnsi="Cambria Math"/>
                  </w:rPr>
                  <m:t>=</m:t>
                </m:r>
                <m:limLow>
                  <m:limLowPr>
                    <m:ctrlPr>
                      <w:rPr>
                        <w:rFonts w:ascii="Cambria Math" w:hAnsi="Cambria Math"/>
                      </w:rPr>
                    </m:ctrlPr>
                  </m:limLowPr>
                  <m:e>
                    <m:groupChr>
                      <m:groupChrPr>
                        <m:ctrlPr>
                          <w:rPr>
                            <w:rFonts w:ascii="Cambria Math" w:hAnsi="Cambria Math"/>
                          </w:rPr>
                        </m:ctrlPr>
                      </m:groupChr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groupChr>
                  </m:e>
                  <m:lim>
                    <m:r>
                      <w:rPr>
                        <w:rFonts w:ascii="Cambria Math" w:hAnsi="Cambria Math"/>
                      </w:rPr>
                      <m:t>mismatch</m:t>
                    </m:r>
                    <m:r>
                      <w:rPr>
                        <w:rFonts w:ascii="Cambria Math" w:hAnsi="Cambria Math"/>
                      </w:rPr>
                      <m:t>1</m:t>
                    </m:r>
                  </m:lim>
                </m:limLow>
                <m:r>
                  <w:rPr>
                    <w:rFonts w:ascii="Cambria Math" w:hAnsi="Cambria Math"/>
                  </w:rPr>
                  <m:t>-∆x∆t</m:t>
                </m:r>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e</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e,1</m:t>
                                    </m:r>
                                  </m:sub>
                                  <m:sup>
                                    <m:r>
                                      <w:rPr>
                                        <w:rFonts w:ascii="Cambria Math" w:hAnsi="Cambria Math"/>
                                      </w:rPr>
                                      <m:t>*</m:t>
                                    </m:r>
                                  </m:sup>
                                </m:sSubSup>
                              </m:e>
                            </m:d>
                          </m:e>
                        </m:d>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s</m:t>
                                    </m:r>
                                  </m:sub>
                                </m:sSub>
                              </m:e>
                            </m:d>
                          </m:e>
                        </m:d>
                      </m:num>
                      <m:den>
                        <m:sSub>
                          <m:sSubPr>
                            <m:ctrlPr>
                              <w:rPr>
                                <w:rFonts w:ascii="Cambria Math" w:hAnsi="Cambria Math"/>
                              </w:rPr>
                            </m:ctrlPr>
                          </m:sSubPr>
                          <m:e>
                            <m:r>
                              <w:rPr>
                                <w:rFonts w:ascii="Cambria Math" w:hAnsi="Cambria Math"/>
                              </w:rPr>
                              <m:t>R</m:t>
                            </m:r>
                          </m:e>
                          <m:sub>
                            <m:r>
                              <w:rPr>
                                <w:rFonts w:ascii="Cambria Math" w:hAnsi="Cambria Math"/>
                              </w:rPr>
                              <m:t>b</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b,1</m:t>
                                    </m:r>
                                  </m:sub>
                                  <m:sup>
                                    <m:r>
                                      <w:rPr>
                                        <w:rFonts w:ascii="Cambria Math" w:hAnsi="Cambria Math"/>
                                      </w:rPr>
                                      <m:t>*</m:t>
                                    </m:r>
                                  </m:sup>
                                </m:sSubSup>
                              </m:e>
                            </m:d>
                          </m:e>
                        </m:d>
                      </m:den>
                    </m:f>
                  </m:e>
                </m:d>
                <m:r>
                  <w:rPr>
                    <w:rFonts w:ascii="Cambria Math" w:hAnsi="Cambria Math"/>
                  </w:rPr>
                  <m:t>.</m:t>
                </m:r>
              </m:oMath>
            </m:oMathPara>
          </w:p>
        </w:tc>
        <w:tc>
          <w:tcPr>
            <w:tcW w:w="989" w:type="dxa"/>
            <w:shd w:val="clear" w:color="auto" w:fill="auto"/>
            <w:vAlign w:val="center"/>
          </w:tcPr>
          <w:p w14:paraId="260DC1F9" w14:textId="77777777" w:rsidR="002F3D93" w:rsidRDefault="002F3D93" w:rsidP="00E150BB">
            <w:pPr>
              <w:pStyle w:val="NormalWeb"/>
              <w:spacing w:before="280" w:after="0" w:line="480" w:lineRule="auto"/>
              <w:jc w:val="center"/>
            </w:pPr>
            <w:r>
              <w:t>Eq. 7</w:t>
            </w:r>
          </w:p>
        </w:tc>
      </w:tr>
    </w:tbl>
    <w:p w14:paraId="71593402" w14:textId="77777777" w:rsidR="002F3D93" w:rsidRDefault="002F3D93" w:rsidP="002F3D93">
      <w:pPr>
        <w:pStyle w:val="NormalWeb"/>
        <w:spacing w:before="240" w:beforeAutospacing="0" w:after="280" w:afterAutospacing="0" w:line="480" w:lineRule="auto"/>
        <w:ind w:firstLine="720"/>
      </w:pPr>
      <w:r>
        <w:rPr>
          <w:color w:val="000000"/>
        </w:rPr>
        <w:t>When the sensitivities of the two species are relatively narrow and non-overlapping peaks, the phenology of one species will advance noticeably only when the spell occurs near its peak temperature. The other species is not affected (Fig. 2A). In reality, the periods of high sensitivity of the two species may overlap more or less. In that case, the change in mismatch is not as easy to predict. If the sensitivity of one species (e.g., the consumer) is much broader than that of the other (the resource), then the phenology of the former will advance noticeably no matter when a warm spell occurs, whereas the phenology of the latter will advance noticeably only when it occurs near its sensitivity peak (Fig. 2B). In addition, the rate function at emergence (the denominators in Eq. 7) may differ between the two species. Consequently, even if the resource is more sensitive than the consumer at the time of the spell (</w:t>
      </w:r>
      <m:oMath>
        <m:sSubSup>
          <m:sSubSupPr>
            <m:ctrlPr>
              <w:rPr>
                <w:rFonts w:ascii="Cambria Math" w:hAnsi="Cambria Math"/>
              </w:rPr>
            </m:ctrlPr>
          </m:sSubSupPr>
          <m:e>
            <m:r>
              <w:rPr>
                <w:rFonts w:ascii="Cambria Math" w:hAnsi="Cambria Math"/>
              </w:rPr>
              <m:t>R</m:t>
            </m:r>
          </m:e>
          <m:sub>
            <m:r>
              <w:rPr>
                <w:rFonts w:ascii="Cambria Math" w:hAnsi="Cambria Math"/>
              </w:rPr>
              <m:t>e</m:t>
            </m:r>
          </m:sub>
          <m:sup>
            <m:r>
              <w:rPr>
                <w:rFonts w:ascii="Cambria Math" w:hAnsi="Cambria Math"/>
              </w:rPr>
              <m:t>'</m:t>
            </m:r>
          </m:sup>
        </m:sSubSup>
        <m:r>
          <w:rPr>
            <w:rFonts w:ascii="Cambria Math" w:hAnsi="Cambria Math"/>
          </w:rPr>
          <m:t>&gt;</m:t>
        </m:r>
        <m:sSubSup>
          <m:sSubSupPr>
            <m:ctrlPr>
              <w:rPr>
                <w:rFonts w:ascii="Cambria Math" w:hAnsi="Cambria Math"/>
              </w:rPr>
            </m:ctrlPr>
          </m:sSubSupPr>
          <m:e>
            <m:r>
              <w:rPr>
                <w:rFonts w:ascii="Cambria Math" w:hAnsi="Cambria Math"/>
              </w:rPr>
              <m:t>R</m:t>
            </m:r>
          </m:e>
          <m:sub>
            <m:r>
              <w:rPr>
                <w:rFonts w:ascii="Cambria Math" w:hAnsi="Cambria Math"/>
              </w:rPr>
              <m:t>b</m:t>
            </m:r>
          </m:sub>
          <m:sup>
            <m:r>
              <w:rPr>
                <w:rFonts w:ascii="Cambria Math" w:hAnsi="Cambria Math"/>
              </w:rPr>
              <m:t>'</m:t>
            </m:r>
          </m:sup>
        </m:sSubSup>
      </m:oMath>
      <w:r>
        <w:rPr>
          <w:color w:val="000000"/>
        </w:rPr>
        <w:t>), the difference in parentheses in Eq. 7 can still be negative if the denominator in the first term is much larger than in the second.</w:t>
      </w:r>
    </w:p>
    <w:p w14:paraId="062D2F6F" w14:textId="77777777" w:rsidR="002F3D93" w:rsidRDefault="002F3D93" w:rsidP="002F3D93">
      <w:pPr>
        <w:pStyle w:val="NormalWeb"/>
        <w:spacing w:line="480" w:lineRule="auto"/>
        <w:ind w:firstLine="720"/>
      </w:pPr>
      <w:r>
        <w:rPr>
          <w:color w:val="000000"/>
        </w:rPr>
        <w:t xml:space="preserve">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w:t>
      </w:r>
      <w:r>
        <w:rPr>
          <w:color w:val="000000"/>
        </w:rPr>
        <w:lastRenderedPageBreak/>
        <w:t xml:space="preserve">These insights are independent of the specific rate function. Further </w:t>
      </w:r>
      <w:r>
        <w:t xml:space="preserve">consequences of a change in mismatch of synchrony, in terms of survival, reproduction, or any life history trait, are system-specific. </w:t>
      </w:r>
      <w:r>
        <w:rPr>
          <w:color w:val="000000"/>
        </w:rPr>
        <w:t>In the following section, we apply the model using realistic temperature time series in order to make predictions for a specific case study, at a given place and time.</w:t>
      </w:r>
    </w:p>
    <w:p w14:paraId="0E816ECC" w14:textId="77777777" w:rsidR="002F3D93" w:rsidRDefault="002F3D93" w:rsidP="002F3D93">
      <w:pPr>
        <w:pStyle w:val="Titre2"/>
        <w:spacing w:line="480" w:lineRule="auto"/>
        <w:rPr>
          <w:rFonts w:ascii="Times New Roman" w:hAnsi="Times New Roman"/>
          <w:b/>
          <w:bCs/>
          <w:color w:val="000000"/>
          <w:sz w:val="32"/>
          <w:szCs w:val="32"/>
        </w:rPr>
      </w:pPr>
      <w:r w:rsidRPr="00FB56D9">
        <w:rPr>
          <w:rFonts w:ascii="Times New Roman" w:hAnsi="Times New Roman"/>
          <w:b/>
          <w:bCs/>
          <w:color w:val="000000"/>
          <w:sz w:val="32"/>
          <w:szCs w:val="32"/>
        </w:rPr>
        <w:t xml:space="preserve">3. </w:t>
      </w:r>
      <w:r>
        <w:rPr>
          <w:rFonts w:ascii="Times New Roman" w:hAnsi="Times New Roman"/>
          <w:b/>
          <w:bCs/>
          <w:color w:val="000000"/>
          <w:sz w:val="32"/>
          <w:szCs w:val="32"/>
        </w:rPr>
        <w:t>A case study: t</w:t>
      </w:r>
      <w:r w:rsidRPr="00FB56D9">
        <w:rPr>
          <w:rFonts w:ascii="Times New Roman" w:hAnsi="Times New Roman"/>
          <w:b/>
          <w:bCs/>
          <w:color w:val="000000"/>
          <w:sz w:val="32"/>
          <w:szCs w:val="32"/>
        </w:rPr>
        <w:t>he spruce budworm – balsam fir system</w:t>
      </w:r>
    </w:p>
    <w:p w14:paraId="168447CD" w14:textId="6771E32E" w:rsidR="002F3D93" w:rsidRPr="002C3816" w:rsidRDefault="002F3D93" w:rsidP="002F3D93">
      <w:pPr>
        <w:spacing w:line="480" w:lineRule="auto"/>
        <w:rPr>
          <w:rFonts w:ascii="Times New Roman" w:hAnsi="Times New Roman" w:cs="Times New Roman"/>
          <w:sz w:val="24"/>
          <w:szCs w:val="24"/>
        </w:rPr>
      </w:pPr>
      <w:r>
        <w:rPr>
          <w:rFonts w:ascii="Times New Roman" w:hAnsi="Times New Roman" w:cs="Times New Roman"/>
          <w:color w:val="000000"/>
          <w:sz w:val="24"/>
          <w:szCs w:val="24"/>
        </w:rPr>
        <w:t xml:space="preserve">We describe the spruce budworm – balsam fir system and provide the accumulation function for both species. Then, we list our data sources and explain the fitting methods for the spruce budworm - balsam fir system. Finally, we give the results for this case study. We use R (R core team, 2020) to implement the model, analyze the results, and generate the figures. Past and future temperature data were obtained using </w:t>
      </w:r>
      <w:proofErr w:type="spellStart"/>
      <w:r>
        <w:rPr>
          <w:rFonts w:ascii="Times New Roman" w:hAnsi="Times New Roman" w:cs="Times New Roman"/>
          <w:color w:val="000000"/>
          <w:sz w:val="24"/>
          <w:szCs w:val="24"/>
        </w:rPr>
        <w:t>BioSIM</w:t>
      </w:r>
      <w:proofErr w:type="spellEnd"/>
      <w:r>
        <w:rPr>
          <w:rFonts w:ascii="Times New Roman" w:hAnsi="Times New Roman" w:cs="Times New Roman"/>
          <w:color w:val="000000"/>
          <w:sz w:val="24"/>
          <w:szCs w:val="24"/>
        </w:rPr>
        <w:t xml:space="preserve"> </w:t>
      </w:r>
      <w:r w:rsidR="00C416D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et al. 2014)","plainTextFormattedCitation":"(Régnière et al. 2014)","previouslyFormattedCitation":"(Régnière et al. 2014)"},"properties":{"noteIndex":0},"schema":"https://github.com/citation-style-language/schema/raw/master/csl-citation.json"}</w:instrText>
      </w:r>
      <w:r w:rsidR="00C416DF">
        <w:rPr>
          <w:rFonts w:ascii="Times New Roman" w:hAnsi="Times New Roman" w:cs="Times New Roman"/>
          <w:color w:val="000000"/>
          <w:sz w:val="24"/>
          <w:szCs w:val="24"/>
        </w:rPr>
        <w:fldChar w:fldCharType="separate"/>
      </w:r>
      <w:r w:rsidR="00C416DF" w:rsidRPr="00C416DF">
        <w:rPr>
          <w:rFonts w:ascii="Times New Roman" w:hAnsi="Times New Roman" w:cs="Times New Roman"/>
          <w:noProof/>
          <w:color w:val="000000"/>
          <w:sz w:val="24"/>
          <w:szCs w:val="24"/>
        </w:rPr>
        <w:t>(Régnière et al. 2014)</w:t>
      </w:r>
      <w:r w:rsidR="00C416DF">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6BC34615" w14:textId="77777777" w:rsidR="002F3D93" w:rsidRPr="00FB56D9" w:rsidRDefault="002F3D93" w:rsidP="002F3D93">
      <w:pPr>
        <w:pStyle w:val="Titre3"/>
        <w:spacing w:line="480" w:lineRule="auto"/>
        <w:rPr>
          <w:rFonts w:ascii="Times New Roman" w:hAnsi="Times New Roman" w:cs="Times New Roman"/>
          <w:b/>
          <w:bCs/>
          <w:sz w:val="28"/>
          <w:szCs w:val="28"/>
        </w:rPr>
      </w:pPr>
      <w:r>
        <w:rPr>
          <w:rFonts w:ascii="Times New Roman" w:hAnsi="Times New Roman" w:cs="Times New Roman"/>
          <w:b/>
          <w:bCs/>
          <w:color w:val="000000"/>
          <w:sz w:val="28"/>
          <w:szCs w:val="28"/>
        </w:rPr>
        <w:t>3</w:t>
      </w:r>
      <w:r w:rsidRPr="00FB56D9">
        <w:rPr>
          <w:rFonts w:ascii="Times New Roman" w:hAnsi="Times New Roman" w:cs="Times New Roman"/>
          <w:b/>
          <w:bCs/>
          <w:color w:val="000000"/>
          <w:sz w:val="28"/>
          <w:szCs w:val="28"/>
        </w:rPr>
        <w:t>.1 Study system</w:t>
      </w:r>
    </w:p>
    <w:p w14:paraId="3D647FD3" w14:textId="05A8BBDC" w:rsidR="002F3D93" w:rsidRDefault="002F3D93" w:rsidP="002F3D9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spruce budworm (SBW) (</w:t>
      </w:r>
      <w:proofErr w:type="spellStart"/>
      <w:r>
        <w:rPr>
          <w:rFonts w:ascii="Times New Roman" w:hAnsi="Times New Roman" w:cs="Times New Roman"/>
          <w:i/>
          <w:iCs/>
          <w:color w:val="000000"/>
          <w:sz w:val="24"/>
          <w:szCs w:val="24"/>
        </w:rPr>
        <w:t>Choristoneura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fumiferana</w:t>
      </w:r>
      <w:proofErr w:type="spellEnd"/>
      <w:r>
        <w:rPr>
          <w:rFonts w:ascii="Times New Roman" w:hAnsi="Times New Roman" w:cs="Times New Roman"/>
          <w:color w:val="000000"/>
          <w:sz w:val="24"/>
          <w:szCs w:val="24"/>
        </w:rPr>
        <w:t xml:space="preserve">) is the most destructive defoliator of North American boreal forests </w:t>
      </w:r>
      <w:bookmarkStart w:id="43" w:name="__Fieldmark__640_3903614438"/>
      <w:r w:rsidR="002265B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{"citationItems":[{"id":"ITEM-1","itemData":{"ISSN":"1042-8011","author":[{"dropping-particle":"","family":"Fleming","given":"Richard A","non-dropping-particle":"","parse-names":false,"suffix":""}],"container-title":"World Resource Review","id":"ITEM-1","issue":"3","issued":{"date-parts":[["2000"]]},"page":"521-548","title":"Climate change and insect disturbance regimes in Canada's boreal forests","type":"article-journal","volume":"12"},"uris":["http://www.mendeley.com/documents/?uuid=890ec228-06a1-4ca9-9670-b73d86059dfd"]}],"mendeley":{"formattedCitation":"(Fleming 2000)","plainTextFormattedCitation":"(Fleming 2000)","previouslyFormattedCitation":"(Fleming 2000)"},"properties":{"noteIndex":0},"schema":"https://github.com/citation-style-language/schema/raw/master/csl-citation.json"}</w:instrText>
      </w:r>
      <w:r w:rsidR="002265BF">
        <w:rPr>
          <w:rFonts w:ascii="Times New Roman" w:hAnsi="Times New Roman" w:cs="Times New Roman"/>
          <w:color w:val="000000"/>
          <w:sz w:val="24"/>
          <w:szCs w:val="24"/>
        </w:rPr>
        <w:fldChar w:fldCharType="separate"/>
      </w:r>
      <w:r w:rsidR="002265BF" w:rsidRPr="002265BF">
        <w:rPr>
          <w:rFonts w:ascii="Times New Roman" w:hAnsi="Times New Roman" w:cs="Times New Roman"/>
          <w:noProof/>
          <w:color w:val="000000"/>
          <w:sz w:val="24"/>
          <w:szCs w:val="24"/>
        </w:rPr>
        <w:t>(Fleming 2000)</w:t>
      </w:r>
      <w:r w:rsidR="002265BF">
        <w:rPr>
          <w:rFonts w:ascii="Times New Roman" w:hAnsi="Times New Roman" w:cs="Times New Roman"/>
          <w:color w:val="000000"/>
          <w:sz w:val="24"/>
          <w:szCs w:val="24"/>
        </w:rPr>
        <w:fldChar w:fldCharType="end"/>
      </w:r>
      <w:bookmarkEnd w:id="43"/>
      <w:r>
        <w:rPr>
          <w:rFonts w:ascii="Times New Roman" w:hAnsi="Times New Roman" w:cs="Times New Roman"/>
          <w:color w:val="000000"/>
          <w:sz w:val="24"/>
          <w:szCs w:val="24"/>
        </w:rPr>
        <w:t>. It feeds primarily on balsam fir (</w:t>
      </w:r>
      <w:r>
        <w:rPr>
          <w:rFonts w:ascii="Times New Roman" w:hAnsi="Times New Roman" w:cs="Times New Roman"/>
          <w:i/>
          <w:iCs/>
          <w:color w:val="000000"/>
          <w:sz w:val="24"/>
          <w:szCs w:val="24"/>
        </w:rPr>
        <w:t xml:space="preserve">Abies </w:t>
      </w:r>
      <w:proofErr w:type="spellStart"/>
      <w:r>
        <w:rPr>
          <w:rFonts w:ascii="Times New Roman" w:hAnsi="Times New Roman" w:cs="Times New Roman"/>
          <w:i/>
          <w:iCs/>
          <w:color w:val="000000"/>
          <w:sz w:val="24"/>
          <w:szCs w:val="24"/>
        </w:rPr>
        <w:t>balsamea</w:t>
      </w:r>
      <w:proofErr w:type="spellEnd"/>
      <w:r>
        <w:rPr>
          <w:rFonts w:ascii="Times New Roman" w:hAnsi="Times New Roman" w:cs="Times New Roman"/>
          <w:color w:val="000000"/>
          <w:sz w:val="24"/>
          <w:szCs w:val="24"/>
        </w:rPr>
        <w:t>), black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mariana</w:t>
      </w:r>
      <w:proofErr w:type="spellEnd"/>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white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glauca)</w:t>
      </w:r>
      <w:r>
        <w:rPr>
          <w:rFonts w:ascii="Times New Roman" w:hAnsi="Times New Roman" w:cs="Times New Roman"/>
          <w:color w:val="000000"/>
          <w:sz w:val="24"/>
          <w:szCs w:val="24"/>
        </w:rPr>
        <w:t>, and red spruce (</w:t>
      </w:r>
      <w:proofErr w:type="spellStart"/>
      <w:r>
        <w:rPr>
          <w:rFonts w:ascii="Times New Roman" w:hAnsi="Times New Roman" w:cs="Times New Roman"/>
          <w:i/>
          <w:iCs/>
          <w:color w:val="000000"/>
          <w:sz w:val="24"/>
          <w:szCs w:val="24"/>
        </w:rPr>
        <w:t>Picea</w:t>
      </w:r>
      <w:proofErr w:type="spellEnd"/>
      <w:r>
        <w:rPr>
          <w:rFonts w:ascii="Times New Roman" w:hAnsi="Times New Roman" w:cs="Times New Roman"/>
          <w:i/>
          <w:iCs/>
          <w:color w:val="000000"/>
          <w:sz w:val="24"/>
          <w:szCs w:val="24"/>
        </w:rPr>
        <w:t xml:space="preserve"> </w:t>
      </w:r>
      <w:proofErr w:type="spellStart"/>
      <w:r>
        <w:rPr>
          <w:rFonts w:ascii="Times New Roman" w:hAnsi="Times New Roman" w:cs="Times New Roman"/>
          <w:i/>
          <w:iCs/>
          <w:color w:val="000000"/>
          <w:sz w:val="24"/>
          <w:szCs w:val="24"/>
        </w:rPr>
        <w:t>rubens</w:t>
      </w:r>
      <w:proofErr w:type="spellEnd"/>
      <w:r>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This univoltine insect has an 8-9 months winter resting period (diapause).  The first stage ends in late winter and is followed by a quiescent period during which development resumes at a rate dependent on outside temperatures. Diapause ends when second instar larvae emerge from their hibernacula (cocoon-like structure) in late April to late May. Larvae feed on expanding buds and developing needles as soon as they become available. Expanding needles from swelling buds are nutrient rich with a maximum concentration of nitrogen and mineral elements </w:t>
      </w:r>
      <w:r w:rsidR="002265B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and Scriber 1987)","plainTextFormattedCitation":"(Mattson and Scriber 1987)","previouslyFormattedCitation":"(Mattson and Scriber 1987)"},"properties":{"noteIndex":0},"schema":"https://github.com/citation-style-language/schema/raw/master/csl-citation.json"}</w:instrText>
      </w:r>
      <w:r w:rsidR="002265BF">
        <w:rPr>
          <w:rFonts w:ascii="Times New Roman" w:hAnsi="Times New Roman" w:cs="Times New Roman"/>
          <w:color w:val="000000"/>
          <w:sz w:val="24"/>
          <w:szCs w:val="24"/>
        </w:rPr>
        <w:fldChar w:fldCharType="separate"/>
      </w:r>
      <w:r w:rsidR="002265BF" w:rsidRPr="002265BF">
        <w:rPr>
          <w:rFonts w:ascii="Times New Roman" w:hAnsi="Times New Roman" w:cs="Times New Roman"/>
          <w:noProof/>
          <w:color w:val="000000"/>
          <w:sz w:val="24"/>
          <w:szCs w:val="24"/>
        </w:rPr>
        <w:t>(Mattson and Scriber 1987)</w:t>
      </w:r>
      <w:r w:rsidR="002265BF">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Hence, the success of SBW populations in establishing feeding sites in the spring depends on the synchrony of their development with that of their host trees </w:t>
      </w:r>
      <w:bookmarkStart w:id="44" w:name="__Fieldmark__691_3903614438"/>
      <w:r w:rsidR="002265B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and Nealis 2008)","plainTextFormattedCitation":"(Régnière and Nealis 2008)","previouslyFormattedCitation":"(Régnière and Nealis 2008)"},"properties":{"noteIndex":0},"schema":"https://github.com/citation-style-language/schema/raw/master/csl-citation.json"}</w:instrText>
      </w:r>
      <w:r w:rsidR="002265BF">
        <w:rPr>
          <w:rFonts w:ascii="Times New Roman" w:hAnsi="Times New Roman" w:cs="Times New Roman"/>
          <w:color w:val="000000"/>
          <w:sz w:val="24"/>
          <w:szCs w:val="24"/>
        </w:rPr>
        <w:fldChar w:fldCharType="separate"/>
      </w:r>
      <w:r w:rsidR="002265BF" w:rsidRPr="002265BF">
        <w:rPr>
          <w:rFonts w:ascii="Times New Roman" w:hAnsi="Times New Roman" w:cs="Times New Roman"/>
          <w:noProof/>
          <w:color w:val="000000"/>
          <w:sz w:val="24"/>
          <w:szCs w:val="24"/>
        </w:rPr>
        <w:t>(Régnière and Nealis 2008)</w:t>
      </w:r>
      <w:r w:rsidR="002265BF">
        <w:rPr>
          <w:rFonts w:ascii="Times New Roman" w:hAnsi="Times New Roman" w:cs="Times New Roman"/>
          <w:color w:val="000000"/>
          <w:sz w:val="24"/>
          <w:szCs w:val="24"/>
        </w:rPr>
        <w:fldChar w:fldCharType="end"/>
      </w:r>
      <w:bookmarkEnd w:id="44"/>
      <w:r>
        <w:rPr>
          <w:rFonts w:ascii="Times New Roman" w:hAnsi="Times New Roman" w:cs="Times New Roman"/>
          <w:color w:val="000000"/>
          <w:sz w:val="24"/>
          <w:szCs w:val="24"/>
        </w:rPr>
        <w:t xml:space="preserve">.  Consequences for late-emerging SBW are severe: larval survival is depressed (from about 60% normal survival down to 10%), </w:t>
      </w:r>
      <w:r>
        <w:rPr>
          <w:rFonts w:ascii="Times New Roman" w:hAnsi="Times New Roman" w:cs="Times New Roman"/>
          <w:color w:val="000000"/>
          <w:sz w:val="24"/>
          <w:szCs w:val="24"/>
        </w:rPr>
        <w:lastRenderedPageBreak/>
        <w:t xml:space="preserve">development is delayed, and average pupal mass decreases by about 50% </w:t>
      </w:r>
      <w:bookmarkStart w:id="45" w:name="__Fieldmark__713_3903614438"/>
      <w:r w:rsidR="002265B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et al. 1997)","plainTextFormattedCitation":"(Lawrence et al. 1997)","previouslyFormattedCitation":"(Lawrence et al. 1997)"},"properties":{"noteIndex":0},"schema":"https://github.com/citation-style-language/schema/raw/master/csl-citation.json"}</w:instrText>
      </w:r>
      <w:r w:rsidR="002265BF">
        <w:rPr>
          <w:rFonts w:ascii="Times New Roman" w:hAnsi="Times New Roman" w:cs="Times New Roman"/>
          <w:color w:val="000000"/>
          <w:sz w:val="24"/>
          <w:szCs w:val="24"/>
        </w:rPr>
        <w:fldChar w:fldCharType="separate"/>
      </w:r>
      <w:r w:rsidR="002265BF" w:rsidRPr="002265BF">
        <w:rPr>
          <w:rFonts w:ascii="Times New Roman" w:hAnsi="Times New Roman" w:cs="Times New Roman"/>
          <w:noProof/>
          <w:color w:val="000000"/>
          <w:sz w:val="24"/>
          <w:szCs w:val="24"/>
        </w:rPr>
        <w:t>(Lawrence et al. 1997)</w:t>
      </w:r>
      <w:r w:rsidR="002265BF">
        <w:rPr>
          <w:rFonts w:ascii="Times New Roman" w:hAnsi="Times New Roman" w:cs="Times New Roman"/>
          <w:color w:val="000000"/>
          <w:sz w:val="24"/>
          <w:szCs w:val="24"/>
        </w:rPr>
        <w:fldChar w:fldCharType="end"/>
      </w:r>
      <w:bookmarkEnd w:id="45"/>
      <w:r>
        <w:rPr>
          <w:rFonts w:ascii="Times New Roman" w:hAnsi="Times New Roman" w:cs="Times New Roman"/>
          <w:color w:val="000000"/>
          <w:sz w:val="24"/>
          <w:szCs w:val="24"/>
        </w:rPr>
        <w:t xml:space="preserve">. In the boreal forests of eastern Canada, the higher vulnerability of balsam fir to SBW defoliation compared to other host species has been attributed to its early budburst </w:t>
      </w:r>
      <w:bookmarkStart w:id="46" w:name="__Fieldmark__724_3903614438"/>
      <w:r w:rsidR="002265B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{"citationItems":[{"id":"ITEM-1","itemData":{"DOI":"10.5558/tfc33364-4","ISSN":"0015-7546","abstract":"Spruce budworm larvae feeding on black spruce had a lower rate of development and a higher rate of mortality than those feeding on white spruce or balsam fir. This was attributable to the lateness in opening of the black spruce buds rather than to the inferior nutritional quality of the foliage. When staminate flowers were present in abundance on black spruce trees, development and survival of the insect was fairly similar to that on the other two species of trees; the flowers provided adequate food at the time of the third and fourth instars thus permitting the larvae to survive until the opening of the shoot buds. The late opening of the black spruce buds explains the relative immunity of this species to severe spruce budworm damage.","author":[{"dropping-particle":"","family":"Blais","given":"J. R.","non-dropping-particle":"","parse-names":false,"suffix":""}],"container-title":"The Forestry Chronicle","id":"ITEM-1","issue":"4","issued":{"date-parts":[["1957","12","1"]]},"page":"364-372","publisher":"Canadian Institute of Forestry","title":"Some relationships of the spruce budworm, Choristoneura fumiferana (Clem.) to black spruce, Picea mariana (Moench) Voss","type":"article-journal","volume":"33"},"uris":["http://www.mendeley.com/documents/?uuid=a1f4e905-f894-3131-8cb5-7857c6a1ea2a"]}],"mendeley":{"formattedCitation":"(Blais 1957)","plainTextFormattedCitation":"(Blais 1957)","previouslyFormattedCitation":"(Blais 1957)"},"properties":{"noteIndex":0},"schema":"https://github.com/citation-style-language/schema/raw/master/csl-citation.json"}</w:instrText>
      </w:r>
      <w:r w:rsidR="002265BF">
        <w:rPr>
          <w:rFonts w:ascii="Times New Roman" w:hAnsi="Times New Roman" w:cs="Times New Roman"/>
          <w:color w:val="000000"/>
          <w:sz w:val="24"/>
          <w:szCs w:val="24"/>
        </w:rPr>
        <w:fldChar w:fldCharType="separate"/>
      </w:r>
      <w:r w:rsidR="002265BF" w:rsidRPr="002265BF">
        <w:rPr>
          <w:rFonts w:ascii="Times New Roman" w:hAnsi="Times New Roman" w:cs="Times New Roman"/>
          <w:noProof/>
          <w:color w:val="000000"/>
          <w:sz w:val="24"/>
          <w:szCs w:val="24"/>
        </w:rPr>
        <w:t>(Blais 1957)</w:t>
      </w:r>
      <w:r w:rsidR="002265BF">
        <w:rPr>
          <w:rFonts w:ascii="Times New Roman" w:hAnsi="Times New Roman" w:cs="Times New Roman"/>
          <w:color w:val="000000"/>
          <w:sz w:val="24"/>
          <w:szCs w:val="24"/>
        </w:rPr>
        <w:fldChar w:fldCharType="end"/>
      </w:r>
      <w:bookmarkEnd w:id="46"/>
      <w:r>
        <w:rPr>
          <w:rFonts w:ascii="Times New Roman" w:hAnsi="Times New Roman" w:cs="Times New Roman"/>
          <w:color w:val="000000"/>
          <w:sz w:val="24"/>
          <w:szCs w:val="24"/>
        </w:rPr>
        <w:t xml:space="preserve">. The emergence of SBW generally precedes balsam fir budburst by several days. Balsam fir phenology appears to be related to forcing temperatures but not photoperiod </w:t>
      </w:r>
      <w:bookmarkStart w:id="47" w:name="__Fieldmark__739_3903614438"/>
      <w:r w:rsidR="002265BF">
        <w:rPr>
          <w:rFonts w:ascii="Times New Roman" w:hAnsi="Times New Roman" w:cs="Times New Roman"/>
          <w:color w:val="000000"/>
          <w:sz w:val="24"/>
          <w:szCs w:val="24"/>
        </w:rPr>
        <w:fldChar w:fldCharType="begin" w:fldLock="1"/>
      </w:r>
      <w:r w:rsidR="002265BF">
        <w:rPr>
          <w:rFonts w:ascii="Times New Roman" w:hAnsi="Times New Roman" w:cs="Times New Roman"/>
          <w:color w:val="000000"/>
          <w:sz w:val="24"/>
          <w:szCs w:val="24"/>
        </w:rPr>
        <w:instrText>ADDIN CSL_CITATION {"citationItems":[{"id":"ITEM-1","itemData":{"DOI":"10.1093/forestscience/29.3.478","ISSN":"0015749X","abstract":"Develops a stochastic model of bud phenology and utilizes a maximum likelihood technique for parameter estimation. The model was fit to Abies balsamea data collected in Quebec. Degree-days provide a better predictor of balsam fir bud phenology than does Julian date.-from Authors","author":[{"dropping-particle":"","family":"Osawa","given":"A.","non-dropping-particle":"","parse-names":false,"suffix":""},{"dropping-particle":"","family":"Shoemaker","given":"C. A.","non-dropping-particle":"","parse-names":false,"suffix":""},{"dropping-particle":"","family":"Stedinger","given":"J. R.","non-dropping-particle":"","parse-names":false,"suffix":""}],"container-title":"Forest Science","id":"ITEM-1","issue":"3","issued":{"date-parts":[["1983","9","1"]]},"page":"478-490","publisher":"Oxford Academic","title":"A stochastic model of balsam fir bud phenology utilizing maximum likelihood parameter estimation (Abies balsamea, Quebec).","type":"article-journal","volume":"29"},"uris":["http://www.mendeley.com/documents/?uuid=5e8e62a8-b951-3f1c-827f-829f5e4edbf8"]}],"mendeley":{"formattedCitation":"(Osawa et al. 1983)","plainTextFormattedCitation":"(Osawa et al. 1983)","previouslyFormattedCitation":"(Osawa et al. 1983)"},"properties":{"noteIndex":0},"schema":"https://github.com/citation-style-language/schema/raw/master/csl-citation.json"}</w:instrText>
      </w:r>
      <w:r w:rsidR="002265BF">
        <w:rPr>
          <w:rFonts w:ascii="Times New Roman" w:hAnsi="Times New Roman" w:cs="Times New Roman"/>
          <w:color w:val="000000"/>
          <w:sz w:val="24"/>
          <w:szCs w:val="24"/>
        </w:rPr>
        <w:fldChar w:fldCharType="separate"/>
      </w:r>
      <w:r w:rsidR="002265BF" w:rsidRPr="002265BF">
        <w:rPr>
          <w:rFonts w:ascii="Times New Roman" w:hAnsi="Times New Roman" w:cs="Times New Roman"/>
          <w:noProof/>
          <w:color w:val="000000"/>
          <w:sz w:val="24"/>
          <w:szCs w:val="24"/>
        </w:rPr>
        <w:t>(Osawa et al. 1983)</w:t>
      </w:r>
      <w:r w:rsidR="002265BF">
        <w:rPr>
          <w:rFonts w:ascii="Times New Roman" w:hAnsi="Times New Roman" w:cs="Times New Roman"/>
          <w:color w:val="000000"/>
          <w:sz w:val="24"/>
          <w:szCs w:val="24"/>
        </w:rPr>
        <w:fldChar w:fldCharType="end"/>
      </w:r>
      <w:bookmarkEnd w:id="47"/>
      <w:r>
        <w:rPr>
          <w:rFonts w:ascii="Times New Roman" w:hAnsi="Times New Roman" w:cs="Times New Roman"/>
          <w:color w:val="000000"/>
          <w:sz w:val="24"/>
          <w:szCs w:val="24"/>
        </w:rPr>
        <w:t>. </w:t>
      </w:r>
    </w:p>
    <w:p w14:paraId="5388A694" w14:textId="77777777" w:rsidR="002F3D93" w:rsidRDefault="002F3D93" w:rsidP="002F3D93">
      <w:pPr>
        <w:pStyle w:val="NormalWeb"/>
        <w:spacing w:line="480" w:lineRule="auto"/>
        <w:ind w:firstLine="720"/>
        <w:rPr>
          <w:color w:val="000000"/>
        </w:rPr>
      </w:pPr>
      <w:r>
        <w:rPr>
          <w:color w:val="000000"/>
        </w:rPr>
        <w:t>We assessed historical patterns and climate change predictions of synchrony between SBW’s emergence from diapause and balsam fir’s budburst using an existing model of budworm phenology and a general budburst model fitted to observations of budburst phenology in Canada. Each species has its own accumulation function which we used to illustrate the general theoretical case (see section 2.2.2 and Fig. 2).</w:t>
      </w:r>
    </w:p>
    <w:p w14:paraId="3C6B6F4E" w14:textId="77777777" w:rsidR="002F3D93" w:rsidRPr="00D84A15" w:rsidRDefault="002F3D93" w:rsidP="002F3D93">
      <w:pPr>
        <w:pStyle w:val="NormalWeb"/>
        <w:spacing w:line="480" w:lineRule="auto"/>
        <w:outlineLvl w:val="1"/>
        <w:rPr>
          <w:b/>
          <w:bCs/>
          <w:sz w:val="28"/>
          <w:szCs w:val="28"/>
        </w:rPr>
      </w:pPr>
      <w:r w:rsidRPr="00D84A15">
        <w:rPr>
          <w:b/>
          <w:bCs/>
          <w:color w:val="000000"/>
          <w:sz w:val="28"/>
          <w:szCs w:val="28"/>
        </w:rPr>
        <w:t xml:space="preserve">3.2 </w:t>
      </w:r>
      <w:r>
        <w:rPr>
          <w:b/>
          <w:bCs/>
          <w:color w:val="000000"/>
          <w:sz w:val="28"/>
          <w:szCs w:val="28"/>
        </w:rPr>
        <w:t>Phenological models</w:t>
      </w:r>
    </w:p>
    <w:p w14:paraId="0099E0A0" w14:textId="77777777" w:rsidR="002F3D93" w:rsidRDefault="002F3D93" w:rsidP="002F3D93">
      <w:pPr>
        <w:pStyle w:val="Titre3"/>
        <w:spacing w:line="480" w:lineRule="auto"/>
        <w:rPr>
          <w:rFonts w:ascii="Times New Roman" w:hAnsi="Times New Roman" w:cs="Times New Roman"/>
          <w:b/>
          <w:bCs/>
        </w:rPr>
      </w:pPr>
      <w:r>
        <w:rPr>
          <w:rFonts w:ascii="Times New Roman" w:hAnsi="Times New Roman" w:cs="Times New Roman"/>
          <w:b/>
          <w:bCs/>
          <w:color w:val="000000"/>
        </w:rPr>
        <w:t>3.2.1 Phenological model of spruce budworm’s spring emergence</w:t>
      </w:r>
    </w:p>
    <w:p w14:paraId="2A4B1312" w14:textId="6C55D8B3" w:rsidR="002F3D93" w:rsidRDefault="002F3D93" w:rsidP="002F3D93">
      <w:pPr>
        <w:pStyle w:val="NormalWeb"/>
        <w:spacing w:before="280" w:beforeAutospacing="0" w:afterAutospacing="0" w:line="480" w:lineRule="auto"/>
      </w:pPr>
      <w:r>
        <w:rPr>
          <w:color w:val="000000"/>
        </w:rPr>
        <w:t xml:space="preserve">The first stage of SBW diapause is assumed to end in late winter, but the physiological processes and environmental factors that control this are still unknown </w:t>
      </w:r>
      <w:bookmarkStart w:id="48" w:name="__Fieldmark__754_3903614438"/>
      <w:r w:rsidR="009C269C">
        <w:rPr>
          <w:color w:val="000000"/>
        </w:rPr>
        <w:fldChar w:fldCharType="begin" w:fldLock="1"/>
      </w:r>
      <w:r w:rsidR="008E28C0">
        <w:rPr>
          <w:color w:val="000000"/>
        </w:rPr>
        <w:instrText>ADDIN CSL_CITATION {"citationItems":[{"id":"ITEM-1","itemData":{"DOI":"10.1093/aesa/54.2.175","ISSN":"1938-2901","abstract":"Laboratory studies indicated that 2.5° C. approximated the threshold temperature that initiates diapause termination of the hibernating second-instar budworm larvae, l/sing this temperature as a base, it was possible to calculate from standard thermograph records the degrce-The speed of insect development in nature in relation to temperatures recorded in the field has been, for a long time, of special interest to entomologists. It would he useful if, by means of meteorological records, the emergence date of the spring-brood of an insect pest or the duration of a generation could be predicted. This problem, however, is not as simple as it may seem at first glance. For one thing, precise temperature measurements are not always feasible or even possible in the field. Therefore, data based on controlled laboratory experiments may not reflect field conditions. Because the factor of temperature has been considered the dominant one controlling insect development , many bioclimatic studies have been directed toward measuring its effect. Various mathematical formulas have been used from time to time to express the relationship between temperature and speed of development in insects. Nearly all of this endeavor has been centered around the expression for the hyperbola\" and its reciprocal. 4 The reciprocal when plotted over temperature produces a straight line that, when extended, intercepts the abscissa at a point long considered as the threshold temperature for insect development. Recently, laboratory experiments (Davidson 1944, Andrewartha and Birch 1954) have shown that this relationship is not linear. It was observed that some development occurred at temperatures below this point and some at temperatures higher than the upper limits of the favorable range. When these factors were considered, the temperature-development data produced a sigmoid curve that gave a more comprehensive picture of the rate of development at different temperature levels.","author":[{"dropping-particle":"","family":"Bean","given":"J. L.","non-dropping-particle":"","parse-names":false,"suffix":""}],"container-title":"Annals of the Entomological Society of America","id":"ITEM-1","issue":"2","issued":{"date-parts":[["1961","3","1"]]},"page":"175-177","publisher":"Oxford University Press (OUP)","title":"Predicting emergence of second-instar spruce budworm larvae from hibernation under field conditions in minnesota","type":"article-journal","volume":"54"},"uris":["http://www.mendeley.com/documents/?uuid=afee3e37-92e5-3713-b40c-9459706c863f"]}],"mendeley":{"formattedCitation":"(Bean 1961)","plainTextFormattedCitation":"(Bean 1961)","previouslyFormattedCitation":"(Bean 1961)"},"properties":{"noteIndex":0},"schema":"https://github.com/citation-style-language/schema/raw/master/csl-citation.json"}</w:instrText>
      </w:r>
      <w:r w:rsidR="009C269C">
        <w:rPr>
          <w:color w:val="000000"/>
        </w:rPr>
        <w:fldChar w:fldCharType="separate"/>
      </w:r>
      <w:r w:rsidR="009C269C" w:rsidRPr="009C269C">
        <w:rPr>
          <w:noProof/>
          <w:color w:val="000000"/>
        </w:rPr>
        <w:t>(Bean 1961)</w:t>
      </w:r>
      <w:r w:rsidR="009C269C">
        <w:rPr>
          <w:color w:val="000000"/>
        </w:rPr>
        <w:fldChar w:fldCharType="end"/>
      </w:r>
      <w:bookmarkEnd w:id="48"/>
      <w:r>
        <w:rPr>
          <w:color w:val="000000"/>
        </w:rPr>
        <w:t>. For the heat accumulation rate of the overwintering stage (L</w:t>
      </w:r>
      <w:r w:rsidRPr="00D84A15">
        <w:rPr>
          <w:color w:val="000000"/>
          <w:vertAlign w:val="subscript"/>
        </w:rPr>
        <w:t>2o</w:t>
      </w:r>
      <w:r>
        <w:rPr>
          <w:color w:val="000000"/>
        </w:rPr>
        <w:t>) of SBW, we use a well-establish model (</w:t>
      </w:r>
      <w:proofErr w:type="spellStart"/>
      <w:r>
        <w:rPr>
          <w:color w:val="000000"/>
        </w:rPr>
        <w:t>Régnière</w:t>
      </w:r>
      <w:proofErr w:type="spellEnd"/>
      <w:r>
        <w:rPr>
          <w:color w:val="000000"/>
        </w:rPr>
        <w:t xml:space="preserve">, </w:t>
      </w:r>
      <w:r>
        <w:t>et al.</w:t>
      </w:r>
      <w:r>
        <w:rPr>
          <w:color w:val="000000"/>
        </w:rPr>
        <w:t xml:space="preserve"> 2012) </w:t>
      </w:r>
    </w:p>
    <w:tbl>
      <w:tblPr>
        <w:tblW w:w="9918" w:type="dxa"/>
        <w:tblCellMar>
          <w:left w:w="118" w:type="dxa"/>
        </w:tblCellMar>
        <w:tblLook w:val="04A0" w:firstRow="1" w:lastRow="0" w:firstColumn="1" w:lastColumn="0" w:noHBand="0" w:noVBand="1"/>
      </w:tblPr>
      <w:tblGrid>
        <w:gridCol w:w="277"/>
        <w:gridCol w:w="8507"/>
        <w:gridCol w:w="1134"/>
      </w:tblGrid>
      <w:tr w:rsidR="002F3D93" w14:paraId="4D694794" w14:textId="77777777" w:rsidTr="00E150BB">
        <w:tc>
          <w:tcPr>
            <w:tcW w:w="277" w:type="dxa"/>
            <w:shd w:val="clear" w:color="auto" w:fill="auto"/>
            <w:vAlign w:val="center"/>
          </w:tcPr>
          <w:p w14:paraId="1D27752E" w14:textId="77777777" w:rsidR="002F3D93" w:rsidRDefault="002F3D93" w:rsidP="00E150BB">
            <w:pPr>
              <w:pStyle w:val="NormalWeb"/>
              <w:spacing w:before="280" w:after="0" w:line="480" w:lineRule="auto"/>
              <w:jc w:val="center"/>
            </w:pPr>
          </w:p>
        </w:tc>
        <w:tc>
          <w:tcPr>
            <w:tcW w:w="8507" w:type="dxa"/>
            <w:shd w:val="clear" w:color="auto" w:fill="auto"/>
            <w:vAlign w:val="center"/>
          </w:tcPr>
          <w:p w14:paraId="0DC72A50" w14:textId="77777777" w:rsidR="002F3D93" w:rsidRDefault="002F3D93" w:rsidP="00E150BB">
            <w:pPr>
              <w:pStyle w:val="NormalWeb"/>
              <w:spacing w:before="280" w:after="0" w:line="480" w:lineRule="auto"/>
              <w:jc w:val="center"/>
            </w:pPr>
            <m:oMathPara>
              <m:oMath>
                <m:r>
                  <w:rPr>
                    <w:rFonts w:ascii="Cambria Math" w:hAnsi="Cambria Math"/>
                  </w:rPr>
                  <m:t>R</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β</m:t>
                            </m:r>
                          </m:e>
                          <m:sub>
                            <m:r>
                              <w:rPr>
                                <w:rFonts w:ascii="Cambria Math" w:hAnsi="Cambria Math"/>
                              </w:rPr>
                              <m:t>1</m:t>
                            </m:r>
                          </m:sub>
                        </m:sSub>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1+exp⁡</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3</m:t>
                                        </m:r>
                                      </m:sub>
                                      <m:sup>
                                        <m:r>
                                          <w:rPr>
                                            <w:rFonts w:ascii="Cambria Math" w:hAnsi="Cambria Math"/>
                                          </w:rPr>
                                          <m:t>τ</m:t>
                                        </m:r>
                                      </m:sup>
                                    </m:sSubSup>
                                  </m:e>
                                </m:d>
                              </m:den>
                            </m:f>
                            <m:r>
                              <w:rPr>
                                <w:rFonts w:ascii="Cambria Math" w:hAnsi="Cambria Math"/>
                              </w:rPr>
                              <m:t>-exp⁡(</m:t>
                            </m:r>
                            <m:f>
                              <m:fPr>
                                <m:type m:val="lin"/>
                                <m:ctrlPr>
                                  <w:rPr>
                                    <w:rFonts w:ascii="Cambria Math" w:hAnsi="Cambria Math"/>
                                  </w:rPr>
                                </m:ctrlPr>
                              </m:fPr>
                              <m:num>
                                <m:d>
                                  <m:dPr>
                                    <m:ctrlPr>
                                      <w:rPr>
                                        <w:rFonts w:ascii="Cambria Math" w:hAnsi="Cambria Math"/>
                                      </w:rPr>
                                    </m:ctrlPr>
                                  </m:dPr>
                                  <m:e>
                                    <m:r>
                                      <w:rPr>
                                        <w:rFonts w:ascii="Cambria Math" w:hAnsi="Cambria Math"/>
                                      </w:rPr>
                                      <m:t>τ-1</m:t>
                                    </m:r>
                                  </m:e>
                                </m:d>
                              </m:num>
                              <m:den>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m:t>
                                </m:r>
                              </m:den>
                            </m:f>
                          </m:e>
                        </m:d>
                        <m:r>
                          <w:rPr>
                            <w:rFonts w:ascii="Cambria Math" w:hAnsi="Cambria Math"/>
                          </w:rPr>
                          <m:t>,if</m:t>
                        </m:r>
                        <m:sSub>
                          <m:sSubPr>
                            <m:ctrlPr>
                              <w:rPr>
                                <w:rFonts w:ascii="Cambria Math" w:hAnsi="Cambria Math"/>
                              </w:rPr>
                            </m:ctrlPr>
                          </m:sSubPr>
                          <m:e>
                            <m:r>
                              <w:rPr>
                                <w:rFonts w:ascii="Cambria Math" w:hAnsi="Cambria Math"/>
                              </w:rPr>
                              <m:t>x</m:t>
                            </m:r>
                          </m:e>
                          <m:sub>
                            <m:r>
                              <w:rPr>
                                <w:rFonts w:ascii="Cambria Math" w:hAnsi="Cambria Math"/>
                              </w:rPr>
                              <m:t>b</m:t>
                            </m:r>
                          </m:sub>
                        </m:sSub>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e>
                      <m:e>
                        <m:r>
                          <w:rPr>
                            <w:rFonts w:ascii="Cambria Math" w:hAnsi="Cambria Math"/>
                          </w:rPr>
                          <m:t>0,otherwise</m:t>
                        </m:r>
                      </m:e>
                    </m:eqArr>
                  </m:e>
                </m:d>
              </m:oMath>
            </m:oMathPara>
          </w:p>
        </w:tc>
        <w:tc>
          <w:tcPr>
            <w:tcW w:w="1134" w:type="dxa"/>
            <w:shd w:val="clear" w:color="auto" w:fill="auto"/>
            <w:vAlign w:val="center"/>
          </w:tcPr>
          <w:p w14:paraId="2CAEEA8F" w14:textId="77777777" w:rsidR="002F3D93" w:rsidRDefault="002F3D93" w:rsidP="00E150BB">
            <w:pPr>
              <w:pStyle w:val="NormalWeb"/>
              <w:spacing w:before="280" w:after="0" w:line="480" w:lineRule="auto"/>
              <w:jc w:val="center"/>
            </w:pPr>
            <w:r>
              <w:t>Eq. 8</w:t>
            </w:r>
          </w:p>
        </w:tc>
      </w:tr>
    </w:tbl>
    <w:p w14:paraId="5AEBCFDE" w14:textId="77777777" w:rsidR="002F3D93" w:rsidRDefault="002F3D93" w:rsidP="002F3D93">
      <w:pPr>
        <w:pStyle w:val="NormalWeb"/>
        <w:spacing w:before="280" w:beforeAutospacing="0" w:afterAutospacing="0" w:line="480" w:lineRule="auto"/>
        <w:rPr>
          <w:color w:val="000000"/>
        </w:rPr>
      </w:pPr>
      <w:r>
        <w:rPr>
          <w:color w:val="000000"/>
        </w:rPr>
        <w:t>where</w:t>
      </w:r>
    </w:p>
    <w:tbl>
      <w:tblPr>
        <w:tblW w:w="9062" w:type="dxa"/>
        <w:tblCellMar>
          <w:left w:w="118" w:type="dxa"/>
        </w:tblCellMar>
        <w:tblLook w:val="04A0" w:firstRow="1" w:lastRow="0" w:firstColumn="1" w:lastColumn="0" w:noHBand="0" w:noVBand="1"/>
      </w:tblPr>
      <w:tblGrid>
        <w:gridCol w:w="985"/>
        <w:gridCol w:w="7088"/>
        <w:gridCol w:w="989"/>
      </w:tblGrid>
      <w:tr w:rsidR="002F3D93" w14:paraId="352F0F60" w14:textId="77777777" w:rsidTr="00E150BB">
        <w:tc>
          <w:tcPr>
            <w:tcW w:w="985" w:type="dxa"/>
            <w:shd w:val="clear" w:color="auto" w:fill="auto"/>
            <w:vAlign w:val="center"/>
          </w:tcPr>
          <w:p w14:paraId="23926ABE" w14:textId="77777777" w:rsidR="002F3D93" w:rsidRDefault="002F3D93" w:rsidP="00E150BB">
            <w:pPr>
              <w:pStyle w:val="NormalWeb"/>
              <w:spacing w:before="280" w:after="0" w:line="480" w:lineRule="auto"/>
              <w:jc w:val="center"/>
            </w:pPr>
          </w:p>
        </w:tc>
        <w:tc>
          <w:tcPr>
            <w:tcW w:w="7088" w:type="dxa"/>
            <w:shd w:val="clear" w:color="auto" w:fill="auto"/>
            <w:vAlign w:val="center"/>
          </w:tcPr>
          <w:p w14:paraId="4315AE80" w14:textId="77777777" w:rsidR="002F3D93" w:rsidRDefault="002F3D93" w:rsidP="00E150BB">
            <w:pPr>
              <w:pStyle w:val="NormalWeb"/>
              <w:spacing w:before="280" w:after="0" w:line="480" w:lineRule="auto"/>
              <w:jc w:val="center"/>
            </w:pPr>
            <m:oMathPara>
              <m:oMath>
                <m:r>
                  <w:rPr>
                    <w:rFonts w:ascii="Cambria Math" w:hAnsi="Cambria Math"/>
                  </w:rPr>
                  <m:t>τ=</m:t>
                </m:r>
                <m:f>
                  <m:fPr>
                    <m:ctrlPr>
                      <w:rPr>
                        <w:rFonts w:ascii="Cambria Math" w:hAnsi="Cambria Math"/>
                      </w:rPr>
                    </m:ctrlPr>
                  </m:fPr>
                  <m:num>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num>
                  <m:den>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m:t>
                        </m:r>
                      </m:sub>
                    </m:sSub>
                  </m:den>
                </m:f>
              </m:oMath>
            </m:oMathPara>
          </w:p>
        </w:tc>
        <w:tc>
          <w:tcPr>
            <w:tcW w:w="989" w:type="dxa"/>
            <w:shd w:val="clear" w:color="auto" w:fill="auto"/>
            <w:vAlign w:val="center"/>
          </w:tcPr>
          <w:p w14:paraId="31D4362C" w14:textId="77777777" w:rsidR="002F3D93" w:rsidRDefault="002F3D93" w:rsidP="00E150BB">
            <w:pPr>
              <w:pStyle w:val="NormalWeb"/>
              <w:spacing w:before="280" w:after="0" w:line="480" w:lineRule="auto"/>
              <w:jc w:val="center"/>
            </w:pPr>
            <w:r>
              <w:t>Eq. 9</w:t>
            </w:r>
          </w:p>
        </w:tc>
      </w:tr>
    </w:tbl>
    <w:p w14:paraId="696DA419" w14:textId="77777777" w:rsidR="002F3D93" w:rsidRDefault="002F3D93" w:rsidP="002F3D93">
      <w:pPr>
        <w:spacing w:line="480" w:lineRule="auto"/>
        <w:rPr>
          <w:rFonts w:ascii="Times New Roman" w:hAnsi="Times New Roman" w:cs="Times New Roman"/>
        </w:rPr>
      </w:pPr>
      <w:r>
        <w:rPr>
          <w:rFonts w:ascii="Times New Roman" w:eastAsia="Times New Roman" w:hAnsi="Times New Roman" w:cs="Times New Roman"/>
          <w:color w:val="000000"/>
          <w:sz w:val="24"/>
          <w:szCs w:val="24"/>
          <w:lang w:eastAsia="en-CA"/>
        </w:rPr>
        <w:lastRenderedPageBreak/>
        <w:t>Accumulation occurs only when the temperature lies between a minimal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and a maximal value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Parameter values for SBW, estimated by </w:t>
      </w:r>
      <w:proofErr w:type="spellStart"/>
      <w:r w:rsidRPr="004A02BA">
        <w:rPr>
          <w:rFonts w:ascii="Times New Roman" w:eastAsia="Times New Roman" w:hAnsi="Times New Roman" w:cs="Times New Roman"/>
          <w:color w:val="000000"/>
          <w:sz w:val="24"/>
          <w:szCs w:val="24"/>
          <w:lang w:eastAsia="en-CA"/>
        </w:rPr>
        <w:t>Régnière</w:t>
      </w:r>
      <w:proofErr w:type="spellEnd"/>
      <w:r>
        <w:rPr>
          <w:rFonts w:ascii="Times New Roman" w:eastAsia="Times New Roman" w:hAnsi="Times New Roman" w:cs="Times New Roman"/>
          <w:color w:val="000000"/>
          <w:sz w:val="24"/>
          <w:szCs w:val="24"/>
          <w:lang w:eastAsia="en-CA"/>
        </w:rPr>
        <w:t xml:space="preserve"> et al.</w:t>
      </w:r>
      <w:r w:rsidRPr="004A02BA">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t>
      </w:r>
      <w:r w:rsidRPr="004A02BA">
        <w:rPr>
          <w:rFonts w:ascii="Times New Roman" w:eastAsia="Times New Roman" w:hAnsi="Times New Roman" w:cs="Times New Roman"/>
          <w:color w:val="000000"/>
          <w:sz w:val="24"/>
          <w:szCs w:val="24"/>
          <w:lang w:eastAsia="en-CA"/>
        </w:rPr>
        <w:t>2012</w:t>
      </w:r>
      <w:r>
        <w:rPr>
          <w:rFonts w:ascii="Times New Roman" w:eastAsia="Times New Roman" w:hAnsi="Times New Roman" w:cs="Times New Roman"/>
          <w:color w:val="000000"/>
          <w:sz w:val="24"/>
          <w:szCs w:val="24"/>
          <w:lang w:eastAsia="en-CA"/>
        </w:rPr>
        <w:t xml:space="preserve">) from laboratory experiments, are  </w:t>
      </w: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=0.194</m:t>
        </m:r>
      </m:oMath>
      <w:r>
        <w:rPr>
          <w:rFonts w:ascii="Times New Roman" w:eastAsia="Times New Roman" w:hAnsi="Times New Roman" w:cs="Times New Roman"/>
          <w:color w:val="000000"/>
          <w:sz w:val="24"/>
          <w:szCs w:val="24"/>
          <w:lang w:eastAsia="en-CA"/>
        </w:rPr>
        <w:t>, </w:t>
      </w:r>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=3.0</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=5.94</m:t>
        </m:r>
      </m:oMath>
      <w:r>
        <w:rPr>
          <w:rFonts w:ascii="Times New Roman" w:eastAsia="Times New Roman" w:hAnsi="Times New Roman" w:cs="Times New Roman"/>
          <w:color w:val="000000"/>
          <w:sz w:val="24"/>
          <w:szCs w:val="24"/>
          <w:lang w:eastAsia="en-CA"/>
        </w:rPr>
        <w:t xml:space="preserve">, </w:t>
      </w:r>
      <m:oMath>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=0.034</m:t>
        </m:r>
      </m:oMath>
      <w:r>
        <w:rPr>
          <w:rFonts w:ascii="Times New Roman" w:eastAsia="Times New Roman" w:hAnsi="Times New Roman" w:cs="Times New Roman"/>
          <w:color w:val="000000"/>
          <w:sz w:val="24"/>
          <w:szCs w:val="24"/>
          <w:lang w:eastAsia="en-CA"/>
        </w:rPr>
        <w:t xml:space="preserve">,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Pr>
          <w:rFonts w:ascii="Times New Roman" w:eastAsia="Times New Roman" w:hAnsi="Times New Roman" w:cs="Times New Roman"/>
          <w:color w:val="000000"/>
          <w:sz w:val="24"/>
          <w:szCs w:val="24"/>
          <w:lang w:eastAsia="en-CA"/>
        </w:rPr>
        <w:t xml:space="preserve"> = 2.5 °C,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m</w:t>
      </w:r>
      <w:proofErr w:type="spellEnd"/>
      <w:r>
        <w:rPr>
          <w:rFonts w:ascii="Times New Roman" w:eastAsia="Times New Roman" w:hAnsi="Times New Roman" w:cs="Times New Roman"/>
          <w:color w:val="000000"/>
          <w:sz w:val="24"/>
          <w:szCs w:val="24"/>
          <w:lang w:eastAsia="en-CA"/>
        </w:rPr>
        <w:t xml:space="preserve"> = 35 °C and </w:t>
      </w:r>
      <w:r>
        <w:rPr>
          <w:rFonts w:ascii="Times New Roman" w:eastAsia="Times New Roman" w:hAnsi="Times New Roman" w:cs="Times New Roman"/>
          <w:i/>
          <w:iCs/>
          <w:color w:val="000000"/>
          <w:sz w:val="24"/>
          <w:szCs w:val="24"/>
          <w:lang w:eastAsia="en-CA"/>
        </w:rPr>
        <w:t>F=1</w:t>
      </w:r>
      <w:r>
        <w:rPr>
          <w:rFonts w:ascii="Times New Roman" w:eastAsia="Times New Roman" w:hAnsi="Times New Roman" w:cs="Times New Roman"/>
          <w:color w:val="000000"/>
          <w:sz w:val="24"/>
          <w:szCs w:val="24"/>
          <w:lang w:eastAsia="en-CA"/>
        </w:rPr>
        <w:t>. The accumulation rate function is increasing for temperatures up to 31°C, which is well above the temperatures observed during the quiescent stage.</w:t>
      </w:r>
    </w:p>
    <w:p w14:paraId="2E3D4533" w14:textId="77777777" w:rsidR="002F3D93" w:rsidRDefault="002F3D93" w:rsidP="002F3D93">
      <w:pPr>
        <w:pStyle w:val="Titre3"/>
        <w:spacing w:line="480" w:lineRule="auto"/>
        <w:rPr>
          <w:rFonts w:ascii="Times New Roman" w:hAnsi="Times New Roman" w:cs="Times New Roman"/>
          <w:b/>
          <w:bCs/>
        </w:rPr>
      </w:pPr>
      <w:r>
        <w:rPr>
          <w:rFonts w:ascii="Times New Roman" w:hAnsi="Times New Roman" w:cs="Times New Roman"/>
          <w:b/>
          <w:bCs/>
          <w:color w:val="000000"/>
        </w:rPr>
        <w:t>3.2.2 Phenological model of balsam fir’s budburst</w:t>
      </w:r>
    </w:p>
    <w:p w14:paraId="7F948180" w14:textId="7738D2C1" w:rsidR="002F3D93" w:rsidRDefault="002F3D93" w:rsidP="002F3D93">
      <w:pPr>
        <w:pStyle w:val="NormalWeb"/>
        <w:spacing w:before="280" w:beforeAutospacing="0" w:afterAutospacing="0" w:line="480" w:lineRule="auto"/>
        <w:ind w:firstLine="720"/>
      </w:pPr>
      <w:r>
        <w:rPr>
          <w:color w:val="000000"/>
        </w:rPr>
        <w:t xml:space="preserve">Process-based tree phenology models describe the individual or interactive effects of environmental conditions (e.g., temperature or photoperiod) on bud development </w:t>
      </w:r>
      <w:r w:rsidR="002265BF">
        <w:rPr>
          <w:color w:val="000000"/>
        </w:rPr>
        <w:fldChar w:fldCharType="begin" w:fldLock="1"/>
      </w:r>
      <w:r w:rsidR="002265BF">
        <w:rPr>
          <w:color w:val="000000"/>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and Régnière 2017)","plainTextFormattedCitation":"(Chuine and Régnière 2017)","previouslyFormattedCitation":"(Chuine and Régnière 2017)"},"properties":{"noteIndex":0},"schema":"https://github.com/citation-style-language/schema/raw/master/csl-citation.json"}</w:instrText>
      </w:r>
      <w:r w:rsidR="002265BF">
        <w:rPr>
          <w:color w:val="000000"/>
        </w:rPr>
        <w:fldChar w:fldCharType="separate"/>
      </w:r>
      <w:r w:rsidR="002265BF" w:rsidRPr="002265BF">
        <w:rPr>
          <w:noProof/>
          <w:color w:val="000000"/>
        </w:rPr>
        <w:t>(Chuine and Régnière 2017)</w:t>
      </w:r>
      <w:r w:rsidR="002265BF">
        <w:rPr>
          <w:color w:val="000000"/>
        </w:rPr>
        <w:fldChar w:fldCharType="end"/>
      </w:r>
      <w:r>
        <w:rPr>
          <w:color w:val="000000"/>
        </w:rPr>
        <w:t xml:space="preserve">. We use the </w:t>
      </w:r>
      <w:r w:rsidRPr="0015494D">
        <w:rPr>
          <w:i/>
          <w:iCs/>
          <w:color w:val="000000"/>
        </w:rPr>
        <w:t>Uniforc</w:t>
      </w:r>
      <w:r>
        <w:rPr>
          <w:color w:val="000000"/>
        </w:rPr>
        <w:t xml:space="preserve"> model of </w:t>
      </w:r>
      <w:proofErr w:type="spellStart"/>
      <w:r>
        <w:rPr>
          <w:color w:val="000000"/>
        </w:rPr>
        <w:t>Chuine</w:t>
      </w:r>
      <w:proofErr w:type="spellEnd"/>
      <w:r>
        <w:rPr>
          <w:color w:val="000000"/>
        </w:rPr>
        <w:t xml:space="preserve"> (2000) to model balsam fir’s budburst phenology. </w:t>
      </w:r>
      <w:r w:rsidRPr="0015494D">
        <w:rPr>
          <w:i/>
          <w:iCs/>
          <w:color w:val="000000"/>
        </w:rPr>
        <w:t>Uniforc</w:t>
      </w:r>
      <w:r>
        <w:rPr>
          <w:color w:val="000000"/>
        </w:rPr>
        <w:t xml:space="preserve"> predicts bud development as a function of temperature in the second stage of seasonal resting (i.e., ecodormancy) that. starts some time after January 1st </w:t>
      </w:r>
      <w:r w:rsidR="002265BF">
        <w:rPr>
          <w:color w:val="000000"/>
        </w:rPr>
        <w:fldChar w:fldCharType="begin" w:fldLock="1"/>
      </w:r>
      <w:r w:rsidR="005B2BD8">
        <w:rPr>
          <w:color w:val="000000"/>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2007)","previouslyFormattedCitation":"(Desbiens 2007)"},"properties":{"noteIndex":0},"schema":"https://github.com/citation-style-language/schema/raw/master/csl-citation.json"}</w:instrText>
      </w:r>
      <w:r w:rsidR="002265BF">
        <w:rPr>
          <w:color w:val="000000"/>
        </w:rPr>
        <w:fldChar w:fldCharType="separate"/>
      </w:r>
      <w:r w:rsidR="002265BF" w:rsidRPr="002265BF">
        <w:rPr>
          <w:noProof/>
          <w:color w:val="000000"/>
        </w:rPr>
        <w:t>(Desbiens 2007)</w:t>
      </w:r>
      <w:r w:rsidR="002265BF">
        <w:rPr>
          <w:color w:val="000000"/>
        </w:rPr>
        <w:fldChar w:fldCharType="end"/>
      </w:r>
      <w:r>
        <w:rPr>
          <w:color w:val="000000"/>
        </w:rPr>
        <w:t xml:space="preserve">, when trees have accumulated enough cold to end bud dormancy. The heat accumulation rate is the same as in the theoretical example (Eq. 2). Budburst occurs when accumulation reaches a threshold </w:t>
      </w:r>
      <w:r>
        <w:rPr>
          <w:i/>
          <w:iCs/>
          <w:color w:val="000000"/>
        </w:rPr>
        <w:t>F*</w:t>
      </w:r>
      <w:r>
        <w:rPr>
          <w:color w:val="000000"/>
        </w:rPr>
        <w:t xml:space="preserve">. We fitted the model to budburst phenology data (see Supplementary materials), which resulted in the parameter values: </w:t>
      </w:r>
      <w:r>
        <w:rPr>
          <w:i/>
          <w:iCs/>
          <w:color w:val="000000"/>
        </w:rPr>
        <w:t>b</w:t>
      </w:r>
      <w:r>
        <w:rPr>
          <w:color w:val="000000"/>
        </w:rPr>
        <w:t xml:space="preserve"> = -1.32, </w:t>
      </w:r>
      <w:r>
        <w:rPr>
          <w:i/>
          <w:iCs/>
          <w:color w:val="000000"/>
        </w:rPr>
        <w:t>c</w:t>
      </w:r>
      <w:r>
        <w:rPr>
          <w:color w:val="000000"/>
        </w:rPr>
        <w:t xml:space="preserve"> = 7.14 °C, </w:t>
      </w:r>
      <w:r>
        <w:rPr>
          <w:i/>
          <w:iCs/>
          <w:color w:val="000000"/>
        </w:rPr>
        <w:t>t</w:t>
      </w:r>
      <w:r>
        <w:rPr>
          <w:i/>
          <w:iCs/>
          <w:color w:val="000000"/>
          <w:vertAlign w:val="subscript"/>
        </w:rPr>
        <w:t>0</w:t>
      </w:r>
      <w:r>
        <w:rPr>
          <w:color w:val="000000"/>
        </w:rPr>
        <w:t xml:space="preserve"> = 87 (March 28th), and </w:t>
      </w:r>
      <w:r>
        <w:rPr>
          <w:i/>
          <w:iCs/>
          <w:color w:val="000000"/>
        </w:rPr>
        <w:t>F</w:t>
      </w:r>
      <w:r>
        <w:rPr>
          <w:i/>
          <w:iCs/>
          <w:color w:val="000000"/>
          <w:vertAlign w:val="superscript"/>
        </w:rPr>
        <w:t>*</w:t>
      </w:r>
      <w:r>
        <w:rPr>
          <w:color w:val="000000"/>
        </w:rPr>
        <w:t> = 18.6</w:t>
      </w:r>
      <w:r>
        <w:t xml:space="preserve">. </w:t>
      </w:r>
    </w:p>
    <w:p w14:paraId="7F3912BE" w14:textId="77777777" w:rsidR="002F3D93" w:rsidRDefault="002F3D93" w:rsidP="002F3D93">
      <w:pPr>
        <w:pStyle w:val="Titre2"/>
        <w:spacing w:line="480" w:lineRule="auto"/>
        <w:rPr>
          <w:rFonts w:ascii="Times New Roman" w:hAnsi="Times New Roman"/>
          <w:b/>
          <w:bCs/>
          <w:sz w:val="28"/>
          <w:szCs w:val="28"/>
        </w:rPr>
      </w:pPr>
      <w:r>
        <w:rPr>
          <w:rFonts w:ascii="Times New Roman" w:hAnsi="Times New Roman"/>
          <w:b/>
          <w:bCs/>
          <w:color w:val="000000"/>
          <w:sz w:val="28"/>
          <w:szCs w:val="28"/>
        </w:rPr>
        <w:t>3.3 Historical and future temperature regimes in eastern Canada</w:t>
      </w:r>
    </w:p>
    <w:p w14:paraId="4B90FDFB" w14:textId="3E312636" w:rsidR="002F3D93" w:rsidRDefault="002F3D93" w:rsidP="002F3D93">
      <w:pPr>
        <w:pStyle w:val="NormalWeb"/>
        <w:spacing w:before="280" w:beforeAutospacing="0" w:afterAutospacing="0" w:line="480" w:lineRule="auto"/>
      </w:pPr>
      <w:r>
        <w:rPr>
          <w:color w:val="000000"/>
        </w:rPr>
        <w:t xml:space="preserve">We selected six locations on a latitudinal gradient across eastern Canada (Fig. 4) to explore the effects of historical and future temperature regimes on the synchrony between SBW and balsam fir phenology. The temperature data for these locations were calculated using </w:t>
      </w:r>
      <w:proofErr w:type="spellStart"/>
      <w:r>
        <w:rPr>
          <w:color w:val="000000"/>
        </w:rPr>
        <w:t>BioSIM</w:t>
      </w:r>
      <w:proofErr w:type="spellEnd"/>
      <w:r>
        <w:rPr>
          <w:color w:val="000000"/>
        </w:rPr>
        <w:t xml:space="preserve"> </w:t>
      </w:r>
      <w:bookmarkStart w:id="49" w:name="__Fieldmark__861_3903614438"/>
      <w:r>
        <w:rPr>
          <w:color w:val="000000"/>
        </w:rPr>
        <w:t>(</w:t>
      </w:r>
      <w:bookmarkStart w:id="50" w:name="__Fieldmark__510_2495178454"/>
      <w:proofErr w:type="spellStart"/>
      <w:r>
        <w:rPr>
          <w:color w:val="000000"/>
        </w:rPr>
        <w:t>R</w:t>
      </w:r>
      <w:bookmarkStart w:id="51" w:name="__Fieldmark__566_942872385"/>
      <w:r>
        <w:rPr>
          <w:color w:val="000000"/>
        </w:rPr>
        <w:t>égnière</w:t>
      </w:r>
      <w:proofErr w:type="spellEnd"/>
      <w:r>
        <w:rPr>
          <w:color w:val="000000"/>
        </w:rPr>
        <w:t>, et al. 2014)</w:t>
      </w:r>
      <w:bookmarkEnd w:id="49"/>
      <w:bookmarkEnd w:id="50"/>
      <w:bookmarkEnd w:id="51"/>
      <w:r>
        <w:rPr>
          <w:color w:val="000000"/>
        </w:rPr>
        <w:t xml:space="preserve">. </w:t>
      </w:r>
      <w:proofErr w:type="spellStart"/>
      <w:r>
        <w:rPr>
          <w:color w:val="000000"/>
        </w:rPr>
        <w:t>BioSIM</w:t>
      </w:r>
      <w:proofErr w:type="spellEnd"/>
      <w:r>
        <w:rPr>
          <w:color w:val="000000"/>
        </w:rPr>
        <w:t xml:space="preserve"> interpolates weather station historical data and climate change scenarios across North America. We used data from 1996 to 2016 to explore latitudinal trends of past insect emergence, tree budburst and their mismatch across years. </w:t>
      </w:r>
    </w:p>
    <w:p w14:paraId="146C62DF" w14:textId="1BD495F0" w:rsidR="002F3D93" w:rsidRDefault="002F3D93" w:rsidP="002F3D93">
      <w:pPr>
        <w:pStyle w:val="NormalWeb"/>
        <w:spacing w:before="280" w:beforeAutospacing="0" w:afterAutospacing="0" w:line="480" w:lineRule="auto"/>
        <w:ind w:firstLine="720"/>
      </w:pPr>
      <w:r>
        <w:rPr>
          <w:color w:val="000000"/>
        </w:rPr>
        <w:lastRenderedPageBreak/>
        <w:t xml:space="preserve"> We used predicted temperatures under different warming scenarios to reveal expected trends for emergence, budburst and mismatch. We selected three different scenarios, known as RCP2.6 (moderate warming), RCP4.5 (intermediate) and RCP8.5 (strong) </w:t>
      </w:r>
      <w:bookmarkStart w:id="52" w:name="__Fieldmark__874_3903614438"/>
      <w:r w:rsidR="005B2BD8">
        <w:rPr>
          <w:color w:val="000000"/>
        </w:rPr>
        <w:fldChar w:fldCharType="begin" w:fldLock="1"/>
      </w:r>
      <w:r w:rsidR="002F1E4A">
        <w:rPr>
          <w:color w:val="000000"/>
        </w:rPr>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rsidR="005B2BD8">
        <w:rPr>
          <w:color w:val="000000"/>
        </w:rPr>
        <w:fldChar w:fldCharType="separate"/>
      </w:r>
      <w:r w:rsidR="005B2BD8" w:rsidRPr="005B2BD8">
        <w:rPr>
          <w:noProof/>
          <w:color w:val="000000"/>
        </w:rPr>
        <w:t>(van Vuuren et al. 2011)</w:t>
      </w:r>
      <w:r w:rsidR="005B2BD8">
        <w:rPr>
          <w:color w:val="000000"/>
        </w:rPr>
        <w:fldChar w:fldCharType="end"/>
      </w:r>
      <w:bookmarkEnd w:id="52"/>
      <w:r>
        <w:rPr>
          <w:color w:val="000000"/>
        </w:rPr>
        <w:t xml:space="preserve">. For each scenario, we generated 150 stochastic temperature time series per decade over the 2021-2100 period for each site using </w:t>
      </w:r>
      <w:proofErr w:type="spellStart"/>
      <w:r>
        <w:rPr>
          <w:color w:val="000000"/>
        </w:rPr>
        <w:t>BioSIM</w:t>
      </w:r>
      <w:proofErr w:type="spellEnd"/>
      <w:r>
        <w:rPr>
          <w:color w:val="000000"/>
        </w:rPr>
        <w:t>. </w:t>
      </w:r>
    </w:p>
    <w:p w14:paraId="1D19D2F1" w14:textId="77777777" w:rsidR="002F3D93" w:rsidRDefault="002F3D93" w:rsidP="002F3D93">
      <w:pPr>
        <w:pStyle w:val="NormalWeb"/>
        <w:spacing w:before="280" w:beforeAutospacing="0" w:afterAutospacing="0" w:line="480" w:lineRule="auto"/>
        <w:ind w:firstLine="720"/>
      </w:pPr>
      <w:r>
        <w:rPr>
          <w:color w:val="000000"/>
        </w:rPr>
        <w:t xml:space="preserve">Both models used temperature data with a four-hour time interval, which allows for the capture of warm events within a day.  </w:t>
      </w:r>
    </w:p>
    <w:p w14:paraId="02BE176F" w14:textId="77777777" w:rsidR="002F3D93" w:rsidRDefault="002F3D93" w:rsidP="002F3D93">
      <w:pPr>
        <w:pStyle w:val="Titre2"/>
        <w:spacing w:line="480" w:lineRule="auto"/>
        <w:rPr>
          <w:rFonts w:ascii="Times New Roman" w:hAnsi="Times New Roman"/>
          <w:b/>
          <w:bCs/>
          <w:sz w:val="28"/>
          <w:szCs w:val="28"/>
        </w:rPr>
      </w:pPr>
      <w:r>
        <w:rPr>
          <w:rFonts w:ascii="Times New Roman" w:hAnsi="Times New Roman"/>
          <w:b/>
          <w:bCs/>
          <w:color w:val="000000"/>
          <w:sz w:val="28"/>
          <w:szCs w:val="28"/>
        </w:rPr>
        <w:t>3.4. Mismatch in the spruce budworm - balsam fir system</w:t>
      </w:r>
    </w:p>
    <w:p w14:paraId="5195B36C" w14:textId="77777777" w:rsidR="002F3D93" w:rsidRDefault="002F3D93" w:rsidP="002F3D93">
      <w:pPr>
        <w:pStyle w:val="NormalWeb"/>
        <w:spacing w:before="280" w:beforeAutospacing="0" w:afterAutospacing="0" w:line="480" w:lineRule="auto"/>
      </w:pPr>
      <w:r>
        <w:rPr>
          <w:color w:val="000000"/>
        </w:rPr>
        <w:t xml:space="preserve">    </w:t>
      </w:r>
    </w:p>
    <w:p w14:paraId="7711159E" w14:textId="77777777" w:rsidR="002F3D93" w:rsidRPr="001E42A1" w:rsidRDefault="002F3D93" w:rsidP="002F3D93">
      <w:pPr>
        <w:pStyle w:val="Titre3"/>
        <w:spacing w:line="480" w:lineRule="auto"/>
        <w:rPr>
          <w:rFonts w:ascii="Times New Roman" w:hAnsi="Times New Roman" w:cs="Times New Roman"/>
          <w:b/>
          <w:bCs/>
        </w:rPr>
      </w:pPr>
      <w:r w:rsidRPr="001E42A1">
        <w:rPr>
          <w:rFonts w:ascii="Times New Roman" w:hAnsi="Times New Roman" w:cs="Times New Roman"/>
          <w:b/>
          <w:bCs/>
          <w:color w:val="000000"/>
        </w:rPr>
        <w:t>3.4.2 Spruce budworm – balsam fir system across latitude</w:t>
      </w:r>
    </w:p>
    <w:p w14:paraId="65774801" w14:textId="4B1946A5" w:rsidR="002F3D93" w:rsidRPr="005B2BD8" w:rsidRDefault="002F3D93" w:rsidP="002F3D93">
      <w:pPr>
        <w:spacing w:line="480" w:lineRule="auto"/>
        <w:rPr>
          <w:rFonts w:ascii="Times New Roman" w:hAnsi="Times New Roman" w:cs="Times New Roman"/>
          <w:sz w:val="24"/>
          <w:szCs w:val="24"/>
        </w:rPr>
      </w:pPr>
      <w:r w:rsidRPr="005B2BD8">
        <w:rPr>
          <w:rFonts w:ascii="Times New Roman" w:hAnsi="Times New Roman" w:cs="Times New Roman"/>
          <w:color w:val="000000"/>
          <w:sz w:val="24"/>
          <w:szCs w:val="24"/>
        </w:rPr>
        <w:t xml:space="preserve">The model predicts median dates of emergence and budburst for each year. Results for past and future data were analyzed using a one-way analysis of variance (see supplementary material for full results). Both emergence (Fig. 6A) and budburst (Fig. 6B) occur later at higher latitudes: </w:t>
      </w:r>
      <w:r w:rsidRPr="005B2BD8">
        <w:rPr>
          <w:rFonts w:ascii="Times New Roman" w:hAnsi="Times New Roman" w:cs="Times New Roman"/>
          <w:i/>
          <w:iCs/>
          <w:color w:val="000000"/>
          <w:sz w:val="24"/>
          <w:szCs w:val="24"/>
        </w:rPr>
        <w:t>p</w:t>
      </w:r>
      <w:r w:rsidRPr="005B2BD8">
        <w:rPr>
          <w:rFonts w:ascii="Times New Roman" w:hAnsi="Times New Roman" w:cs="Times New Roman"/>
          <w:color w:val="000000"/>
          <w:sz w:val="24"/>
          <w:szCs w:val="24"/>
        </w:rPr>
        <w:t xml:space="preserve"> &lt; 0.05 between sites 1, 2, 3 (South) and 4, 5, 6 (North), although some discrepancies may occur due to altitude (sites 2 and 4). However, insects and trees are not affected by temperatures in the same way. Hence, the mismatch between both species varies across latitude (</w:t>
      </w:r>
      <w:r w:rsidRPr="005B2BD8">
        <w:rPr>
          <w:rFonts w:ascii="Times New Roman" w:hAnsi="Times New Roman" w:cs="Times New Roman"/>
          <w:i/>
          <w:iCs/>
          <w:color w:val="000000"/>
          <w:sz w:val="24"/>
          <w:szCs w:val="24"/>
        </w:rPr>
        <w:t>p</w:t>
      </w:r>
      <w:r w:rsidRPr="005B2BD8">
        <w:rPr>
          <w:rFonts w:ascii="Times New Roman" w:hAnsi="Times New Roman" w:cs="Times New Roman"/>
          <w:color w:val="000000"/>
          <w:sz w:val="24"/>
          <w:szCs w:val="24"/>
        </w:rPr>
        <w:t xml:space="preserve"> &lt; 0.05 between sites 1, 3 and 5, 6) (Fig. 6C).  At lower latitudes, emergence is expected to occur 5 to 10 days before budburst. Hence, the majority of the larval population may have time to emerge before budburst occurs, which allows larvae to benefit from an important source of nutrients. </w:t>
      </w:r>
      <w:r w:rsidR="002F1E4A">
        <w:rPr>
          <w:rFonts w:ascii="Times New Roman" w:hAnsi="Times New Roman" w:cs="Times New Roman"/>
          <w:color w:val="000000"/>
          <w:sz w:val="24"/>
          <w:szCs w:val="24"/>
        </w:rPr>
        <w:fldChar w:fldCharType="begin" w:fldLock="1"/>
      </w:r>
      <w:r w:rsidR="00B26DDE">
        <w:rPr>
          <w:rFonts w:ascii="Times New Roman" w:hAnsi="Times New Roman" w:cs="Times New Roman"/>
          <w:color w:val="000000"/>
          <w:sz w:val="24"/>
          <w:szCs w:val="24"/>
        </w:rPr>
        <w:instrText>ADDIN CSL_CITATION {"citationItems":[{"id":"ITEM-1","itemData":{"DOI":"10.1007/S00442-017-3914-4","ISSN":"1432-1939","PMID":"28756489","abstract":"Phenological mismatch has been proposed as a key mechanism by which climate change can increase the severity of insect outbreaks. Spruce budworm (Choristoneura fumiferana) is a serious defoliator of North American conifers that feeds on buds in the early spring. Black spruce (Picea mariana) has traditionally been considered a poor-quality host plant since its buds open later than those of the preferred host, balsam fir (Abies balsamea). We hypothesize that advancing black spruce budbreak phenology under a warmer climate would improve its phenological synchrony with budworm and hence increase both its suitability as a host plant and resulting defoliation damage. We evaluated the relationship between tree phenology and both budworm performance and tree defoliation by placing seven cohorts of budworm larvae on black spruce and balsam fir branches at different lags with tree budburst. Our results show that on both host plants, spruce budworm survival and pupal mass decrease sharply when budbreak occurs prior to larval emergence. By contrast, emergence before budbreak decreases survival, but does not negatively impact growth or reproductive output. We also document phytochemical changes that occur as needles mature and define a window of opportunity for the budworm. Finally, larvae that emerged in synchrony with budbreak had the greatest defoliating effect on black spruce. Our results suggest that in the event of advanced black spruce phenology due to climate warming, this host species will support better budworm survival and suffer increased defoliation.","author":[{"dropping-particle":"","family":"Fuentealba","given":"A","non-dropping-particle":"","parse-names":false,"suffix":""},{"dropping-particle":"","family":"Pureswaran","given":"D","non-dropping-particle":"","parse-names":false,"suffix":""},{"dropping-particle":"","family":"Bauce","given":"É","non-dropping-particle":"","parse-names":false,"suffix":""},{"dropping-particle":"","family":"Despland","given":"E","non-dropping-particle":"","parse-names":false,"suffix":""}],"container-title":"Oecologia","id":"ITEM-1","issue":"4","issued":{"date-parts":[["2017","8","1"]]},"page":"847-857","publisher":"Oecologia","title":"How does synchrony with host plant affect the performance of an outbreaking insect defoliator?","type":"article-journal","volume":"184"},"uris":["http://www.mendeley.com/documents/?uuid=eb023156-ee95-3359-a44b-ed422480e010"]}],"mendeley":{"formattedCitation":"(Fuentealba et al. 2017)","manualFormatting":"Fuentealba et al. (2017)","plainTextFormattedCitation":"(Fuentealba et al. 2017)","previouslyFormattedCitation":"(Fuentealba et al. 2017)"},"properties":{"noteIndex":0},"schema":"https://github.com/citation-style-language/schema/raw/master/csl-citation.json"}</w:instrText>
      </w:r>
      <w:r w:rsidR="002F1E4A">
        <w:rPr>
          <w:rFonts w:ascii="Times New Roman" w:hAnsi="Times New Roman" w:cs="Times New Roman"/>
          <w:color w:val="000000"/>
          <w:sz w:val="24"/>
          <w:szCs w:val="24"/>
        </w:rPr>
        <w:fldChar w:fldCharType="separate"/>
      </w:r>
      <w:r w:rsidR="002F1E4A" w:rsidRPr="002F1E4A">
        <w:rPr>
          <w:rFonts w:ascii="Times New Roman" w:hAnsi="Times New Roman" w:cs="Times New Roman"/>
          <w:noProof/>
          <w:color w:val="000000"/>
          <w:sz w:val="24"/>
          <w:szCs w:val="24"/>
        </w:rPr>
        <w:t xml:space="preserve">Fuentealba et al. </w:t>
      </w:r>
      <w:r w:rsidR="002F1E4A">
        <w:rPr>
          <w:rFonts w:ascii="Times New Roman" w:hAnsi="Times New Roman" w:cs="Times New Roman"/>
          <w:noProof/>
          <w:color w:val="000000"/>
          <w:sz w:val="24"/>
          <w:szCs w:val="24"/>
        </w:rPr>
        <w:t>(</w:t>
      </w:r>
      <w:r w:rsidR="002F1E4A" w:rsidRPr="002F1E4A">
        <w:rPr>
          <w:rFonts w:ascii="Times New Roman" w:hAnsi="Times New Roman" w:cs="Times New Roman"/>
          <w:noProof/>
          <w:color w:val="000000"/>
          <w:sz w:val="24"/>
          <w:szCs w:val="24"/>
        </w:rPr>
        <w:t>2017)</w:t>
      </w:r>
      <w:r w:rsidR="002F1E4A">
        <w:rPr>
          <w:rFonts w:ascii="Times New Roman" w:hAnsi="Times New Roman" w:cs="Times New Roman"/>
          <w:color w:val="000000"/>
          <w:sz w:val="24"/>
          <w:szCs w:val="24"/>
        </w:rPr>
        <w:fldChar w:fldCharType="end"/>
      </w:r>
      <w:r w:rsidRPr="005B2BD8">
        <w:rPr>
          <w:rFonts w:ascii="Times New Roman" w:hAnsi="Times New Roman" w:cs="Times New Roman"/>
          <w:noProof/>
          <w:sz w:val="24"/>
          <w:szCs w:val="24"/>
        </w:rPr>
        <w:t xml:space="preserve"> evaluated SBW performance on balsam fir according to their phenological mismatch. According to their study,</w:t>
      </w:r>
      <w:r w:rsidRPr="005B2BD8">
        <w:rPr>
          <w:rFonts w:ascii="Times New Roman" w:hAnsi="Times New Roman" w:cs="Times New Roman"/>
          <w:color w:val="000000"/>
          <w:sz w:val="24"/>
          <w:szCs w:val="24"/>
        </w:rPr>
        <w:t xml:space="preserve"> we can infer SBW survival to be around 45% and reproductive output (fecundity * survival) to be 45%. At higher latitudes, emergence may sometimes occur before budburst and sometimes after, which would lead to 30% survival and 20% reproductive output. </w:t>
      </w:r>
    </w:p>
    <w:p w14:paraId="2C124713" w14:textId="77777777" w:rsidR="002F3D93" w:rsidRDefault="002F3D93" w:rsidP="002F3D93">
      <w:pPr>
        <w:pStyle w:val="Titre3"/>
        <w:spacing w:line="480" w:lineRule="auto"/>
        <w:rPr>
          <w:rFonts w:ascii="Times New Roman" w:hAnsi="Times New Roman" w:cs="Times New Roman"/>
          <w:b/>
          <w:bCs/>
        </w:rPr>
      </w:pPr>
      <w:r>
        <w:rPr>
          <w:rFonts w:ascii="Times New Roman" w:hAnsi="Times New Roman" w:cs="Times New Roman"/>
          <w:b/>
          <w:bCs/>
          <w:color w:val="000000"/>
        </w:rPr>
        <w:lastRenderedPageBreak/>
        <w:t>3.4.3 Predicted trends according to warming scenarios</w:t>
      </w:r>
    </w:p>
    <w:p w14:paraId="543D6F48" w14:textId="77777777" w:rsidR="002F3D93" w:rsidRDefault="002F3D93" w:rsidP="002F3D93">
      <w:pPr>
        <w:pStyle w:val="NormalWeb"/>
        <w:spacing w:before="280" w:beforeAutospacing="0" w:afterAutospacing="0" w:line="480" w:lineRule="auto"/>
      </w:pPr>
      <w:r>
        <w:rPr>
          <w:color w:val="000000"/>
        </w:rPr>
        <w:t>Across all scenarios, emergence and budburst are expected to occur earlier when temperatures increase. The differences in emergence, budburst and mismatch across latitude is highly significant (</w:t>
      </w:r>
      <w:r w:rsidRPr="000A1C66">
        <w:rPr>
          <w:i/>
          <w:iCs/>
          <w:color w:val="000000"/>
        </w:rPr>
        <w:t>p</w:t>
      </w:r>
      <w:r>
        <w:rPr>
          <w:color w:val="000000"/>
        </w:rPr>
        <w:t xml:space="preserve"> &lt; 10</w:t>
      </w:r>
      <w:r w:rsidRPr="000A1C66">
        <w:rPr>
          <w:color w:val="000000"/>
          <w:vertAlign w:val="superscript"/>
        </w:rPr>
        <w:t>-16</w:t>
      </w:r>
      <w:r>
        <w:rPr>
          <w:color w:val="000000"/>
        </w:rPr>
        <w:t xml:space="preserve"> for almost all sites and for all scenarios). Warmer scenarios lead to an increase of variance, more than a real shift in date compared to less warm scenarios. Insects and trees react differently to temperature increase. Balsam fir shows an historical (1996-2016) difference between northern and southern sites of 10 days on average. This difference stays approximately the same in case of warmer temperatures (i.e., budburst date is shifted similarly across latitude, see Fig. 6B). By contrast, emergence of SBW is expected to shift differently across latitude (about 15 days difference compared to 10 historically, see Fig. 6A). </w:t>
      </w:r>
    </w:p>
    <w:p w14:paraId="53E2ECA7" w14:textId="77777777" w:rsidR="002F3D93" w:rsidRDefault="002F3D93" w:rsidP="002F3D93">
      <w:pPr>
        <w:pStyle w:val="NormalWeb"/>
        <w:spacing w:before="280" w:beforeAutospacing="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a rich source of nutrients. Thus, a moderate warming could be beneficial for the insect at low latitudes. In case of greater warming (RCP4.5, RCP8.5), variance may lead to emergence occurring too early some years, leading to larvae dying from starvation. Thus, a greater temperature increase may lead to stronger population variances among years. </w:t>
      </w:r>
    </w:p>
    <w:p w14:paraId="439DB828" w14:textId="77777777" w:rsidR="002F3D93" w:rsidRDefault="002F3D93" w:rsidP="002F3D93">
      <w:pPr>
        <w:pStyle w:val="NormalWeb"/>
        <w:spacing w:before="280" w:beforeAutospacing="0" w:afterAutospacing="0" w:line="480" w:lineRule="auto"/>
      </w:pPr>
      <w:r>
        <w:rPr>
          <w:color w:val="000000"/>
        </w:rPr>
        <w:t xml:space="preserve">    In northern sites, all warming scenarios lead to an increased synchrony between the insect and its host. The overall pattern appears similar to what is currently expected in southern sites. However, the variance is expected to be greater with warmer scenarios, which may increase insect mortality from time to time, when emergence occurs too late. </w:t>
      </w:r>
    </w:p>
    <w:p w14:paraId="14AEA92E" w14:textId="77777777" w:rsidR="002F3D93" w:rsidRDefault="002F3D93" w:rsidP="002F3D93">
      <w:pPr>
        <w:pStyle w:val="Titre1"/>
        <w:spacing w:before="240" w:beforeAutospacing="0" w:after="280" w:afterAutospacing="0" w:line="480" w:lineRule="auto"/>
      </w:pPr>
      <w:r>
        <w:rPr>
          <w:color w:val="000000"/>
          <w:sz w:val="32"/>
          <w:szCs w:val="32"/>
        </w:rPr>
        <w:t>4. Discussion</w:t>
      </w:r>
    </w:p>
    <w:p w14:paraId="0B9D0A9A" w14:textId="77777777" w:rsidR="002F3D93" w:rsidRDefault="002F3D93" w:rsidP="002F3D93">
      <w:pPr>
        <w:pStyle w:val="NormalWeb"/>
        <w:spacing w:before="280" w:beforeAutospacing="0" w:afterAutospacing="0" w:line="480" w:lineRule="auto"/>
      </w:pPr>
      <w:r>
        <w:rPr>
          <w:color w:val="000000"/>
        </w:rPr>
        <w:lastRenderedPageBreak/>
        <w:t>We propose a temperature-driven mechanistic model to determine the end of the seasonal resting period of species. We investigate the effects of temperature on species phenology, and its consequences on consumer-resource synchrony, across latitude and under future climate scenarios. </w:t>
      </w:r>
    </w:p>
    <w:p w14:paraId="22AC74F6" w14:textId="77777777" w:rsidR="002F3D93" w:rsidRDefault="002F3D93" w:rsidP="002F3D93">
      <w:pPr>
        <w:pStyle w:val="Titre2"/>
        <w:spacing w:line="480" w:lineRule="auto"/>
        <w:rPr>
          <w:rFonts w:ascii="Times New Roman" w:hAnsi="Times New Roman"/>
          <w:b/>
          <w:bCs/>
          <w:sz w:val="28"/>
          <w:szCs w:val="28"/>
        </w:rPr>
      </w:pPr>
      <w:r>
        <w:rPr>
          <w:rFonts w:ascii="Times New Roman" w:hAnsi="Times New Roman"/>
          <w:b/>
          <w:bCs/>
          <w:color w:val="000000"/>
          <w:sz w:val="28"/>
          <w:szCs w:val="28"/>
        </w:rPr>
        <w:t>4.1 Expected impacts of climate change on phenological mismatch between consumer and resource</w:t>
      </w:r>
    </w:p>
    <w:p w14:paraId="4D0FD1FD" w14:textId="27BE300F" w:rsidR="002F3D93" w:rsidRDefault="002F3D93" w:rsidP="002F3D93">
      <w:pPr>
        <w:pStyle w:val="NormalWeb"/>
        <w:spacing w:before="280" w:beforeAutospacing="0" w:afterAutospacing="0" w:line="480" w:lineRule="auto"/>
      </w:pPr>
      <w:r>
        <w:rPr>
          <w:color w:val="000000"/>
        </w:rPr>
        <w:t xml:space="preserve">A growing body of literature shows phenological shifts of species due to climate change with different species shifting at different rates </w:t>
      </w:r>
      <w:bookmarkStart w:id="53" w:name="__Fieldmark__1168_3903614438"/>
      <w:r w:rsidR="00B26DDE">
        <w:rPr>
          <w:color w:val="000000"/>
        </w:rPr>
        <w:fldChar w:fldCharType="begin" w:fldLock="1"/>
      </w:r>
      <w:r w:rsidR="00B26DDE">
        <w:rPr>
          <w:color w:val="000000"/>
        </w:rPr>
        <w:instrText>ADDIN CSL_CITATION {"citationItems":[{"id":"ITEM-1","itemData":{"DOI":"10.1098/rspb.2005.3356","ISSN":"14712970","PMID":"16321776","abstract":"Climate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Sciences","id":"ITEM-1","issue":"1581","issued":{"date-parts":[["2005","12","22"]]},"page":"2561-2569","publisher":"Royal Society","title":"Shifts in phenology due to global climate change: the need for a yardstick","type":"article-journal","volume":"272"},"uris":["http://www.mendeley.com/documents/?uuid=171fcd29-6e5c-355e-8773-4339795e3cb7"]}],"mendeley":{"formattedCitation":"(Visser and Both 2005)","manualFormatting":"(Visser and Both 2005","plainTextFormattedCitation":"(Visser and Both 2005)","previouslyFormattedCitation":"(Visser and Both 2005)"},"properties":{"noteIndex":0},"schema":"https://github.com/citation-style-language/schema/raw/master/csl-citation.json"}</w:instrText>
      </w:r>
      <w:r w:rsidR="00B26DDE">
        <w:rPr>
          <w:color w:val="000000"/>
        </w:rPr>
        <w:fldChar w:fldCharType="separate"/>
      </w:r>
      <w:r w:rsidR="00B26DDE" w:rsidRPr="00B26DDE">
        <w:rPr>
          <w:noProof/>
          <w:color w:val="000000"/>
        </w:rPr>
        <w:t>(Visser and Both 2005</w:t>
      </w:r>
      <w:r w:rsidR="00B26DDE">
        <w:rPr>
          <w:color w:val="000000"/>
        </w:rPr>
        <w:fldChar w:fldCharType="end"/>
      </w:r>
      <w:r w:rsidR="00B26DDE">
        <w:rPr>
          <w:color w:val="000000"/>
        </w:rPr>
        <w:t xml:space="preserve">; </w:t>
      </w:r>
      <w:r w:rsidR="00B26DDE">
        <w:rPr>
          <w:color w:val="000000"/>
        </w:rPr>
        <w:fldChar w:fldCharType="begin" w:fldLock="1"/>
      </w:r>
      <w:r w:rsidR="00B26DDE">
        <w:rPr>
          <w:color w:val="000000"/>
        </w:rPr>
        <w:instrText>ADDIN CSL_CITATION {"citationItems":[{"id":"ITEM-1","itemData":{"DOI":"10.1007/s00484-011-0426-5","ISSN":"00207128","PMID":"21509461","abstract":"Mismatches in phenology between mutually dependent species, resulting from climate change, can have far-reaching consequences throughout an ecosystem at both higher and lower trophic levels. Rising temperatures, due to climate warming, have resulted in advances in development and changes in behaviour of many organisms around the world. However, not all species or phenophases are responding to this increase in temperature at the same rate, thus creating a disruption to previously synchronised interdependent key life-cycle stages. Mismatches have been reported between plants and pollinators, predators and prey, and pests and hosts. Here, we review mismatches between interdependent phenophases at different trophic levels resulting from climate change. We categorized the studies into (1) terrestrial (natural and agricultural) ecosystems, and (2) aquatic (freshwater and marine) ecosystems. As expected, we found reports of 'winners' and 'losers' in each system, such as earlier emergence of prey enabling partial avoidance of predators, potential reductions in crop yield if herbivore pests emerge before their predators and possible declines in marine biodiversity due to disruption in plankton-fish phenologies. Furthermore, in the marine environment rising temperatures have resulted in synchrony in a previously mismatched prey and predator system, resulting in an abrupt population decline in the prey species. The examples reviewed suggest that more research into the complex interactions between species in terrestrial and aquatic ecosystems is necessary to make conclusive predictions of how climate warming may impact the fragile balances within ecosystems in future. © 2011 ISB.","author":[{"dropping-particle":"","family":"Donnelly","given":"Alison","non-dropping-particle":"","parse-names":false,"suffix":""},{"dropping-particle":"","family":"Caffarra","given":"Amelia","non-dropping-particle":"","parse-names":false,"suffix":""},{"dropping-particle":"","family":"O'Neill","given":"Bridget F.","non-dropping-particle":"","parse-names":false,"suffix":""}],"container-title":"International Journal of Biometeorology","id":"ITEM-1","issue":"6","issued":{"date-parts":[["2011","11","21"]]},"page":"805-817","publisher":"Springer","title":"A review of climate-driven mismatches between interdependent phenophases in terrestrial and aquatic ecosystems","type":"article-journal","volume":"55"},"uris":["http://www.mendeley.com/documents/?uuid=74d03765-e38e-4b1b-bf8e-e34f239382bd"]}],"mendeley":{"formattedCitation":"(Donnelly et al. 2011)","manualFormatting":"Donnelly et al. 2011","plainTextFormattedCitation":"(Donnelly et al. 2011)","previouslyFormattedCitation":"(Donnelly et al. 2011)"},"properties":{"noteIndex":0},"schema":"https://github.com/citation-style-language/schema/raw/master/csl-citation.json"}</w:instrText>
      </w:r>
      <w:r w:rsidR="00B26DDE">
        <w:rPr>
          <w:color w:val="000000"/>
        </w:rPr>
        <w:fldChar w:fldCharType="separate"/>
      </w:r>
      <w:r w:rsidR="00B26DDE" w:rsidRPr="00B26DDE">
        <w:rPr>
          <w:noProof/>
          <w:color w:val="000000"/>
          <w:lang w:val="fr-FR"/>
        </w:rPr>
        <w:t>Donnelly et al. 2011</w:t>
      </w:r>
      <w:r w:rsidR="00B26DDE">
        <w:rPr>
          <w:color w:val="000000"/>
        </w:rPr>
        <w:fldChar w:fldCharType="end"/>
      </w:r>
      <w:r w:rsidR="00B26DDE">
        <w:rPr>
          <w:color w:val="000000"/>
        </w:rPr>
        <w:t xml:space="preserve">; </w:t>
      </w:r>
      <w:r w:rsidR="00B26DDE">
        <w:rPr>
          <w:color w:val="000000"/>
        </w:rPr>
        <w:fldChar w:fldCharType="begin" w:fldLock="1"/>
      </w:r>
      <w:r w:rsidR="006C0C13">
        <w:rPr>
          <w:color w:val="000000"/>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2018)","manualFormatting":"Kharouba et al. 2018)","plainTextFormattedCitation":"(Kharouba et al. 2018)","previouslyFormattedCitation":"(Kharouba et al. 2018)"},"properties":{"noteIndex":0},"schema":"https://github.com/citation-style-language/schema/raw/master/csl-citation.json"}</w:instrText>
      </w:r>
      <w:r w:rsidR="00B26DDE">
        <w:rPr>
          <w:color w:val="000000"/>
        </w:rPr>
        <w:fldChar w:fldCharType="separate"/>
      </w:r>
      <w:r w:rsidR="00B26DDE" w:rsidRPr="00B26DDE">
        <w:rPr>
          <w:noProof/>
          <w:color w:val="000000"/>
        </w:rPr>
        <w:t>Kharouba et al. 2018)</w:t>
      </w:r>
      <w:r w:rsidR="00B26DDE">
        <w:rPr>
          <w:color w:val="000000"/>
        </w:rPr>
        <w:fldChar w:fldCharType="end"/>
      </w:r>
      <w:bookmarkEnd w:id="53"/>
      <w:r w:rsidRPr="00B26DDE">
        <w:rPr>
          <w:color w:val="000000"/>
          <w:lang w:val="fr-FR"/>
        </w:rPr>
        <w:t xml:space="preserve">. </w:t>
      </w:r>
      <w:r>
        <w:rPr>
          <w:color w:val="000000"/>
        </w:rPr>
        <w:t>By linking development with temperature, our modelling approach predicts the expected phenological shift under various future climate scenarios for a species whose resting period is determined by temperature. More specifically, the change in phenology is determined by the interaction of the new temperature pattern and the slope of the rate accumulation function (</w:t>
      </w:r>
      <w:r>
        <w:rPr>
          <w:i/>
          <w:iCs/>
          <w:color w:val="000000"/>
        </w:rPr>
        <w:t>R’</w:t>
      </w:r>
      <w:r>
        <w:rPr>
          <w:color w:val="000000"/>
        </w:rPr>
        <w:t>); see Eq. 8 and Supplementary Material. Consecutive spells will have additive effects: several warm spells will advance phenology several times, while a cold spell may cancel effects of a warm spell.</w:t>
      </w:r>
    </w:p>
    <w:p w14:paraId="72F7C1D4" w14:textId="299BE99B" w:rsidR="002F3D93" w:rsidRDefault="002F3D93" w:rsidP="002F3D93">
      <w:pPr>
        <w:pStyle w:val="NormalWeb"/>
        <w:spacing w:before="280" w:beforeAutospacing="0" w:afterAutospacing="0" w:line="480" w:lineRule="auto"/>
        <w:ind w:firstLine="720"/>
      </w:pPr>
      <w:r>
        <w:rPr>
          <w:color w:val="000000"/>
        </w:rPr>
        <w:t>For a consumer to efficiently exploit a resource, some form of temporal synchrony is often required. Observations of consumer-resource systems show that, as an effect of climate change, their degree of synchrony can increase or decrease, but the mechanisms behind this difference are unclear (Kharouba et al. 2018). We focused on the duration of the seasonal resting period, which constitutes a significant stage in many species’ life cycle. As different species react differently to temperature changes, we applied our model to each species separately to predict whether their degree of synchrony will increase or decrease as temperature patterns change. </w:t>
      </w:r>
    </w:p>
    <w:p w14:paraId="25D3E9F0" w14:textId="3A9E08DB" w:rsidR="002F3D93" w:rsidRDefault="002F3D93" w:rsidP="002F3D93">
      <w:pPr>
        <w:pStyle w:val="NormalWeb"/>
        <w:spacing w:before="280" w:beforeAutospacing="0" w:afterAutospacing="0" w:line="480" w:lineRule="auto"/>
        <w:ind w:firstLine="720"/>
      </w:pPr>
      <w:r>
        <w:rPr>
          <w:color w:val="000000"/>
        </w:rPr>
        <w:lastRenderedPageBreak/>
        <w:t xml:space="preserve">A phenological shift of the consumer and its resource may affect their population dynamics and subsequently the larger food web in which they are embedded. For example, an increase of the phenological mismatch may limit the consumer’s food intake, which affects its biomass, its life cycle, and potentially even its ability to persist in the considered geographic zone </w:t>
      </w:r>
      <w:bookmarkStart w:id="54" w:name="__Fieldmark__1208_3903614438"/>
      <w:r w:rsidR="006C0C13">
        <w:rPr>
          <w:color w:val="000000"/>
        </w:rPr>
        <w:fldChar w:fldCharType="begin" w:fldLock="1"/>
      </w:r>
      <w:r w:rsidR="006C0C13">
        <w:rPr>
          <w:color w:val="000000"/>
        </w:rPr>
        <w:instrText>ADDIN CSL_CITATION {"citationItems":[{"id":"ITEM-1","itemData":{"DOI":"10.1111/ele.13603","ISSN":"1461-023X","abstract":"Climate change has been shown to induce shifts in the timing of life-history events. As a result, interactions between species can become disrupted, with potentially detrimental effects. Predicting these consequences has proven challenging. We apply structured population models to a well-characterised great tit-caterpillar model system and identify thresholds of temporal asynchrony, beyond which the predator population will rapidly go extinct. Our model suggests that phenotypic plasticity in predator breeding timing initially maintains temporal synchrony in the face of environmental change. However, under projections of climate change, predator plasticity was insufficient to keep pace with prey phenology. Directional evolution then accelerated, but could not prevent mismatch. Once predator phenology lagged behind prey by more than 24 days, rapid extinction was inevitable, despite previously stable population dynamics. Our projections suggest that current population stability could be masking a route to population collapse, if high greenhouse gas emissions continue.","author":[{"dropping-particle":"","family":"Simmonds","given":"Emily G.","non-dropping-particle":"","parse-names":false,"suffix":""},{"dropping-particle":"","family":"Cole","given":"Ella F.","non-dropping-particle":"","parse-names":false,"suffix":""},{"dropping-particle":"","family":"Sheldon","given":"Ben C.","non-dropping-particle":"","parse-names":false,"suffix":""},{"dropping-particle":"","family":"Coulson","given":"Tim","non-dropping-particle":"","parse-names":false,"suffix":""}],"container-title":"Ecology Letters","editor":[{"dropping-particle":"","family":"Cleland","given":"Elsa","non-dropping-particle":"","parse-names":false,"suffix":""}],"id":"ITEM-1","issue":"12","issued":{"date-parts":[["2020","12","25"]]},"page":"1766-1775","publisher":"Blackwell Publishing Ltd","title":"Phenological asynchrony: a ticking time‐bomb for seemingly stable populations?","type":"article-journal","volume":"23"},"uris":["http://www.mendeley.com/documents/?uuid=0a12e25d-507f-3142-9703-6966d699b231"]}],"mendeley":{"formattedCitation":"(Simmonds et al. 2020)","plainTextFormattedCitation":"(Simmonds et al. 2020)","previouslyFormattedCitation":"(Simmonds et al. 2020)"},"properties":{"noteIndex":0},"schema":"https://github.com/citation-style-language/schema/raw/master/csl-citation.json"}</w:instrText>
      </w:r>
      <w:r w:rsidR="006C0C13">
        <w:rPr>
          <w:color w:val="000000"/>
        </w:rPr>
        <w:fldChar w:fldCharType="separate"/>
      </w:r>
      <w:r w:rsidR="006C0C13" w:rsidRPr="006C0C13">
        <w:rPr>
          <w:noProof/>
          <w:color w:val="000000"/>
        </w:rPr>
        <w:t>(Simmonds et al. 2020)</w:t>
      </w:r>
      <w:r w:rsidR="006C0C13">
        <w:rPr>
          <w:color w:val="000000"/>
        </w:rPr>
        <w:fldChar w:fldCharType="end"/>
      </w:r>
      <w:bookmarkEnd w:id="54"/>
      <w:r>
        <w:rPr>
          <w:color w:val="000000"/>
        </w:rPr>
        <w:t xml:space="preserve">. If a subsidiary resource is available, the consumer may switch resources </w:t>
      </w:r>
      <w:bookmarkStart w:id="55" w:name="__Fieldmark__1219_3903614438"/>
      <w:r w:rsidR="006C0C13">
        <w:rPr>
          <w:color w:val="000000"/>
        </w:rPr>
        <w:fldChar w:fldCharType="begin" w:fldLock="1"/>
      </w:r>
      <w:r w:rsidR="006C0C13">
        <w:rPr>
          <w:color w:val="000000"/>
        </w:rPr>
        <w:instrText>ADDIN CSL_CITATION {"citationItems":[{"id":"ITEM-1","itemData":{"DOI":"10.1111/bij.12838","ISSN":"00244066","abstract":"An insect species that shows variation in host species association across its geographical range may do so either because of local adaptation in host plant preference of the insect or through environmentally or genetically induced differences in the plants, causing variation in host plant suitability between regions. In the present study, we experimentally investigate the host plant preference of Anthocharis cardamines (orange tip butterfly) in two populations from the UK and two from Sweden. Previous reports indicate that A. cardamines larvae are found on different host plant species in different regions of the UK, and some variation has been reported in Sweden. Host plant choice trials showed that females prefer to oviposit on plants in an earlier phenological stage, as well as on larger plants. When controlling for plant phenological stage and size, the host species had no statistically significant effect on the choice of the females. Moreover, there were no differences in host plant species preference among the four butterfly populations. Based on our experiment, the oviposition choice by A. cardamines mainly depends on the phenological stage and the size of the host plant. This finding supports the idea that the geographical patterns of host–plant association of A. cardamines in the UK and Sweden are consequences of the phenology and availability of the local hosts, rather than regional genetic differences in the host species preference of the butterfly.","author":[{"dropping-particle":"","family":"Stålhandske","given":"Sandra","non-dropping-particle":"","parse-names":false,"suffix":""},{"dropping-particle":"","family":"Olofsson","given":"Martin","non-dropping-particle":"","parse-names":false,"suffix":""},{"dropping-particle":"","family":"Gotthard","given":"Karl","non-dropping-particle":"","parse-names":false,"suffix":""},{"dropping-particle":"","family":"Ehrlén","given":"Johan","non-dropping-particle":"","parse-names":false,"suffix":""},{"dropping-particle":"","family":"Wiklund","given":"Christer","non-dropping-particle":"","parse-names":false,"suffix":""},{"dropping-particle":"","family":"Leimar","given":"Olof","non-dropping-particle":"","parse-names":false,"suffix":""}],"container-title":"Biological Journal of the Linnean Society","id":"ITEM-1","issue":"4","issued":{"date-parts":[["2016","12","1"]]},"page":"1060-1067","publisher":"Blackwell Publishing Ltd","title":"Phenological matching rather than genetic variation in host preference underlies geographical variation in host plants used by orange tip butterflies","type":"article-journal","volume":"119"},"uris":["http://www.mendeley.com/documents/?uuid=00776578-1655-3690-9b11-c3be4b75891e"]}],"mendeley":{"formattedCitation":"(Stålhandske et al. 2016)","plainTextFormattedCitation":"(Stålhandske et al. 2016)","previouslyFormattedCitation":"(Stålhandske et al. 2016)"},"properties":{"noteIndex":0},"schema":"https://github.com/citation-style-language/schema/raw/master/csl-citation.json"}</w:instrText>
      </w:r>
      <w:r w:rsidR="006C0C13">
        <w:rPr>
          <w:color w:val="000000"/>
        </w:rPr>
        <w:fldChar w:fldCharType="separate"/>
      </w:r>
      <w:r w:rsidR="006C0C13" w:rsidRPr="006C0C13">
        <w:rPr>
          <w:noProof/>
          <w:color w:val="000000"/>
        </w:rPr>
        <w:t>(Stålhandske et al. 2016)</w:t>
      </w:r>
      <w:r w:rsidR="006C0C13">
        <w:rPr>
          <w:color w:val="000000"/>
        </w:rPr>
        <w:fldChar w:fldCharType="end"/>
      </w:r>
      <w:bookmarkEnd w:id="55"/>
      <w:r>
        <w:rPr>
          <w:color w:val="000000"/>
        </w:rPr>
        <w:t xml:space="preserve">.  A decrease of the phenological mismatch may lead to a stronger depletion of the resource. Both of these outcomes may cause ripple effects through the food web. Thus, a shift in relative phenology between the consumer and its resource can affect species demography in many ways </w:t>
      </w:r>
      <w:bookmarkStart w:id="56" w:name="__Fieldmark__1230_3903614438"/>
      <w:r w:rsidR="006C0C13">
        <w:rPr>
          <w:color w:val="000000"/>
        </w:rPr>
        <w:fldChar w:fldCharType="begin" w:fldLock="1"/>
      </w:r>
      <w:r w:rsidR="006C0C13">
        <w:rPr>
          <w:color w:val="000000"/>
        </w:rPr>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et al. 2010)","plainTextFormattedCitation":"(Miller-Rushing et al. 2010)","previouslyFormattedCitation":"(Miller-Rushing et al. 2010)"},"properties":{"noteIndex":0},"schema":"https://github.com/citation-style-language/schema/raw/master/csl-citation.json"}</w:instrText>
      </w:r>
      <w:r w:rsidR="006C0C13">
        <w:rPr>
          <w:color w:val="000000"/>
        </w:rPr>
        <w:fldChar w:fldCharType="separate"/>
      </w:r>
      <w:r w:rsidR="006C0C13" w:rsidRPr="006C0C13">
        <w:rPr>
          <w:noProof/>
          <w:color w:val="000000"/>
        </w:rPr>
        <w:t>(Miller-Rushing et al. 2010)</w:t>
      </w:r>
      <w:r w:rsidR="006C0C13">
        <w:rPr>
          <w:color w:val="000000"/>
        </w:rPr>
        <w:fldChar w:fldCharType="end"/>
      </w:r>
      <w:bookmarkEnd w:id="56"/>
      <w:r>
        <w:rPr>
          <w:color w:val="000000"/>
        </w:rPr>
        <w:t>, as well as their geographic distribution. Our work, which is based on heat accumulation, improves our ability to predict the direction and the magnitude of the change in phenological synchrony, a research challenge identified by earlier studies (Kharouba et al. 2018).</w:t>
      </w:r>
    </w:p>
    <w:p w14:paraId="4DC262D8" w14:textId="77777777" w:rsidR="002F3D93" w:rsidRDefault="002F3D93" w:rsidP="002F3D93">
      <w:pPr>
        <w:pStyle w:val="Titre2"/>
        <w:spacing w:line="480" w:lineRule="auto"/>
        <w:rPr>
          <w:rFonts w:ascii="Times New Roman" w:hAnsi="Times New Roman"/>
          <w:b/>
          <w:bCs/>
          <w:sz w:val="28"/>
          <w:szCs w:val="28"/>
        </w:rPr>
      </w:pPr>
      <w:r>
        <w:rPr>
          <w:rFonts w:ascii="Times New Roman" w:hAnsi="Times New Roman"/>
          <w:b/>
          <w:bCs/>
          <w:color w:val="000000"/>
          <w:sz w:val="28"/>
          <w:szCs w:val="28"/>
        </w:rPr>
        <w:t>4.2 The spruce budworm - balsam fir system and its general implications </w:t>
      </w:r>
    </w:p>
    <w:p w14:paraId="3556DD53" w14:textId="7A45C663" w:rsidR="002F3D93" w:rsidRDefault="002F3D93" w:rsidP="002F3D93">
      <w:pPr>
        <w:pStyle w:val="NormalWeb"/>
        <w:spacing w:before="280" w:beforeAutospacing="0" w:afterAutospacing="0" w:line="480" w:lineRule="auto"/>
        <w:ind w:firstLine="720"/>
      </w:pPr>
      <w:r>
        <w:rPr>
          <w:color w:val="000000"/>
        </w:rPr>
        <w:t>We apply our general theory to predict the future mismatch between spruce budworm and balsam fir across latitude under different warming scenarios. According to the general theory, a warm spell occurring at any time during the heat accumulation period is likely to affect the insect more than the tree (see Fig. 2B, and section 2.2.2) because of the insect’s wider sensitivity period. Therefore, under several warm spells, the insect will advance its phenology more than the tree. Simulations with realistic temperature time series (showing several warm spells) confirm the theoretical results. Under an increase of temperatures, insect phenology would advance by 15 days on average, while the tree phenology would advance by 7 days on average. The expected overall mismatch increases by approximately 7 days on average (see Fig. 6 and section 3.4.2). </w:t>
      </w:r>
    </w:p>
    <w:p w14:paraId="60757F5C" w14:textId="77777777" w:rsidR="002F3D93" w:rsidRDefault="002F3D93" w:rsidP="002F3D93">
      <w:pPr>
        <w:pStyle w:val="NormalWeb"/>
        <w:spacing w:before="280" w:beforeAutospacing="0" w:afterAutospacing="0" w:line="480" w:lineRule="auto"/>
        <w:ind w:firstLine="720"/>
      </w:pPr>
      <w:r>
        <w:rPr>
          <w:color w:val="000000"/>
        </w:rPr>
        <w:lastRenderedPageBreak/>
        <w:t xml:space="preserve">Budworms have to emerge within two weeks of budburst to have access to a rich source of nutrients. A shift in phenology increasing the likelihood of this pattern would in turn increase larval survival and population persistence in previously non-favourable regions. Under historical temperature regimes, budworm emergence date in northern sites is close to budburst date, which causes the budworm to emerge too late in some years, while emergence in southern sites occurs within 15 days before budburst. An increase of the mismatch benefits the insect in northern sites since it would emerge before budburst most of the time. A shift in phenology that leads to emergence occurring too early or too late would cause severe budworm mortality and prevent its persistence in some parts of its current distribution. Conversely, an increase in the persistence of the insect in other regions will increase damages to host trees. </w:t>
      </w:r>
    </w:p>
    <w:p w14:paraId="16A3CDD5" w14:textId="234B7F93" w:rsidR="002F3D93" w:rsidRDefault="002F3D93" w:rsidP="002F3D93">
      <w:pPr>
        <w:pStyle w:val="NormalWeb"/>
        <w:spacing w:before="280" w:beforeAutospacing="0" w:afterAutospacing="0" w:line="480" w:lineRule="auto"/>
        <w:ind w:firstLine="720"/>
      </w:pPr>
      <w:r>
        <w:rPr>
          <w:color w:val="000000"/>
        </w:rPr>
        <w:t xml:space="preserve">Our model assumes that neither the consumer nor the resource affects the phenology of the other species. Only temperature drives phenology. Recent observations of interactions between defoliation and host phenology suggest that severe defoliation by budworm may advance budburst phenology </w:t>
      </w:r>
      <w:bookmarkStart w:id="57" w:name="__Fieldmark__1296_3903614438"/>
      <w:r w:rsidR="006C0C13">
        <w:rPr>
          <w:color w:val="000000"/>
        </w:rPr>
        <w:fldChar w:fldCharType="begin" w:fldLock="1"/>
      </w:r>
      <w:r w:rsidR="006C0C13">
        <w:rPr>
          <w:color w:val="000000"/>
        </w:rPr>
        <w:instrText>ADDIN CSL_CITATION {"citationItems":[{"id":"ITEM-1","itemData":{"DOI":"10.1093/treephys/tpy135","ISSN":"1758-4469","abstract":"Synchrony between host budburst and insect emergence greatly influences the time window for insect development and survival. A few alterations of bud phenology have been reported under defoliation without clear consensus regarding the direction of effects, i.e., advance or delay. Here, we compared budburst phenology between conifers in defoliation and control treatments, and measured carbon allocation as a potential mechanistic explanation of changes in phenology. In a 2-year greenhouse experiment, saplings of balsam fir, black spruce and white spruce of two different provenances (north and South) were subjected to either control (no larvae) or natural defoliation treatment (larvae added) by spruce budworm. Bud and instar phenology, primary and secondary growth, defoliation and non-structural carbohydrates were studied during the growing season. No differences were observed in bud phenology during the first year of defoliation. After 1 year of defoliation, bud phenology advanced by 6–7 days in black spruce and balsam fir and by 3.5 days in white spruce compared with the control. Because of this earlier bud break, apical and shoot growth exceeded 50% of its final length before mature instar defoliation occurred, which decreased the overall level of damage. A sugar-mediated response, via earlier starch breakdown, and higher sugar availability to buds explains the advanced budburst in defoliated saplings. The advanced phenological response to defoliation was consistent across the conifer species and provenances except for one species × provenance combination. Allocation of carbon to buds and shoots growth at the expense of wood growth in the stem and reserve accumulation represents a shift in the physiological resources priorities to ensure tree survival. This advancement in bud phenology could be considered as a physiological response to defoliation based on carbohydrate needs for primary growth, rather than a resistance trait to spruce budworm.","author":[{"dropping-particle":"","family":"Deslauriers","given":"Annie","non-dropping-particle":"","parse-names":false,"suffix":""},{"dropping-particle":"","family":"Fournier","given":"Marie-Pier","non-dropping-particle":"","parse-names":false,"suffix":""},{"dropping-particle":"","family":"Cartenì","given":"Fabrizio","non-dropping-particle":"","parse-names":false,"suffix":""},{"dropping-particle":"","family":"Mackay","given":"John","non-dropping-particle":"","parse-names":false,"suffix":""}],"container-title":"Tree Physiology","editor":[{"dropping-particle":"","family":"Ball","given":"Marilyn","non-dropping-particle":"","parse-names":false,"suffix":""}],"id":"ITEM-1","issue":"4","issued":{"date-parts":[["2019","4","1"]]},"page":"590-605","publisher":"Oxford University Press","title":"Phenological shifts in conifer species stressed by spruce budworm defoliation","type":"article-journal","volume":"39"},"uris":["http://www.mendeley.com/documents/?uuid=9de93240-7797-3626-9196-f10e8c2f01dc"]}],"mendeley":{"formattedCitation":"(Deslauriers et al. 2019)","plainTextFormattedCitation":"(Deslauriers et al. 2019)","previouslyFormattedCitation":"(Deslauriers et al. 2019)"},"properties":{"noteIndex":0},"schema":"https://github.com/citation-style-language/schema/raw/master/csl-citation.json"}</w:instrText>
      </w:r>
      <w:r w:rsidR="006C0C13">
        <w:rPr>
          <w:color w:val="000000"/>
        </w:rPr>
        <w:fldChar w:fldCharType="separate"/>
      </w:r>
      <w:r w:rsidR="006C0C13" w:rsidRPr="006C0C13">
        <w:rPr>
          <w:noProof/>
          <w:color w:val="000000"/>
        </w:rPr>
        <w:t>(Deslauriers et al. 2019)</w:t>
      </w:r>
      <w:r w:rsidR="006C0C13">
        <w:rPr>
          <w:color w:val="000000"/>
        </w:rPr>
        <w:fldChar w:fldCharType="end"/>
      </w:r>
      <w:bookmarkStart w:id="58" w:name="__Fieldmark__1034_942872385"/>
      <w:bookmarkStart w:id="59" w:name="__Fieldmark__901_2495178454"/>
      <w:bookmarkEnd w:id="57"/>
      <w:bookmarkEnd w:id="58"/>
      <w:bookmarkEnd w:id="59"/>
      <w:r>
        <w:rPr>
          <w:color w:val="000000"/>
        </w:rPr>
        <w:t>. According to our model, an increase in temperature should increase the mismatch by advancing the budworm phenology more than that of the tree. If defoliation leads to an advance in phenology for the tree, then the resulting mismatch would stay close to the historical mismatch, which would reduce the benefit of this physiological response for the tree.</w:t>
      </w:r>
    </w:p>
    <w:p w14:paraId="251C1CF4" w14:textId="77777777" w:rsidR="002F3D93" w:rsidRDefault="002F3D93" w:rsidP="002F3D93">
      <w:pPr>
        <w:pStyle w:val="Titre2"/>
        <w:spacing w:line="480" w:lineRule="auto"/>
        <w:rPr>
          <w:rFonts w:ascii="Times New Roman" w:hAnsi="Times New Roman"/>
          <w:b/>
          <w:bCs/>
          <w:sz w:val="28"/>
          <w:szCs w:val="28"/>
        </w:rPr>
      </w:pPr>
      <w:r>
        <w:rPr>
          <w:rFonts w:ascii="Times New Roman" w:hAnsi="Times New Roman"/>
          <w:b/>
          <w:bCs/>
          <w:color w:val="000000"/>
          <w:sz w:val="28"/>
          <w:szCs w:val="28"/>
        </w:rPr>
        <w:t>4.3 Future extensions</w:t>
      </w:r>
    </w:p>
    <w:p w14:paraId="428F7570" w14:textId="3467C5BC" w:rsidR="002F3D93" w:rsidRDefault="002F3D93" w:rsidP="002F3D93">
      <w:pPr>
        <w:pStyle w:val="NormalWeb"/>
        <w:spacing w:before="280" w:beforeAutospacing="0" w:afterAutospacing="0" w:line="480" w:lineRule="auto"/>
        <w:ind w:firstLine="720"/>
      </w:pPr>
      <w:r>
        <w:rPr>
          <w:color w:val="000000"/>
        </w:rPr>
        <w:t xml:space="preserve">The present study provides novel insights towards a better understanding of the effects of an increase of temperatures on species phenology. Further studies may consider specific features that we do not include in the model. First, our study is limited to cases where the phenology is directly constrained by environmental variables (more specifically temperature). </w:t>
      </w:r>
      <w:r>
        <w:rPr>
          <w:color w:val="000000"/>
        </w:rPr>
        <w:lastRenderedPageBreak/>
        <w:t xml:space="preserve">Organisms can also use temperature (or any other environmental variables) indirectly as cues for predicting an optimal time window to have access to resources or convenient environmental conditions (e.g., photoperiod, rainfall) </w:t>
      </w:r>
      <w:bookmarkStart w:id="60" w:name="__Fieldmark__1310_3903614438"/>
      <w:r w:rsidR="006C0C13">
        <w:rPr>
          <w:color w:val="000000"/>
        </w:rPr>
        <w:fldChar w:fldCharType="begin" w:fldLock="1"/>
      </w:r>
      <w:r w:rsidR="007F458E">
        <w:rPr>
          <w:color w:val="000000"/>
        </w:rPr>
        <w: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et al. 2011)","plainTextFormattedCitation":"(McNamara et al. 2011)","previouslyFormattedCitation":"(McNamara et al. 2011)"},"properties":{"noteIndex":0},"schema":"https://github.com/citation-style-language/schema/raw/master/csl-citation.json"}</w:instrText>
      </w:r>
      <w:r w:rsidR="006C0C13">
        <w:rPr>
          <w:color w:val="000000"/>
        </w:rPr>
        <w:fldChar w:fldCharType="separate"/>
      </w:r>
      <w:r w:rsidR="006C0C13" w:rsidRPr="006C0C13">
        <w:rPr>
          <w:noProof/>
          <w:color w:val="000000"/>
        </w:rPr>
        <w:t>(McNamara et al. 2011)</w:t>
      </w:r>
      <w:r w:rsidR="006C0C13">
        <w:rPr>
          <w:color w:val="000000"/>
        </w:rPr>
        <w:fldChar w:fldCharType="end"/>
      </w:r>
      <w:bookmarkEnd w:id="60"/>
      <w:r>
        <w:rPr>
          <w:color w:val="000000"/>
        </w:rPr>
        <w:t>. </w:t>
      </w:r>
    </w:p>
    <w:p w14:paraId="14991764" w14:textId="68195811" w:rsidR="002F3D93" w:rsidRDefault="002F3D93" w:rsidP="002F3D93">
      <w:pPr>
        <w:pStyle w:val="NormalWeb"/>
        <w:spacing w:before="280" w:beforeAutospacing="0" w:afterAutospacing="0" w:line="480" w:lineRule="auto"/>
        <w:ind w:firstLine="720"/>
        <w:rPr>
          <w:color w:val="000000"/>
        </w:rPr>
      </w:pPr>
      <w:r>
        <w:rPr>
          <w:color w:val="000000"/>
        </w:rPr>
        <w:t xml:space="preserve">Second, we measure mismatch as the time lag between peaks of consumer demand and resource availability. Some authors have argued that more precise measurements should take into account the shape and location of the phenological distributions around these peaks (e.g., </w:t>
      </w:r>
      <w:bookmarkStart w:id="61" w:name="__Fieldmark__1324_3903614438"/>
      <w:r w:rsidR="007F458E">
        <w:rPr>
          <w:color w:val="000000"/>
        </w:rPr>
        <w:fldChar w:fldCharType="begin" w:fldLock="1"/>
      </w:r>
      <w:r w:rsidR="007F458E">
        <w:rPr>
          <w:color w:val="000000"/>
        </w:rPr>
        <w:instrText>ADDIN CSL_CITATION {"citationItems":[{"id":"ITEM-1","itemData":{"DOI":"10.1073/pnas.1805698115","ISSN":"10916490","PMID":"29712854","abstract":"Organisms in seasonal environments are known to adjust their phenology in response to climate change (1, 2), that is, they change their schedules of seasonal occurrence and annual life-history events. In particular, the advancement of spring emergence and activities is one of the strongest and best-documented ecological responses to climate change (1, 3, 4). As the rate of advancement varies between species, for example at different trophic levels, the occurrence of interacting species may become asynchronous, altering or disrupting the ecological interactions—a phenomenon referred to as the match–mismatch hypothesis (4, 5). While many studies have documented changes in phenological synchrony, with various effects on the focal species’ populations (4, 6, 7), we still lack a general picture of how widespread changes we see in phenological synchrony and how they affect ecological communities. In PNAS, Kharouba et al. (8) address this topic in a meta-analysis on 54 pairs of interacting species. The phenologies of the studied species advanced with an average rate of ca . 4 d per decade. Importantly, phenological synchrony of the species pairs was changing at a rapid and accelerating pace, with an average of 6.1 d per decade, either toward more or toward less synchrony. This change was approximately 10 times faster compared with what happened before 1981, which was used as a baseline in this study. Climate change is recognized as a major threat to global biodiversity (9). Changes in phenological synchrony have raised serious concerns about adverse population-level consequences. Insectivorous birds and their prey (caterpillars) have for a long time been a model system for studying match–mismatch. In birds there is correlative evidence for species with increasing phenological mismatch showing more negative population trends (7, 10, 11). Despite these results, a wide range of patterns have been … [</w:instrText>
      </w:r>
      <w:r w:rsidR="007F458E">
        <w:rPr>
          <w:rFonts w:ascii="Cambria Math" w:hAnsi="Cambria Math" w:cs="Cambria Math"/>
          <w:color w:val="000000"/>
        </w:rPr>
        <w:instrText>↵</w:instrText>
      </w:r>
      <w:r w:rsidR="007F458E">
        <w:rPr>
          <w:color w:val="000000"/>
        </w:rPr>
        <w:instrText>][1]1Email: andreas.linden{at}iki.fi. [1]: #xref-corresp-1-1","author":[{"dropping-particle":"","family":"Lindén","given":"Andreas","non-dropping-particle":"","parse-names":false,"suffix":""}],"container-title":"Proceedings of the National Academy of Sciences of the United States of America","id":"ITEM-1","issue":"20","issued":{"date-parts":[["2018","5","15"]]},"page":"5057-5059","publisher":"National Academy of Sciences","title":"Adaptive and nonadaptive changes in phenological synchrony","type":"article-journal","volume":"115"},"uris":["http://www.mendeley.com/documents/?uuid=46530f80-5fb2-3d5a-92d4-9cd7f9619642"]}],"mendeley":{"formattedCitation":"(Lindén 2018)","manualFormatting":"Lindén (2018)","plainTextFormattedCitation":"(Lindén 2018)","previouslyFormattedCitation":"(Lindén 2018)"},"properties":{"noteIndex":0},"schema":"https://github.com/citation-style-language/schema/raw/master/csl-citation.json"}</w:instrText>
      </w:r>
      <w:r w:rsidR="007F458E">
        <w:rPr>
          <w:color w:val="000000"/>
        </w:rPr>
        <w:fldChar w:fldCharType="separate"/>
      </w:r>
      <w:r w:rsidR="007F458E" w:rsidRPr="007F458E">
        <w:rPr>
          <w:noProof/>
          <w:color w:val="000000"/>
        </w:rPr>
        <w:t xml:space="preserve">Lindén </w:t>
      </w:r>
      <w:r w:rsidR="007F458E">
        <w:rPr>
          <w:noProof/>
          <w:color w:val="000000"/>
        </w:rPr>
        <w:t>(</w:t>
      </w:r>
      <w:r w:rsidR="007F458E" w:rsidRPr="007F458E">
        <w:rPr>
          <w:noProof/>
          <w:color w:val="000000"/>
        </w:rPr>
        <w:t>2018)</w:t>
      </w:r>
      <w:r w:rsidR="007F458E">
        <w:rPr>
          <w:color w:val="000000"/>
        </w:rPr>
        <w:fldChar w:fldCharType="end"/>
      </w:r>
      <w:bookmarkEnd w:id="61"/>
      <w:r>
        <w:rPr>
          <w:color w:val="000000"/>
        </w:rPr>
        <w:t xml:space="preserve"> while others showed that, in some cases, time lag between phenological peak dates was a better predictor of resource availability than the overlap between phenological distributions </w:t>
      </w:r>
      <w:bookmarkStart w:id="62" w:name="__Fieldmark__1335_3903614438"/>
      <w:r w:rsidR="007F458E">
        <w:rPr>
          <w:color w:val="000000"/>
        </w:rPr>
        <w:fldChar w:fldCharType="begin" w:fldLock="1"/>
      </w:r>
      <w:r w:rsidR="007F458E">
        <w:rPr>
          <w:color w:val="000000"/>
        </w:rPr>
        <w:instrText>ADDIN CSL_CITATION {"citationItems":[{"id":"ITEM-1","itemData":{"DOI":"10.1111/1365-2656.13143","ISSN":"0021-8790","abstract":"Global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 C.","non-dropping-particle":"","parse-names":false,"suffix":""},{"dropping-particle":"","family":"Gienapp","given":"Phillip","non-dropping-particle":"","parse-names":false,"suffix":""},{"dropping-particle":"","family":"Visser","given":"Marcel E.","non-dropping-particle":"","parse-names":false,"suffix":""}],"container-title":"Journal of Animal Ecology","editor":[{"dropping-particle":"","family":"Phillimore","given":"Albert","non-dropping-particle":"","parse-names":false,"suffix":""}],"id":"ITEM-1","issue":"3","issued":{"date-parts":[["2020","3","17"]]},"page":"745-756","publisher":"Blackwell Publishing Ltd","title":"Comparing two measures of phenological synchrony in a predator–prey interaction: Simpler works better","type":"article-journal","volume":"89"},"uris":["http://www.mendeley.com/documents/?uuid=3d0ba181-ae2b-32d4-b46b-18f1548517e0"]}],"mendeley":{"formattedCitation":"(Ramakers et al. 2020)","plainTextFormattedCitation":"(Ramakers et al. 2020)","previouslyFormattedCitation":"(Ramakers et al. 2020)"},"properties":{"noteIndex":0},"schema":"https://github.com/citation-style-language/schema/raw/master/csl-citation.json"}</w:instrText>
      </w:r>
      <w:r w:rsidR="007F458E">
        <w:rPr>
          <w:color w:val="000000"/>
        </w:rPr>
        <w:fldChar w:fldCharType="separate"/>
      </w:r>
      <w:r w:rsidR="007F458E" w:rsidRPr="007F458E">
        <w:rPr>
          <w:noProof/>
          <w:color w:val="000000"/>
        </w:rPr>
        <w:t>(Ramakers et al. 2020)</w:t>
      </w:r>
      <w:r w:rsidR="007F458E">
        <w:rPr>
          <w:color w:val="000000"/>
        </w:rPr>
        <w:fldChar w:fldCharType="end"/>
      </w:r>
      <w:bookmarkEnd w:id="62"/>
      <w:r>
        <w:rPr>
          <w:color w:val="000000"/>
        </w:rPr>
        <w:t>.  </w:t>
      </w:r>
    </w:p>
    <w:p w14:paraId="502318AA" w14:textId="38711023" w:rsidR="002F3D93" w:rsidDel="00F63323" w:rsidRDefault="002F3D93" w:rsidP="002F3D93">
      <w:pPr>
        <w:spacing w:line="480" w:lineRule="auto"/>
        <w:ind w:firstLine="720"/>
        <w:rPr>
          <w:del w:id="63" w:author="Portalier Sebastien" w:date="2021-12-15T00:16:00Z"/>
          <w:rFonts w:ascii="Times New Roman" w:hAnsi="Times New Roman" w:cs="Times New Roman"/>
          <w:sz w:val="24"/>
          <w:szCs w:val="24"/>
        </w:rPr>
      </w:pPr>
      <w:del w:id="64" w:author="Portalier Sebastien" w:date="2021-12-15T00:16:00Z">
        <w:r w:rsidRPr="00F63323" w:rsidDel="00F63323">
          <w:rPr>
            <w:rFonts w:ascii="Times New Roman" w:hAnsi="Times New Roman" w:cs="Times New Roman"/>
            <w:sz w:val="24"/>
            <w:szCs w:val="24"/>
          </w:rPr>
          <w:delText xml:space="preserve">Third, a change in phenological synchrony will have an effect on the whole life cycle, which would be beyond the scope of the present study. Rising temperatures are likely to affect physiological processes at later life stages, by affecting metabolism for example </w:delText>
        </w:r>
        <w:r w:rsidRPr="00F63323" w:rsidDel="00F63323">
          <w:rPr>
            <w:rFonts w:ascii="Times New Roman" w:hAnsi="Times New Roman" w:cs="Times New Roman"/>
            <w:noProof/>
            <w:sz w:val="24"/>
            <w:szCs w:val="24"/>
          </w:rPr>
          <w:delText>(Brown, et al., 2004)</w:delText>
        </w:r>
        <w:r w:rsidRPr="00F63323" w:rsidDel="00F63323">
          <w:rPr>
            <w:rFonts w:ascii="Times New Roman" w:hAnsi="Times New Roman" w:cs="Times New Roman"/>
            <w:sz w:val="24"/>
            <w:szCs w:val="24"/>
          </w:rPr>
          <w:delText>. It is also clear that a change in the mismatch is likely to affect the ecological and evolutionary dynamics of the consumer-resource system. These aspects provide avenue for further studies.</w:delText>
        </w:r>
      </w:del>
    </w:p>
    <w:p w14:paraId="28C8A2D0" w14:textId="124A3902" w:rsidR="00F63323" w:rsidRPr="00F63323" w:rsidRDefault="00F63323" w:rsidP="00F63323">
      <w:pPr>
        <w:pStyle w:val="NormalWeb"/>
        <w:spacing w:before="280" w:beforeAutospacing="0" w:afterAutospacing="0" w:line="480" w:lineRule="auto"/>
        <w:ind w:firstLine="720"/>
        <w:rPr>
          <w:color w:val="000000"/>
        </w:rPr>
      </w:pPr>
      <w:r>
        <w:rPr>
          <w:color w:val="000000"/>
        </w:rPr>
        <w:t xml:space="preserve">Rising temperatures are likely to affect metabolism </w:t>
      </w:r>
      <w:r w:rsidR="00B314CD">
        <w:rPr>
          <w:color w:val="000000"/>
        </w:rPr>
        <w:fldChar w:fldCharType="begin" w:fldLock="1"/>
      </w:r>
      <w:r w:rsidR="00B314CD">
        <w:rPr>
          <w:color w:val="000000"/>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2004)"},"properties":{"noteIndex":0},"schema":"https://github.com/citation-style-language/schema/raw/master/csl-citation.json"}</w:instrText>
      </w:r>
      <w:r w:rsidR="00B314CD">
        <w:rPr>
          <w:color w:val="000000"/>
        </w:rPr>
        <w:fldChar w:fldCharType="separate"/>
      </w:r>
      <w:r w:rsidR="00B314CD" w:rsidRPr="00B314CD">
        <w:rPr>
          <w:noProof/>
          <w:color w:val="000000"/>
        </w:rPr>
        <w:t>(Brown et al. 2004)</w:t>
      </w:r>
      <w:r w:rsidR="00B314CD">
        <w:rPr>
          <w:color w:val="000000"/>
        </w:rPr>
        <w:fldChar w:fldCharType="end"/>
      </w:r>
      <w:r>
        <w:rPr>
          <w:color w:val="000000"/>
        </w:rPr>
        <w:t xml:space="preserve"> and development rate </w:t>
      </w:r>
      <w:r>
        <w:rPr>
          <w:color w:val="000000"/>
        </w:rPr>
        <w:fldChar w:fldCharType="begin" w:fldLock="1"/>
      </w:r>
      <w:r>
        <w:rPr>
          <w:color w:val="000000"/>
        </w:rPr>
        <w:instrText>ADDIN CSL_CITATION {"citationItems":[{"id":"ITEM-1","itemData":{"DOI":"10.1016/0022-5193(77)90265-X","ISSN":"0022-5193","PMID":"846210","abstract":"A stochastic thermodynamic model of poikilotherm development has been derived from the Eyring equation assuming multiple activity states of the underlying developmental control enzymes. This analysis brings together into a general model the day-degrees concept and the Arrhenius hypothesis as interpreted by Eyring. The compensating effect of enzyme inactivation at high and low temperatures incorporated into the model has the following consequences. 1. (i) It demonstrates the validity of the linear approximation (day-degree concept) in the mid-temperature region for some organisms. 2. (ii) It effectively establishes a low-temperature threshold for development. 3. (iii) It reduces the rate of development at higher temperatures, thereby establishing both an optimum and upper threshold for development. The resulting equation has been found applicable to a wide range of organisms. © 1977.","author":[{"dropping-particle":"","family":"Sharpe","given":"Peter J.H.","non-dropping-particle":"","parse-names":false,"suffix":""},{"dropping-particle":"","family":"DeMichele","given":"Don W.","non-dropping-particle":"","parse-names":false,"suffix":""}],"container-title":"Journal of Theoretical Biology","id":"ITEM-1","issue":"4","issued":{"date-parts":[["1977","2","21"]]},"page":"649-670","publisher":"Academic Press","title":"Reaction kinetics of poikilotherm development","type":"article-journal","volume":"64"},"uris":["http://www.mendeley.com/documents/?uuid=09719653-6fe0-33b7-b92c-07ebe6088414"]}],"mendeley":{"formattedCitation":"(Sharpe and DeMichele 1977)","manualFormatting":"(Sharpe and DeMichele 1977","plainTextFormattedCitation":"(Sharpe and DeMichele 1977)","previouslyFormattedCitation":"(Sharpe and DeMichele 1977)"},"properties":{"noteIndex":0},"schema":"https://github.com/citation-style-language/schema/raw/master/csl-citation.json"}</w:instrText>
      </w:r>
      <w:r>
        <w:rPr>
          <w:color w:val="000000"/>
        </w:rPr>
        <w:fldChar w:fldCharType="separate"/>
      </w:r>
      <w:r w:rsidRPr="00F63323">
        <w:rPr>
          <w:noProof/>
          <w:color w:val="000000"/>
        </w:rPr>
        <w:t>(Sharpe and DeMichele 1977</w:t>
      </w:r>
      <w:r>
        <w:rPr>
          <w:color w:val="000000"/>
        </w:rPr>
        <w:fldChar w:fldCharType="end"/>
      </w:r>
      <w:r>
        <w:rPr>
          <w:color w:val="000000"/>
        </w:rPr>
        <w:t xml:space="preserve">; </w:t>
      </w:r>
      <w:r>
        <w:rPr>
          <w:color w:val="000000"/>
        </w:rPr>
        <w:fldChar w:fldCharType="begin" w:fldLock="1"/>
      </w:r>
      <w:r>
        <w:rPr>
          <w:color w:val="000000"/>
        </w:rPr>
        <w:instrText>ADDIN CSL_CITATION {"citationItems":[{"id":"ITEM-1","itemData":{"DOI":"10.1016/0022-5193(81)90246-0","ISSN":"0022-5193","abstract":"Biological temperature-dependent rate models based on Arrhenius' and Eyring's equations have been formulated by Johnson &amp; Lewin (1946), Hultin (1955), and Sharpe &amp; DeMichele (1977). The original formulation of Sharpe and DeMichele is poorly suited for non-linear regression. Very high correlations of parameter estimators occassionally make regression with their equation impossible using Marquardt's algorithm (1963). This analysis describes a new formulation of Sharpe and DeMichele's model that greatly alleviates the non-linear regression problem. It is partly based on Hultin's formulation (1955). Biological and graphical interpretation of the model parameters is discussed. Regression suitability is illustrated with a typical data set. Similar modifications to the equations of Hultin (1955) and Johnson &amp; Lewin (1946) are described. © 1981.","author":[{"dropping-particle":"","family":"Schoolfield","given":"R. M.","non-dropping-particle":"","parse-names":false,"suffix":""},{"dropping-particle":"","family":"Sharpe","given":"P. J.H.","non-dropping-particle":"","parse-names":false,"suffix":""},{"dropping-particle":"","family":"Magnuson","given":"C. E.","non-dropping-particle":"","parse-names":false,"suffix":""}],"container-title":"Journal of Theoretical Biology","id":"ITEM-1","issue":"4","issued":{"date-parts":[["1981","2","21"]]},"page":"719-731","publisher":"Academic Press","title":"Non-linear regression of biological temperature-dependent rate models based on absolute reaction-rate theory","type":"article-journal","volume":"88"},"uris":["http://www.mendeley.com/documents/?uuid=949a0733-15a5-3677-b4a3-3e08555dfc69"]}],"mendeley":{"formattedCitation":"(Schoolfield et al. 1981)","manualFormatting":"Schoolfield et al. 1981)","plainTextFormattedCitation":"(Schoolfield et al. 1981)","previouslyFormattedCitation":"(Schoolfield et al. 1981)"},"properties":{"noteIndex":0},"schema":"https://github.com/citation-style-language/schema/raw/master/csl-citation.json"}</w:instrText>
      </w:r>
      <w:r>
        <w:rPr>
          <w:color w:val="000000"/>
        </w:rPr>
        <w:fldChar w:fldCharType="separate"/>
      </w:r>
      <w:r w:rsidRPr="00F63323">
        <w:rPr>
          <w:noProof/>
          <w:color w:val="000000"/>
        </w:rPr>
        <w:t>Schoolfield et al. 1981)</w:t>
      </w:r>
      <w:r>
        <w:rPr>
          <w:color w:val="000000"/>
        </w:rPr>
        <w:fldChar w:fldCharType="end"/>
      </w:r>
      <w:r>
        <w:rPr>
          <w:color w:val="000000"/>
        </w:rPr>
        <w:t xml:space="preserve"> through the whole life cycle. Several studies already investigated these aspects using Delay Differential Equations models (DDE) to address effects of climate change on growth rate </w:t>
      </w:r>
      <w:r>
        <w:rPr>
          <w:color w:val="000000"/>
        </w:rPr>
        <w:fldChar w:fldCharType="begin" w:fldLock="1"/>
      </w:r>
      <w:r>
        <w:rPr>
          <w:color w:val="000000"/>
        </w:rPr>
        <w:instrText>ADDIN CSL_CITATION {"citationItems":[{"id":"ITEM-1","itemData":{"DOI":"10.1111/1365-2656.12112","ISSN":"00218790","abstract":"1. Lately, there has been interest in using the intrinsic growth rate (rm) to predict the effects of climate warming on ectotherm population viability. However, because rm is calculated using the Euler‐Lotka equation, its reliability in predicting population persistence depends on whether ectotherm populations can achieve a stable age/stage distribution in thermally variable environments. Here, we investigate this issue using a mathematical framework that incorporates mechanistic descriptions of temperature effects on vital rates into a stage‐structured population model that realistically captures the temperature‐induced variability in developmental delays that characterize ectotherm life cycles. 2. We find that populations experiencing seasonal temperature variation converge to a stage distribution whose intra‐annual pattern remains invariant across years. As a result, the mean annual per capita growth rate also remains constant between years. The key insight is the mechanism that allows populations converge to a stationary stage distribution. Temperature effects on the biochemical processes (e.g. enzyme kinetics, hormonal regulation) that underlie life‐history traits (reproduction, development and mortality) exhibit well‐defined thermodynamical properties (e.g. changes in entropy and enthalpy) that lead to predictable outcomes (e.g. reduction in reaction rates or hormonal action at temperature extremes). As a result, life‐history traits exhibit a systematic and predictable response to seasonal temperature variation. This in turn leads to temporally predictable temperature responses of the stage distribution and the per capita growth rate. 3. When climate warming causes an increase in the mean annual temperature and/or the amplitude of seasonal fluctuations, the population model predicts the mean annual per capita growth rate to decline to zero within 100 years when warming is slow relative to the developmental period of the organism (0.03-0.05 C per year) and to become negative, causing population extinction, well before 100 years when warming is fast (e.g. 0.1 C per year). The Euler‐Lotka equation predicts a slower decrease in rm when warming is slow and a longer persistence time when warming is fast, with the deviation between the two metrics increasing with increasing developmental period. These results suggest that predictions of ectotherm population viability based on rm may be valid only for species with short developmental delays, and even then…","author":[{"dropping-particle":"","family":"Amarasekare","given":"Priyanga","non-dropping-particle":"","parse-names":false,"suffix":""},{"dropping-particle":"","family":"Coutinho","given":"Renato M.","non-dropping-particle":"","parse-names":false,"suffix":""}],"container-title":"Journal of Animal Ecology","editor":[{"dropping-particle":"","family":"Gurney","given":"William","non-dropping-particle":"","parse-names":false,"suffix":""}],"id":"ITEM-1","issue":"6","issued":{"date-parts":[["2013","11","1"]]},"page":"1240-1253","publisher":"John Wiley &amp; Sons, Ltd (10.1111)","title":"The intrinsic growth rate as a predictor of population viability under climate warming","type":"article-journal","volume":"82"},"uris":["http://www.mendeley.com/documents/?uuid=03b78e31-7a7a-3afd-ad03-3e101c71e609"]}],"mendeley":{"formattedCitation":"(Amarasekare and Coutinho 2013)","plainTextFormattedCitation":"(Amarasekare and Coutinho 2013)","previouslyFormattedCitation":"(Amarasekare and Coutinho 2013)"},"properties":{"noteIndex":0},"schema":"https://github.com/citation-style-language/schema/raw/master/csl-citation.json"}</w:instrText>
      </w:r>
      <w:r>
        <w:rPr>
          <w:color w:val="000000"/>
        </w:rPr>
        <w:fldChar w:fldCharType="separate"/>
      </w:r>
      <w:r w:rsidRPr="00F63323">
        <w:rPr>
          <w:noProof/>
          <w:color w:val="000000"/>
        </w:rPr>
        <w:t>(Amarasekare and Coutinho 2013)</w:t>
      </w:r>
      <w:r>
        <w:rPr>
          <w:color w:val="000000"/>
        </w:rPr>
        <w:fldChar w:fldCharType="end"/>
      </w:r>
      <w:r>
        <w:rPr>
          <w:color w:val="000000"/>
        </w:rPr>
        <w:t xml:space="preserve">, competition </w:t>
      </w:r>
      <w:r>
        <w:rPr>
          <w:color w:val="000000"/>
        </w:rPr>
        <w:fldChar w:fldCharType="begin" w:fldLock="1"/>
      </w:r>
      <w:r w:rsidR="008F1CF6">
        <w:rPr>
          <w:color w:val="000000"/>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and Coutinho 2014)","plainTextFormattedCitation":"(Amarasekare and Coutinho 2014)","previouslyFormattedCitation":"(Amarasekare and Coutinho 2014)"},"properties":{"noteIndex":0},"schema":"https://github.com/citation-style-language/schema/raw/master/csl-citation.json"}</w:instrText>
      </w:r>
      <w:r>
        <w:rPr>
          <w:color w:val="000000"/>
        </w:rPr>
        <w:fldChar w:fldCharType="separate"/>
      </w:r>
      <w:r w:rsidRPr="00F63323">
        <w:rPr>
          <w:noProof/>
          <w:color w:val="000000"/>
        </w:rPr>
        <w:t>(Amarasekare and Coutinho 2014)</w:t>
      </w:r>
      <w:r>
        <w:rPr>
          <w:color w:val="000000"/>
        </w:rPr>
        <w:fldChar w:fldCharType="end"/>
      </w:r>
      <w:r>
        <w:rPr>
          <w:color w:val="000000"/>
        </w:rPr>
        <w:t xml:space="preserve">, phenological shift </w:t>
      </w:r>
      <w:r w:rsidR="008F1CF6">
        <w:rPr>
          <w:color w:val="000000"/>
        </w:rPr>
        <w:fldChar w:fldCharType="begin" w:fldLock="1"/>
      </w:r>
      <w:r w:rsidR="008F1CF6">
        <w:rPr>
          <w:color w:val="000000"/>
        </w:rPr>
        <w:instrText>ADDIN CSL_CITATION {"citationItems":[{"id":"ITEM-1","itemData":{"DOI":"10.1073/PNAS.1711221114/-/DCSUPPLEMENTAL","ISSN":"10916490","PMID":"29180401","abstract":"Phenological shifts constitute one of the clearest manifestations of climate warming. Advanced emergence is widely reported in high-latitude ectotherms, but a significant number of species exhibit delayed, or no change in, emergence. Here we present a mechanistic theoretical framework that reconciles these disparate observations and predicts population-level phenological patterns based solely on data on temperature responses of the underlying life history traits. Our model, parameterized with data from insects at different latitudes, shows that peak abundance occurs earlier in the year when warming increases the mean environmental temperature, but is delayed when warming increases the amplitude of seasonal fluctuations. We find that warming does not necessarily lead to a longer activity period in high-latitude species because it elevates summer temperatures above the upper limit for reproduction and development. Our findings both confirm and confound expectations for ectotherm species affected by climate warming: an increase in the mean temperature is more detrimental to low-latitude species adapted to high mean temperatures and low-amplitude seasonal fluctuations; an increase in seasonal fluctuations is more detrimental to high-latitude species adapted to low mean temperatures and high-amplitude fluctuations.","author":[{"dropping-particle":"","family":"Scranton","given":"Katherine","non-dropping-particle":"","parse-names":false,"suffix":""},{"dropping-particle":"","family":"Amarasekare","given":"Priyanga","non-dropping-particle":"","parse-names":false,"suffix":""}],"container-title":"Proceedings of the National Academy of Sciences of the United States of America","id":"ITEM-1","issue":"50","issued":{"date-parts":[["2017","12","12"]]},"page":"13212-13217","publisher":"National Academy of Sciences","title":"Predicting phenological shifts in a changing climate","type":"article-journal","volume":"114"},"uris":["http://www.mendeley.com/documents/?uuid=67e2eea2-6c73-3284-9217-867bf19427d6"]}],"mendeley":{"formattedCitation":"(Scranton and Amarasekare 2017)","plainTextFormattedCitation":"(Scranton and Amarasekare 2017)","previouslyFormattedCitation":"(Scranton and Amarasekare 2017)"},"properties":{"noteIndex":0},"schema":"https://github.com/citation-style-language/schema/raw/master/csl-citation.json"}</w:instrText>
      </w:r>
      <w:r w:rsidR="008F1CF6">
        <w:rPr>
          <w:color w:val="000000"/>
        </w:rPr>
        <w:fldChar w:fldCharType="separate"/>
      </w:r>
      <w:r w:rsidR="008F1CF6" w:rsidRPr="008F1CF6">
        <w:rPr>
          <w:noProof/>
          <w:color w:val="000000"/>
        </w:rPr>
        <w:t>(Scranton and Amarasekare 2017)</w:t>
      </w:r>
      <w:r w:rsidR="008F1CF6">
        <w:rPr>
          <w:color w:val="000000"/>
        </w:rPr>
        <w:fldChar w:fldCharType="end"/>
      </w:r>
      <w:r>
        <w:rPr>
          <w:color w:val="000000"/>
        </w:rPr>
        <w:t xml:space="preserve"> or consumer-resource interactions </w:t>
      </w:r>
      <w:r w:rsidR="008F1CF6">
        <w:rPr>
          <w:color w:val="000000"/>
        </w:rPr>
        <w:fldChar w:fldCharType="begin" w:fldLock="1"/>
      </w:r>
      <w:r w:rsidR="00B314CD">
        <w:rPr>
          <w:color w:val="000000"/>
        </w:rPr>
        <w:instrText>ADDIN CSL_CITATION {"citationItems":[{"id":"ITEM-1","itemData":{"DOI":"10.3389/FEVO.2019.00146/BIBTEX","ISSN":"2296-701X","abstract":"There is increasing evidence that climate warming is impacting biodiversity by disrupting species interactions. Trophic (consumer-resource) interactions, which comprise the fundamental units (modules) of food webs, are of particular importance because they have an intrinsic tendency to fluctuate in abundance, thus running to risk of stochastic extinction during periods of low abundances. Here I present a mathematical framework for predicting warming effects on consumer-resource interactions. This work differs from previous theory in two important ways. First, it uses delay differential equations to realistically depict the developmental delays inherent in ectotherm life cycles, and incorporates mechanistic descriptions of phenotypic trait responses, derived from first principles of thermodynamics, into the dynamical delay model. Second, it investigates the recent IPCC predictions on the increase in the number of hotter-than-average days. I report three key results. First, across latitudes (tropical vs.~temperate) and feeding strategies (juvenile vs.~adult attacked), a greater increase in the maximum temperature compared to the minimum (hotter-than-average summers) is more detrimental to consumer-resource interactions than a greater increase in the minimum temperature (warmer-than-average winters). Second, across latitude and warming scenarios, effects of warming are more detrimental when the consumer attacks the adult stage of the resource. Third, across warming scenarios and feeding strategies, consumer-resource interactions in the tropics are more at risk of species losses due to warming while those in the temperate zone are more at risk of extreme fluctuations in species' abundances. I discuss implications of these results for biodiversity and biological pest control.","author":[{"dropping-particle":"","family":"Amarasekare","given":"Priyanga","non-dropping-particle":"","parse-names":false,"suffix":""}],"container-title":"Frontiers in Ecology and Evolution","id":"ITEM-1","issued":{"date-parts":[["2019","5","15"]]},"page":"146","publisher":"Frontiers Media SA","title":"Effects of Climate Warming on Consumer-Resource Interactions: A Latitudinal Perspective","type":"article-journal","volume":"7"},"uris":["http://www.mendeley.com/documents/?uuid=8952294a-9b9f-3ae7-bd20-3b323e98c606"]}],"mendeley":{"formattedCitation":"(Amarasekare 2019)","plainTextFormattedCitation":"(Amarasekare 2019)","previouslyFormattedCitation":"(Amarasekare 2019)"},"properties":{"noteIndex":0},"schema":"https://github.com/citation-style-language/schema/raw/master/csl-citation.json"}</w:instrText>
      </w:r>
      <w:r w:rsidR="008F1CF6">
        <w:rPr>
          <w:color w:val="000000"/>
        </w:rPr>
        <w:fldChar w:fldCharType="separate"/>
      </w:r>
      <w:r w:rsidR="008F1CF6" w:rsidRPr="008F1CF6">
        <w:rPr>
          <w:noProof/>
          <w:color w:val="000000"/>
        </w:rPr>
        <w:t>(Amarasekare 2019)</w:t>
      </w:r>
      <w:r w:rsidR="008F1CF6">
        <w:rPr>
          <w:color w:val="000000"/>
        </w:rPr>
        <w:fldChar w:fldCharType="end"/>
      </w:r>
      <w:r>
        <w:rPr>
          <w:color w:val="000000"/>
        </w:rPr>
        <w:t xml:space="preserve">. However, these mechanistic models require detailed information on temperature-dependence of several life traits (e.g., fecundity, development, mortality) that is seldom available. Moreover, in our case study, the tree has a life cycle that runs on a totally different time scale </w:t>
      </w:r>
      <w:r>
        <w:rPr>
          <w:color w:val="000000"/>
        </w:rPr>
        <w:lastRenderedPageBreak/>
        <w:t xml:space="preserve">than the insect. Moreover, the insect is univoltine with non-overlapping generations, which differs from usual DDEs models. Instead, we provide a more phenomenological but also more generally transferable method to investigate phenological mismatch between resting species.  </w:t>
      </w:r>
    </w:p>
    <w:p w14:paraId="6D761A94" w14:textId="77777777" w:rsidR="002F3D93" w:rsidRDefault="002F3D93" w:rsidP="002F3D93">
      <w:pPr>
        <w:pStyle w:val="NormalWeb"/>
        <w:spacing w:before="280" w:beforeAutospacing="0" w:afterAutospacing="0" w:line="480" w:lineRule="auto"/>
        <w:ind w:firstLine="720"/>
      </w:pPr>
      <w:r>
        <w:rPr>
          <w:color w:val="000000"/>
        </w:rPr>
        <w:t xml:space="preserve">The theoretical framework presented here can be applied to other consumer-resource systems.  The concrete example of the spruce budworm - balsam fir system informs the required methodology. To estimate the mismatch, the two rate accumulation functions must be calibrated accurately. It appears that the model is sensitive to the temporal resolution of the temperature time series. There are two timescales at which temperatures affect the outcome of the model. The first one occurs at the daily scale. Average daily temperatures lead to different results than a four-hour time interval for temperatures (used throughout the present study) since variations within a day may allow for development during a few hours, even when the average temperature over the whole day may not. </w:t>
      </w:r>
    </w:p>
    <w:p w14:paraId="66E6A463" w14:textId="0BD9AD74" w:rsidR="002F3D93" w:rsidRDefault="002F3D93" w:rsidP="002F3D93">
      <w:pPr>
        <w:pStyle w:val="NormalWeb"/>
        <w:spacing w:before="280" w:beforeAutospacing="0" w:afterAutospacing="0" w:line="480" w:lineRule="auto"/>
        <w:ind w:firstLine="720"/>
      </w:pPr>
      <w:r>
        <w:rPr>
          <w:color w:val="000000"/>
        </w:rPr>
        <w:t xml:space="preserve">The second one occurs at a broader timescale (e.g., weekly). For the study system, temperature data modelled by </w:t>
      </w:r>
      <w:proofErr w:type="spellStart"/>
      <w:r>
        <w:rPr>
          <w:color w:val="000000"/>
        </w:rPr>
        <w:t>BioSim</w:t>
      </w:r>
      <w:proofErr w:type="spellEnd"/>
      <w:r>
        <w:rPr>
          <w:color w:val="000000"/>
        </w:rPr>
        <w:t xml:space="preserve"> </w:t>
      </w:r>
      <w:bookmarkStart w:id="65" w:name="__Fieldmark__1350_3903614438"/>
      <w:r>
        <w:rPr>
          <w:color w:val="000000"/>
        </w:rPr>
        <w:t>(</w:t>
      </w:r>
      <w:bookmarkStart w:id="66" w:name="__Fieldmark__940_2495178454"/>
      <w:proofErr w:type="spellStart"/>
      <w:r>
        <w:rPr>
          <w:color w:val="000000"/>
        </w:rPr>
        <w:t>R</w:t>
      </w:r>
      <w:bookmarkStart w:id="67" w:name="__Fieldmark__1072_942872385"/>
      <w:r>
        <w:rPr>
          <w:color w:val="000000"/>
        </w:rPr>
        <w:t>égnière</w:t>
      </w:r>
      <w:proofErr w:type="spellEnd"/>
      <w:r>
        <w:rPr>
          <w:color w:val="000000"/>
        </w:rPr>
        <w:t xml:space="preserve">, </w:t>
      </w:r>
      <w:r>
        <w:t>et al.</w:t>
      </w:r>
      <w:r>
        <w:rPr>
          <w:color w:val="000000"/>
        </w:rPr>
        <w:t xml:space="preserve"> 2014)</w:t>
      </w:r>
      <w:bookmarkEnd w:id="65"/>
      <w:bookmarkEnd w:id="66"/>
      <w:bookmarkEnd w:id="67"/>
      <w:r>
        <w:rPr>
          <w:color w:val="000000"/>
        </w:rPr>
        <w:t xml:space="preserve"> lead to realistic emergence and budburst dates when compared to real data (see section 3.2) and to a phenological mismatch, i.e., budworm usually emerging before budburst, similar to field observations </w:t>
      </w:r>
      <w:bookmarkStart w:id="68" w:name="__Fieldmark__1361_3903614438"/>
      <w:r w:rsidR="007F458E">
        <w:rPr>
          <w:color w:val="000000"/>
        </w:rPr>
        <w:fldChar w:fldCharType="begin" w:fldLock="1"/>
      </w:r>
      <w:r w:rsidR="007F458E">
        <w:rPr>
          <w:color w:val="000000"/>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et al. 2019)","plainTextFormattedCitation":"(Pureswaran et al. 2019)","previouslyFormattedCitation":"(Pureswaran et al. 2019)"},"properties":{"noteIndex":0},"schema":"https://github.com/citation-style-language/schema/raw/master/csl-citation.json"}</w:instrText>
      </w:r>
      <w:r w:rsidR="007F458E">
        <w:rPr>
          <w:color w:val="000000"/>
        </w:rPr>
        <w:fldChar w:fldCharType="separate"/>
      </w:r>
      <w:r w:rsidR="007F458E" w:rsidRPr="007F458E">
        <w:rPr>
          <w:noProof/>
          <w:color w:val="000000"/>
        </w:rPr>
        <w:t>(Pureswaran et al. 2019)</w:t>
      </w:r>
      <w:r w:rsidR="007F458E">
        <w:rPr>
          <w:color w:val="000000"/>
        </w:rPr>
        <w:fldChar w:fldCharType="end"/>
      </w:r>
      <w:bookmarkEnd w:id="68"/>
      <w:r>
        <w:rPr>
          <w:color w:val="000000"/>
        </w:rPr>
        <w:t xml:space="preserve">. More simplistic distributions that do not contain any warm spell can lead to the opposite pattern (i.e., budburst occurs first). Realistic temperatures show warm periods during days with low average temperatures (i.e., late winter - early spring), which advance the insect phenology compared to </w:t>
      </w:r>
      <w:r>
        <w:t xml:space="preserve">simplified (cosine) </w:t>
      </w:r>
      <w:r>
        <w:rPr>
          <w:color w:val="000000"/>
        </w:rPr>
        <w:t xml:space="preserve">distributions. The tree is less sensitive to these short warm events. </w:t>
      </w:r>
    </w:p>
    <w:p w14:paraId="393D5749" w14:textId="4D1B22FF" w:rsidR="002F3D93" w:rsidRDefault="002F3D93" w:rsidP="002F3D93">
      <w:pPr>
        <w:pStyle w:val="NormalWeb"/>
        <w:spacing w:before="280" w:beforeAutospacing="0" w:afterAutospacing="0" w:line="480" w:lineRule="auto"/>
        <w:ind w:firstLine="720"/>
      </w:pPr>
      <w:r>
        <w:rPr>
          <w:color w:val="000000"/>
        </w:rPr>
        <w:t xml:space="preserve">The modelling approach presented here allows for investigation of potential effects of climate change on consumer-resource systems. Synchrony / mismatch between a consumer and its resource is fundamental to predict future species distribution. Future studies may go </w:t>
      </w:r>
      <w:r>
        <w:rPr>
          <w:color w:val="000000"/>
        </w:rPr>
        <w:lastRenderedPageBreak/>
        <w:t xml:space="preserve">further by including more complex mechanistic approaches (e.g., energy budget models) in order to model the whole life cycle of the consumer, which could lead to new insights on the dynamics of the systems. Our model could be linked to models that explore the consequences of phenological mismatch on the population dynamics of consumer – resource systems (e.g., </w:t>
      </w:r>
      <w:bookmarkStart w:id="69" w:name="__Fieldmark__1386_3903614438"/>
      <w:r w:rsidR="007F458E">
        <w:rPr>
          <w:color w:val="000000"/>
        </w:rPr>
        <w:fldChar w:fldCharType="begin" w:fldLock="1"/>
      </w:r>
      <w:r w:rsidR="00301439">
        <w:rPr>
          <w:color w:val="000000"/>
        </w:rPr>
        <w:instrText>ADDIN CSL_CITATION {"citationItems":[{"id":"ITEM-1","itemData":{"ISSN":"0003-0147","abstract":"Climate change drives uneven phenology shifts across taxa, and this can result in changes to the phenological match between interacting species. Shifts in the relative phenology of partner species are well documented, but few studies have addressed the effects of such changes on population dynamics. To explore this, we develop a phenologically explicit model describing consumer-resource interactions. Focusing on scenarios for univoltine insects, we show how changes in resource phenology can be reinterpreted as transformations in the year-to-year recursion relationships defining consumer population dynamics. This perspective provides a straightforward path for interpreting the long-term population consequences of phenology change. Specifically, by relating the outcome of phenological shifts to species traits governing recursion relationships (e.g., consumer fecundity or competitive scenario), we demonstrate how changes in relative phenology can force systems into different dynamical regimes, with major implications for resource management, conservation, and other areas of applied dynamics.","author":[{"dropping-particle":"","family":"Bewick","given":"Sharon","non-dropping-particle":"","parse-names":false,"suffix":""},{"dropping-particle":"","family":"Cantrell","given":"R Stephen","non-dropping-particle":"","parse-names":false,"suffix":""},{"dropping-particle":"","family":"Cosner","given":"Chris","non-dropping-particle":"","parse-names":false,"suffix":""},{"dropping-particle":"","family":"Fagan","given":"William F","non-dropping-particle":"","parse-names":false,"suffix":""}],"container-title":"The American Naturalist","id":"ITEM-1","issue":"2","issued":{"date-parts":[["2016"]]},"page":"151-166","publisher":"University of Chicago Press Chicago, IL","title":"How resource phenology affects consumer population dynamics","type":"article-journal","volume":"187"},"uris":["http://www.mendeley.com/documents/?uuid=0971f6ab-c82f-4b24-a5c0-ebbd4ceb59ce"]}],"mendeley":{"formattedCitation":"(Bewick et al. 2016)","manualFormatting":"Bewick et al. (2016)","plainTextFormattedCitation":"(Bewick et al. 2016)","previouslyFormattedCitation":"(Bewick et al. 2016)"},"properties":{"noteIndex":0},"schema":"https://github.com/citation-style-language/schema/raw/master/csl-citation.json"}</w:instrText>
      </w:r>
      <w:r w:rsidR="007F458E">
        <w:rPr>
          <w:color w:val="000000"/>
        </w:rPr>
        <w:fldChar w:fldCharType="separate"/>
      </w:r>
      <w:r w:rsidR="007F458E" w:rsidRPr="007F458E">
        <w:rPr>
          <w:noProof/>
          <w:color w:val="000000"/>
        </w:rPr>
        <w:t xml:space="preserve">Bewick et al. </w:t>
      </w:r>
      <w:r w:rsidR="007F458E">
        <w:rPr>
          <w:noProof/>
          <w:color w:val="000000"/>
        </w:rPr>
        <w:t>(</w:t>
      </w:r>
      <w:r w:rsidR="007F458E" w:rsidRPr="007F458E">
        <w:rPr>
          <w:noProof/>
          <w:color w:val="000000"/>
        </w:rPr>
        <w:t>2016)</w:t>
      </w:r>
      <w:r w:rsidR="007F458E">
        <w:rPr>
          <w:color w:val="000000"/>
        </w:rPr>
        <w:fldChar w:fldCharType="end"/>
      </w:r>
      <w:bookmarkEnd w:id="69"/>
      <w:r>
        <w:rPr>
          <w:color w:val="000000"/>
        </w:rPr>
        <w:t>.</w:t>
      </w:r>
    </w:p>
    <w:p w14:paraId="2059CA5D" w14:textId="424F52EA" w:rsidR="00294B16" w:rsidRDefault="00294B16">
      <w:pPr>
        <w:suppressAutoHyphens w:val="0"/>
      </w:pPr>
      <w:r>
        <w:br w:type="page"/>
      </w:r>
    </w:p>
    <w:p w14:paraId="782CC075" w14:textId="07504BC2" w:rsidR="00DD1E3C" w:rsidRPr="00294B16" w:rsidRDefault="00294B16">
      <w:pPr>
        <w:rPr>
          <w:rFonts w:ascii="Times New Roman" w:hAnsi="Times New Roman" w:cs="Times New Roman"/>
          <w:b/>
          <w:bCs/>
          <w:sz w:val="24"/>
          <w:szCs w:val="24"/>
        </w:rPr>
      </w:pPr>
      <w:r w:rsidRPr="00294B16">
        <w:rPr>
          <w:rFonts w:ascii="Times New Roman" w:hAnsi="Times New Roman" w:cs="Times New Roman"/>
          <w:b/>
          <w:bCs/>
          <w:sz w:val="24"/>
          <w:szCs w:val="24"/>
        </w:rPr>
        <w:lastRenderedPageBreak/>
        <w:t>References</w:t>
      </w:r>
    </w:p>
    <w:p w14:paraId="571B8CC4" w14:textId="4E62A1BC" w:rsidR="00B314CD" w:rsidRPr="00B314CD" w:rsidRDefault="00B832D9"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B314CD" w:rsidRPr="00B314CD">
        <w:rPr>
          <w:rFonts w:ascii="Times New Roman" w:hAnsi="Times New Roman" w:cs="Times New Roman"/>
          <w:noProof/>
          <w:sz w:val="24"/>
          <w:szCs w:val="24"/>
        </w:rPr>
        <w:t>Amarasekare, P. 2019. Effects of Climate Warming on Consumer-Resource Interactions: A Latitudinal Perspective. - Front. Ecol. Evol. 7: 146.</w:t>
      </w:r>
    </w:p>
    <w:p w14:paraId="56F40E73"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Amarasekare, P. and Coutinho, R. M. 2013. The intrinsic growth rate as a predictor of population viability under climate warming (W Gurney, Ed.). - J. Anim. Ecol. 82: 1240–1253.</w:t>
      </w:r>
    </w:p>
    <w:p w14:paraId="6BDB240C"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Amarasekare, P. and Coutinho, R. M. 2014. Effects of temperature on intraspecific competition in ectotherms. - Am. Nat. 184: E50-65.</w:t>
      </w:r>
    </w:p>
    <w:p w14:paraId="5102CB22"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Bale, J. S. et al. 2002. Herbivory in global climate change research: direct effects of rising temperature on insect herbivores. - Glob. Chang. Biol. 8: 1–16.</w:t>
      </w:r>
    </w:p>
    <w:p w14:paraId="7337AB0B"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Bean, J. L. 1961. Predicting emergence of second-instar spruce budworm larvae from hibernation under field conditions in minnesota. - Ann. Entomol. Soc. Am. 54: 175–177.</w:t>
      </w:r>
    </w:p>
    <w:p w14:paraId="39A9C114"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Bewick, S. et al. 2016. How resource phenology affects consumer population dynamics. - Am. Nat. 187: 151–166.</w:t>
      </w:r>
    </w:p>
    <w:p w14:paraId="4060EE5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Blais, J. R. 1957. Some relationships of the spruce budworm, Choristoneura fumiferana (Clem.) to black spruce, Picea mariana (Moench) Voss. - For. Chron. 33: 364–372.</w:t>
      </w:r>
    </w:p>
    <w:p w14:paraId="61A348EE"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Both, C. and Visser, M. E. 2001. Adjustment to climate change is constrained by arrival date in a long-distance migrant bird. - Nature 411: 296–298.</w:t>
      </w:r>
    </w:p>
    <w:p w14:paraId="5031B272"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Both, C. et al. 2009. Climate change and unequal phenological changes across four trophic levels: constraints or adaptations? - J. Anim. Ecol. 78: 73–83.</w:t>
      </w:r>
    </w:p>
    <w:p w14:paraId="1D978D0B"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Brown, J. H. et al. 2004. Toward A Metabolic Theory Of Ecology. - Ecology 85: 1771–1789.</w:t>
      </w:r>
    </w:p>
    <w:p w14:paraId="5A0A995D"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Chuine, I. 2000. A united model for budburst of trees. - J. Theor. Biol. 207: 337–347.</w:t>
      </w:r>
    </w:p>
    <w:p w14:paraId="63AA71BB"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Chuine, I. and Régnière, J. 2017. Process-based models of phenology for plants and animals. - Annu. Rev. Ecol. Evol. Syst. 48: 159–182.</w:t>
      </w:r>
    </w:p>
    <w:p w14:paraId="1CD9F0D2"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Cobbold, C. A. and Powell, J. A. 2011. Evolution stabilises the synchronising dynamics of poikilotherm life cycles. - Bull. Math. Biol. 73: 1052–1081.</w:t>
      </w:r>
    </w:p>
    <w:p w14:paraId="6FF8729E"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Cohen, J. M. et al. 2018. A global synthesis of animal phenological responses to climate change. - Nat. Clim. Chang. 8: 224–228.</w:t>
      </w:r>
    </w:p>
    <w:p w14:paraId="2951F86F"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Colombo, S. J. 1998. Climatic warming and its effect on bud burst and risk of frost damage to white spruce in Canada. - For. Chron. 74: 567–577.</w:t>
      </w:r>
    </w:p>
    <w:p w14:paraId="48B4767E"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Cushing, D. H. 1990. Plankton production and year-class strength in fish populations: An update of the match/mismatch hypothesis. - Adv. Mar. Biol. 26: 249–293.</w:t>
      </w:r>
    </w:p>
    <w:p w14:paraId="4E329424"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Desbiens, M. 2007. Relation phénologique entre le débourrement des bourgeons chez le sapin baumier et l’émergence des larves de deuxième stade de la tordeuse des bourgeons de l’épinette, Choristoneura fumiferana (Lepidoptera: Tortricidae).</w:t>
      </w:r>
    </w:p>
    <w:p w14:paraId="056A1727"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Deslauriers, A. et al. 2019. Phenological shifts in conifer species stressed by spruce budworm defoliation (M Ball, Ed.). - Tree Physiol. 39: 590–605.</w:t>
      </w:r>
    </w:p>
    <w:p w14:paraId="5206E02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Donnelly, A. et al. 2011. A review of climate-driven mismatches between interdependent phenophases in terrestrial and aquatic ecosystems. - Int. J. Biometeorol. 55: 805–817.</w:t>
      </w:r>
    </w:p>
    <w:p w14:paraId="6CD104DD"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lastRenderedPageBreak/>
        <w:t>Fleming, R. A. 2000. Climate change and insect disturbance regimes in Canada’s boreal forests. - World Resour. Rev. 12: 521–548.</w:t>
      </w:r>
    </w:p>
    <w:p w14:paraId="29B478F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Forrest, J. and Thomson, J. D. 2012. Pollinator experience, neophobia and the evolution of flowering time. - Proc. R. Soc. B Biol. Sci. 276: 935–943.</w:t>
      </w:r>
    </w:p>
    <w:p w14:paraId="0B906356"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Fuentealba, A. et al. 2017. How does synchrony with host plant affect the performance of an outbreaking insect defoliator? - Oecologia 184: 847–857.</w:t>
      </w:r>
    </w:p>
    <w:p w14:paraId="3D3F8D0B"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Gienapp, P. and Visser, M. E. 2006. Possible fitness consequences of experimentally advanced laying dates in Great Tits: differences between populations in different habitats. - Funct. Ecol. 20: 180–185.</w:t>
      </w:r>
    </w:p>
    <w:p w14:paraId="4A12BEAE"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Gurney, W. S. C. et al. 1983. The Systematic Formulation of Tractable Single-Species Population Models Incorporating Age Structure. - J. Anim. Ecol. 52: 479–495.</w:t>
      </w:r>
    </w:p>
    <w:p w14:paraId="4C29F154"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Iwasa, Y. et al. 1983. Emergence patterns in male butterflies: A hypothesis and a test. - Theor. Popul. Biol. 23: 363–379.</w:t>
      </w:r>
    </w:p>
    <w:p w14:paraId="001BEE6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Kharouba, H. M. and Wolkovich, E. M. 2020. Disconnects between ecological theory and data in phenological mismatch research. - Nat. Clim. Chang. 10: 406–415.</w:t>
      </w:r>
    </w:p>
    <w:p w14:paraId="4A947798"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Kharouba, H. M. et al. 2018. Global shifts in the phenological synchrony of species interactions over recent decades. - Proc. Natl. Acad. Sci. 115: 5211–5216.</w:t>
      </w:r>
    </w:p>
    <w:p w14:paraId="3CBCEE31"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Lawrence, R. K. et al. 1997. White spruce and the spruce budworm: Defining the phenological window of susceptibility. - Can. Entomol. 129: 291–318.</w:t>
      </w:r>
    </w:p>
    <w:p w14:paraId="370AAC36"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Lindén, A. 2018. Adaptive and nonadaptive changes in phenological synchrony. - Proc. Natl. Acad. Sci. U. S. A. 115: 5057–5059.</w:t>
      </w:r>
    </w:p>
    <w:p w14:paraId="2F7D685D"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Mattson, W. and Scriber, M. 1987. Feeding ecology of insect folivores of woody plants: nitrogen, water, fiber, and mineral considerations. - In: Slansky, F. and Rodriguez, J. (eds), The Nutritional Ecology of Insects, Mites, and Spiders. John Wiley &amp; Sons, New York, pp. 105–146.</w:t>
      </w:r>
    </w:p>
    <w:p w14:paraId="79197BF7"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McNamara, J. M. et al. 2011. Cues and the optimal timing of activities under environmental changes. - Ecol. Lett. 14: 1183–1190.</w:t>
      </w:r>
    </w:p>
    <w:p w14:paraId="61B5BE2C"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Miller-Rushing, A. J. et al. 2010. The effects of phenological mismatches on demography. - Philos. Trans. R. Soc. B Biol. Sci. 365: 3177–3186.</w:t>
      </w:r>
    </w:p>
    <w:p w14:paraId="144D792D"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Nisbet, R. M. and Gurney, W. S. C. 1983. The systematic formulation of population models for insects with dynamically varying instar duration. - Theor. Popul. Biol. 23: 114–135.</w:t>
      </w:r>
    </w:p>
    <w:p w14:paraId="7B2E68FE"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Osawa, A. et al. 1983. A stochastic model of balsam fir bud phenology utilizing maximum likelihood parameter estimation (Abies balsamea, Quebec). - For. Sci. 29: 478–490.</w:t>
      </w:r>
    </w:p>
    <w:p w14:paraId="3E7EDA93"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Pachauri, R. K. et al. 2014. Climate change 2014: synthesis report. Contribution of Working Groups I, II and III to the fifth assessment report of the Intergovernmental Panel on Climate Change. - Ipcc.</w:t>
      </w:r>
    </w:p>
    <w:p w14:paraId="23940E73"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Parmesan, C. 2006. Ecological and evolutionary responses to recent climate change. - Annu. Rev. Ecol. Evol. Syst. 37: 637–669.</w:t>
      </w:r>
    </w:p>
    <w:p w14:paraId="01FB0B7A"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Parmesan, C. and Yohe, G. 2003. A globally coherent fingerprint of climate change impacts across natural systems. - Nature 421: 37–42.</w:t>
      </w:r>
    </w:p>
    <w:p w14:paraId="16F3F58E"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lastRenderedPageBreak/>
        <w:t>Post, E. et al. 2001. The timing of life-history events in a changing climate. - Proc. R. Soc. B Biol. Sci. 268: 15–23.</w:t>
      </w:r>
    </w:p>
    <w:p w14:paraId="281FFED7"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Pureswaran, D. S. et al. 2019. Phenological synchrony between eastern spruce budworm and its host trees increases with warmer temperatures in the boreal forest. - Ecol. Evol. 9: 576–586.</w:t>
      </w:r>
    </w:p>
    <w:p w14:paraId="6E8035B3"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Ramakers, J. J. C. et al. 2020. Comparing two measures of phenological synchrony in a predator–prey interaction: Simpler works better (A Phillimore, Ed.). - J. Anim. Ecol. 89: 745–756.</w:t>
      </w:r>
    </w:p>
    <w:p w14:paraId="47990BB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Rebaudo, F. and Rabhi, V.-B. 2018. Modeling temperature-dependent development rate and phenology in insects: review of major developments, challenges, and future directions. - Entomol. Exp. Appl. 166: 607–617.</w:t>
      </w:r>
    </w:p>
    <w:p w14:paraId="55623BEC"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Régnière, J. and Nealis, V. G. 2008. The fine-scale population dynamics of spruce budworm: survival of early instars related to forest condition. - Ecol. Entomol. 33: 362–373.</w:t>
      </w:r>
    </w:p>
    <w:p w14:paraId="34A1B689"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Régnière, J. and Nealis, V. G. 2018. Two sides of a coin: host-plant synchrony fitness trade-offs in the population dynamics of the western spruce budworm. - Insect Sci. 25: 117–126.</w:t>
      </w:r>
    </w:p>
    <w:p w14:paraId="3AE46B87"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Régnière, J. et al. 2012. Predicting insect distributions under climate change from physiological responses: spruce budworm as an example. - Biol. Invasions 14: 1571–1586.</w:t>
      </w:r>
    </w:p>
    <w:p w14:paraId="67FDF80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Régnière, J. et al. 2014. BioSIM 10: User’s manual, A. Nat. Resour. Can., Can. For. Serv. - Laurentian Forestry Centre, Québec (Quebec). Inf. Rep. LAU-X-137E.</w:t>
      </w:r>
    </w:p>
    <w:p w14:paraId="15200FAA"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Renner, S. S. and Zohner, C. M. 2018. Climate change and phenological mismatch in trophic interactions among plants, insects, and vertebrates. - Annu. Rev. Ecol. Evol. Syst. 49: 165–182.</w:t>
      </w:r>
    </w:p>
    <w:p w14:paraId="0A05A34F"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Samplonius, J. M. et al. 2021. Strengthening the evidence base for temperature-mediated phenological asynchrony and its impacts. - Nat. Ecol. Evol. 5: 155–164.</w:t>
      </w:r>
    </w:p>
    <w:p w14:paraId="1556CA2B"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Schoolfield, R. M. et al. 1981. Non-linear regression of biological temperature-dependent rate models based on absolute reaction-rate theory. - J. Theor. Biol. 88: 719–731.</w:t>
      </w:r>
    </w:p>
    <w:p w14:paraId="3D969D80"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Scranton, K. and Amarasekare, P. 2017. Predicting phenological shifts in a changing climate. - Proc. Natl. Acad. Sci. U. S. A. 114: 13212–13217.</w:t>
      </w:r>
    </w:p>
    <w:p w14:paraId="56251516"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Sharpe, P. J. H. and DeMichele, D. W. 1977. Reaction kinetics of poikilotherm development. - J. Theor. Biol. 64: 649–670.</w:t>
      </w:r>
    </w:p>
    <w:p w14:paraId="67A6C1CF"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Simmonds, E. G. et al. 2020. Phenological asynchrony: a ticking time‐bomb for seemingly stable populations? (E Cleland, Ed.). - Ecol. Lett. 23: 1766–1775.</w:t>
      </w:r>
    </w:p>
    <w:p w14:paraId="036613B8"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Singer, M. C. and Parmesan, C. 2010. Phenological asynchrony between herbivorous insects and their hosts: Signal of climate change or pre-existing adaptive strategy? - Philos. Trans. R. Soc. B Biol. Sci. 365: 3161–3176.</w:t>
      </w:r>
    </w:p>
    <w:p w14:paraId="7E0F346F"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Singer, M. and Parmesan, C. 2020. Misunderstanding mismatch. in press.</w:t>
      </w:r>
    </w:p>
    <w:p w14:paraId="285B882D"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Stålhandske, S. et al. 2016. Phenological matching rather than genetic variation in host preference underlies geographical variation in host plants used by orange tip butterflies. - Biol. J. Linn. Soc. 119: 1060–1067.</w:t>
      </w:r>
    </w:p>
    <w:p w14:paraId="5A83F7F1"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lastRenderedPageBreak/>
        <w:t>Van Asch, M. and Visser, M. E. 2007. Phenology of forest caterpillars and their host trees: The importance of synchrony. - Annu. Rev. Entomol. 52: 37–55.</w:t>
      </w:r>
    </w:p>
    <w:p w14:paraId="13CBD157"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van Vuuren, D. P. et al. 2011. The representative concentration pathways: an overview. - Clim. Change 109: 5–31.</w:t>
      </w:r>
    </w:p>
    <w:p w14:paraId="0D2AA298"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szCs w:val="24"/>
        </w:rPr>
      </w:pPr>
      <w:r w:rsidRPr="00B314CD">
        <w:rPr>
          <w:rFonts w:ascii="Times New Roman" w:hAnsi="Times New Roman" w:cs="Times New Roman"/>
          <w:noProof/>
          <w:sz w:val="24"/>
          <w:szCs w:val="24"/>
        </w:rPr>
        <w:t>Visser, M. E. and Holleman, L. J. M. 2001. Warmer springs disrupt the synchrony of oak and winter moth phenology. - Proc. R. Soc. B Biol. Sci. 268: 289–294.</w:t>
      </w:r>
    </w:p>
    <w:p w14:paraId="37AC463C" w14:textId="77777777" w:rsidR="00B314CD" w:rsidRPr="00B314CD" w:rsidRDefault="00B314CD" w:rsidP="00B314CD">
      <w:pPr>
        <w:widowControl w:val="0"/>
        <w:autoSpaceDE w:val="0"/>
        <w:autoSpaceDN w:val="0"/>
        <w:adjustRightInd w:val="0"/>
        <w:spacing w:line="240" w:lineRule="auto"/>
        <w:ind w:left="480" w:hanging="480"/>
        <w:rPr>
          <w:rFonts w:ascii="Times New Roman" w:hAnsi="Times New Roman" w:cs="Times New Roman"/>
          <w:noProof/>
          <w:sz w:val="24"/>
        </w:rPr>
      </w:pPr>
      <w:r w:rsidRPr="00B314CD">
        <w:rPr>
          <w:rFonts w:ascii="Times New Roman" w:hAnsi="Times New Roman" w:cs="Times New Roman"/>
          <w:noProof/>
          <w:sz w:val="24"/>
          <w:szCs w:val="24"/>
        </w:rPr>
        <w:t>Visser, M. E. and Both, C. 2005. Shifts in phenology due to global climate change: the need for a yardstick. - Proc. R. Soc. B Biol. Sci. 272: 2561–2569.</w:t>
      </w:r>
    </w:p>
    <w:p w14:paraId="2E7707A7" w14:textId="7732D03C" w:rsidR="00294B16" w:rsidRPr="00294B16" w:rsidRDefault="00B832D9">
      <w:pPr>
        <w:rPr>
          <w:rFonts w:ascii="Times New Roman" w:hAnsi="Times New Roman" w:cs="Times New Roman"/>
          <w:sz w:val="24"/>
          <w:szCs w:val="24"/>
        </w:rPr>
      </w:pPr>
      <w:r>
        <w:rPr>
          <w:rFonts w:ascii="Times New Roman" w:hAnsi="Times New Roman" w:cs="Times New Roman"/>
          <w:sz w:val="24"/>
          <w:szCs w:val="24"/>
        </w:rPr>
        <w:fldChar w:fldCharType="end"/>
      </w:r>
    </w:p>
    <w:sectPr w:rsidR="00294B16" w:rsidRPr="00294B16" w:rsidSect="007543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alier Sebastien">
    <w15:presenceInfo w15:providerId="Windows Live" w15:userId="ab218978edce6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D93"/>
    <w:rsid w:val="000244CA"/>
    <w:rsid w:val="001369D7"/>
    <w:rsid w:val="002265BF"/>
    <w:rsid w:val="00294B16"/>
    <w:rsid w:val="002F1E4A"/>
    <w:rsid w:val="002F3D93"/>
    <w:rsid w:val="00301439"/>
    <w:rsid w:val="00450A5E"/>
    <w:rsid w:val="004A44E1"/>
    <w:rsid w:val="004C08E4"/>
    <w:rsid w:val="004E06FF"/>
    <w:rsid w:val="005B2BD8"/>
    <w:rsid w:val="006C0C13"/>
    <w:rsid w:val="007543C8"/>
    <w:rsid w:val="0076749D"/>
    <w:rsid w:val="007F458E"/>
    <w:rsid w:val="008D73E1"/>
    <w:rsid w:val="008E28C0"/>
    <w:rsid w:val="008F1CF6"/>
    <w:rsid w:val="009C269C"/>
    <w:rsid w:val="00A30555"/>
    <w:rsid w:val="00AD6063"/>
    <w:rsid w:val="00B21F2E"/>
    <w:rsid w:val="00B26DDE"/>
    <w:rsid w:val="00B314CD"/>
    <w:rsid w:val="00B75FDC"/>
    <w:rsid w:val="00B832D9"/>
    <w:rsid w:val="00B961B3"/>
    <w:rsid w:val="00C416DF"/>
    <w:rsid w:val="00D32DAA"/>
    <w:rsid w:val="00D92C44"/>
    <w:rsid w:val="00F633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D376"/>
  <w15:chartTrackingRefBased/>
  <w15:docId w15:val="{952204DE-328B-40E6-AE92-0B3C7770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D93"/>
    <w:pPr>
      <w:suppressAutoHyphens/>
    </w:pPr>
  </w:style>
  <w:style w:type="paragraph" w:styleId="Titre1">
    <w:name w:val="heading 1"/>
    <w:basedOn w:val="Normal"/>
    <w:link w:val="Titre1Car"/>
    <w:uiPriority w:val="9"/>
    <w:qFormat/>
    <w:rsid w:val="002F3D93"/>
    <w:pPr>
      <w:spacing w:beforeAutospacing="1" w:afterAutospacing="1" w:line="240" w:lineRule="auto"/>
      <w:outlineLvl w:val="0"/>
    </w:pPr>
    <w:rPr>
      <w:rFonts w:ascii="Times New Roman" w:eastAsia="Times New Roman" w:hAnsi="Times New Roman" w:cs="Times New Roman"/>
      <w:b/>
      <w:bCs/>
      <w:kern w:val="2"/>
      <w:sz w:val="48"/>
      <w:szCs w:val="48"/>
      <w:lang w:eastAsia="en-CA"/>
    </w:rPr>
  </w:style>
  <w:style w:type="paragraph" w:styleId="Titre2">
    <w:name w:val="heading 2"/>
    <w:basedOn w:val="Normal"/>
    <w:next w:val="Normal"/>
    <w:link w:val="Titre2Car"/>
    <w:uiPriority w:val="9"/>
    <w:unhideWhenUsed/>
    <w:qFormat/>
    <w:rsid w:val="002F3D93"/>
    <w:pPr>
      <w:keepNext/>
      <w:keepLines/>
      <w:spacing w:before="40" w:after="0" w:line="240" w:lineRule="auto"/>
      <w:outlineLvl w:val="1"/>
    </w:pPr>
    <w:rPr>
      <w:rFonts w:ascii="Calibri Light" w:eastAsia="Calibri Light" w:hAnsi="Calibri Light" w:cs="Times New Roman"/>
      <w:color w:val="2F5496"/>
      <w:sz w:val="26"/>
      <w:szCs w:val="26"/>
    </w:rPr>
  </w:style>
  <w:style w:type="paragraph" w:styleId="Titre3">
    <w:name w:val="heading 3"/>
    <w:basedOn w:val="Normal"/>
    <w:next w:val="Normal"/>
    <w:link w:val="Titre3Car"/>
    <w:uiPriority w:val="9"/>
    <w:semiHidden/>
    <w:unhideWhenUsed/>
    <w:qFormat/>
    <w:rsid w:val="002F3D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2F3D93"/>
    <w:rPr>
      <w:rFonts w:ascii="Times New Roman" w:eastAsia="Times New Roman" w:hAnsi="Times New Roman" w:cs="Times New Roman"/>
      <w:b/>
      <w:bCs/>
      <w:kern w:val="2"/>
      <w:sz w:val="48"/>
      <w:szCs w:val="48"/>
      <w:lang w:eastAsia="en-CA"/>
    </w:rPr>
  </w:style>
  <w:style w:type="character" w:customStyle="1" w:styleId="Titre2Car">
    <w:name w:val="Titre 2 Car"/>
    <w:basedOn w:val="Policepardfaut"/>
    <w:link w:val="Titre2"/>
    <w:uiPriority w:val="9"/>
    <w:qFormat/>
    <w:rsid w:val="002F3D93"/>
    <w:rPr>
      <w:rFonts w:ascii="Calibri Light" w:eastAsia="Calibri Light" w:hAnsi="Calibri Light" w:cs="Times New Roman"/>
      <w:color w:val="2F5496"/>
      <w:sz w:val="26"/>
      <w:szCs w:val="26"/>
    </w:rPr>
  </w:style>
  <w:style w:type="character" w:customStyle="1" w:styleId="Titre3Car">
    <w:name w:val="Titre 3 Car"/>
    <w:basedOn w:val="Policepardfaut"/>
    <w:link w:val="Titre3"/>
    <w:uiPriority w:val="9"/>
    <w:semiHidden/>
    <w:qFormat/>
    <w:rsid w:val="002F3D93"/>
    <w:rPr>
      <w:rFonts w:asciiTheme="majorHAnsi" w:eastAsiaTheme="majorEastAsia" w:hAnsiTheme="majorHAnsi" w:cstheme="majorBidi"/>
      <w:color w:val="1F3763" w:themeColor="accent1" w:themeShade="7F"/>
      <w:sz w:val="24"/>
      <w:szCs w:val="24"/>
    </w:rPr>
  </w:style>
  <w:style w:type="character" w:customStyle="1" w:styleId="CommentaireCar">
    <w:name w:val="Commentaire Car"/>
    <w:basedOn w:val="Policepardfaut"/>
    <w:link w:val="Commentaire"/>
    <w:uiPriority w:val="99"/>
    <w:semiHidden/>
    <w:qFormat/>
    <w:rsid w:val="002F3D93"/>
    <w:rPr>
      <w:sz w:val="20"/>
      <w:szCs w:val="20"/>
    </w:rPr>
  </w:style>
  <w:style w:type="character" w:styleId="Marquedecommentaire">
    <w:name w:val="annotation reference"/>
    <w:basedOn w:val="Policepardfaut"/>
    <w:uiPriority w:val="99"/>
    <w:semiHidden/>
    <w:unhideWhenUsed/>
    <w:qFormat/>
    <w:rsid w:val="002F3D93"/>
    <w:rPr>
      <w:sz w:val="16"/>
      <w:szCs w:val="16"/>
    </w:rPr>
  </w:style>
  <w:style w:type="paragraph" w:styleId="NormalWeb">
    <w:name w:val="Normal (Web)"/>
    <w:basedOn w:val="Normal"/>
    <w:uiPriority w:val="99"/>
    <w:unhideWhenUsed/>
    <w:qFormat/>
    <w:rsid w:val="002F3D93"/>
    <w:pPr>
      <w:spacing w:beforeAutospacing="1" w:afterAutospacing="1" w:line="240" w:lineRule="auto"/>
    </w:pPr>
    <w:rPr>
      <w:rFonts w:ascii="Times New Roman" w:eastAsia="Times New Roman" w:hAnsi="Times New Roman" w:cs="Times New Roman"/>
      <w:sz w:val="24"/>
      <w:szCs w:val="24"/>
      <w:lang w:eastAsia="en-CA"/>
    </w:rPr>
  </w:style>
  <w:style w:type="paragraph" w:styleId="Commentaire">
    <w:name w:val="annotation text"/>
    <w:basedOn w:val="Normal"/>
    <w:link w:val="CommentaireCar"/>
    <w:uiPriority w:val="99"/>
    <w:semiHidden/>
    <w:unhideWhenUsed/>
    <w:qFormat/>
    <w:rsid w:val="002F3D93"/>
    <w:pPr>
      <w:spacing w:line="240" w:lineRule="auto"/>
    </w:pPr>
    <w:rPr>
      <w:sz w:val="20"/>
      <w:szCs w:val="20"/>
    </w:rPr>
  </w:style>
  <w:style w:type="character" w:customStyle="1" w:styleId="CommentaireCar1">
    <w:name w:val="Commentaire Car1"/>
    <w:basedOn w:val="Policepardfaut"/>
    <w:uiPriority w:val="99"/>
    <w:semiHidden/>
    <w:rsid w:val="002F3D93"/>
    <w:rPr>
      <w:sz w:val="20"/>
      <w:szCs w:val="20"/>
    </w:rPr>
  </w:style>
  <w:style w:type="table" w:styleId="Grilledutableau">
    <w:name w:val="Table Grid"/>
    <w:basedOn w:val="TableauNormal"/>
    <w:uiPriority w:val="39"/>
    <w:rsid w:val="002F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F633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D6B92-D955-4C86-85C1-51F0C8CC9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32158</Words>
  <Characters>183305</Characters>
  <Application>Microsoft Office Word</Application>
  <DocSecurity>0</DocSecurity>
  <Lines>1527</Lines>
  <Paragraphs>430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17</cp:revision>
  <dcterms:created xsi:type="dcterms:W3CDTF">2021-12-14T02:47:00Z</dcterms:created>
  <dcterms:modified xsi:type="dcterms:W3CDTF">2021-12-14T23:32:00Z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http://www.zotero.org/styles/ecography</vt:lpwstr>
  </property>
  <property fmtid="{D5CDD505-2E9C-101B-9397-08002B2CF9AE}" pid="15" name="Mendeley Recent Style Name 6_1">
    <vt:lpwstr>Ecography</vt:lpwstr>
  </property>
  <property fmtid="{D5CDD505-2E9C-101B-9397-08002B2CF9AE}" pid="16" name="Mendeley Recent Style Id 7_1">
    <vt:lpwstr>http://www.zotero.org/styles/frontiers-in-ecology-and-evolution</vt:lpwstr>
  </property>
  <property fmtid="{D5CDD505-2E9C-101B-9397-08002B2CF9AE}" pid="17" name="Mendeley Recent Style Name 7_1">
    <vt:lpwstr>Frontiers in Ecology and Evolution</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http://www.zotero.org/styles/journal-of-animal-ecology</vt:lpwstr>
  </property>
  <property fmtid="{D5CDD505-2E9C-101B-9397-08002B2CF9AE}" pid="21" name="Mendeley Recent Style Name 9_1">
    <vt:lpwstr>Journal of Animal Ecology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http://www.zotero.org/styles/ecography</vt:lpwstr>
  </property>
</Properties>
</file>