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27C" w14:textId="77777777" w:rsidR="000C7635" w:rsidRDefault="003F5778">
      <w:pPr>
        <w:spacing w:line="480" w:lineRule="auto"/>
        <w:rPr>
          <w:rFonts w:ascii="Times New Roman" w:hAnsi="Times New Roman" w:cs="Times New Roman"/>
          <w:b/>
          <w:bCs/>
          <w:sz w:val="32"/>
          <w:szCs w:val="32"/>
        </w:rPr>
      </w:pPr>
      <w:r>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7CBBC8EC" w14:textId="77777777" w:rsidR="000C7635" w:rsidRDefault="003F5778">
      <w:pPr>
        <w:spacing w:line="480" w:lineRule="auto"/>
        <w:rPr>
          <w:rFonts w:ascii="Times New Roman" w:eastAsia="Times New Roman" w:hAnsi="Times New Roman" w:cs="Times New Roman"/>
          <w:color w:val="000000"/>
          <w:sz w:val="28"/>
          <w:szCs w:val="28"/>
          <w:lang w:val="fr-FR" w:eastAsia="en-CA"/>
        </w:rPr>
      </w:pPr>
      <w:r>
        <w:rPr>
          <w:rFonts w:ascii="Times New Roman" w:eastAsia="Times New Roman" w:hAnsi="Times New Roman" w:cs="Times New Roman"/>
          <w:b/>
          <w:bCs/>
          <w:color w:val="000000"/>
          <w:sz w:val="28"/>
          <w:szCs w:val="28"/>
          <w:lang w:val="fr-CA" w:eastAsia="en-CA"/>
        </w:rPr>
        <w:t>Authors</w:t>
      </w:r>
      <w:r>
        <w:rPr>
          <w:rFonts w:ascii="Times New Roman" w:eastAsia="Times New Roman" w:hAnsi="Times New Roman" w:cs="Times New Roman"/>
          <w:color w:val="000000"/>
          <w:sz w:val="28"/>
          <w:szCs w:val="28"/>
          <w:lang w:val="fr-FR" w:eastAsia="en-CA"/>
        </w:rPr>
        <w:t>: Portalier S.M.J.</w:t>
      </w:r>
      <w:r>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lang w:val="fr-FR" w:eastAsia="en-CA"/>
        </w:rPr>
        <w:t>, Candau J.N.</w:t>
      </w:r>
      <w:r>
        <w:rPr>
          <w:rFonts w:ascii="Times New Roman" w:eastAsia="Times New Roman" w:hAnsi="Times New Roman" w:cs="Times New Roman"/>
          <w:color w:val="000000"/>
          <w:sz w:val="28"/>
          <w:szCs w:val="28"/>
          <w:vertAlign w:val="superscript"/>
          <w:lang w:val="fr-FR" w:eastAsia="en-CA"/>
        </w:rPr>
        <w:t>2</w:t>
      </w:r>
      <w:r>
        <w:rPr>
          <w:rFonts w:ascii="Times New Roman" w:eastAsia="Times New Roman" w:hAnsi="Times New Roman" w:cs="Times New Roman"/>
          <w:color w:val="000000"/>
          <w:sz w:val="28"/>
          <w:szCs w:val="28"/>
          <w:lang w:val="fr-FR" w:eastAsia="en-CA"/>
        </w:rPr>
        <w:t>, Lutscher F.</w:t>
      </w:r>
      <w:r>
        <w:rPr>
          <w:rFonts w:ascii="Times New Roman" w:eastAsia="Times New Roman" w:hAnsi="Times New Roman" w:cs="Times New Roman"/>
          <w:color w:val="000000"/>
          <w:sz w:val="28"/>
          <w:szCs w:val="28"/>
          <w:vertAlign w:val="superscript"/>
          <w:lang w:val="fr-FR" w:eastAsia="en-CA"/>
        </w:rPr>
        <w:t>1,3</w:t>
      </w:r>
    </w:p>
    <w:p w14:paraId="4B1809AF" w14:textId="77777777" w:rsidR="000C7635" w:rsidRDefault="003F5778">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Institutions</w:t>
      </w:r>
      <w:r>
        <w:rPr>
          <w:rFonts w:ascii="Times New Roman" w:eastAsia="Times New Roman" w:hAnsi="Times New Roman" w:cs="Times New Roman"/>
          <w:color w:val="000000"/>
          <w:sz w:val="24"/>
          <w:szCs w:val="24"/>
          <w:lang w:eastAsia="en-CA"/>
        </w:rPr>
        <w:t>:</w:t>
      </w:r>
    </w:p>
    <w:p w14:paraId="74385377" w14:textId="77777777" w:rsidR="000C7635" w:rsidRDefault="003F5778">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1 </w:t>
      </w:r>
      <w:r>
        <w:rPr>
          <w:rFonts w:ascii="Times New Roman" w:eastAsia="Times New Roman" w:hAnsi="Times New Roman" w:cs="Times New Roman"/>
          <w:color w:val="000000"/>
          <w:sz w:val="24"/>
          <w:szCs w:val="24"/>
          <w:lang w:eastAsia="en-CA"/>
        </w:rPr>
        <w:t>: Department of Mathematics and Statistics, University of Ottawa, Ottawa, ON, Canada</w:t>
      </w:r>
    </w:p>
    <w:p w14:paraId="2FE6F4B7" w14:textId="77777777" w:rsidR="000C7635" w:rsidRDefault="003F5778">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2 </w:t>
      </w:r>
      <w:r>
        <w:rPr>
          <w:rFonts w:ascii="Times New Roman" w:eastAsia="Times New Roman" w:hAnsi="Times New Roman" w:cs="Times New Roman"/>
          <w:color w:val="000000"/>
          <w:sz w:val="24"/>
          <w:szCs w:val="24"/>
          <w:lang w:eastAsia="en-CA"/>
        </w:rPr>
        <w:t>: Natural Resources Canada, Canadian Forest Service, Great Lakes Forestry Centre, Sault Ste. Marie, ON, Canada</w:t>
      </w:r>
    </w:p>
    <w:p w14:paraId="4A46ED51" w14:textId="77777777" w:rsidR="000C7635" w:rsidRDefault="003F5778">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Department of Biology, University of Ottawa, Ottawa, ON, Canada</w:t>
      </w:r>
    </w:p>
    <w:p w14:paraId="1E0B184A" w14:textId="77777777" w:rsidR="000C7635" w:rsidRDefault="003F5778">
      <w:pPr>
        <w:spacing w:after="0" w:line="48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 </w:t>
      </w:r>
    </w:p>
    <w:p w14:paraId="2AAF9CE3" w14:textId="77777777" w:rsidR="000C7635" w:rsidRDefault="003F577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Corresponding author</w:t>
      </w:r>
      <w:r>
        <w:rPr>
          <w:rFonts w:ascii="Times New Roman" w:eastAsia="Times New Roman" w:hAnsi="Times New Roman" w:cs="Times New Roman"/>
          <w:color w:val="000000"/>
          <w:sz w:val="24"/>
          <w:szCs w:val="24"/>
          <w:lang w:eastAsia="en-CA"/>
        </w:rPr>
        <w:t>: Portalier S.M.J.</w:t>
      </w:r>
    </w:p>
    <w:p w14:paraId="2E226750" w14:textId="77777777" w:rsidR="000C7635" w:rsidRDefault="003F577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sz w:val="24"/>
          <w:szCs w:val="24"/>
          <w:lang w:eastAsia="en-CA"/>
        </w:rPr>
        <w:t>Address</w:t>
      </w:r>
      <w:r>
        <w:rPr>
          <w:rFonts w:ascii="Times New Roman" w:eastAsia="Times New Roman" w:hAnsi="Times New Roman" w:cs="Times New Roman"/>
          <w:sz w:val="24"/>
          <w:szCs w:val="24"/>
          <w:lang w:eastAsia="en-CA"/>
        </w:rPr>
        <w:t xml:space="preserve">: </w:t>
      </w:r>
      <w:r>
        <w:rPr>
          <w:rFonts w:ascii="Times New Roman" w:hAnsi="Times New Roman" w:cs="Times New Roman"/>
          <w:sz w:val="24"/>
          <w:szCs w:val="24"/>
        </w:rPr>
        <w:t xml:space="preserve">Department of Mathematics and Statistics, </w:t>
      </w:r>
      <w:r>
        <w:rPr>
          <w:rFonts w:ascii="Times New Roman" w:eastAsia="Times New Roman" w:hAnsi="Times New Roman" w:cs="Times New Roman"/>
          <w:color w:val="000000"/>
          <w:sz w:val="24"/>
          <w:szCs w:val="24"/>
          <w:lang w:eastAsia="en-CA"/>
        </w:rPr>
        <w:t>STEM Complex, 150 Louis Pasteur Pvt, Ottawa, ON, K1N 6N5, Canada</w:t>
      </w:r>
    </w:p>
    <w:p w14:paraId="78E24066" w14:textId="77777777" w:rsidR="000C7635" w:rsidRDefault="003F5778">
      <w:pPr>
        <w:spacing w:line="480" w:lineRule="auto"/>
      </w:pPr>
      <w:r>
        <w:rPr>
          <w:rFonts w:ascii="Times New Roman" w:eastAsia="Times New Roman" w:hAnsi="Times New Roman" w:cs="Times New Roman"/>
          <w:b/>
          <w:bCs/>
          <w:color w:val="000000"/>
          <w:sz w:val="24"/>
          <w:szCs w:val="24"/>
          <w:lang w:eastAsia="en-CA"/>
        </w:rPr>
        <w:t>Email</w:t>
      </w:r>
      <w:r>
        <w:rPr>
          <w:rFonts w:ascii="Times New Roman" w:eastAsia="Times New Roman" w:hAnsi="Times New Roman" w:cs="Times New Roman"/>
          <w:color w:val="000000"/>
          <w:sz w:val="24"/>
          <w:szCs w:val="24"/>
          <w:lang w:eastAsia="en-CA"/>
        </w:rPr>
        <w:t xml:space="preserve">: </w:t>
      </w:r>
      <w:hyperlink r:id="rId8">
        <w:r>
          <w:rPr>
            <w:rStyle w:val="InternetLink"/>
            <w:rFonts w:ascii="Times New Roman" w:eastAsia="Times New Roman" w:hAnsi="Times New Roman" w:cs="Times New Roman"/>
            <w:sz w:val="24"/>
            <w:szCs w:val="24"/>
            <w:lang w:eastAsia="en-CA"/>
          </w:rPr>
          <w:t>sportali@uottawa.ca</w:t>
        </w:r>
      </w:hyperlink>
    </w:p>
    <w:p w14:paraId="1ACD8F2E" w14:textId="77777777" w:rsidR="000C7635" w:rsidRDefault="000C7635">
      <w:pPr>
        <w:spacing w:line="480" w:lineRule="auto"/>
        <w:rPr>
          <w:rFonts w:ascii="Times New Roman" w:eastAsia="Times New Roman" w:hAnsi="Times New Roman" w:cs="Times New Roman"/>
          <w:color w:val="000000"/>
          <w:sz w:val="24"/>
          <w:szCs w:val="24"/>
          <w:lang w:eastAsia="en-CA"/>
        </w:rPr>
      </w:pPr>
    </w:p>
    <w:p w14:paraId="5AFA9095" w14:textId="0E2C7BB2" w:rsidR="000C7635" w:rsidRDefault="003F577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Word count: </w:t>
      </w:r>
      <w:del w:id="0" w:author="Portalier Sebastien" w:date="2021-12-21T11:39:00Z">
        <w:r w:rsidDel="00B54AF2">
          <w:rPr>
            <w:rFonts w:ascii="Times New Roman" w:eastAsia="Times New Roman" w:hAnsi="Times New Roman" w:cs="Times New Roman"/>
            <w:color w:val="000000"/>
            <w:sz w:val="24"/>
            <w:szCs w:val="24"/>
            <w:lang w:eastAsia="en-CA"/>
          </w:rPr>
          <w:delText xml:space="preserve">5055 </w:delText>
        </w:r>
      </w:del>
      <w:ins w:id="1" w:author="Portalier Sebastien" w:date="2021-12-21T11:39:00Z">
        <w:r w:rsidR="00B54AF2">
          <w:rPr>
            <w:rFonts w:ascii="Times New Roman" w:eastAsia="Times New Roman" w:hAnsi="Times New Roman" w:cs="Times New Roman"/>
            <w:color w:val="000000"/>
            <w:sz w:val="24"/>
            <w:szCs w:val="24"/>
            <w:lang w:eastAsia="en-CA"/>
          </w:rPr>
          <w:t>5</w:t>
        </w:r>
      </w:ins>
      <w:ins w:id="2" w:author="Portalier Sebastien" w:date="2021-12-21T15:15:00Z">
        <w:r w:rsidR="00761C8C">
          <w:rPr>
            <w:rFonts w:ascii="Times New Roman" w:eastAsia="Times New Roman" w:hAnsi="Times New Roman" w:cs="Times New Roman"/>
            <w:color w:val="000000"/>
            <w:sz w:val="24"/>
            <w:szCs w:val="24"/>
            <w:lang w:eastAsia="en-CA"/>
          </w:rPr>
          <w:t>090</w:t>
        </w:r>
      </w:ins>
      <w:ins w:id="3" w:author="Portalier Sebastien" w:date="2021-12-21T11:39:00Z">
        <w:r w:rsidR="00B54AF2">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words</w:t>
      </w:r>
    </w:p>
    <w:p w14:paraId="598978CC" w14:textId="63048421" w:rsidR="000C7635" w:rsidRDefault="003F5778">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Introduction: </w:t>
      </w:r>
      <w:ins w:id="4" w:author="Portalier Sebastien" w:date="2021-12-20T12:42:00Z">
        <w:r w:rsidR="00FA30E3">
          <w:rPr>
            <w:rFonts w:ascii="Times New Roman" w:hAnsi="Times New Roman" w:cs="Times New Roman"/>
            <w:sz w:val="24"/>
            <w:szCs w:val="24"/>
            <w:lang w:eastAsia="en-CA"/>
          </w:rPr>
          <w:t xml:space="preserve">886 words </w:t>
        </w:r>
      </w:ins>
      <w:del w:id="5" w:author="Portalier Sebastien" w:date="2021-12-20T12:42:00Z">
        <w:r w:rsidDel="00FA30E3">
          <w:rPr>
            <w:rFonts w:ascii="Times New Roman" w:hAnsi="Times New Roman" w:cs="Times New Roman"/>
            <w:sz w:val="24"/>
            <w:szCs w:val="24"/>
            <w:lang w:eastAsia="en-CA"/>
          </w:rPr>
          <w:delText>947 words</w:delText>
        </w:r>
      </w:del>
    </w:p>
    <w:p w14:paraId="09EC0DB1" w14:textId="59534F9E" w:rsidR="000C7635" w:rsidRDefault="003F5778">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general model: 133</w:t>
      </w:r>
      <w:r w:rsidR="00C91B54">
        <w:rPr>
          <w:rFonts w:ascii="Times New Roman" w:hAnsi="Times New Roman" w:cs="Times New Roman"/>
          <w:sz w:val="24"/>
          <w:szCs w:val="24"/>
          <w:lang w:eastAsia="en-CA"/>
        </w:rPr>
        <w:t>2</w:t>
      </w:r>
      <w:r>
        <w:rPr>
          <w:rFonts w:ascii="Times New Roman" w:hAnsi="Times New Roman" w:cs="Times New Roman"/>
          <w:sz w:val="24"/>
          <w:szCs w:val="24"/>
          <w:lang w:eastAsia="en-CA"/>
        </w:rPr>
        <w:t xml:space="preserve"> words</w:t>
      </w:r>
    </w:p>
    <w:p w14:paraId="3FD60223" w14:textId="63A83B96" w:rsidR="000C7635" w:rsidRDefault="003F5778">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 case study: </w:t>
      </w:r>
      <w:del w:id="6" w:author="Portalier Sebastien" w:date="2021-12-21T15:14:00Z">
        <w:r w:rsidDel="00761C8C">
          <w:rPr>
            <w:rFonts w:ascii="Times New Roman" w:hAnsi="Times New Roman" w:cs="Times New Roman"/>
            <w:sz w:val="24"/>
            <w:szCs w:val="24"/>
            <w:lang w:eastAsia="en-CA"/>
          </w:rPr>
          <w:delText xml:space="preserve">1310 </w:delText>
        </w:r>
      </w:del>
      <w:ins w:id="7" w:author="Portalier Sebastien" w:date="2021-12-21T15:14:00Z">
        <w:r w:rsidR="00761C8C">
          <w:rPr>
            <w:rFonts w:ascii="Times New Roman" w:hAnsi="Times New Roman" w:cs="Times New Roman"/>
            <w:sz w:val="24"/>
            <w:szCs w:val="24"/>
            <w:lang w:eastAsia="en-CA"/>
          </w:rPr>
          <w:t>1296</w:t>
        </w:r>
        <w:r w:rsidR="00761C8C">
          <w:rPr>
            <w:rFonts w:ascii="Times New Roman" w:hAnsi="Times New Roman" w:cs="Times New Roman"/>
            <w:sz w:val="24"/>
            <w:szCs w:val="24"/>
            <w:lang w:eastAsia="en-CA"/>
          </w:rPr>
          <w:t xml:space="preserve"> </w:t>
        </w:r>
      </w:ins>
      <w:r>
        <w:rPr>
          <w:rFonts w:ascii="Times New Roman" w:hAnsi="Times New Roman" w:cs="Times New Roman"/>
          <w:sz w:val="24"/>
          <w:szCs w:val="24"/>
          <w:lang w:eastAsia="en-CA"/>
        </w:rPr>
        <w:t>words</w:t>
      </w:r>
    </w:p>
    <w:p w14:paraId="101CD375" w14:textId="1FFA44AD" w:rsidR="000C7635" w:rsidRDefault="003F5778">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Discussion: </w:t>
      </w:r>
      <w:del w:id="8" w:author="Portalier Sebastien" w:date="2021-12-21T11:38:00Z">
        <w:r w:rsidDel="00B54AF2">
          <w:rPr>
            <w:rFonts w:ascii="Times New Roman" w:hAnsi="Times New Roman" w:cs="Times New Roman"/>
            <w:sz w:val="24"/>
            <w:szCs w:val="24"/>
            <w:lang w:eastAsia="en-CA"/>
          </w:rPr>
          <w:delText xml:space="preserve">1464 </w:delText>
        </w:r>
      </w:del>
      <w:ins w:id="9" w:author="Portalier Sebastien" w:date="2021-12-21T11:38:00Z">
        <w:r w:rsidR="00B54AF2">
          <w:rPr>
            <w:rFonts w:ascii="Times New Roman" w:hAnsi="Times New Roman" w:cs="Times New Roman"/>
            <w:sz w:val="24"/>
            <w:szCs w:val="24"/>
            <w:lang w:eastAsia="en-CA"/>
          </w:rPr>
          <w:t xml:space="preserve">1573 </w:t>
        </w:r>
      </w:ins>
      <w:r>
        <w:rPr>
          <w:rFonts w:ascii="Times New Roman" w:hAnsi="Times New Roman" w:cs="Times New Roman"/>
          <w:sz w:val="24"/>
          <w:szCs w:val="24"/>
          <w:lang w:eastAsia="en-CA"/>
        </w:rPr>
        <w:t xml:space="preserve">words </w:t>
      </w:r>
    </w:p>
    <w:p w14:paraId="3CE8E1B5" w14:textId="77777777" w:rsidR="000C7635" w:rsidRDefault="003F5778">
      <w:pPr>
        <w:rPr>
          <w:rFonts w:ascii="Times New Roman" w:eastAsia="Times New Roman" w:hAnsi="Times New Roman" w:cs="Times New Roman"/>
          <w:color w:val="000000"/>
          <w:sz w:val="24"/>
          <w:szCs w:val="24"/>
          <w:lang w:eastAsia="en-CA"/>
        </w:rPr>
      </w:pPr>
      <w:r>
        <w:br w:type="page"/>
      </w:r>
    </w:p>
    <w:p w14:paraId="4D27AB0E" w14:textId="77777777" w:rsidR="000C7635" w:rsidRDefault="003F577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1B036023" w14:textId="70026E49" w:rsidR="000C7635" w:rsidRPr="001B299B" w:rsidRDefault="003F5778" w:rsidP="001B299B">
      <w:pPr>
        <w:spacing w:after="240" w:line="480" w:lineRule="auto"/>
      </w:pPr>
      <w:r w:rsidRPr="001B299B">
        <w:rPr>
          <w:rFonts w:ascii="Times New Roman" w:eastAsia="Times New Roman" w:hAnsi="Times New Roman" w:cs="Times New Roman"/>
          <w:color w:val="000000"/>
          <w:sz w:val="24"/>
          <w:szCs w:val="24"/>
          <w:lang w:eastAsia="en-CA"/>
        </w:rPr>
        <w:t xml:space="preserve">Anthropogenic climate change increasingly affects species phenology. Because trophic interactions often occur at specific phenological stages, changes in one species' phenology may affect others through phenological mismatch. When a consumer and a resource both exhibit a seasonal resting period, the synchrony of the end of their respective resting periods is fundamental for the persistence of their interaction. Since the consumer and its resource may react differently to changes in temperature regime, the synchrony between them could be altered. </w:t>
      </w:r>
      <w:r w:rsidR="001B299B">
        <w:rPr>
          <w:rFonts w:ascii="Times New Roman" w:eastAsia="Times New Roman" w:hAnsi="Times New Roman" w:cs="Times New Roman"/>
          <w:color w:val="000000"/>
          <w:sz w:val="24"/>
          <w:szCs w:val="24"/>
          <w:lang w:eastAsia="en-CA"/>
        </w:rPr>
        <w:t>O</w:t>
      </w:r>
      <w:r w:rsidRPr="001B299B">
        <w:rPr>
          <w:rFonts w:ascii="Times New Roman" w:eastAsia="Times New Roman" w:hAnsi="Times New Roman" w:cs="Times New Roman"/>
          <w:color w:val="000000"/>
          <w:sz w:val="24"/>
          <w:szCs w:val="24"/>
          <w:lang w:eastAsia="en-CA"/>
        </w:rPr>
        <w:t>ur goal is to investigate potential effects of climate change on species’ synchrony.</w:t>
      </w:r>
      <w:r w:rsidR="001B299B">
        <w:t xml:space="preserve"> </w:t>
      </w:r>
      <w:r w:rsidRPr="001B299B">
        <w:rPr>
          <w:rFonts w:ascii="Times New Roman" w:eastAsia="Times New Roman" w:hAnsi="Times New Roman" w:cs="Times New Roman"/>
          <w:color w:val="000000"/>
          <w:sz w:val="24"/>
          <w:szCs w:val="24"/>
          <w:lang w:eastAsia="en-CA"/>
        </w:rPr>
        <w:t>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We find that an increase in temperature usually advances the end of the resting period. However, the effects of a warm or cold spell during the resting period strongly vary according to the timing and the duration of the spell. Depending on how a consumer and its resource react to the same temperature shift, the mismatch between them may increase or decrease. The spruce budworm – balsam fir model predicts that an increase in temperature may increase the mismatch between the insect and the tree in southern sites, but may increase the synchrony in northern sites. This type of modelling approach is of prime importance to investigate potential effects of climate change on consumer – resource systems.</w:t>
      </w:r>
    </w:p>
    <w:p w14:paraId="6B8BDC61" w14:textId="77777777" w:rsidR="000C7635" w:rsidRDefault="003F577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6F9261E2" w14:textId="70516914" w:rsidR="000C7635" w:rsidRDefault="005466A2">
      <w:pPr>
        <w:spacing w:line="480" w:lineRule="auto"/>
      </w:pPr>
      <w:r>
        <w:rPr>
          <w:rFonts w:ascii="Times New Roman" w:eastAsia="Times New Roman" w:hAnsi="Times New Roman" w:cs="Times New Roman"/>
          <w:color w:val="000000"/>
          <w:sz w:val="24"/>
          <w:szCs w:val="24"/>
          <w:lang w:eastAsia="en-CA"/>
        </w:rPr>
        <w:t>Cl</w:t>
      </w:r>
      <w:r w:rsidR="003F5778">
        <w:rPr>
          <w:rFonts w:ascii="Times New Roman" w:eastAsia="Times New Roman" w:hAnsi="Times New Roman" w:cs="Times New Roman"/>
          <w:color w:val="000000"/>
          <w:sz w:val="24"/>
          <w:szCs w:val="24"/>
          <w:lang w:eastAsia="en-CA"/>
        </w:rPr>
        <w:t xml:space="preserve">imate change, phenology, consumer, resource, balsam fir, spruce budworm </w:t>
      </w:r>
    </w:p>
    <w:p w14:paraId="5DC203A0" w14:textId="77777777" w:rsidR="000C7635" w:rsidRDefault="003F577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7711F9F2" w14:textId="0F3ABC60" w:rsidR="000C7635" w:rsidRDefault="003F5778">
      <w:pPr>
        <w:spacing w:line="480" w:lineRule="auto"/>
      </w:pPr>
      <w:r>
        <w:rPr>
          <w:rFonts w:ascii="Times New Roman" w:eastAsia="Times New Roman" w:hAnsi="Times New Roman" w:cs="Times New Roman"/>
          <w:color w:val="000000"/>
          <w:sz w:val="24"/>
          <w:szCs w:val="24"/>
          <w:lang w:eastAsia="en-CA"/>
        </w:rPr>
        <w:lastRenderedPageBreak/>
        <w:t>Anthropogenic climate change increasingly disrupts ecological interactions (Pachauri et al. 2014). This trend is expected to continue and amplify as interacting species are likely to respond differently to similar environmental changes and selective pressures (Parmesan 2006)</w:t>
      </w:r>
      <w:bookmarkStart w:id="10" w:name="__Fieldmark__25_942872385"/>
      <w:bookmarkStart w:id="11" w:name="__Fieldmark__10_2495178454"/>
      <w:bookmarkStart w:id="12" w:name="__Fieldmark__10_3903614438"/>
      <w:bookmarkEnd w:id="10"/>
      <w:bookmarkEnd w:id="11"/>
      <w:bookmarkEnd w:id="1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changes in life history traits (fecundity, mortality) of  either species (Bale et al. 2002)</w:t>
      </w:r>
      <w:bookmarkStart w:id="13" w:name="__Fieldmark__32_3903614438"/>
      <w:bookmarkStart w:id="14" w:name="__Fieldmark__31_942872385"/>
      <w:bookmarkStart w:id="15" w:name="__Fieldmark__17_2495178454"/>
      <w:bookmarkEnd w:id="13"/>
      <w:bookmarkEnd w:id="14"/>
      <w:bookmarkEnd w:id="15"/>
      <w:r>
        <w:rPr>
          <w:rFonts w:ascii="Times New Roman" w:eastAsia="Times New Roman" w:hAnsi="Times New Roman" w:cs="Times New Roman"/>
          <w:color w:val="000000"/>
          <w:sz w:val="24"/>
          <w:szCs w:val="24"/>
          <w:lang w:eastAsia="en-CA"/>
        </w:rPr>
        <w:t>, (2) changes in abundance of consumer and/or resource due to cascading effects from other trophic levels  (Both et al. 2009)</w:t>
      </w:r>
      <w:bookmarkStart w:id="16" w:name="__Fieldmark__24_2495178454"/>
      <w:bookmarkStart w:id="17" w:name="__Fieldmark__43_3903614438"/>
      <w:bookmarkStart w:id="18" w:name="__Fieldmark__36_942872385"/>
      <w:bookmarkEnd w:id="16"/>
      <w:bookmarkEnd w:id="17"/>
      <w:bookmarkEnd w:id="1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19" w:name="__Fieldmark__31_2495178454"/>
      <w:bookmarkStart w:id="20" w:name="__Fieldmark__41_942872385"/>
      <w:bookmarkStart w:id="21" w:name="__Fieldmark__54_3903614438"/>
      <w:bookmarkEnd w:id="19"/>
      <w:bookmarkEnd w:id="20"/>
      <w:bookmarkEnd w:id="21"/>
      <w:r>
        <w:rPr>
          <w:rFonts w:ascii="Times New Roman" w:eastAsia="Times New Roman" w:hAnsi="Times New Roman" w:cs="Times New Roman"/>
          <w:color w:val="000000"/>
          <w:sz w:val="24"/>
          <w:szCs w:val="24"/>
          <w:lang w:eastAsia="en-CA"/>
        </w:rPr>
        <w:t>).</w:t>
      </w:r>
    </w:p>
    <w:p w14:paraId="07AEBD8A" w14:textId="4E101600" w:rsidR="000C7635" w:rsidRDefault="003F5778">
      <w:pPr>
        <w:spacing w:line="480" w:lineRule="auto"/>
        <w:ind w:firstLine="720"/>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22" w:name="__Fieldmark__67_3903614438"/>
      <w:r>
        <w:rPr>
          <w:rFonts w:ascii="Times New Roman" w:eastAsia="Times New Roman" w:hAnsi="Times New Roman" w:cs="Times New Roman"/>
          <w:color w:val="000000"/>
          <w:sz w:val="24"/>
          <w:szCs w:val="24"/>
          <w:lang w:eastAsia="en-CA"/>
        </w:rPr>
        <w:t>Singer and Parmesan 2020</w:t>
      </w:r>
      <w:bookmarkEnd w:id="22"/>
      <w:r>
        <w:rPr>
          <w:rFonts w:ascii="Times New Roman" w:eastAsia="Times New Roman" w:hAnsi="Times New Roman" w:cs="Times New Roman"/>
          <w:sz w:val="24"/>
          <w:szCs w:val="24"/>
          <w:lang w:eastAsia="en-CA"/>
        </w:rPr>
        <w:t xml:space="preserve">’s response to </w:t>
      </w:r>
      <w:bookmarkStart w:id="23" w:name="__Fieldmark__84_3903614438"/>
      <w:r>
        <w:rPr>
          <w:rFonts w:ascii="Times New Roman" w:eastAsia="Times New Roman" w:hAnsi="Times New Roman" w:cs="Times New Roman"/>
          <w:sz w:val="24"/>
          <w:szCs w:val="24"/>
          <w:lang w:eastAsia="en-CA"/>
        </w:rPr>
        <w:t>Kharouba and Wolkovich, 2020)</w:t>
      </w:r>
      <w:bookmarkEnd w:id="23"/>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24" w:name="__Fieldmark__95_3903614438"/>
      <w:r>
        <w:rPr>
          <w:rFonts w:ascii="Times New Roman" w:eastAsia="Times New Roman" w:hAnsi="Times New Roman" w:cs="Times New Roman"/>
          <w:color w:val="000000"/>
          <w:sz w:val="24"/>
          <w:szCs w:val="24"/>
          <w:lang w:eastAsia="en-CA"/>
        </w:rPr>
        <w:t>(Cushing 1990)</w:t>
      </w:r>
      <w:bookmarkEnd w:id="24"/>
      <w:r>
        <w:rPr>
          <w:rFonts w:ascii="Times New Roman" w:eastAsia="Times New Roman" w:hAnsi="Times New Roman" w:cs="Times New Roman"/>
          <w:color w:val="000000"/>
          <w:sz w:val="24"/>
          <w:szCs w:val="24"/>
          <w:lang w:eastAsia="en-CA"/>
        </w:rPr>
        <w:t xml:space="preserve">. The concept was later extended to the case where the phenologies of consumer and resource varied </w:t>
      </w:r>
      <w:bookmarkStart w:id="25" w:name="__Fieldmark__109_3903614438"/>
      <w:r>
        <w:rPr>
          <w:rFonts w:ascii="Times New Roman" w:eastAsia="Times New Roman" w:hAnsi="Times New Roman" w:cs="Times New Roman"/>
          <w:color w:val="000000"/>
          <w:sz w:val="24"/>
          <w:szCs w:val="24"/>
          <w:lang w:eastAsia="en-CA"/>
        </w:rPr>
        <w:t>(Visser and Holleman 2001)</w:t>
      </w:r>
      <w:bookmarkEnd w:id="25"/>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26" w:name="__Fieldmark__122_3903614438"/>
      <w:r>
        <w:rPr>
          <w:rFonts w:ascii="Times New Roman" w:eastAsia="Times New Roman" w:hAnsi="Times New Roman" w:cs="Times New Roman"/>
          <w:color w:val="000000"/>
          <w:sz w:val="24"/>
          <w:szCs w:val="24"/>
          <w:lang w:eastAsia="en-CA"/>
        </w:rPr>
        <w:t>(Singer and Parmesan 2010)</w:t>
      </w:r>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and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and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(Iwasa et al. 1983)</w:t>
      </w:r>
      <w:bookmarkEnd w:id="30"/>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mismatch is the baseline, a decrease in asynchrony will likely benefit the consumer (but see Régnière and Nealis 2018) while an increase might exacerbate the </w:t>
      </w:r>
      <w:r>
        <w:rPr>
          <w:rFonts w:ascii="Times New Roman" w:eastAsia="Times New Roman" w:hAnsi="Times New Roman" w:cs="Times New Roman"/>
          <w:color w:val="000000"/>
          <w:sz w:val="24"/>
          <w:szCs w:val="24"/>
          <w:lang w:eastAsia="en-CA"/>
        </w:rPr>
        <w:lastRenderedPageBreak/>
        <w:t>detrimental effect of asynchrony to the point of consumer extinction (Singer and Parmesan, 2010). </w:t>
      </w:r>
    </w:p>
    <w:p w14:paraId="55AA1E17" w14:textId="76F1B489" w:rsidR="000C7635" w:rsidRDefault="003F5778">
      <w:pPr>
        <w:spacing w:line="480" w:lineRule="auto"/>
        <w:ind w:firstLine="720"/>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1" w:name="__Fieldmark__160_3903614438"/>
      <w:r>
        <w:rPr>
          <w:rFonts w:ascii="Times New Roman" w:eastAsia="Times New Roman" w:hAnsi="Times New Roman" w:cs="Times New Roman"/>
          <w:color w:val="000000"/>
          <w:sz w:val="24"/>
          <w:szCs w:val="24"/>
          <w:lang w:eastAsia="en-CA"/>
        </w:rPr>
        <w:t>(Post et al. 2001; Parmesan and Yohe 2003)</w:t>
      </w:r>
      <w:bookmarkEnd w:id="31"/>
      <w:r>
        <w:rPr>
          <w:rFonts w:ascii="Times New Roman" w:eastAsia="Times New Roman" w:hAnsi="Times New Roman" w:cs="Times New Roman"/>
          <w:color w:val="000000"/>
          <w:sz w:val="24"/>
          <w:szCs w:val="24"/>
          <w:lang w:eastAsia="en-CA"/>
        </w:rPr>
        <w:t xml:space="preserve">, particularly the timing of spring events at mid-high latitudes </w:t>
      </w:r>
      <w:bookmarkStart w:id="32" w:name="__Fieldmark__184_3903614438"/>
      <w:r>
        <w:rPr>
          <w:rFonts w:ascii="Times New Roman" w:eastAsia="Times New Roman" w:hAnsi="Times New Roman" w:cs="Times New Roman"/>
          <w:color w:val="000000"/>
          <w:sz w:val="24"/>
          <w:szCs w:val="24"/>
          <w:lang w:eastAsia="en-CA"/>
        </w:rPr>
        <w:t>(Parmesan 2006; Cohen et al. 2018)</w:t>
      </w:r>
      <w:bookmarkStart w:id="33" w:name="__Fieldmark__127_942872385"/>
      <w:bookmarkStart w:id="34" w:name="__Fieldmark__124_2495178454"/>
      <w:bookmarkStart w:id="35" w:name="__Fieldmark__206_3903614438"/>
      <w:bookmarkEnd w:id="32"/>
      <w:bookmarkEnd w:id="33"/>
      <w:bookmarkEnd w:id="34"/>
      <w:bookmarkEnd w:id="3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resulting in significant changes in mismatch. These changes had no consistent direction as 31 interactions shifted closer while 23 shifted further apart. The clearest examples of climate-driven mismatch have been reported for insect herbivores at high altitudes or latitudes (Renner and Zohner 2018)</w:t>
      </w:r>
      <w:bookmarkStart w:id="36" w:name="__Fieldmark__131_2495178454"/>
      <w:bookmarkStart w:id="37" w:name="__Fieldmark__140_942872385"/>
      <w:bookmarkStart w:id="38" w:name="__Fieldmark__227_3903614438"/>
      <w:bookmarkEnd w:id="36"/>
      <w:bookmarkEnd w:id="37"/>
      <w:bookmarkEnd w:id="3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and Visser 2007)</w:t>
      </w:r>
      <w:bookmarkStart w:id="39" w:name="__Fieldmark__240_3903614438"/>
      <w:bookmarkStart w:id="40" w:name="__Fieldmark__145_942872385"/>
      <w:bookmarkStart w:id="41" w:name="__Fieldmark__138_2495178454"/>
      <w:bookmarkEnd w:id="39"/>
      <w:bookmarkEnd w:id="40"/>
      <w:bookmarkEnd w:id="41"/>
      <w:r>
        <w:rPr>
          <w:rFonts w:ascii="Times New Roman" w:eastAsia="Times New Roman" w:hAnsi="Times New Roman" w:cs="Times New Roman"/>
          <w:color w:val="000000"/>
          <w:sz w:val="24"/>
          <w:szCs w:val="24"/>
          <w:lang w:eastAsia="en-CA"/>
        </w:rPr>
        <w:t>. Spring defoliators have evolved to exploit foliage at its annual optimal nutritional qualities (Mattson and Scriber 1987)</w:t>
      </w:r>
      <w:bookmarkStart w:id="42" w:name="__Fieldmark__150_942872385"/>
      <w:bookmarkStart w:id="43" w:name="__Fieldmark__154_942872385"/>
      <w:bookmarkStart w:id="44" w:name="__Fieldmark__145_2495178454"/>
      <w:bookmarkStart w:id="45" w:name="__Fieldmark__150_2495178454"/>
      <w:bookmarkStart w:id="46" w:name="__Fieldmark__259_3903614438"/>
      <w:bookmarkEnd w:id="42"/>
      <w:bookmarkEnd w:id="43"/>
      <w:bookmarkEnd w:id="44"/>
      <w:bookmarkEnd w:id="45"/>
      <w:bookmarkEnd w:id="4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period with no food or poor food quality. If it emerges too late, the nutritional quality of the foliage may degrade more quickly than the consumer can adjust physiologically, thus negatively impacting its fitness.    </w:t>
      </w:r>
    </w:p>
    <w:p w14:paraId="42DEC571" w14:textId="36FB8AD7" w:rsidR="000C7635" w:rsidRDefault="003F5778">
      <w:pPr>
        <w:spacing w:after="240" w:line="480" w:lineRule="auto"/>
        <w:ind w:firstLine="720"/>
      </w:pPr>
      <w:r>
        <w:rPr>
          <w:rFonts w:ascii="Times New Roman" w:eastAsia="Times New Roman" w:hAnsi="Times New Roman" w:cs="Times New Roman"/>
          <w:color w:val="000000"/>
          <w:sz w:val="24"/>
          <w:szCs w:val="24"/>
          <w:lang w:eastAsia="en-CA"/>
        </w:rPr>
        <w:t>Predicting the direction and magnitude of climate-change ind</w:t>
      </w:r>
      <w:r w:rsidR="005466A2">
        <w:rPr>
          <w:rFonts w:ascii="Times New Roman" w:eastAsia="Times New Roman" w:hAnsi="Times New Roman" w:cs="Times New Roman"/>
          <w:color w:val="000000"/>
          <w:sz w:val="24"/>
          <w:szCs w:val="24"/>
          <w:lang w:eastAsia="en-CA"/>
        </w:rPr>
        <w:t>u</w:t>
      </w:r>
      <w:r>
        <w:rPr>
          <w:rFonts w:ascii="Times New Roman" w:eastAsia="Times New Roman" w:hAnsi="Times New Roman" w:cs="Times New Roman"/>
          <w:color w:val="000000"/>
          <w:sz w:val="24"/>
          <w:szCs w:val="24"/>
          <w:lang w:eastAsia="en-CA"/>
        </w:rPr>
        <w:t xml:space="preserve">ced phenological shift and mismatch between consumer and resource and the associated risk that it poses to the species is difficult </w:t>
      </w:r>
      <w:bookmarkStart w:id="47" w:name="__Fieldmark__295_39036144381"/>
      <w:r>
        <w:rPr>
          <w:rFonts w:ascii="Times New Roman" w:eastAsia="Times New Roman" w:hAnsi="Times New Roman" w:cs="Times New Roman"/>
          <w:color w:val="000000"/>
          <w:sz w:val="24"/>
          <w:szCs w:val="24"/>
          <w:lang w:eastAsia="en-CA"/>
        </w:rPr>
        <w:t>(Samplonius et al. 2021)</w:t>
      </w:r>
      <w:bookmarkEnd w:id="47"/>
      <w:r>
        <w:rPr>
          <w:rFonts w:ascii="Times New Roman" w:eastAsia="Times New Roman" w:hAnsi="Times New Roman" w:cs="Times New Roman"/>
          <w:color w:val="000000"/>
          <w:sz w:val="24"/>
          <w:szCs w:val="24"/>
          <w:lang w:eastAsia="en-CA"/>
        </w:rPr>
        <w:t xml:space="preserve">. While patterns of change in phenological synchrony are increasingly observed (Kharouba et al. 2018), they are difficult to explain </w:t>
      </w:r>
      <w:r>
        <w:rPr>
          <w:rFonts w:ascii="Times New Roman" w:eastAsia="Times New Roman" w:hAnsi="Times New Roman" w:cs="Times New Roman"/>
          <w:color w:val="000000"/>
          <w:sz w:val="24"/>
          <w:szCs w:val="24"/>
          <w:lang w:eastAsia="en-CA"/>
        </w:rPr>
        <w:lastRenderedPageBreak/>
        <w:t xml:space="preserve">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48" w:name="__Fieldmark__319_3903614438"/>
      <w:r>
        <w:rPr>
          <w:rFonts w:ascii="Times New Roman" w:eastAsia="Times New Roman" w:hAnsi="Times New Roman" w:cs="Times New Roman"/>
          <w:color w:val="000000"/>
          <w:sz w:val="24"/>
          <w:szCs w:val="24"/>
          <w:lang w:eastAsia="en-CA"/>
        </w:rPr>
        <w:t>(Both and Visser 2001)</w:t>
      </w:r>
      <w:bookmarkEnd w:id="48"/>
      <w:r>
        <w:rPr>
          <w:rFonts w:ascii="Times New Roman" w:eastAsia="Times New Roman" w:hAnsi="Times New Roman" w:cs="Times New Roman"/>
          <w:color w:val="000000"/>
          <w:sz w:val="24"/>
          <w:szCs w:val="24"/>
          <w:lang w:eastAsia="en-CA"/>
        </w:rPr>
        <w:t xml:space="preserve"> or have different costs associated with phenological response </w:t>
      </w:r>
      <w:bookmarkStart w:id="49" w:name="__Fieldmark__330_3903614438"/>
      <w:r>
        <w:rPr>
          <w:rFonts w:ascii="Times New Roman" w:eastAsia="Times New Roman" w:hAnsi="Times New Roman" w:cs="Times New Roman"/>
          <w:color w:val="000000"/>
          <w:sz w:val="24"/>
          <w:szCs w:val="24"/>
          <w:lang w:eastAsia="en-CA"/>
        </w:rPr>
        <w:t>(Gienapp and Visser 2006)</w:t>
      </w:r>
      <w:bookmarkEnd w:id="49"/>
      <w:r>
        <w:rPr>
          <w:rFonts w:ascii="Times New Roman" w:eastAsia="Times New Roman" w:hAnsi="Times New Roman" w:cs="Times New Roman"/>
          <w:color w:val="000000"/>
          <w:sz w:val="24"/>
          <w:szCs w:val="24"/>
          <w:lang w:eastAsia="en-CA"/>
        </w:rPr>
        <w:t xml:space="preserve">. Several complex mechanistic modelling approaches have begun to explore how consumer—resource dynamics are expected to change across latitude under different scenarios </w:t>
      </w:r>
      <w:r>
        <w:rPr>
          <w:rFonts w:ascii="Times New Roman" w:hAnsi="Times New Roman" w:cs="Times New Roman"/>
          <w:color w:val="000000"/>
          <w:sz w:val="24"/>
          <w:szCs w:val="24"/>
        </w:rPr>
        <w:t>(Scranton and Amarasekare 2017; Amarasekare 2019).  Their parameterisation requires detailed knowledge on species’ life-history traits.</w:t>
      </w:r>
    </w:p>
    <w:p w14:paraId="66B88772" w14:textId="547CAE6B" w:rsidR="000C7635" w:rsidRPr="002248E6" w:rsidRDefault="003F5778" w:rsidP="002248E6">
      <w:pPr>
        <w:spacing w:after="240" w:line="480" w:lineRule="auto"/>
        <w:ind w:firstLine="720"/>
      </w:pPr>
      <w:r>
        <w:rPr>
          <w:rFonts w:ascii="Times New Roman" w:eastAsia="Times New Roman" w:hAnsi="Times New Roman" w:cs="Times New Roman"/>
          <w:color w:val="000000"/>
          <w:sz w:val="24"/>
          <w:szCs w:val="24"/>
          <w:lang w:eastAsia="en-CA"/>
        </w:rPr>
        <w:t>We focus on climate-change effects on one particular aspects of the life cycle, namely, the emergence from a seasonal resting period (dormancy, diapause) and its effect on phenological synchrony between a consumer and its resource when both species respond to temperature. 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from field observations of physiological processes. We derive approximate formulae for the change in phenology in response to changing climates.  Then we use a major insect pest of the Canadian boreal forest, the spruce budworm (SBW), and its main host, balsam fir, to investigate the phenological synchrony between budworm’s emergence from winter diapause and balsam fir’s budburst across a gradient of latitudes and a number of different future climates.</w:t>
      </w:r>
    </w:p>
    <w:p w14:paraId="503120C4" w14:textId="77777777" w:rsidR="000C7635" w:rsidRDefault="003F5778">
      <w:pPr>
        <w:pStyle w:val="Titre1"/>
        <w:spacing w:before="280" w:after="280" w:line="480" w:lineRule="auto"/>
        <w:rPr>
          <w:sz w:val="32"/>
          <w:szCs w:val="32"/>
        </w:rPr>
      </w:pPr>
      <w:r>
        <w:rPr>
          <w:sz w:val="32"/>
          <w:szCs w:val="32"/>
        </w:rPr>
        <w:t>2. The general model</w:t>
      </w:r>
    </w:p>
    <w:p w14:paraId="07C2DED1" w14:textId="77777777" w:rsidR="000C7635" w:rsidRDefault="003F5778">
      <w:pPr>
        <w:spacing w:line="480" w:lineRule="auto"/>
      </w:pPr>
      <w:r>
        <w:rPr>
          <w:rFonts w:ascii="Times New Roman" w:hAnsi="Times New Roman" w:cs="Times New Roman"/>
          <w:color w:val="000000"/>
          <w:sz w:val="24"/>
          <w:szCs w:val="24"/>
        </w:rPr>
        <w:t xml:space="preserve">We first present a unified description of the mechanisms that determine the duration of the seasonal resting period of a species in terms of accumulation of ambient temperature. Then, we develop the main theoretical results for a single and two interacting species. </w:t>
      </w:r>
    </w:p>
    <w:p w14:paraId="59EAA2B5" w14:textId="77777777" w:rsidR="000C7635" w:rsidRDefault="003F5778">
      <w:pPr>
        <w:pStyle w:val="NormalWeb"/>
        <w:spacing w:before="280" w:beforeAutospacing="0" w:after="280" w:afterAutospacing="0" w:line="480" w:lineRule="auto"/>
        <w:ind w:firstLine="360"/>
      </w:pPr>
      <w:r>
        <w:rPr>
          <w:color w:val="000000"/>
        </w:rPr>
        <w:lastRenderedPageBreak/>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50" w:name="__Fieldmark__374_3903614438"/>
      <w:r>
        <w:rPr>
          <w:color w:val="000000"/>
        </w:rPr>
        <w:t>(Colombo 1998; Chuine 2000; Desbiens 2007)</w:t>
      </w:r>
      <w:bookmarkEnd w:id="50"/>
      <w:r>
        <w:rPr>
          <w:color w:val="000000"/>
        </w:rPr>
        <w:t xml:space="preserve">. Many resting insects have temperature-dependent development rates, so that physiological stage ultimately also measures accumulated heat </w:t>
      </w:r>
      <w:bookmarkStart w:id="51" w:name="__Fieldmark__407_3903614438"/>
      <w:r>
        <w:rPr>
          <w:color w:val="000000"/>
        </w:rPr>
        <w:t>(Cobbold and Powell 2011; Régnière et al. 2012)</w:t>
      </w:r>
      <w:bookmarkEnd w:id="51"/>
      <w:r>
        <w:rPr>
          <w:color w:val="000000"/>
        </w:rPr>
        <w:t>. The concept of accumulating some quantity before progressing to a different stage dates back to models for age- or stage-structured populations (Gurney et al. 1983; Nisbet and Gurney 1983) and is “still the most important assumption in plant and animal phenology modelling” (Chuine and Régnière 2017).</w:t>
      </w:r>
    </w:p>
    <w:p w14:paraId="1970EF18" w14:textId="77777777" w:rsidR="000C7635" w:rsidRDefault="003F577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52" w:name="__Fieldmark__463_3903614438"/>
      <w:r>
        <w:rPr>
          <w:color w:val="000000"/>
        </w:rPr>
        <w:t>(Amarasekare and Coutinho 2014)</w:t>
      </w:r>
      <w:bookmarkEnd w:id="52"/>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0C7635" w14:paraId="4A27F636" w14:textId="77777777">
        <w:tc>
          <w:tcPr>
            <w:tcW w:w="985" w:type="dxa"/>
            <w:shd w:val="clear" w:color="auto" w:fill="auto"/>
            <w:vAlign w:val="center"/>
          </w:tcPr>
          <w:p w14:paraId="1C91306E" w14:textId="77777777" w:rsidR="000C7635" w:rsidRDefault="000C7635">
            <w:pPr>
              <w:pStyle w:val="NormalWeb"/>
              <w:spacing w:before="280" w:after="0" w:line="480" w:lineRule="auto"/>
              <w:jc w:val="center"/>
            </w:pPr>
          </w:p>
        </w:tc>
        <w:tc>
          <w:tcPr>
            <w:tcW w:w="7088" w:type="dxa"/>
            <w:shd w:val="clear" w:color="auto" w:fill="auto"/>
            <w:vAlign w:val="center"/>
          </w:tcPr>
          <w:p w14:paraId="08FBB518" w14:textId="2C5AAFB4" w:rsidR="000C7635" w:rsidRDefault="00956666">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3B5F17FC" w14:textId="77777777" w:rsidR="000C7635" w:rsidRDefault="003F5778">
            <w:pPr>
              <w:pStyle w:val="NormalWeb"/>
              <w:spacing w:before="280" w:after="0" w:line="480" w:lineRule="auto"/>
              <w:jc w:val="center"/>
            </w:pPr>
            <w:r>
              <w:t>Eq. 1</w:t>
            </w:r>
          </w:p>
        </w:tc>
      </w:tr>
    </w:tbl>
    <w:p w14:paraId="7A1D6362" w14:textId="77777777" w:rsidR="000C7635" w:rsidRDefault="003F5778">
      <w:pPr>
        <w:spacing w:before="280" w:line="480" w:lineRule="auto"/>
      </w:pPr>
      <w:r>
        <w:rPr>
          <w:rFonts w:ascii="Times New Roman" w:eastAsia="Times New Roman" w:hAnsi="Times New Roman" w:cs="Times New Roman"/>
          <w:color w:val="000000"/>
          <w:sz w:val="24"/>
          <w:szCs w:val="24"/>
          <w:lang w:eastAsia="en-CA"/>
        </w:rPr>
        <w:t>This equation is equivalent to the stage-duration condition in Nisbet and Gurney (1983).</w:t>
      </w:r>
    </w:p>
    <w:p w14:paraId="547AAAC6" w14:textId="77777777" w:rsidR="000C7635" w:rsidRDefault="003F577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0C7635" w14:paraId="61A000EE" w14:textId="77777777">
        <w:tc>
          <w:tcPr>
            <w:tcW w:w="985" w:type="dxa"/>
            <w:shd w:val="clear" w:color="auto" w:fill="auto"/>
            <w:vAlign w:val="center"/>
          </w:tcPr>
          <w:p w14:paraId="00F657A8" w14:textId="77777777" w:rsidR="000C7635" w:rsidRDefault="000C7635">
            <w:pPr>
              <w:pStyle w:val="NormalWeb"/>
              <w:spacing w:before="280" w:after="0" w:line="480" w:lineRule="auto"/>
              <w:jc w:val="center"/>
            </w:pPr>
          </w:p>
        </w:tc>
        <w:tc>
          <w:tcPr>
            <w:tcW w:w="7088" w:type="dxa"/>
            <w:shd w:val="clear" w:color="auto" w:fill="auto"/>
            <w:vAlign w:val="center"/>
          </w:tcPr>
          <w:p w14:paraId="058D86D3" w14:textId="77777777" w:rsidR="000C7635" w:rsidRDefault="003F577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217A0860" w14:textId="77777777" w:rsidR="000C7635" w:rsidRDefault="003F5778">
            <w:pPr>
              <w:pStyle w:val="NormalWeb"/>
              <w:spacing w:before="280" w:after="0" w:line="480" w:lineRule="auto"/>
              <w:jc w:val="center"/>
            </w:pPr>
            <w:r>
              <w:t>Eq. 2</w:t>
            </w:r>
          </w:p>
        </w:tc>
      </w:tr>
    </w:tbl>
    <w:p w14:paraId="525091E6" w14:textId="316D4263" w:rsidR="000C7635" w:rsidRDefault="003F577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lastRenderedPageBreak/>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53" w:name="__Fieldmark__553_3903614438"/>
      <w:r>
        <w:rPr>
          <w:rFonts w:ascii="Times New Roman" w:eastAsia="Times New Roman" w:hAnsi="Times New Roman" w:cs="Times New Roman"/>
          <w:color w:val="000000"/>
          <w:sz w:val="24"/>
          <w:szCs w:val="24"/>
          <w:lang w:eastAsia="en-CA"/>
        </w:rPr>
        <w:t>(Chuine 2000; Rebaudo and Rabhi 2018)</w:t>
      </w:r>
      <w:bookmarkEnd w:id="53"/>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14:paraId="77FA0835" w14:textId="77777777" w:rsidR="000C7635" w:rsidRDefault="003F577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In view of our intended application, we also refer to the consumer as the insect and to the resource as the tree. We denote the corresponding end times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4E19C96C" w14:textId="71508C15" w:rsidR="000C7635" w:rsidRDefault="003F5778">
      <w:pPr>
        <w:spacing w:before="280" w:line="480"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Model equation (Eq. 1) can in general not be solved explicitly for the end time,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Instead, we derive a general approximation formula for how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changes when future temperature time series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2</w:t>
      </w:r>
      <w:r>
        <w:rPr>
          <w:rFonts w:ascii="Times New Roman" w:hAnsi="Times New Roman" w:cs="Times New Roman"/>
          <w:i/>
          <w:iCs/>
          <w:color w:val="000000"/>
          <w:sz w:val="24"/>
          <w:szCs w:val="24"/>
        </w:rPr>
        <w:t>(t)</w:t>
      </w:r>
      <w:r>
        <w:rPr>
          <w:rFonts w:ascii="Times New Roman" w:hAnsi="Times New Roman" w:cs="Times New Roman"/>
          <w:color w:val="000000"/>
          <w:sz w:val="24"/>
          <w:szCs w:val="24"/>
        </w:rPr>
        <w:t>) deviate from historical expectation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1</w:t>
      </w:r>
      <w:r>
        <w:rPr>
          <w:rFonts w:ascii="Times New Roman" w:hAnsi="Times New Roman" w:cs="Times New Roman"/>
          <w:i/>
          <w:iCs/>
          <w:color w:val="000000"/>
          <w:sz w:val="24"/>
          <w:szCs w:val="24"/>
        </w:rPr>
        <w:t>(t)</w:t>
      </w:r>
      <w:r>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Our results here apply to any general rate accumulation function.</w:t>
      </w:r>
    </w:p>
    <w:p w14:paraId="4E510AED" w14:textId="77777777" w:rsidR="000C7635" w:rsidRDefault="003F5778">
      <w:pPr>
        <w:pStyle w:val="Titre2"/>
        <w:rPr>
          <w:rFonts w:ascii="Times New Roman" w:hAnsi="Times New Roman"/>
          <w:b/>
          <w:bCs/>
          <w:sz w:val="28"/>
          <w:szCs w:val="28"/>
        </w:rPr>
      </w:pPr>
      <w:r>
        <w:rPr>
          <w:rFonts w:ascii="Times New Roman" w:hAnsi="Times New Roman"/>
          <w:b/>
          <w:bCs/>
          <w:color w:val="000000"/>
          <w:sz w:val="28"/>
          <w:szCs w:val="28"/>
        </w:rPr>
        <w:t>Phenology shift of a single species</w:t>
      </w:r>
    </w:p>
    <w:p w14:paraId="161D0602" w14:textId="77777777" w:rsidR="000C7635" w:rsidRDefault="003F5778">
      <w:pPr>
        <w:pStyle w:val="NormalWeb"/>
        <w:spacing w:line="480" w:lineRule="auto"/>
        <w:rPr>
          <w:color w:val="000000"/>
        </w:rPr>
      </w:pPr>
      <w:r>
        <w:rPr>
          <w:rFonts w:eastAsia="Calibr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0C7635" w14:paraId="67E4B643" w14:textId="77777777">
        <w:tc>
          <w:tcPr>
            <w:tcW w:w="985" w:type="dxa"/>
            <w:shd w:val="clear" w:color="auto" w:fill="auto"/>
            <w:vAlign w:val="center"/>
          </w:tcPr>
          <w:p w14:paraId="727C4162" w14:textId="77777777" w:rsidR="000C7635" w:rsidRDefault="000C7635">
            <w:pPr>
              <w:pStyle w:val="NormalWeb"/>
              <w:spacing w:before="280" w:beforeAutospacing="0" w:after="0" w:afterAutospacing="0" w:line="480" w:lineRule="auto"/>
              <w:jc w:val="center"/>
            </w:pPr>
          </w:p>
        </w:tc>
        <w:tc>
          <w:tcPr>
            <w:tcW w:w="7088" w:type="dxa"/>
            <w:shd w:val="clear" w:color="auto" w:fill="auto"/>
            <w:vAlign w:val="center"/>
          </w:tcPr>
          <w:p w14:paraId="23E53175" w14:textId="6070E1FE" w:rsidR="000C7635" w:rsidRDefault="00956666">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2AA71BDD" w14:textId="77777777" w:rsidR="000C7635" w:rsidRDefault="003F5778">
            <w:pPr>
              <w:pStyle w:val="NormalWeb"/>
              <w:spacing w:before="280" w:after="0" w:line="480" w:lineRule="auto"/>
              <w:jc w:val="center"/>
            </w:pPr>
            <w:r>
              <w:t>Eq. 3</w:t>
            </w:r>
          </w:p>
        </w:tc>
      </w:tr>
    </w:tbl>
    <w:p w14:paraId="4C312565" w14:textId="77777777" w:rsidR="000C7635" w:rsidRDefault="003F5778">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0C7635" w14:paraId="6442FFAE" w14:textId="77777777">
        <w:tc>
          <w:tcPr>
            <w:tcW w:w="985" w:type="dxa"/>
            <w:shd w:val="clear" w:color="auto" w:fill="auto"/>
            <w:vAlign w:val="center"/>
          </w:tcPr>
          <w:p w14:paraId="1474739A" w14:textId="77777777" w:rsidR="000C7635" w:rsidRDefault="000C7635">
            <w:pPr>
              <w:pStyle w:val="NormalWeb"/>
              <w:spacing w:before="280" w:beforeAutospacing="0" w:after="0" w:afterAutospacing="0" w:line="480" w:lineRule="auto"/>
              <w:jc w:val="center"/>
            </w:pPr>
          </w:p>
        </w:tc>
        <w:tc>
          <w:tcPr>
            <w:tcW w:w="7088" w:type="dxa"/>
            <w:shd w:val="clear" w:color="auto" w:fill="auto"/>
            <w:vAlign w:val="center"/>
          </w:tcPr>
          <w:p w14:paraId="5283A19A" w14:textId="05DF2D5C" w:rsidR="000C7635" w:rsidRDefault="00956666">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1EDB75CD" w14:textId="77777777" w:rsidR="000C7635" w:rsidRDefault="003F5778">
            <w:pPr>
              <w:pStyle w:val="NormalWeb"/>
              <w:spacing w:before="280" w:after="0" w:line="480" w:lineRule="auto"/>
              <w:jc w:val="center"/>
            </w:pPr>
            <w:r>
              <w:t>Eq. 4</w:t>
            </w:r>
          </w:p>
        </w:tc>
      </w:tr>
    </w:tbl>
    <w:p w14:paraId="7957979D" w14:textId="77777777" w:rsidR="000C7635" w:rsidRDefault="003F5778">
      <w:pPr>
        <w:pStyle w:val="NormalWeb"/>
        <w:spacing w:line="480" w:lineRule="auto"/>
      </w:pPr>
      <w:r>
        <w:rPr>
          <w:color w:val="000000"/>
        </w:rPr>
        <w:t>These linear approximations capture the actual end of the resting period very well (see supplementary Fig. S1).</w:t>
      </w:r>
    </w:p>
    <w:p w14:paraId="30606755" w14:textId="77777777" w:rsidR="000C7635" w:rsidRDefault="003F5778">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D69071C" w14:textId="77777777" w:rsidR="000C7635" w:rsidRDefault="003F5778">
      <w:pPr>
        <w:pStyle w:val="Titre2"/>
        <w:rPr>
          <w:rFonts w:ascii="Times New Roman" w:hAnsi="Times New Roman"/>
          <w:b/>
          <w:bCs/>
          <w:sz w:val="28"/>
          <w:szCs w:val="28"/>
        </w:rPr>
      </w:pPr>
      <w:r>
        <w:rPr>
          <w:rFonts w:ascii="Times New Roman" w:hAnsi="Times New Roman"/>
          <w:b/>
          <w:bCs/>
          <w:color w:val="000000"/>
          <w:sz w:val="28"/>
          <w:szCs w:val="28"/>
        </w:rPr>
        <w:t>Effects on the mismatch between two species</w:t>
      </w:r>
    </w:p>
    <w:p w14:paraId="4142B834" w14:textId="77777777" w:rsidR="000C7635" w:rsidRDefault="003F5778">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w:t>
      </w:r>
      <w:r>
        <w:rPr>
          <w:color w:val="000000"/>
        </w:rPr>
        <w:lastRenderedPageBreak/>
        <w:t>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14:paraId="37A1869F" w14:textId="77777777" w:rsidR="000C7635" w:rsidRDefault="003F5778">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tblLook w:val="04A0" w:firstRow="1" w:lastRow="0" w:firstColumn="1" w:lastColumn="0" w:noHBand="0" w:noVBand="1"/>
      </w:tblPr>
      <w:tblGrid>
        <w:gridCol w:w="282"/>
        <w:gridCol w:w="7791"/>
        <w:gridCol w:w="989"/>
      </w:tblGrid>
      <w:tr w:rsidR="000C7635" w14:paraId="6C296D12" w14:textId="77777777">
        <w:tc>
          <w:tcPr>
            <w:tcW w:w="282" w:type="dxa"/>
            <w:shd w:val="clear" w:color="auto" w:fill="auto"/>
            <w:vAlign w:val="center"/>
          </w:tcPr>
          <w:p w14:paraId="4AB65289" w14:textId="77777777" w:rsidR="000C7635" w:rsidRDefault="000C7635">
            <w:pPr>
              <w:pStyle w:val="NormalWeb"/>
              <w:spacing w:after="0" w:line="480" w:lineRule="auto"/>
              <w:jc w:val="center"/>
            </w:pPr>
          </w:p>
        </w:tc>
        <w:tc>
          <w:tcPr>
            <w:tcW w:w="7791" w:type="dxa"/>
            <w:shd w:val="clear" w:color="auto" w:fill="auto"/>
            <w:vAlign w:val="center"/>
          </w:tcPr>
          <w:p w14:paraId="4F892444" w14:textId="73C85653" w:rsidR="000C7635" w:rsidRDefault="00956666">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5B411E04" w14:textId="77777777" w:rsidR="000C7635" w:rsidRDefault="003F5778">
            <w:pPr>
              <w:pStyle w:val="NormalWeb"/>
              <w:spacing w:after="0" w:line="480" w:lineRule="auto"/>
              <w:jc w:val="center"/>
            </w:pPr>
            <w:r>
              <w:t>Eq. 6</w:t>
            </w:r>
          </w:p>
        </w:tc>
      </w:tr>
    </w:tbl>
    <w:p w14:paraId="0C4A41C8" w14:textId="77777777" w:rsidR="000C7635" w:rsidRDefault="003F5778">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0C7635" w14:paraId="493E5325" w14:textId="77777777">
        <w:tc>
          <w:tcPr>
            <w:tcW w:w="985" w:type="dxa"/>
            <w:shd w:val="clear" w:color="auto" w:fill="auto"/>
            <w:vAlign w:val="center"/>
          </w:tcPr>
          <w:p w14:paraId="17CA3B0C" w14:textId="77777777" w:rsidR="000C7635" w:rsidRDefault="000C7635">
            <w:pPr>
              <w:pStyle w:val="NormalWeb"/>
              <w:spacing w:before="280" w:beforeAutospacing="0" w:after="0" w:afterAutospacing="0" w:line="480" w:lineRule="auto"/>
              <w:jc w:val="center"/>
            </w:pPr>
          </w:p>
        </w:tc>
        <w:tc>
          <w:tcPr>
            <w:tcW w:w="7088" w:type="dxa"/>
            <w:shd w:val="clear" w:color="auto" w:fill="auto"/>
            <w:vAlign w:val="center"/>
          </w:tcPr>
          <w:p w14:paraId="44480756" w14:textId="11BA1E8F" w:rsidR="000C7635" w:rsidRDefault="00956666">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1A4E4F21" w14:textId="77777777" w:rsidR="000C7635" w:rsidRDefault="003F5778">
            <w:pPr>
              <w:pStyle w:val="NormalWeb"/>
              <w:spacing w:before="280" w:after="0" w:line="480" w:lineRule="auto"/>
              <w:jc w:val="center"/>
            </w:pPr>
            <w:r>
              <w:t>Eq. 7</w:t>
            </w:r>
          </w:p>
        </w:tc>
      </w:tr>
    </w:tbl>
    <w:p w14:paraId="77088815" w14:textId="77777777" w:rsidR="000C7635" w:rsidRDefault="003F5778">
      <w:pPr>
        <w:pStyle w:val="NormalWeb"/>
        <w:spacing w:before="240" w:beforeAutospacing="0" w:after="280" w:afterAutospacing="0" w:line="480" w:lineRule="auto"/>
        <w:ind w:firstLine="720"/>
      </w:pPr>
      <w:r>
        <w:rPr>
          <w:color w:val="000000"/>
        </w:rPr>
        <w:t xml:space="preserve">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w:t>
      </w:r>
      <w:r>
        <w:rPr>
          <w:color w:val="000000"/>
        </w:rPr>
        <w:lastRenderedPageBreak/>
        <w:t>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the difference in parentheses in Eq. 7 can still be negative if the denominator in the first term is much larger than in the second.</w:t>
      </w:r>
    </w:p>
    <w:p w14:paraId="1D597F13" w14:textId="77777777" w:rsidR="000C7635" w:rsidRDefault="003F5778">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14:paraId="0D6CAFAE" w14:textId="77777777" w:rsidR="000C7635" w:rsidRDefault="003F5778">
      <w:pPr>
        <w:pStyle w:val="Titre1"/>
        <w:rPr>
          <w:color w:val="000000"/>
          <w:sz w:val="32"/>
          <w:szCs w:val="32"/>
        </w:rPr>
      </w:pPr>
      <w:r>
        <w:rPr>
          <w:color w:val="000000"/>
          <w:sz w:val="32"/>
          <w:szCs w:val="32"/>
        </w:rPr>
        <w:t>3. A case study: the spruce budworm – balsam fir system</w:t>
      </w:r>
    </w:p>
    <w:p w14:paraId="1D9C6D65" w14:textId="77777777" w:rsidR="000C7635" w:rsidRDefault="003F5778">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spruce budworm – balsam fir system and provide the accumulation function for both species. Then, we list our temperature data sources. Finally, we give the results for this case study. We use R (R core team, 2021) to implement the model, analyze the results, and generate the figures. </w:t>
      </w:r>
    </w:p>
    <w:p w14:paraId="151D8499" w14:textId="77777777" w:rsidR="000C7635" w:rsidRDefault="003F5778">
      <w:pPr>
        <w:pStyle w:val="Titre2"/>
        <w:spacing w:line="480" w:lineRule="auto"/>
        <w:rPr>
          <w:rFonts w:ascii="Times New Roman" w:hAnsi="Times New Roman"/>
          <w:b/>
          <w:bCs/>
          <w:sz w:val="28"/>
          <w:szCs w:val="28"/>
        </w:rPr>
      </w:pPr>
      <w:r>
        <w:rPr>
          <w:rFonts w:ascii="Times New Roman" w:hAnsi="Times New Roman"/>
          <w:b/>
          <w:bCs/>
          <w:color w:val="000000"/>
          <w:sz w:val="28"/>
          <w:szCs w:val="28"/>
        </w:rPr>
        <w:t>3.1 Study system</w:t>
      </w:r>
    </w:p>
    <w:p w14:paraId="2874B14F" w14:textId="66E52A54" w:rsidR="000C7635" w:rsidRDefault="003F577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54" w:name="__Fieldmark__640_3903614438"/>
      <w:r>
        <w:rPr>
          <w:rFonts w:ascii="Times New Roman" w:hAnsi="Times New Roman" w:cs="Times New Roman"/>
          <w:color w:val="000000"/>
          <w:sz w:val="24"/>
          <w:szCs w:val="24"/>
        </w:rPr>
        <w:t>(Fleming 2000)</w:t>
      </w:r>
      <w:bookmarkEnd w:id="54"/>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 xml:space="preserve">Picea </w:t>
      </w:r>
      <w:r>
        <w:rPr>
          <w:rFonts w:ascii="Times New Roman" w:hAnsi="Times New Roman" w:cs="Times New Roman"/>
          <w:i/>
          <w:iCs/>
          <w:color w:val="000000"/>
          <w:sz w:val="24"/>
          <w:szCs w:val="24"/>
        </w:rPr>
        <w:lastRenderedPageBreak/>
        <w:t>rubens)</w:t>
      </w:r>
      <w:r>
        <w:rPr>
          <w:rFonts w:ascii="Times New Roman" w:hAnsi="Times New Roman" w:cs="Times New Roman"/>
          <w:color w:val="000000"/>
          <w:sz w:val="24"/>
          <w:szCs w:val="24"/>
        </w:rPr>
        <w:t>. This univoltine insect has an 8-9 months winter resting period.  The first stage ends in late winter</w:t>
      </w:r>
      <w:ins w:id="55" w:author="Portalier Sebastien" w:date="2021-12-21T15:04:00Z">
        <w:r w:rsidR="00230180">
          <w:rPr>
            <w:rFonts w:ascii="Times New Roman" w:hAnsi="Times New Roman" w:cs="Times New Roman"/>
            <w:color w:val="000000"/>
            <w:sz w:val="24"/>
            <w:szCs w:val="24"/>
          </w:rPr>
          <w:t xml:space="preserve">, </w:t>
        </w:r>
        <w:r w:rsidR="00230180">
          <w:rPr>
            <w:color w:val="000000"/>
          </w:rPr>
          <w:t>but the physiological processes and environmental factors that control this are still unknown (Bean 1961)</w:t>
        </w:r>
        <w:r w:rsidR="00230180">
          <w:rPr>
            <w:color w:val="000000"/>
          </w:rPr>
          <w:t>.</w:t>
        </w:r>
      </w:ins>
      <w:r>
        <w:rPr>
          <w:rFonts w:ascii="Times New Roman" w:hAnsi="Times New Roman" w:cs="Times New Roman"/>
          <w:color w:val="000000"/>
          <w:sz w:val="24"/>
          <w:szCs w:val="24"/>
        </w:rPr>
        <w:t xml:space="preserve"> </w:t>
      </w:r>
      <w:del w:id="56" w:author="Portalier Sebastien" w:date="2021-12-21T15:04:00Z">
        <w:r w:rsidDel="00230180">
          <w:rPr>
            <w:rFonts w:ascii="Times New Roman" w:hAnsi="Times New Roman" w:cs="Times New Roman"/>
            <w:color w:val="000000"/>
            <w:sz w:val="24"/>
            <w:szCs w:val="24"/>
          </w:rPr>
          <w:delText>and</w:delText>
        </w:r>
      </w:del>
      <w:ins w:id="57" w:author="Portalier Sebastien" w:date="2021-12-21T15:04:00Z">
        <w:r w:rsidR="00230180">
          <w:rPr>
            <w:rFonts w:ascii="Times New Roman" w:hAnsi="Times New Roman" w:cs="Times New Roman"/>
            <w:color w:val="000000"/>
            <w:sz w:val="24"/>
            <w:szCs w:val="24"/>
          </w:rPr>
          <w:t>It</w:t>
        </w:r>
      </w:ins>
      <w:r>
        <w:rPr>
          <w:rFonts w:ascii="Times New Roman" w:hAnsi="Times New Roman" w:cs="Times New Roman"/>
          <w:color w:val="000000"/>
          <w:sz w:val="24"/>
          <w:szCs w:val="24"/>
        </w:rPr>
        <w:t xml:space="preserve"> is followed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58" w:name="__Fieldmark__691_3903614438"/>
      <w:r>
        <w:rPr>
          <w:rFonts w:ascii="Times New Roman" w:hAnsi="Times New Roman" w:cs="Times New Roman"/>
          <w:color w:val="000000"/>
          <w:sz w:val="24"/>
          <w:szCs w:val="24"/>
        </w:rPr>
        <w:t>(Régnière and Nealis 2008)</w:t>
      </w:r>
      <w:bookmarkEnd w:id="58"/>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59" w:name="__Fieldmark__713_3903614438"/>
      <w:r>
        <w:rPr>
          <w:rFonts w:ascii="Times New Roman" w:hAnsi="Times New Roman" w:cs="Times New Roman"/>
          <w:color w:val="000000"/>
          <w:sz w:val="24"/>
          <w:szCs w:val="24"/>
        </w:rPr>
        <w:t>(Lawrence et al. 1997)</w:t>
      </w:r>
      <w:bookmarkEnd w:id="59"/>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60" w:name="__Fieldmark__724_3903614438"/>
      <w:r>
        <w:rPr>
          <w:rFonts w:ascii="Times New Roman" w:hAnsi="Times New Roman" w:cs="Times New Roman"/>
          <w:color w:val="000000"/>
          <w:sz w:val="24"/>
          <w:szCs w:val="24"/>
        </w:rPr>
        <w:t>(Blais 1957)</w:t>
      </w:r>
      <w:bookmarkEnd w:id="60"/>
      <w:r>
        <w:rPr>
          <w:rFonts w:ascii="Times New Roman" w:hAnsi="Times New Roman" w:cs="Times New Roman"/>
          <w:color w:val="000000"/>
          <w:sz w:val="24"/>
          <w:szCs w:val="24"/>
        </w:rPr>
        <w:t xml:space="preserve">. The emergence of SBW generally precedes balsam fir budburst by several days (Fig. 3). Balsam fir phenology appears to be related to forcing temperatures but not photoperiod </w:t>
      </w:r>
      <w:bookmarkStart w:id="61" w:name="__Fieldmark__739_3903614438"/>
      <w:r>
        <w:rPr>
          <w:rFonts w:ascii="Times New Roman" w:hAnsi="Times New Roman" w:cs="Times New Roman"/>
          <w:color w:val="000000"/>
          <w:sz w:val="24"/>
          <w:szCs w:val="24"/>
        </w:rPr>
        <w:t>(Osawa et al. 1983)</w:t>
      </w:r>
      <w:bookmarkEnd w:id="61"/>
      <w:r>
        <w:rPr>
          <w:rFonts w:ascii="Times New Roman" w:hAnsi="Times New Roman" w:cs="Times New Roman"/>
          <w:color w:val="000000"/>
          <w:sz w:val="24"/>
          <w:szCs w:val="24"/>
        </w:rPr>
        <w:t>. </w:t>
      </w:r>
    </w:p>
    <w:p w14:paraId="1FC2E15E" w14:textId="77777777" w:rsidR="000C7635" w:rsidRDefault="003F5778">
      <w:pPr>
        <w:pStyle w:val="NormalWeb"/>
        <w:spacing w:line="480" w:lineRule="auto"/>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14:paraId="124C996F" w14:textId="77777777" w:rsidR="000C7635" w:rsidRDefault="003F5778">
      <w:pPr>
        <w:pStyle w:val="NormalWeb"/>
        <w:spacing w:line="480" w:lineRule="auto"/>
        <w:outlineLvl w:val="1"/>
        <w:rPr>
          <w:b/>
          <w:bCs/>
          <w:sz w:val="28"/>
          <w:szCs w:val="28"/>
        </w:rPr>
      </w:pPr>
      <w:r>
        <w:rPr>
          <w:b/>
          <w:bCs/>
          <w:color w:val="000000"/>
          <w:sz w:val="28"/>
          <w:szCs w:val="28"/>
        </w:rPr>
        <w:t>3.2 Phenological models</w:t>
      </w:r>
    </w:p>
    <w:p w14:paraId="1FA6F957" w14:textId="77777777" w:rsidR="000C7635" w:rsidRDefault="003F5778">
      <w:pPr>
        <w:pStyle w:val="Titre3"/>
        <w:spacing w:line="480" w:lineRule="auto"/>
        <w:rPr>
          <w:rFonts w:ascii="Times New Roman" w:hAnsi="Times New Roman"/>
          <w:b/>
          <w:bCs/>
        </w:rPr>
      </w:pPr>
      <w:r>
        <w:rPr>
          <w:rFonts w:ascii="Times New Roman" w:hAnsi="Times New Roman"/>
          <w:b/>
          <w:bCs/>
          <w:color w:val="000000"/>
        </w:rPr>
        <w:lastRenderedPageBreak/>
        <w:t>3.2.1 Phenological model of spruce budworm’s spring emergence</w:t>
      </w:r>
    </w:p>
    <w:p w14:paraId="63B8330E" w14:textId="0B6DFD27" w:rsidR="000C7635" w:rsidRDefault="003F5778">
      <w:pPr>
        <w:pStyle w:val="NormalWeb"/>
        <w:spacing w:before="280" w:beforeAutospacing="0" w:afterAutospacing="0" w:line="480" w:lineRule="auto"/>
        <w:rPr>
          <w:color w:val="000000"/>
        </w:rPr>
      </w:pPr>
      <w:del w:id="62" w:author="Portalier Sebastien" w:date="2021-12-21T15:04:00Z">
        <w:r w:rsidDel="00230180">
          <w:rPr>
            <w:color w:val="000000"/>
          </w:rPr>
          <w:delText>The first stage of SBW diapause is assumed to end in late winter,</w:delText>
        </w:r>
      </w:del>
      <w:del w:id="63" w:author="Portalier Sebastien" w:date="2021-12-21T15:03:00Z">
        <w:r w:rsidDel="008B1E3F">
          <w:rPr>
            <w:color w:val="000000"/>
          </w:rPr>
          <w:delText xml:space="preserve"> but the physiological processes and environmental factors that control this are still unknown </w:delText>
        </w:r>
        <w:bookmarkStart w:id="64" w:name="__Fieldmark__754_3903614438"/>
        <w:r w:rsidDel="008B1E3F">
          <w:rPr>
            <w:color w:val="000000"/>
          </w:rPr>
          <w:delText>(Bean 1961)</w:delText>
        </w:r>
      </w:del>
      <w:bookmarkEnd w:id="64"/>
      <w:r>
        <w:rPr>
          <w:color w:val="000000"/>
        </w:rPr>
        <w:t>. For the heat accumulation rate of the overwintering stage (L</w:t>
      </w:r>
      <w:r>
        <w:rPr>
          <w:color w:val="000000"/>
          <w:vertAlign w:val="subscript"/>
        </w:rPr>
        <w:t>2o</w:t>
      </w:r>
      <w:r>
        <w:rPr>
          <w:color w:val="000000"/>
        </w:rPr>
        <w:t xml:space="preserve">) of SBW, we use a well-establish model (Régnière,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A42421" w:rsidRPr="00906FAB" w14:paraId="5EC0802A" w14:textId="77777777" w:rsidTr="0004023A">
        <w:tc>
          <w:tcPr>
            <w:tcW w:w="277" w:type="dxa"/>
            <w:shd w:val="clear" w:color="auto" w:fill="auto"/>
            <w:vAlign w:val="center"/>
          </w:tcPr>
          <w:p w14:paraId="4FB1550C" w14:textId="77777777" w:rsidR="00A42421" w:rsidRDefault="00A42421" w:rsidP="0004023A">
            <w:pPr>
              <w:pStyle w:val="NormalWeb"/>
              <w:spacing w:before="280" w:after="0" w:line="480" w:lineRule="auto"/>
              <w:jc w:val="center"/>
            </w:pPr>
          </w:p>
        </w:tc>
        <w:tc>
          <w:tcPr>
            <w:tcW w:w="8507" w:type="dxa"/>
            <w:shd w:val="clear" w:color="auto" w:fill="auto"/>
            <w:vAlign w:val="center"/>
          </w:tcPr>
          <w:p w14:paraId="6118839A" w14:textId="77777777" w:rsidR="00A42421" w:rsidRPr="00F25745" w:rsidRDefault="00A42421" w:rsidP="0004023A">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47D8769" w14:textId="77777777" w:rsidR="00A42421" w:rsidRDefault="00A42421" w:rsidP="0004023A">
            <w:pPr>
              <w:pStyle w:val="NormalWeb"/>
              <w:spacing w:before="280" w:after="0" w:line="480" w:lineRule="auto"/>
              <w:jc w:val="center"/>
            </w:pPr>
            <w:r>
              <w:t>Eq. 8</w:t>
            </w:r>
          </w:p>
        </w:tc>
      </w:tr>
    </w:tbl>
    <w:p w14:paraId="0024041B" w14:textId="77777777" w:rsidR="000C7635" w:rsidRDefault="003F577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0C7635" w14:paraId="3D294EB5" w14:textId="77777777">
        <w:tc>
          <w:tcPr>
            <w:tcW w:w="985" w:type="dxa"/>
            <w:shd w:val="clear" w:color="auto" w:fill="auto"/>
            <w:vAlign w:val="center"/>
          </w:tcPr>
          <w:p w14:paraId="00BE2833" w14:textId="77777777" w:rsidR="000C7635" w:rsidRDefault="000C7635">
            <w:pPr>
              <w:pStyle w:val="NormalWeb"/>
              <w:spacing w:before="280" w:after="0" w:line="480" w:lineRule="auto"/>
              <w:jc w:val="center"/>
            </w:pPr>
          </w:p>
        </w:tc>
        <w:tc>
          <w:tcPr>
            <w:tcW w:w="7088" w:type="dxa"/>
            <w:shd w:val="clear" w:color="auto" w:fill="auto"/>
            <w:vAlign w:val="center"/>
          </w:tcPr>
          <w:p w14:paraId="1A18DC56" w14:textId="77777777" w:rsidR="000C7635" w:rsidRDefault="003F577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46C98CBF" w14:textId="77777777" w:rsidR="000C7635" w:rsidRDefault="003F5778">
            <w:pPr>
              <w:pStyle w:val="NormalWeb"/>
              <w:spacing w:before="280" w:after="0" w:line="480" w:lineRule="auto"/>
              <w:jc w:val="center"/>
            </w:pPr>
            <w:r>
              <w:t>Eq. 9</w:t>
            </w:r>
          </w:p>
        </w:tc>
      </w:tr>
    </w:tbl>
    <w:p w14:paraId="74BD4EFE" w14:textId="2F41BA4D" w:rsidR="000C7635" w:rsidRDefault="003F577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Parameter values</w:t>
      </w:r>
      <w:del w:id="65" w:author="Portalier Sebastien" w:date="2021-12-21T15:04:00Z">
        <w:r w:rsidDel="00230180">
          <w:rPr>
            <w:rFonts w:ascii="Times New Roman" w:eastAsia="Times New Roman" w:hAnsi="Times New Roman" w:cs="Times New Roman"/>
            <w:color w:val="000000"/>
            <w:sz w:val="24"/>
            <w:szCs w:val="24"/>
            <w:lang w:eastAsia="en-CA"/>
          </w:rPr>
          <w:delText xml:space="preserve"> for SBW</w:delText>
        </w:r>
      </w:del>
      <w:r>
        <w:rPr>
          <w:rFonts w:ascii="Times New Roman" w:eastAsia="Times New Roman" w:hAnsi="Times New Roman" w:cs="Times New Roman"/>
          <w:color w:val="000000"/>
          <w:sz w:val="24"/>
          <w:szCs w:val="24"/>
          <w:lang w:eastAsia="en-CA"/>
        </w:rPr>
        <w:t xml:space="preserve">, estimated by Régnière et al. (2012)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1D8C4CED" w14:textId="77777777" w:rsidR="000C7635" w:rsidRDefault="003F5778">
      <w:pPr>
        <w:pStyle w:val="Titre3"/>
        <w:spacing w:line="480" w:lineRule="auto"/>
        <w:rPr>
          <w:rFonts w:ascii="Times New Roman" w:hAnsi="Times New Roman"/>
          <w:b/>
          <w:bCs/>
        </w:rPr>
      </w:pPr>
      <w:r>
        <w:rPr>
          <w:rFonts w:ascii="Times New Roman" w:hAnsi="Times New Roman"/>
          <w:b/>
          <w:bCs/>
          <w:color w:val="000000"/>
        </w:rPr>
        <w:t>3.2.2 Phenological model of balsam fir’s budburst</w:t>
      </w:r>
    </w:p>
    <w:p w14:paraId="2A6FF43E" w14:textId="614C8C25" w:rsidR="000C7635" w:rsidRDefault="003F5778">
      <w:pPr>
        <w:pStyle w:val="NormalWeb"/>
        <w:spacing w:before="280" w:beforeAutospacing="0" w:afterAutospacing="0" w:line="480" w:lineRule="auto"/>
        <w:ind w:firstLine="720"/>
      </w:pPr>
      <w:r>
        <w:rPr>
          <w:color w:val="000000"/>
        </w:rPr>
        <w:t xml:space="preserve">Process-based tree phenology models describe the individual or interactive effects of environmental conditions (e.g., temperature or photoperiod) on bud development (Chuine and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 in the second stage of seasonal resting (i.e., ecodormancy) that starts some time after January 1st (Desbiens 2007), when trees have accumulated enough cold to end bud dormancy. The heat accumulation rate is the same as in the theoretical example (Eq. 2). Budburst occurs when </w:t>
      </w:r>
      <w:r>
        <w:rPr>
          <w:color w:val="000000"/>
        </w:rPr>
        <w:lastRenderedPageBreak/>
        <w:t xml:space="preserve">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23F9C7B1" w14:textId="77777777" w:rsidR="000C7635" w:rsidRDefault="003F5778">
      <w:pPr>
        <w:pStyle w:val="Titre2"/>
        <w:spacing w:line="480" w:lineRule="auto"/>
        <w:rPr>
          <w:rFonts w:ascii="Times New Roman" w:hAnsi="Times New Roman"/>
          <w:b/>
          <w:bCs/>
          <w:sz w:val="28"/>
          <w:szCs w:val="28"/>
        </w:rPr>
      </w:pPr>
      <w:r>
        <w:rPr>
          <w:rFonts w:ascii="Times New Roman" w:hAnsi="Times New Roman"/>
          <w:b/>
          <w:bCs/>
          <w:color w:val="000000"/>
          <w:sz w:val="28"/>
          <w:szCs w:val="28"/>
        </w:rPr>
        <w:t>3.3 Historical and future temperature regimes in eastern Canada</w:t>
      </w:r>
    </w:p>
    <w:p w14:paraId="406E8A9F" w14:textId="76F7E7CC" w:rsidR="000C7635" w:rsidRDefault="003F5778">
      <w:pPr>
        <w:pStyle w:val="NormalWeb"/>
        <w:spacing w:before="280" w:beforeAutospacing="0" w:afterAutospacing="0" w:line="480" w:lineRule="auto"/>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The temperature data for these locations were calculated using BioSIM </w:t>
      </w:r>
      <w:bookmarkStart w:id="66" w:name="__Fieldmark__861_3903614438"/>
      <w:r>
        <w:rPr>
          <w:color w:val="000000"/>
        </w:rPr>
        <w:t>(</w:t>
      </w:r>
      <w:bookmarkStart w:id="67" w:name="__Fieldmark__510_2495178454"/>
      <w:r>
        <w:rPr>
          <w:color w:val="000000"/>
        </w:rPr>
        <w:t>R</w:t>
      </w:r>
      <w:bookmarkStart w:id="68" w:name="__Fieldmark__566_942872385"/>
      <w:r>
        <w:rPr>
          <w:color w:val="000000"/>
        </w:rPr>
        <w:t>égnière et al. 2014)</w:t>
      </w:r>
      <w:bookmarkEnd w:id="66"/>
      <w:bookmarkEnd w:id="67"/>
      <w:bookmarkEnd w:id="68"/>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6BC8CDE0" w14:textId="77777777" w:rsidR="000C7635" w:rsidRDefault="003F577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(moderate warming), RCP4.5 (intermediate) and RCP8.5 (strong) </w:t>
      </w:r>
      <w:bookmarkStart w:id="69" w:name="__Fieldmark__874_3903614438"/>
      <w:r>
        <w:rPr>
          <w:color w:val="000000"/>
        </w:rPr>
        <w:t>(van Vuuren et al. 2011)</w:t>
      </w:r>
      <w:bookmarkEnd w:id="69"/>
      <w:r>
        <w:rPr>
          <w:color w:val="000000"/>
        </w:rPr>
        <w:t>. For each scenario, we generated 150 stochastic temperature time series per decade over the 2021-2100 period for each site using BioSIM. </w:t>
      </w:r>
    </w:p>
    <w:p w14:paraId="118EFB98" w14:textId="77777777" w:rsidR="000C7635" w:rsidRDefault="003F577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3556BB61" w14:textId="77777777" w:rsidR="000C7635" w:rsidRDefault="003F5778">
      <w:pPr>
        <w:pStyle w:val="Titre2"/>
        <w:spacing w:line="480" w:lineRule="auto"/>
        <w:rPr>
          <w:rFonts w:ascii="Times New Roman" w:hAnsi="Times New Roman"/>
          <w:b/>
          <w:bCs/>
          <w:sz w:val="28"/>
          <w:szCs w:val="28"/>
        </w:rPr>
      </w:pPr>
      <w:r>
        <w:rPr>
          <w:rFonts w:ascii="Times New Roman" w:hAnsi="Times New Roman"/>
          <w:b/>
          <w:bCs/>
          <w:color w:val="000000"/>
          <w:sz w:val="28"/>
          <w:szCs w:val="28"/>
        </w:rPr>
        <w:t>3.4. Mismatch in the spruce budworm - balsam fir system</w:t>
      </w:r>
    </w:p>
    <w:p w14:paraId="5B5F44D0" w14:textId="77777777" w:rsidR="000C7635" w:rsidRDefault="003F5778">
      <w:pPr>
        <w:pStyle w:val="Titre3"/>
        <w:spacing w:line="480" w:lineRule="auto"/>
        <w:rPr>
          <w:rFonts w:ascii="Times New Roman" w:hAnsi="Times New Roman"/>
          <w:b/>
          <w:bCs/>
        </w:rPr>
      </w:pPr>
      <w:r>
        <w:rPr>
          <w:rFonts w:ascii="Times New Roman" w:hAnsi="Times New Roman"/>
          <w:b/>
          <w:bCs/>
          <w:color w:val="000000"/>
        </w:rPr>
        <w:t>3.4.1 Spruce budworm – balsam fir system across latitude</w:t>
      </w:r>
    </w:p>
    <w:p w14:paraId="70DFD1D3" w14:textId="77777777" w:rsidR="000C7635" w:rsidRDefault="003F5778">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w:t>
      </w:r>
      <w:r>
        <w:rPr>
          <w:rFonts w:ascii="Times New Roman" w:hAnsi="Times New Roman" w:cs="Times New Roman"/>
          <w:color w:val="000000"/>
          <w:sz w:val="24"/>
          <w:szCs w:val="24"/>
        </w:rPr>
        <w:lastRenderedPageBreak/>
        <w:t xml:space="preserve">higher latitudes: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 which allows larvae to benefit from an important source of nutrients. Fuentealba et al. (2017)</w:t>
      </w:r>
      <w:r>
        <w:rPr>
          <w:rFonts w:ascii="Times New Roman" w:hAnsi="Times New Roman" w:cs="Times New Roman"/>
          <w:sz w:val="24"/>
          <w:szCs w:val="24"/>
        </w:rPr>
        <w:t xml:space="preserve"> evaluated SBW performance on balsam fir according to their phenological mismatch. </w:t>
      </w:r>
      <w:r>
        <w:rPr>
          <w:rFonts w:ascii="Times New Roman" w:hAnsi="Times New Roman" w:cs="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14:paraId="55818BEE" w14:textId="77777777" w:rsidR="000C7635" w:rsidRDefault="003F5778">
      <w:pPr>
        <w:pStyle w:val="Titre3"/>
        <w:spacing w:line="480" w:lineRule="auto"/>
        <w:rPr>
          <w:rFonts w:ascii="Times New Roman" w:hAnsi="Times New Roman"/>
          <w:b/>
          <w:bCs/>
        </w:rPr>
      </w:pPr>
      <w:r>
        <w:rPr>
          <w:rFonts w:ascii="Times New Roman" w:hAnsi="Times New Roman"/>
          <w:b/>
          <w:bCs/>
          <w:color w:val="000000"/>
        </w:rPr>
        <w:t>3.4.2 Predicted trends according to warming scenarios</w:t>
      </w:r>
    </w:p>
    <w:p w14:paraId="65E20219" w14:textId="77777777" w:rsidR="000C7635" w:rsidRDefault="003F5778">
      <w:pPr>
        <w:pStyle w:val="NormalWeb"/>
        <w:spacing w:before="280" w:beforeAutospacing="0" w:afterAutospacing="0" w:line="480" w:lineRule="auto"/>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5B). By contrast, emergence of SBW is expected to shift differently across latitude (about 15 days difference compared to 10 historically, see Fig. 5A). </w:t>
      </w:r>
    </w:p>
    <w:p w14:paraId="2A7774B7" w14:textId="77777777" w:rsidR="000C7635" w:rsidRDefault="003F5778">
      <w:pPr>
        <w:pStyle w:val="NormalWeb"/>
        <w:spacing w:before="280" w:beforeAutospacing="0" w:afterAutospacing="0" w:line="480" w:lineRule="auto"/>
      </w:pPr>
      <w:r>
        <w:rPr>
          <w:color w:val="000000"/>
        </w:rPr>
        <w:t xml:space="preserve">    Therefore, the mismatch is affected. Southern sites are expected to show emergence occurring before budburst most of the time. In case of a moderate warming scenario </w:t>
      </w:r>
      <w:r>
        <w:rPr>
          <w:color w:val="000000"/>
        </w:rPr>
        <w:lastRenderedPageBreak/>
        <w:t>(RCP2.6), the waiting time is expected to be short, which would allow the larvae to have access to a rich source of nutrients, which could be beneficial for the insect. In case of greater warming (RCP4.5, RCP8.5), variance may lead to emergence occurring too early some years, leading to larvae dying from starvation, which may lead to stronger population variances among years. </w:t>
      </w:r>
    </w:p>
    <w:p w14:paraId="43C55F15" w14:textId="77777777" w:rsidR="000C7635" w:rsidRDefault="003F577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05DD70DD" w14:textId="77777777" w:rsidR="000C7635" w:rsidRDefault="003F5778">
      <w:pPr>
        <w:pStyle w:val="Titre1"/>
        <w:spacing w:before="240" w:beforeAutospacing="0" w:after="280" w:afterAutospacing="0" w:line="480" w:lineRule="auto"/>
      </w:pPr>
      <w:r>
        <w:rPr>
          <w:color w:val="000000"/>
          <w:sz w:val="32"/>
          <w:szCs w:val="32"/>
        </w:rPr>
        <w:t>4. Discussion</w:t>
      </w:r>
    </w:p>
    <w:p w14:paraId="1B3F85A9" w14:textId="77777777" w:rsidR="000C7635" w:rsidRDefault="003F577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(mismatch), across latitude and under future climate scenarios. </w:t>
      </w:r>
    </w:p>
    <w:p w14:paraId="6EF760C9" w14:textId="77777777" w:rsidR="000C7635" w:rsidRDefault="003F577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2348E84C" w14:textId="3D8B62B8" w:rsidR="000C7635" w:rsidRDefault="003F577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70" w:name="__Fieldmark__1168_3903614438"/>
      <w:r>
        <w:rPr>
          <w:color w:val="000000"/>
        </w:rPr>
        <w:t>(Visser and Both 2005; Donnelly et al. 2011; Kharouba et al. 2018)</w:t>
      </w:r>
      <w:bookmarkEnd w:id="70"/>
      <w:r>
        <w:rPr>
          <w:color w:val="000000"/>
        </w:rPr>
        <w:t xml:space="preserve">. By linking development with temperature, our modelling approach predicts the expected phenological shift under various future climate scenarios for species whose resting periods are determined by temperature. The change in phenology is determined by the interaction of the new temperature pattern and the slope of the rate accumulation </w:t>
      </w:r>
      <w:r>
        <w:rPr>
          <w:color w:val="000000"/>
        </w:rPr>
        <w:lastRenderedPageBreak/>
        <w:t>function (</w:t>
      </w:r>
      <w:r>
        <w:rPr>
          <w:i/>
          <w:iCs/>
          <w:color w:val="000000"/>
        </w:rPr>
        <w:t>R’</w:t>
      </w:r>
      <w:r>
        <w:rPr>
          <w:color w:val="000000"/>
        </w:rPr>
        <w:t>); see Eq. 8 and Supplementary Material. Consecutive spells will have additive effects: several warm spells will advance phenology several times</w:t>
      </w:r>
      <w:del w:id="71" w:author="Portalier Sebastien" w:date="2021-12-21T15:24:00Z">
        <w:r w:rsidDel="001E7EA9">
          <w:rPr>
            <w:color w:val="000000"/>
          </w:rPr>
          <w:delText xml:space="preserve">, </w:delText>
        </w:r>
        <w:commentRangeStart w:id="72"/>
        <w:r w:rsidDel="001E7EA9">
          <w:rPr>
            <w:color w:val="000000"/>
          </w:rPr>
          <w:delText>while a cold spell may cancel effects of a warm spell</w:delText>
        </w:r>
        <w:commentRangeEnd w:id="72"/>
        <w:r w:rsidR="00013BD6" w:rsidDel="001E7EA9">
          <w:rPr>
            <w:rStyle w:val="Marquedecommentaire"/>
            <w:rFonts w:asciiTheme="minorHAnsi" w:eastAsiaTheme="minorHAnsi" w:hAnsiTheme="minorHAnsi" w:cstheme="minorBidi"/>
            <w:lang w:eastAsia="en-US"/>
          </w:rPr>
          <w:commentReference w:id="72"/>
        </w:r>
      </w:del>
      <w:r>
        <w:rPr>
          <w:color w:val="000000"/>
        </w:rPr>
        <w:t>.</w:t>
      </w:r>
    </w:p>
    <w:p w14:paraId="3F046707" w14:textId="787D0DC8" w:rsidR="000C7635" w:rsidRDefault="003F5778">
      <w:pPr>
        <w:pStyle w:val="NormalWeb"/>
        <w:spacing w:before="280" w:beforeAutospacing="0" w:afterAutospacing="0" w:line="480" w:lineRule="auto"/>
        <w:ind w:firstLine="720"/>
      </w:pPr>
      <w:r>
        <w:rPr>
          <w:color w:val="000000"/>
        </w:rPr>
        <w:t>Consumers often require some form of temporal synchrony to efficiently exploit a resource. As an effect of climate change, the degree of synchrony in consumer-resource systems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The accumulation functions in our model can be estimated from observational data (see Section 3) or obtained from mechanistic models for the physiological processes within an individual (</w:t>
      </w:r>
      <w:ins w:id="73" w:author="Portalier Sebastien" w:date="2021-12-21T11:01:00Z">
        <w:r w:rsidR="00954686">
          <w:t xml:space="preserve">Sharpe and DeMichele 1977; </w:t>
        </w:r>
        <w:r w:rsidR="00954686">
          <w:rPr>
            <w:color w:val="000000"/>
          </w:rPr>
          <w:t>Schoolfield et al. 1981</w:t>
        </w:r>
      </w:ins>
      <w:r>
        <w:rPr>
          <w:color w:val="000000"/>
        </w:rPr>
        <w:t xml:space="preserve">). Our model predictions apply very generally and independently of subsequent species interactions. </w:t>
      </w:r>
    </w:p>
    <w:p w14:paraId="26F152F5" w14:textId="28146168" w:rsidR="000C7635" w:rsidRDefault="003F5778">
      <w:pPr>
        <w:pStyle w:val="NormalWeb"/>
        <w:spacing w:before="280" w:beforeAutospacing="0" w:afterAutospacing="0" w:line="480" w:lineRule="auto"/>
        <w:ind w:firstLine="720"/>
      </w:pPr>
      <w:r>
        <w:rPr>
          <w:color w:val="000000"/>
        </w:rPr>
        <w:t>The population</w:t>
      </w:r>
      <w:r w:rsidR="00C91B54">
        <w:rPr>
          <w:color w:val="000000"/>
        </w:rPr>
        <w:t>-</w:t>
      </w:r>
      <w:r>
        <w:rPr>
          <w:color w:val="000000"/>
        </w:rPr>
        <w:t xml:space="preserve"> and community-level consequences of changes in mismatch depend on the specific consumer-resource system or food web. For example, an increase of the phenological mismatch may limit the consumer’s food intake, which affects its biomass, its life cycle, and potentially even its ability to persist in the considered geographic zone </w:t>
      </w:r>
      <w:bookmarkStart w:id="74" w:name="__Fieldmark__1208_3903614438"/>
      <w:r>
        <w:rPr>
          <w:color w:val="000000"/>
        </w:rPr>
        <w:t>(Simmonds et al. 2020)</w:t>
      </w:r>
      <w:bookmarkEnd w:id="74"/>
      <w:r>
        <w:rPr>
          <w:color w:val="000000"/>
        </w:rPr>
        <w:t xml:space="preserve">. If a subsidiary resource is available, the consumer may switch resources </w:t>
      </w:r>
      <w:bookmarkStart w:id="75" w:name="__Fieldmark__1219_3903614438"/>
      <w:r>
        <w:rPr>
          <w:color w:val="000000"/>
        </w:rPr>
        <w:t>(Stålhandske et al. 2016)</w:t>
      </w:r>
      <w:bookmarkEnd w:id="75"/>
      <w:r>
        <w:rPr>
          <w:color w:val="000000"/>
        </w:rPr>
        <w:t>.  A decrease of the phenological mismatch may lead to a stronger depletion of the resource. Both of these outcomes may cause ripple effects through the food web. Thus, a shift in relative phenology between the consumer and its resource can affect species demography</w:t>
      </w:r>
      <w:ins w:id="76" w:author="Portalier Sebastien" w:date="2021-12-21T15:28:00Z">
        <w:r w:rsidR="00331158">
          <w:rPr>
            <w:color w:val="000000"/>
          </w:rPr>
          <w:t xml:space="preserve"> and geographic distribution</w:t>
        </w:r>
      </w:ins>
      <w:r>
        <w:rPr>
          <w:color w:val="000000"/>
        </w:rPr>
        <w:t xml:space="preserve"> in many ways </w:t>
      </w:r>
      <w:bookmarkStart w:id="77" w:name="__Fieldmark__1230_3903614438"/>
      <w:r>
        <w:rPr>
          <w:color w:val="000000"/>
        </w:rPr>
        <w:t>(Miller-Rushing et al. 2010)</w:t>
      </w:r>
      <w:bookmarkEnd w:id="77"/>
      <w:del w:id="78" w:author="Portalier Sebastien" w:date="2021-12-21T15:28:00Z">
        <w:r w:rsidDel="00331158">
          <w:rPr>
            <w:color w:val="000000"/>
          </w:rPr>
          <w:delText>, as well as their geographic distribution</w:delText>
        </w:r>
      </w:del>
      <w:r>
        <w:rPr>
          <w:color w:val="000000"/>
        </w:rPr>
        <w:t xml:space="preserve">. Our work improves our ability to predict the </w:t>
      </w:r>
      <w:r>
        <w:rPr>
          <w:color w:val="000000"/>
        </w:rPr>
        <w:lastRenderedPageBreak/>
        <w:t xml:space="preserve">direction and the magnitude of the change in phenological synchrony, a research challenge identified by earlier studies (Kharouba et al. 2018). </w:t>
      </w:r>
    </w:p>
    <w:p w14:paraId="13084B90" w14:textId="77777777" w:rsidR="000C7635" w:rsidRDefault="003F577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40477C86" w14:textId="12556BC0" w:rsidR="000C7635" w:rsidRDefault="003F5778">
      <w:pPr>
        <w:pStyle w:val="NormalWeb"/>
        <w:spacing w:before="280" w:beforeAutospacing="0" w:afterAutospacing="0" w:line="480" w:lineRule="auto"/>
        <w:ind w:firstLine="720"/>
      </w:pPr>
      <w:r>
        <w:rPr>
          <w:color w:val="000000"/>
        </w:rPr>
        <w:t>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more than the tree (see Fig. 2B, and section 2</w:t>
      </w:r>
      <w:del w:id="79" w:author="Portalier Sebastien" w:date="2021-12-21T11:08:00Z">
        <w:r w:rsidDel="005E3BF6">
          <w:rPr>
            <w:color w:val="000000"/>
          </w:rPr>
          <w:delText>.2.2</w:delText>
        </w:r>
      </w:del>
      <w:r>
        <w:rPr>
          <w:color w:val="000000"/>
        </w:rPr>
        <w:t>) because of the insect’s wider sensitivity period. Therefore, under several warm spells, the insect will advance its phenology more than the tree</w:t>
      </w:r>
      <w:ins w:id="80" w:author="Portalier Sebastien" w:date="2021-12-21T11:11:00Z">
        <w:r w:rsidR="005E3BF6">
          <w:rPr>
            <w:color w:val="000000"/>
          </w:rPr>
          <w:t xml:space="preserve">: </w:t>
        </w:r>
      </w:ins>
      <w:ins w:id="81" w:author="Portalier Sebastien" w:date="2021-12-21T11:12:00Z">
        <w:r w:rsidR="005E3BF6">
          <w:rPr>
            <w:color w:val="000000"/>
          </w:rPr>
          <w:t>15 days (insect) versus 7 days (tree) on average (section 3.</w:t>
        </w:r>
      </w:ins>
      <w:ins w:id="82" w:author="Portalier Sebastien" w:date="2021-12-21T11:13:00Z">
        <w:r w:rsidR="005E3BF6">
          <w:rPr>
            <w:color w:val="000000"/>
          </w:rPr>
          <w:t>4</w:t>
        </w:r>
        <w:r w:rsidR="004E2E0E">
          <w:rPr>
            <w:color w:val="000000"/>
          </w:rPr>
          <w:t>.2</w:t>
        </w:r>
      </w:ins>
      <w:ins w:id="83" w:author="Portalier Sebastien" w:date="2021-12-21T11:12:00Z">
        <w:r w:rsidR="005E3BF6">
          <w:rPr>
            <w:color w:val="000000"/>
          </w:rPr>
          <w:t>)</w:t>
        </w:r>
      </w:ins>
      <w:ins w:id="84" w:author="Portalier Sebastien" w:date="2021-12-21T11:13:00Z">
        <w:r w:rsidR="004E2E0E">
          <w:rPr>
            <w:color w:val="000000"/>
          </w:rPr>
          <w:t>.</w:t>
        </w:r>
      </w:ins>
      <w:ins w:id="85" w:author="Portalier Sebastien" w:date="2021-12-21T11:14:00Z">
        <w:r w:rsidR="004E2E0E">
          <w:rPr>
            <w:color w:val="000000"/>
          </w:rPr>
          <w:t xml:space="preserve"> </w:t>
        </w:r>
      </w:ins>
      <w:del w:id="86" w:author="Portalier Sebastien" w:date="2021-12-21T11:11:00Z">
        <w:r w:rsidDel="005E3BF6">
          <w:rPr>
            <w:color w:val="000000"/>
          </w:rPr>
          <w:delText>.</w:delText>
        </w:r>
      </w:del>
      <w:r>
        <w:rPr>
          <w:color w:val="000000"/>
        </w:rPr>
        <w:t xml:space="preserve"> </w:t>
      </w:r>
      <w:del w:id="87" w:author="Portalier Sebastien" w:date="2021-12-21T11:09:00Z">
        <w:r w:rsidDel="005E3BF6">
          <w:rPr>
            <w:color w:val="000000"/>
          </w:rPr>
          <w:delText xml:space="preserve">Simulations with realistic temperature time series (showing several warm spells) confirm the theoretical results. </w:delText>
        </w:r>
      </w:del>
      <w:del w:id="88" w:author="Portalier Sebastien" w:date="2021-12-21T11:13:00Z">
        <w:r w:rsidDel="004E2E0E">
          <w:rPr>
            <w:color w:val="000000"/>
          </w:rPr>
          <w:delText xml:space="preserve">Under an increase of temperatures, insect phenology would advance by 15 days on average, while the tree phenology would advance by 7 days on average. </w:delText>
        </w:r>
      </w:del>
      <w:r>
        <w:rPr>
          <w:color w:val="000000"/>
        </w:rPr>
        <w:t>The expected overall mismatch increases by approximately 7 days on average (see Fig. 5</w:t>
      </w:r>
      <w:del w:id="89" w:author="Portalier Sebastien" w:date="2021-12-21T11:14:00Z">
        <w:r w:rsidDel="004E2E0E">
          <w:rPr>
            <w:color w:val="000000"/>
          </w:rPr>
          <w:delText xml:space="preserve"> and section 3.4.2</w:delText>
        </w:r>
      </w:del>
      <w:r>
        <w:rPr>
          <w:color w:val="000000"/>
        </w:rPr>
        <w:t>). </w:t>
      </w:r>
    </w:p>
    <w:p w14:paraId="1180F6C7" w14:textId="1531853F" w:rsidR="000C7635" w:rsidRDefault="003F5778">
      <w:pPr>
        <w:pStyle w:val="NormalWeb"/>
        <w:spacing w:before="280" w:beforeAutospacing="0" w:afterAutospacing="0" w:line="480" w:lineRule="auto"/>
        <w:ind w:firstLine="720"/>
      </w:pPr>
      <w:r>
        <w:rPr>
          <w:color w:val="000000"/>
        </w:rPr>
        <w:t xml:space="preserve">Budworms have to emerge within two weeks of budburst to have access to the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A shift in phenology that leads to emergence occurring too early or too late could cause severe budworm mortality and prevent its persistence in some parts of its current distribution. </w:t>
      </w:r>
      <w:r>
        <w:rPr>
          <w:color w:val="000000"/>
        </w:rPr>
        <w:lastRenderedPageBreak/>
        <w:t xml:space="preserve">Conversely, an increase in the persistence of the insect in other regions will increase damages to host trees. </w:t>
      </w:r>
    </w:p>
    <w:p w14:paraId="1B87D875" w14:textId="77777777" w:rsidR="000C7635" w:rsidRDefault="003F577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90" w:name="__Fieldmark__1296_3903614438"/>
      <w:r>
        <w:rPr>
          <w:color w:val="000000"/>
        </w:rPr>
        <w:t>(Deslauriers et al. 2019)</w:t>
      </w:r>
      <w:bookmarkStart w:id="91" w:name="__Fieldmark__901_2495178454"/>
      <w:bookmarkStart w:id="92" w:name="__Fieldmark__1034_942872385"/>
      <w:bookmarkEnd w:id="90"/>
      <w:bookmarkEnd w:id="91"/>
      <w:bookmarkEnd w:id="92"/>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4587C1C4" w14:textId="77777777" w:rsidR="000C7635" w:rsidRDefault="003F577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04215E10" w14:textId="4E5BFD0A" w:rsidR="000C7635" w:rsidRDefault="003F5778">
      <w:pPr>
        <w:pStyle w:val="NormalWeb"/>
        <w:spacing w:before="280" w:beforeAutospacing="0" w:afterAutospacing="0" w:line="480" w:lineRule="auto"/>
        <w:ind w:firstLine="720"/>
      </w:pPr>
      <w:r>
        <w:rPr>
          <w:color w:val="000000"/>
        </w:rPr>
        <w:t xml:space="preserve">Our study provides novel insights into the effects of climate change on species phenology. Further studies may consider specific features that we do not include.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93" w:name="__Fieldmark__1310_3903614438"/>
      <w:r>
        <w:rPr>
          <w:color w:val="000000"/>
        </w:rPr>
        <w:t>(McNamara et al. 2011)</w:t>
      </w:r>
      <w:bookmarkEnd w:id="93"/>
      <w:r>
        <w:rPr>
          <w:color w:val="000000"/>
        </w:rPr>
        <w:t>. </w:t>
      </w:r>
    </w:p>
    <w:p w14:paraId="0F2247D5" w14:textId="77777777" w:rsidR="000C7635" w:rsidRDefault="003F5778">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94" w:name="__Fieldmark__1324_3903614438"/>
      <w:r>
        <w:rPr>
          <w:color w:val="000000"/>
        </w:rPr>
        <w:t xml:space="preserve">Lindén </w:t>
      </w:r>
      <w:del w:id="95" w:author="Portalier Sebastien" w:date="2021-12-21T11:22:00Z">
        <w:r w:rsidDel="00FD1100">
          <w:rPr>
            <w:color w:val="000000"/>
          </w:rPr>
          <w:delText>(</w:delText>
        </w:r>
      </w:del>
      <w:r>
        <w:rPr>
          <w:color w:val="000000"/>
        </w:rPr>
        <w:t>2018)</w:t>
      </w:r>
      <w:bookmarkEnd w:id="94"/>
      <w:r>
        <w:rPr>
          <w:color w:val="000000"/>
        </w:rPr>
        <w:t xml:space="preserve"> while others showed that, in some cases, time lag between phenological </w:t>
      </w:r>
      <w:r>
        <w:rPr>
          <w:color w:val="000000"/>
        </w:rPr>
        <w:lastRenderedPageBreak/>
        <w:t xml:space="preserve">peak dates was a better predictor of resource availability than the overlap between phenological distributions </w:t>
      </w:r>
      <w:bookmarkStart w:id="96" w:name="__Fieldmark__1335_3903614438"/>
      <w:r>
        <w:rPr>
          <w:color w:val="000000"/>
        </w:rPr>
        <w:t>(Ramakers et al. 2020)</w:t>
      </w:r>
      <w:bookmarkEnd w:id="96"/>
      <w:r>
        <w:rPr>
          <w:color w:val="000000"/>
        </w:rPr>
        <w:t>.  </w:t>
      </w:r>
    </w:p>
    <w:p w14:paraId="312A7CD0" w14:textId="4665253F" w:rsidR="000C7635" w:rsidRDefault="003F5778">
      <w:pPr>
        <w:pStyle w:val="NormalWeb"/>
        <w:spacing w:before="280" w:beforeAutospacing="0" w:afterAutospacing="0" w:line="480" w:lineRule="auto"/>
        <w:ind w:firstLine="720"/>
      </w:pPr>
      <w:r>
        <w:rPr>
          <w:color w:val="000000"/>
        </w:rPr>
        <w:t>Third, to understand the impact of a change in mismatch on population- and community dynamics, one needs to “close the life cycle”, which can be highly system-specific (see above). Rising temperatures are likely to affect metabolism (Brown et al. 2004) and development rate (Sharpe and DeMichele 1977). Physiology-based models for tree developmental rates exist (Schoolfield et al. 1981) and can be merged with our model. Temperature-dependent life cycle models for SBW have been parametrized (R</w:t>
      </w:r>
      <w:r w:rsidR="00FD1100">
        <w:rPr>
          <w:color w:val="000000"/>
        </w:rPr>
        <w:t>é</w:t>
      </w:r>
      <w:r>
        <w:rPr>
          <w:color w:val="000000"/>
        </w:rPr>
        <w:t>gni</w:t>
      </w:r>
      <w:r w:rsidR="00FD1100">
        <w:rPr>
          <w:color w:val="000000"/>
        </w:rPr>
        <w:t>è</w:t>
      </w:r>
      <w:r>
        <w:rPr>
          <w:color w:val="000000"/>
        </w:rPr>
        <w:t xml:space="preserve">re et al 2012) and can be combined with our model to study the impacts of climate change on the SBW-balsam fir system. In a different but related approach, Amarasekare (2019) examined global patterns of how ectotherm consumer-resource systems respond to climate change, specifically to increasing temperature and/or amplitude of variation. These models are built on mechanistically derived rate functions (Amarasekare and Coutinho 2013) and had previously been applied to competition (Amarasekare and Coutinho 2014) and phenological shift (Scranton and Amarasekare 2017). All these studies are based on the theory of stage-structured populations (Gurney et al, 1983, Nisbet and Gurney 1983) with stage-durations evaluated similarly to our fundamental Eq. 1., but turned into delay differential equations.  In those equations, individuals of all life stages can exist simultaneously, whereas in the SBW, different developmental stages have minimal overlap, and the reproductive stage does not co-occur with larval stages. </w:t>
      </w:r>
    </w:p>
    <w:p w14:paraId="46030783" w14:textId="5473A161" w:rsidR="000C7635" w:rsidRDefault="003F5778">
      <w:pPr>
        <w:pStyle w:val="NormalWeb"/>
        <w:spacing w:before="280" w:beforeAutospacing="0" w:afterAutospacing="0" w:line="480" w:lineRule="auto"/>
        <w:ind w:firstLine="720"/>
      </w:pPr>
      <w:r>
        <w:rPr>
          <w:color w:val="000000"/>
        </w:rPr>
        <w:t>The models by Amarasekare and co-workers also require highly</w:t>
      </w:r>
      <w:r w:rsidR="00434004">
        <w:rPr>
          <w:color w:val="000000"/>
        </w:rPr>
        <w:t xml:space="preserve"> </w:t>
      </w:r>
      <w:r>
        <w:rPr>
          <w:color w:val="000000"/>
        </w:rPr>
        <w:t xml:space="preserve">detailed information on the temperature dependence of life traits (e.g., fecundity, development, mortality), which is available only for a limited number of species. Another difference between their approach and </w:t>
      </w:r>
      <w:r>
        <w:rPr>
          <w:color w:val="000000"/>
        </w:rPr>
        <w:lastRenderedPageBreak/>
        <w:t xml:space="preserve">ours is that our resource (e.g., the tree) has a much longer life cycle (decades) than the consumer (the insect) (a year). </w:t>
      </w:r>
    </w:p>
    <w:p w14:paraId="7D43FF28" w14:textId="6D39DF8F" w:rsidR="000C7635" w:rsidRDefault="003F5778">
      <w:pPr>
        <w:pStyle w:val="NormalWeb"/>
        <w:spacing w:before="280" w:beforeAutospacing="0" w:afterAutospacing="0" w:line="480" w:lineRule="auto"/>
        <w:ind w:firstLine="720"/>
      </w:pPr>
      <w:r>
        <w:rPr>
          <w:color w:val="000000"/>
        </w:rPr>
        <w:t xml:space="preserve">Our theoretical framework can be applied to other consumer-resource systems.  The concrete example of the SBW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34A0A82E" w14:textId="32A73E5A" w:rsidR="000C7635" w:rsidRDefault="003F5778">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BioSim </w:t>
      </w:r>
      <w:bookmarkStart w:id="97" w:name="__Fieldmark__1350_3903614438"/>
      <w:r>
        <w:rPr>
          <w:color w:val="000000"/>
        </w:rPr>
        <w:t>(</w:t>
      </w:r>
      <w:bookmarkStart w:id="98" w:name="__Fieldmark__940_2495178454"/>
      <w:r>
        <w:rPr>
          <w:color w:val="000000"/>
        </w:rPr>
        <w:t>R</w:t>
      </w:r>
      <w:bookmarkStart w:id="99" w:name="__Fieldmark__1072_942872385"/>
      <w:r>
        <w:rPr>
          <w:color w:val="000000"/>
        </w:rPr>
        <w:t xml:space="preserve">égnière, </w:t>
      </w:r>
      <w:r>
        <w:t>et al.</w:t>
      </w:r>
      <w:r>
        <w:rPr>
          <w:color w:val="000000"/>
        </w:rPr>
        <w:t xml:space="preserve"> 2014)</w:t>
      </w:r>
      <w:bookmarkEnd w:id="97"/>
      <w:bookmarkEnd w:id="98"/>
      <w:bookmarkEnd w:id="99"/>
      <w:r>
        <w:rPr>
          <w:color w:val="000000"/>
        </w:rPr>
        <w:t xml:space="preserve"> lead to realistic </w:t>
      </w:r>
      <w:del w:id="100" w:author="Portalier Sebastien" w:date="2021-12-21T11:35:00Z">
        <w:r w:rsidDel="00023975">
          <w:rPr>
            <w:color w:val="000000"/>
          </w:rPr>
          <w:delText xml:space="preserve">emergence and budburst dates when compared to real data (see section 3.2) and to a </w:delText>
        </w:r>
      </w:del>
      <w:r>
        <w:rPr>
          <w:color w:val="000000"/>
        </w:rPr>
        <w:t>phenological mismatch</w:t>
      </w:r>
      <w:ins w:id="101" w:author="Portalier Sebastien" w:date="2021-12-21T11:35:00Z">
        <w:r w:rsidR="00023975">
          <w:rPr>
            <w:color w:val="000000"/>
          </w:rPr>
          <w:t>es</w:t>
        </w:r>
      </w:ins>
      <w:r>
        <w:rPr>
          <w:color w:val="000000"/>
        </w:rPr>
        <w:t xml:space="preserve">, i.e., budworm usually emerging before budburst, similar to field observations </w:t>
      </w:r>
      <w:bookmarkStart w:id="102" w:name="__Fieldmark__1361_3903614438"/>
      <w:r>
        <w:rPr>
          <w:color w:val="000000"/>
        </w:rPr>
        <w:t>(Pureswaran et al. 2019)</w:t>
      </w:r>
      <w:bookmarkEnd w:id="102"/>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daily averaged </w:t>
      </w:r>
      <w:r>
        <w:t xml:space="preserve">simplified </w:t>
      </w:r>
      <w:r>
        <w:rPr>
          <w:color w:val="000000"/>
        </w:rPr>
        <w:t xml:space="preserve">distributions. The tree is less sensitive to these short warm events. </w:t>
      </w:r>
    </w:p>
    <w:p w14:paraId="2249C7F4" w14:textId="2606980C" w:rsidR="000C7635" w:rsidRDefault="003F5778" w:rsidP="00023975">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w:t>
      </w:r>
      <w:r>
        <w:rPr>
          <w:color w:val="000000"/>
        </w:rPr>
        <w:lastRenderedPageBreak/>
        <w:t xml:space="preserve">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103" w:name="__Fieldmark__1386_3903614438"/>
      <w:r>
        <w:rPr>
          <w:color w:val="000000"/>
        </w:rPr>
        <w:t>Bewick et al. (2016)</w:t>
      </w:r>
      <w:bookmarkEnd w:id="103"/>
      <w:r>
        <w:rPr>
          <w:color w:val="000000"/>
        </w:rPr>
        <w:t>).</w:t>
      </w:r>
      <w:r>
        <w:br w:type="page"/>
      </w:r>
    </w:p>
    <w:p w14:paraId="03889F9B" w14:textId="77777777" w:rsidR="000C7635" w:rsidRDefault="003F5778">
      <w:pPr>
        <w:pStyle w:val="Titre1"/>
        <w:spacing w:before="240" w:beforeAutospacing="0" w:after="280" w:afterAutospacing="0" w:line="480" w:lineRule="auto"/>
      </w:pPr>
      <w:r>
        <w:rPr>
          <w:color w:val="000000"/>
          <w:sz w:val="32"/>
          <w:szCs w:val="32"/>
        </w:rPr>
        <w:lastRenderedPageBreak/>
        <w:t>Acknowledgement</w:t>
      </w:r>
    </w:p>
    <w:p w14:paraId="2B5FA71F" w14:textId="77777777" w:rsidR="000C7635" w:rsidRDefault="003F577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Dr. Jacques Régnière for sharing data on balsam fir phenology, and two anonymous reviewers. This study was funded by the Healthy Forest Partnership.</w:t>
      </w:r>
    </w:p>
    <w:p w14:paraId="0F9B1161" w14:textId="77777777" w:rsidR="000C7635" w:rsidRDefault="003F5778">
      <w:pPr>
        <w:pStyle w:val="Titre1"/>
        <w:spacing w:line="480" w:lineRule="auto"/>
        <w:rPr>
          <w:sz w:val="32"/>
          <w:szCs w:val="32"/>
        </w:rPr>
      </w:pPr>
      <w:r>
        <w:rPr>
          <w:sz w:val="32"/>
          <w:szCs w:val="32"/>
        </w:rPr>
        <w:t>Authors’ contribution</w:t>
      </w:r>
    </w:p>
    <w:p w14:paraId="4AF663CB" w14:textId="77777777" w:rsidR="000C7635" w:rsidRDefault="003F577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14:paraId="695F4D5E" w14:textId="77777777" w:rsidR="000C7635" w:rsidRDefault="003F5778">
      <w:pPr>
        <w:pStyle w:val="Titre1"/>
        <w:spacing w:line="480" w:lineRule="auto"/>
        <w:rPr>
          <w:sz w:val="32"/>
          <w:szCs w:val="32"/>
        </w:rPr>
      </w:pPr>
      <w:r>
        <w:rPr>
          <w:sz w:val="32"/>
          <w:szCs w:val="32"/>
        </w:rPr>
        <w:t>Data Availability</w:t>
      </w:r>
    </w:p>
    <w:p w14:paraId="0827FB33" w14:textId="77777777" w:rsidR="000C7635" w:rsidRDefault="003F5778">
      <w:pPr>
        <w:suppressAutoHyphens w:val="0"/>
        <w:spacing w:line="480" w:lineRule="auto"/>
        <w:rPr>
          <w:sz w:val="24"/>
          <w:szCs w:val="24"/>
        </w:rPr>
      </w:pPr>
      <w:r>
        <w:rPr>
          <w:rFonts w:ascii="Times New Roman" w:hAnsi="Times New Roman" w:cs="Times New Roman"/>
          <w:sz w:val="24"/>
          <w:szCs w:val="24"/>
        </w:rPr>
        <w:t>Code will be stored on Zenodo public depository. Data on balsam fir phenology can be made available on demand to Dr. J. Régnière (Natural Resources Canada).</w:t>
      </w:r>
      <w:r>
        <w:br w:type="page"/>
      </w:r>
    </w:p>
    <w:p w14:paraId="00DC8429" w14:textId="77777777" w:rsidR="000C7635" w:rsidRDefault="003F5778">
      <w:pPr>
        <w:pStyle w:val="Titre1"/>
        <w:rPr>
          <w:sz w:val="32"/>
          <w:szCs w:val="32"/>
        </w:rPr>
      </w:pPr>
      <w:r>
        <w:rPr>
          <w:sz w:val="32"/>
          <w:szCs w:val="32"/>
        </w:rPr>
        <w:lastRenderedPageBreak/>
        <w:t>References</w:t>
      </w:r>
    </w:p>
    <w:p w14:paraId="26C6C7F4"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Amarasekare, P. 2019. Effects of Climate Warming on Consumer-Resource Interactions: A Latitudinal Perspective. - Front. Ecol. Evol. 7: 146.</w:t>
      </w:r>
    </w:p>
    <w:p w14:paraId="32F191D1"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Amarasekare, P. and Coutinho, R. M. 2013. The intrinsic growth rate as a predictor of population viability under climate warming (W Gurney, Ed.). - J. Anim. Ecol. 82: 1240–1253.</w:t>
      </w:r>
    </w:p>
    <w:p w14:paraId="7873CA6A"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Amarasekare, P. and Coutinho, R. M. 2014. Effects of temperature on intraspecific competition in ectotherms. - Am. Nat. 184: E50-65.</w:t>
      </w:r>
    </w:p>
    <w:p w14:paraId="0D2931A5"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Bale, J. S. et al. 2002. </w:t>
      </w:r>
      <w:r>
        <w:rPr>
          <w:rFonts w:ascii="Times New Roman" w:hAnsi="Times New Roman" w:cs="Times New Roman"/>
          <w:sz w:val="24"/>
          <w:szCs w:val="24"/>
        </w:rPr>
        <w:t>Herbivory in global climate change research: direct effects of rising temperature on insect herbivores. - Glob. Chang. Biol. 8: 1–16.</w:t>
      </w:r>
    </w:p>
    <w:p w14:paraId="00623CD2"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Bean, J. L. 1961. Predicting emergence of second-instar spruce budworm larvae from hibernation under field conditions in minnesota. - Ann. Entomol. Soc. Am. 54: 175–177.</w:t>
      </w:r>
    </w:p>
    <w:p w14:paraId="53C3E867"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Bewick, S. et al. 2016. How resource phenology affects consumer population dynamics. - Am. Nat. 187: 151–166.</w:t>
      </w:r>
    </w:p>
    <w:p w14:paraId="1DB7A664"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Blais, J. R. 1957. Some relationships of the spruce budworm, Choristoneura fumiferana (Clem.) to black spruce, Picea mariana (Moench) Voss. - For. Chron. 33: 364–372.</w:t>
      </w:r>
    </w:p>
    <w:p w14:paraId="29770C91"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and Visser, M. E. 2001. Adjustment to climate change is constrained by arrival date in a long-distance migrant bird. - Nature 411: 296–298.</w:t>
      </w:r>
    </w:p>
    <w:p w14:paraId="5729E008"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et al. 2009. Climate change and unequal phenological changes across four trophic levels: constraints or adaptations? - J. Anim. Ecol. 78: 73–83.</w:t>
      </w:r>
    </w:p>
    <w:p w14:paraId="7C846613" w14:textId="77777777" w:rsidR="000C7635" w:rsidRDefault="003F5778">
      <w:pPr>
        <w:widowControl w:val="0"/>
        <w:spacing w:line="480" w:lineRule="auto"/>
        <w:ind w:left="480" w:hanging="480"/>
        <w:rPr>
          <w:rFonts w:ascii="Times New Roman" w:hAnsi="Times New Roman" w:cs="Times New Roman"/>
          <w:sz w:val="24"/>
          <w:szCs w:val="24"/>
        </w:rPr>
      </w:pPr>
      <w:r w:rsidRPr="002879B8">
        <w:rPr>
          <w:rFonts w:ascii="Times New Roman" w:hAnsi="Times New Roman" w:cs="Times New Roman"/>
          <w:sz w:val="24"/>
          <w:szCs w:val="24"/>
        </w:rPr>
        <w:t xml:space="preserve">Brown, J. H. et al. 2004. </w:t>
      </w:r>
      <w:r>
        <w:rPr>
          <w:rFonts w:ascii="Times New Roman" w:hAnsi="Times New Roman" w:cs="Times New Roman"/>
          <w:sz w:val="24"/>
          <w:szCs w:val="24"/>
        </w:rPr>
        <w:t>Toward A Metabolic Theory Of Ecology. - Ecology 85: 1771–1789.</w:t>
      </w:r>
    </w:p>
    <w:p w14:paraId="7E4CD891"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Chuine, I. 2000. A united model for budburst of trees. - J. Theor. Biol. 207: 337–347.</w:t>
      </w:r>
    </w:p>
    <w:p w14:paraId="651D21A5"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Chuine, I. and Régnière, J. 2017. Process-based models of phenology for plants and animals. - Annu. Rev. Ecol. Evol. Syst. 48: 159–182.</w:t>
      </w:r>
    </w:p>
    <w:p w14:paraId="29A0913B"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Cobbold, C. A. and Powell, J. A. 2011. Evolution stabilises the synchronising dynamics of poikilotherm life cycles. - Bull. Math. Biol. 73: 1052–1081.</w:t>
      </w:r>
    </w:p>
    <w:p w14:paraId="0FF0598E"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Cohen, J. M. et al. 2018. A global synthesis of animal phenological responses to climate change. - Nat. Clim. Chang. 8: 224–228.</w:t>
      </w:r>
    </w:p>
    <w:p w14:paraId="12A85D41"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Colombo, S. J. 1998. Climatic warming and its effect on bud burst and risk of frost damage to white spruce in Canada. - For. Chron. 74: 567–577.</w:t>
      </w:r>
    </w:p>
    <w:p w14:paraId="600E30B9" w14:textId="77777777" w:rsidR="000C7635" w:rsidRDefault="003F577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 Adv. Mar. </w:t>
      </w:r>
      <w:r>
        <w:rPr>
          <w:rFonts w:ascii="Times New Roman" w:hAnsi="Times New Roman" w:cs="Times New Roman"/>
          <w:sz w:val="24"/>
          <w:szCs w:val="24"/>
          <w:lang w:val="fr-FR"/>
        </w:rPr>
        <w:t>Biol. 26: 249–293.</w:t>
      </w:r>
    </w:p>
    <w:p w14:paraId="1B700632" w14:textId="77777777" w:rsidR="000C7635" w:rsidRDefault="003F577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Desbiens, M. 2007. Relation phénologique entre le débourrement des bourgeons chez le sapin baumier et l’émergence des larves de deuxième stade de la tordeuse des bourgeons de l’épinette, Choristoneura fumiferana (Lepidoptera: Tortricidae).</w:t>
      </w:r>
    </w:p>
    <w:p w14:paraId="33AA6F9A"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Deslauriers, A. et al. 2019. Phenological shifts in conifer species stressed by spruce budworm defoliation (M Ball, Ed.). - Tree Physiol. 39: 590–605.</w:t>
      </w:r>
    </w:p>
    <w:p w14:paraId="2C882CB4"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Donnelly, A. et al. 2011. A review of climate-driven mismatches between interdependent phenophases in terrestrial and aquatic ecosystems. - Int. J. Biometeorol. 55: 805–817.</w:t>
      </w:r>
    </w:p>
    <w:p w14:paraId="7F27D359"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Fleming, R. A. 2000. Climate change and insect disturbance regimes in Canada’s boreal forests. - World Resour. Rev. 12: 521–548.</w:t>
      </w:r>
    </w:p>
    <w:p w14:paraId="35E3F4FE"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Forrest, J. and Thomson, J. D. 2012. Pollinator experience, neophobia and the evolution of flowering time. - Proc. R. Soc. B Biol. Sci. 276: 935–943.</w:t>
      </w:r>
    </w:p>
    <w:p w14:paraId="053A9143"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Fuentealba, A. et al. 2017. How does synchrony with host plant affect the performance of an </w:t>
      </w:r>
      <w:r>
        <w:rPr>
          <w:rFonts w:ascii="Times New Roman" w:hAnsi="Times New Roman" w:cs="Times New Roman"/>
          <w:sz w:val="24"/>
          <w:szCs w:val="24"/>
        </w:rPr>
        <w:lastRenderedPageBreak/>
        <w:t>outbreaking insect defoliator? - Oecologia 184: 847–857.</w:t>
      </w:r>
    </w:p>
    <w:p w14:paraId="32E37AC7"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Gienapp, P. and Visser, M. E. 2006. Possible fitness consequences of experimentally advanced laying dates in Great Tits: differences between populations in different habitats. - Funct. Ecol. 20: 180–185.</w:t>
      </w:r>
    </w:p>
    <w:p w14:paraId="5BE9EA0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Gurney, W. S. C. et al. 1983. The Systematic Formulation of Tractable Single-Species Population Models Incorporating Age Structure. - J. Anim. Ecol. 52: 479–495.</w:t>
      </w:r>
    </w:p>
    <w:p w14:paraId="37C4D2AF"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Iwasa, Y. et al. 1983. Emergence patterns in male butterflies: A hypothesis and a test. - Theor. Popul. Biol. 23: 363–379.</w:t>
      </w:r>
    </w:p>
    <w:p w14:paraId="14D354E0"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Kharouba, H. M. and Wolkovich, E. M. 2020. Disconnects between ecological theory and data in phenological mismatch research. - Nat. Clim. Chang. 10: 406–415.</w:t>
      </w:r>
    </w:p>
    <w:p w14:paraId="0A6BCBE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Kharouba, H. M. et al. 2018. Global shifts in the phenological synchrony of species interactions over recent decades. - Proc. Natl. Acad. Sci. 115: 5211–5216.</w:t>
      </w:r>
    </w:p>
    <w:p w14:paraId="647AFF90" w14:textId="77777777" w:rsidR="000C7635" w:rsidRDefault="003F5778">
      <w:pPr>
        <w:widowControl w:val="0"/>
        <w:spacing w:line="480" w:lineRule="auto"/>
        <w:ind w:left="480" w:hanging="480"/>
        <w:rPr>
          <w:rFonts w:ascii="Times New Roman" w:hAnsi="Times New Roman" w:cs="Times New Roman"/>
          <w:sz w:val="24"/>
          <w:szCs w:val="24"/>
        </w:rPr>
      </w:pPr>
      <w:r w:rsidRPr="00AC264E">
        <w:rPr>
          <w:rFonts w:ascii="Times New Roman" w:hAnsi="Times New Roman" w:cs="Times New Roman"/>
          <w:sz w:val="24"/>
          <w:szCs w:val="24"/>
          <w:lang w:val="fr-FR"/>
        </w:rPr>
        <w:t xml:space="preserve">Lawrence, R. K. et al. 1997. </w:t>
      </w:r>
      <w:r>
        <w:rPr>
          <w:rFonts w:ascii="Times New Roman" w:hAnsi="Times New Roman" w:cs="Times New Roman"/>
          <w:sz w:val="24"/>
          <w:szCs w:val="24"/>
        </w:rPr>
        <w:t>White spruce and the spruce budworm: Defining the phenological window of susceptibility. - Can. Entomol. 129: 291–318.</w:t>
      </w:r>
    </w:p>
    <w:p w14:paraId="5DAB278E"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Lindén, A. 2018. Adaptive and nonadaptive changes in phenological synchrony. - Proc. Natl. Acad. Sci. U. S. A. 115: 5057–5059.</w:t>
      </w:r>
    </w:p>
    <w:p w14:paraId="0A19502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14:paraId="08257CCF"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McNamara, J. M. et al. 2011. Cues and the optimal timing of activities under environmental changes. - Ecol. Lett. 14: 1183–1190.</w:t>
      </w:r>
    </w:p>
    <w:p w14:paraId="2131B5FE"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Miller-Rushing, A. J. et al. 2010. The effects of phenological mismatches on demography. - Philos. Trans. R. Soc. B Biol. Sci. 365: 3177–3186.</w:t>
      </w:r>
    </w:p>
    <w:p w14:paraId="0B1F8BDF"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Nisbet, R. M. and Gurney, W. S. C. 1983. The systematic formulation of population models for insects with dynamically varying instar duration. - Theor. Popul. Biol. 23: 114–135.</w:t>
      </w:r>
    </w:p>
    <w:p w14:paraId="54459F23"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Osawa, A. et al. 1983. A stochastic model of balsam fir bud phenology utilizing maximum likelihood parameter estimation (Abies balsamea, Quebec). - For. Sci. 29: 478–490.</w:t>
      </w:r>
    </w:p>
    <w:p w14:paraId="0DF6D33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Pachauri, R. K. et al. 2014. </w:t>
      </w:r>
      <w:r>
        <w:rPr>
          <w:rFonts w:ascii="Times New Roman" w:hAnsi="Times New Roman" w:cs="Times New Roman"/>
          <w:sz w:val="24"/>
          <w:szCs w:val="24"/>
        </w:rPr>
        <w:t>Climate change 2014: synthesis report. Contribution of Working Groups I, II and III to the fifth assessment report of the Intergovernmental Panel on Climate Change. - Ipcc.</w:t>
      </w:r>
    </w:p>
    <w:p w14:paraId="5112969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Parmesan, C. 2006. Ecological and evolutionary responses to recent climate change. - Annu. Rev. Ecol. Evol. Syst. 37: 637–669.</w:t>
      </w:r>
    </w:p>
    <w:p w14:paraId="5128DB80"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Parmesan, C. and Yohe, G. 2003. A globally coherent fingerprint of climate change impacts across natural systems. - Nature 421: 37–42.</w:t>
      </w:r>
    </w:p>
    <w:p w14:paraId="2779AEDE"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Post, E. et al. 2001. The timing of life-history events in a changing climate. - Proc. R. Soc. B Biol. Sci. 268: 15–23.</w:t>
      </w:r>
    </w:p>
    <w:p w14:paraId="02364DAC" w14:textId="77777777" w:rsidR="000C7635" w:rsidRDefault="003F5778">
      <w:pPr>
        <w:widowControl w:val="0"/>
        <w:spacing w:line="480" w:lineRule="auto"/>
        <w:ind w:left="480" w:hanging="480"/>
        <w:rPr>
          <w:rFonts w:ascii="Times New Roman" w:hAnsi="Times New Roman" w:cs="Times New Roman"/>
          <w:sz w:val="24"/>
          <w:szCs w:val="24"/>
        </w:rPr>
      </w:pPr>
      <w:r w:rsidRPr="002879B8">
        <w:rPr>
          <w:rFonts w:ascii="Times New Roman" w:hAnsi="Times New Roman" w:cs="Times New Roman"/>
          <w:sz w:val="24"/>
          <w:szCs w:val="24"/>
        </w:rPr>
        <w:t xml:space="preserve">Pureswaran, D. S. et al. 2019. </w:t>
      </w:r>
      <w:r>
        <w:rPr>
          <w:rFonts w:ascii="Times New Roman" w:hAnsi="Times New Roman" w:cs="Times New Roman"/>
          <w:sz w:val="24"/>
          <w:szCs w:val="24"/>
        </w:rPr>
        <w:t>Phenological synchrony between eastern spruce budworm and its host trees increases with warmer temperatures in the boreal forest. - Ecol. Evol. 9: 576–586.</w:t>
      </w:r>
    </w:p>
    <w:p w14:paraId="784E7CD9"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Ramakers, J. J. C. et al. 2020. Comparing two measures of phenological synchrony in a predator–prey interaction: Simpler works better (A Phillimore, Ed.). - J. Anim. Ecol. 89: 745–756.</w:t>
      </w:r>
    </w:p>
    <w:p w14:paraId="761887F8"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Rebaudo, F. and Rabhi, V.-B. 2018. Modeling temperature-dependent development rate and phenology in insects: review of major developments, challenges, and future directions. - </w:t>
      </w:r>
      <w:r>
        <w:rPr>
          <w:rFonts w:ascii="Times New Roman" w:hAnsi="Times New Roman" w:cs="Times New Roman"/>
          <w:sz w:val="24"/>
          <w:szCs w:val="24"/>
        </w:rPr>
        <w:lastRenderedPageBreak/>
        <w:t>Entomol. Exp. Appl. 166: 607–617.</w:t>
      </w:r>
    </w:p>
    <w:p w14:paraId="26251EAB"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Régnière, J. and Nealis, V. G. 2008. The fine-scale population dynamics of spruce budworm: survival of early instars related to forest condition. - Ecol. Entomol. 33: 362–373.</w:t>
      </w:r>
    </w:p>
    <w:p w14:paraId="79165D69"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Régnière, J. and Nealis, V. G. 2018. Two sides of a coin: host-plant synchrony fitness trade-offs in the population dynamics of the western spruce budworm. - Insect Sci. 25: 117–126.</w:t>
      </w:r>
    </w:p>
    <w:p w14:paraId="6A0A766F" w14:textId="77777777" w:rsidR="000C7635" w:rsidRDefault="003F577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Régnière, J. et al. 2012. Predicting insect distributions under climate change from physiological responses: spruce budworm as an example. - Biol. </w:t>
      </w:r>
      <w:r>
        <w:rPr>
          <w:rFonts w:ascii="Times New Roman" w:hAnsi="Times New Roman" w:cs="Times New Roman"/>
          <w:sz w:val="24"/>
          <w:szCs w:val="24"/>
          <w:lang w:val="fr-FR"/>
        </w:rPr>
        <w:t>Invasions 14: 1571–1586.</w:t>
      </w:r>
    </w:p>
    <w:p w14:paraId="2E6E72BE"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et al. 2014. BioSIM 10: User’s manual, A. Nat. </w:t>
      </w:r>
      <w:r>
        <w:rPr>
          <w:rFonts w:ascii="Times New Roman" w:hAnsi="Times New Roman" w:cs="Times New Roman"/>
          <w:sz w:val="24"/>
          <w:szCs w:val="24"/>
        </w:rPr>
        <w:t>Resour. Can., Can. For. Serv. - Laurentian Forestry Centre, Québec (Quebec). Inf. Rep. LAU-X-137E.</w:t>
      </w:r>
    </w:p>
    <w:p w14:paraId="5E34A482"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Renner, S. S. and Zohner, C. M. 2018. Climate change and phenological mismatch in trophic interactions among plants, insects, and vertebrates. - Annu. Rev. Ecol. Evol. Syst. 49: 165–182.</w:t>
      </w:r>
    </w:p>
    <w:p w14:paraId="249805F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Samplonius, J. M. et al. 2021. Strengthening the evidence base for temperature-mediated phenological asynchrony and its impacts. - Nat. Ecol. Evol. 5: 155–164.</w:t>
      </w:r>
    </w:p>
    <w:p w14:paraId="772A90E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Schoolfield, R. M. et al. 1981. Non-linear regression of biological temperature-dependent rate models based on absolute reaction-rate theory. - J. Theor. Biol. 88: 719–731.</w:t>
      </w:r>
    </w:p>
    <w:p w14:paraId="3706C205"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Scranton, K. and Amarasekare, P. 2017. Predicting phenological shifts in a changing climate. - Proc. Natl. Acad. Sci. U. S. A. 114: 13212–13217.</w:t>
      </w:r>
    </w:p>
    <w:p w14:paraId="194DFF47"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Sharpe, P. J. H. and DeMichele, D. W. 1977. Reaction kinetics of poikilotherm development. - J. Theor. Biol. 64: 649–670.</w:t>
      </w:r>
    </w:p>
    <w:p w14:paraId="604708E1"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Simmonds, E. G. et al. 2020. Phenological asynchrony: a ticking time‐bomb for seemingly stable populations? (E Cleland, Ed.). - Ecol. Lett. 23: 1766–1775.</w:t>
      </w:r>
    </w:p>
    <w:p w14:paraId="202C8186"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C. and Parmesan, C. 2010. Phenological asynchrony between herbivorous insects and their hosts: Signal of climate change or pre-existing adaptive strategy? - Philos. Trans. R. Soc. B Biol. Sci. 365: 3161–3176.</w:t>
      </w:r>
    </w:p>
    <w:p w14:paraId="6671A6BA"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and Parmesan, C. 2020. Misunderstanding mismatch. in press.</w:t>
      </w:r>
    </w:p>
    <w:p w14:paraId="31161E7D"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Stålhandske, S. et al. 2016. Phenological matching rather than genetic variation in host preference underlies geographical variation in host plants used by orange tip butterflies. - Biol. J. Linn. Soc. 119: 1060–1067.</w:t>
      </w:r>
    </w:p>
    <w:p w14:paraId="389C70FC"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Van Asch, M. and Visser, M. E. 2007. Phenology of forest caterpillars and their host trees: The importance of synchrony. - Annu. Rev. Entomol. 52: 37–55.</w:t>
      </w:r>
    </w:p>
    <w:p w14:paraId="64A749A3"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van Vuuren, D. P. et al. 2011. The representative concentration pathways: an overview. - Clim. Change 109: 5–31.</w:t>
      </w:r>
    </w:p>
    <w:p w14:paraId="00C0E71B"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Holleman, L. J. M. 2001. Warmer springs disrupt the synchrony of oak and winter moth phenology. - Proc. R. Soc. B Biol. Sci. 268: 289–294.</w:t>
      </w:r>
    </w:p>
    <w:p w14:paraId="036EB813" w14:textId="77777777" w:rsidR="000C7635" w:rsidRDefault="003F577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Both, C. 2005. Shifts in phenology due to global climate change: the need for a yardstick. - Proc. R. Soc. B Biol. Sci. 272: 2561–2569.</w:t>
      </w:r>
    </w:p>
    <w:p w14:paraId="49986C65" w14:textId="77777777" w:rsidR="000C7635" w:rsidRDefault="003F5778">
      <w:pPr>
        <w:suppressAutoHyphens w:val="0"/>
        <w:rPr>
          <w:rFonts w:ascii="Times New Roman" w:hAnsi="Times New Roman" w:cs="Times New Roman"/>
          <w:sz w:val="24"/>
          <w:szCs w:val="24"/>
        </w:rPr>
      </w:pPr>
      <w:r>
        <w:br w:type="page"/>
      </w:r>
    </w:p>
    <w:p w14:paraId="77834C91" w14:textId="77777777" w:rsidR="000C7635" w:rsidRDefault="003F5778">
      <w:pPr>
        <w:spacing w:line="480" w:lineRule="auto"/>
        <w:rPr>
          <w:rFonts w:ascii="Times New Roman" w:hAnsi="Times New Roman" w:cs="Times New Roman"/>
          <w:sz w:val="24"/>
          <w:szCs w:val="24"/>
        </w:rPr>
      </w:pPr>
      <w:r>
        <w:rPr>
          <w:noProof/>
        </w:rPr>
        <w:lastRenderedPageBreak/>
        <w:drawing>
          <wp:inline distT="0" distB="0" distL="0" distR="0" wp14:anchorId="042EA178" wp14:editId="0BF53D75">
            <wp:extent cx="5543550" cy="4157980"/>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3"/>
                    <a:stretch>
                      <a:fillRect/>
                    </a:stretch>
                  </pic:blipFill>
                  <pic:spPr bwMode="auto">
                    <a:xfrm>
                      <a:off x="0" y="0"/>
                      <a:ext cx="5543550" cy="4157980"/>
                    </a:xfrm>
                    <a:prstGeom prst="rect">
                      <a:avLst/>
                    </a:prstGeom>
                  </pic:spPr>
                </pic:pic>
              </a:graphicData>
            </a:graphic>
          </wp:inline>
        </w:drawing>
      </w:r>
    </w:p>
    <w:p w14:paraId="031D4A85" w14:textId="77777777" w:rsidR="000C7635" w:rsidRDefault="003F577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-1.32, </w:t>
      </w:r>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7.14, </w:t>
      </w:r>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r</w:t>
      </w:r>
      <w:r>
        <w:rPr>
          <w:rFonts w:ascii="Times New Roman" w:hAnsi="Times New Roman" w:cs="Times New Roman"/>
          <w:color w:val="000000"/>
          <w:sz w:val="24"/>
          <w:szCs w:val="24"/>
        </w:rPr>
        <w:t xml:space="preserve"> = -1.16, </w:t>
      </w:r>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r</w:t>
      </w:r>
      <w:r>
        <w:rPr>
          <w:rFonts w:ascii="Times New Roman" w:hAnsi="Times New Roman" w:cs="Times New Roman"/>
          <w:color w:val="000000"/>
          <w:sz w:val="24"/>
          <w:szCs w:val="24"/>
        </w:rPr>
        <w:t xml:space="preserve"> = 8.14.</w:t>
      </w:r>
      <w:r>
        <w:br w:type="page"/>
      </w:r>
    </w:p>
    <w:p w14:paraId="15C07CE7" w14:textId="77777777" w:rsidR="000C7635" w:rsidRDefault="003F5778">
      <w:pPr>
        <w:spacing w:line="480" w:lineRule="auto"/>
        <w:rPr>
          <w:rFonts w:ascii="Times New Roman" w:hAnsi="Times New Roman" w:cs="Times New Roman"/>
          <w:sz w:val="24"/>
          <w:szCs w:val="24"/>
        </w:rPr>
      </w:pPr>
      <w:r>
        <w:rPr>
          <w:noProof/>
        </w:rPr>
        <w:lastRenderedPageBreak/>
        <w:drawing>
          <wp:inline distT="0" distB="0" distL="0" distR="0" wp14:anchorId="5A436235" wp14:editId="661B67A3">
            <wp:extent cx="6687185"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4"/>
                    <a:stretch>
                      <a:fillRect/>
                    </a:stretch>
                  </pic:blipFill>
                  <pic:spPr bwMode="auto">
                    <a:xfrm>
                      <a:off x="0" y="0"/>
                      <a:ext cx="6687185" cy="3209925"/>
                    </a:xfrm>
                    <a:prstGeom prst="rect">
                      <a:avLst/>
                    </a:prstGeom>
                  </pic:spPr>
                </pic:pic>
              </a:graphicData>
            </a:graphic>
          </wp:inline>
        </w:drawing>
      </w:r>
    </w:p>
    <w:p w14:paraId="14846052" w14:textId="77777777" w:rsidR="000C7635" w:rsidRDefault="003F577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Sensitivity of resource accumulation functions, </w:t>
      </w:r>
      <w:r>
        <w:rPr>
          <w:rFonts w:ascii="Times New Roman" w:hAnsi="Times New Roman" w:cs="Times New Roman"/>
          <w:i/>
          <w:iCs/>
          <w:color w:val="000000"/>
          <w:sz w:val="24"/>
          <w:szCs w:val="24"/>
        </w:rPr>
        <w:t>R’(x(t))</w:t>
      </w:r>
      <w:r>
        <w:rPr>
          <w:rFonts w:ascii="Times New Roman" w:hAnsi="Times New Roman" w:cs="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phenologies. For this illustration, we used the accumulation function in Eq 2 for species 1 with parameter values for balsam fir (see section 3.4.1). We used the same function for species 2 in (A), but with </w:t>
      </w:r>
      <w:r>
        <w:rPr>
          <w:rFonts w:ascii="Times New Roman" w:hAnsi="Times New Roman" w:cs="Times New Roman"/>
          <w:i/>
          <w:iCs/>
          <w:color w:val="000000"/>
          <w:sz w:val="24"/>
          <w:szCs w:val="24"/>
        </w:rPr>
        <w:t>c</w:t>
      </w:r>
      <w:r>
        <w:rPr>
          <w:rFonts w:ascii="Times New Roman" w:hAnsi="Times New Roman" w:cs="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14:paraId="356FEF53" w14:textId="77777777" w:rsidR="000C7635" w:rsidRDefault="003F577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br w:type="page"/>
      </w:r>
    </w:p>
    <w:p w14:paraId="223D0C36" w14:textId="77777777" w:rsidR="000C7635" w:rsidRDefault="003F5778">
      <w:pPr>
        <w:spacing w:line="480" w:lineRule="auto"/>
      </w:pPr>
      <w:r>
        <w:rPr>
          <w:noProof/>
        </w:rPr>
        <w:lastRenderedPageBreak/>
        <w:drawing>
          <wp:inline distT="0" distB="0" distL="0" distR="0" wp14:anchorId="4463D6FE" wp14:editId="453BB500">
            <wp:extent cx="6542405" cy="2867025"/>
            <wp:effectExtent l="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5"/>
                    <a:stretch>
                      <a:fillRect/>
                    </a:stretch>
                  </pic:blipFill>
                  <pic:spPr bwMode="auto">
                    <a:xfrm>
                      <a:off x="0" y="0"/>
                      <a:ext cx="6542405" cy="2867025"/>
                    </a:xfrm>
                    <a:prstGeom prst="rect">
                      <a:avLst/>
                    </a:prstGeom>
                  </pic:spPr>
                </pic:pic>
              </a:graphicData>
            </a:graphic>
          </wp:inline>
        </w:drawing>
      </w:r>
    </w:p>
    <w:p w14:paraId="1B0A2AEB" w14:textId="77777777" w:rsidR="000C7635" w:rsidRDefault="003F5778">
      <w:pPr>
        <w:spacing w:line="480" w:lineRule="auto"/>
        <w:rPr>
          <w:rFonts w:ascii="Times New Roman" w:hAnsi="Times New Roman" w:cs="Times New Roman"/>
          <w:color w:val="000000"/>
          <w:sz w:val="24"/>
          <w:szCs w:val="24"/>
        </w:rPr>
      </w:pPr>
      <w:r>
        <w:rPr>
          <w:rFonts w:ascii="Times New Roman" w:hAnsi="Times New Roman" w:cs="Times New Roman"/>
          <w:b/>
          <w:bCs/>
        </w:rPr>
        <w:t>Figure 3</w:t>
      </w:r>
      <w:r>
        <w:rPr>
          <w:rFonts w:ascii="Times New Roman" w:hAnsi="Times New Roman" w:cs="Times New Roman"/>
        </w:rPr>
        <w:t>: life cycles of balsam fir and spruce budworm. Black line represents SBW life cycle, and grey line is balsam fir life cycle.</w:t>
      </w:r>
      <w:r>
        <w:br w:type="page"/>
      </w:r>
    </w:p>
    <w:p w14:paraId="701D2ECB" w14:textId="77777777" w:rsidR="000C7635" w:rsidRDefault="003F5778">
      <w:pPr>
        <w:spacing w:line="480" w:lineRule="auto"/>
        <w:rPr>
          <w:rFonts w:ascii="Times New Roman" w:hAnsi="Times New Roman" w:cs="Times New Roman"/>
          <w:sz w:val="24"/>
          <w:szCs w:val="24"/>
        </w:rPr>
      </w:pPr>
      <w:r>
        <w:rPr>
          <w:noProof/>
        </w:rPr>
        <w:lastRenderedPageBreak/>
        <w:drawing>
          <wp:inline distT="0" distB="0" distL="0" distR="0" wp14:anchorId="1E9B9BF7" wp14:editId="52BB19D6">
            <wp:extent cx="5638800" cy="56388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6"/>
                    <a:stretch>
                      <a:fillRect/>
                    </a:stretch>
                  </pic:blipFill>
                  <pic:spPr bwMode="auto">
                    <a:xfrm>
                      <a:off x="0" y="0"/>
                      <a:ext cx="5638800" cy="5638800"/>
                    </a:xfrm>
                    <a:prstGeom prst="rect">
                      <a:avLst/>
                    </a:prstGeom>
                  </pic:spPr>
                </pic:pic>
              </a:graphicData>
            </a:graphic>
          </wp:inline>
        </w:drawing>
      </w:r>
    </w:p>
    <w:p w14:paraId="2A990F25" w14:textId="77777777" w:rsidR="000C7635" w:rsidRDefault="003F577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4CE6B969" w14:textId="77777777" w:rsidR="000C7635" w:rsidRDefault="003F5778">
      <w:pPr>
        <w:spacing w:line="480" w:lineRule="auto"/>
        <w:rPr>
          <w:rFonts w:ascii="Times New Roman" w:hAnsi="Times New Roman" w:cs="Times New Roman"/>
          <w:sz w:val="24"/>
          <w:szCs w:val="24"/>
        </w:rPr>
      </w:pPr>
      <w:r>
        <w:rPr>
          <w:noProof/>
        </w:rPr>
        <w:lastRenderedPageBreak/>
        <w:drawing>
          <wp:inline distT="0" distB="0" distL="0" distR="0" wp14:anchorId="6EDB0F0A" wp14:editId="64DCECD7">
            <wp:extent cx="6525260" cy="4486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7"/>
                    <a:stretch>
                      <a:fillRect/>
                    </a:stretch>
                  </pic:blipFill>
                  <pic:spPr bwMode="auto">
                    <a:xfrm>
                      <a:off x="0" y="0"/>
                      <a:ext cx="6525260" cy="4486275"/>
                    </a:xfrm>
                    <a:prstGeom prst="rect">
                      <a:avLst/>
                    </a:prstGeom>
                  </pic:spPr>
                </pic:pic>
              </a:graphicData>
            </a:graphic>
          </wp:inline>
        </w:drawing>
      </w:r>
    </w:p>
    <w:p w14:paraId="4A63C91C" w14:textId="77777777" w:rsidR="000C7635" w:rsidRDefault="003F577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w:t>
      </w:r>
      <w:r>
        <w:rPr>
          <w:rFonts w:ascii="Times New Roman" w:eastAsia="Times New Roman" w:hAnsi="Times New Roman" w:cs="Times New Roman"/>
          <w:color w:val="000000"/>
          <w:sz w:val="24"/>
          <w:szCs w:val="24"/>
          <w:lang w:eastAsia="en-CA"/>
        </w:rPr>
        <w:lastRenderedPageBreak/>
        <w:t>expected to systematically occur a few days before budburst, which would increase survival of SBW.</w:t>
      </w:r>
    </w:p>
    <w:p w14:paraId="71271A73" w14:textId="77777777" w:rsidR="000C7635" w:rsidRDefault="000C7635">
      <w:pPr>
        <w:widowControl w:val="0"/>
        <w:spacing w:line="480" w:lineRule="auto"/>
        <w:ind w:left="480" w:hanging="480"/>
      </w:pPr>
    </w:p>
    <w:sectPr w:rsidR="000C7635">
      <w:footerReference w:type="default" r:id="rId18"/>
      <w:pgSz w:w="11906" w:h="16838"/>
      <w:pgMar w:top="1417" w:right="1417" w:bottom="1417" w:left="1417" w:header="0" w:footer="708"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Portalier Sebastien" w:date="2021-12-21T15:20:00Z" w:initials="PS">
    <w:p w14:paraId="63F55977" w14:textId="7F2B6577" w:rsidR="00013BD6" w:rsidRDefault="00013BD6">
      <w:pPr>
        <w:pStyle w:val="Commentaire"/>
      </w:pPr>
      <w:r>
        <w:rPr>
          <w:rStyle w:val="Marquedecommentaire"/>
        </w:rPr>
        <w:annotationRef/>
      </w:r>
      <w:r>
        <w:t>I suggest removing this clause. What we mean is that a cold spell may lead to a “no-development” period, while “usual” temperature</w:t>
      </w:r>
      <w:r w:rsidR="001E7EA9">
        <w:t>s</w:t>
      </w:r>
      <w:r>
        <w:t xml:space="preserve"> may allow for it.</w:t>
      </w:r>
      <w:r w:rsidR="001E7EA9">
        <w:t xml:space="preserve"> But it may be understood as “a cold spell will reverse development” (which is wrong). I think that the main clause is enough to give the message (i.e., spells have additive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55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6F39" w16cex:dateUtc="2021-12-21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55977" w16cid:durableId="256C6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FAAA" w14:textId="77777777" w:rsidR="00956666" w:rsidRDefault="00956666">
      <w:pPr>
        <w:spacing w:after="0" w:line="240" w:lineRule="auto"/>
      </w:pPr>
      <w:r>
        <w:separator/>
      </w:r>
    </w:p>
  </w:endnote>
  <w:endnote w:type="continuationSeparator" w:id="0">
    <w:p w14:paraId="30ABFC4D" w14:textId="77777777" w:rsidR="00956666" w:rsidRDefault="0095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207232"/>
      <w:docPartObj>
        <w:docPartGallery w:val="Page Numbers (Bottom of Page)"/>
        <w:docPartUnique/>
      </w:docPartObj>
    </w:sdtPr>
    <w:sdtEndPr/>
    <w:sdtContent>
      <w:p w14:paraId="7730EF42" w14:textId="77777777" w:rsidR="000C7635" w:rsidRDefault="003F5778">
        <w:pPr>
          <w:pStyle w:val="Pieddepage"/>
          <w:jc w:val="right"/>
        </w:pPr>
        <w:r>
          <w:fldChar w:fldCharType="begin"/>
        </w:r>
        <w:r>
          <w:instrText>PAGE</w:instrText>
        </w:r>
        <w:r>
          <w:fldChar w:fldCharType="separate"/>
        </w:r>
        <w:r>
          <w:t>35</w:t>
        </w:r>
        <w:r>
          <w:fldChar w:fldCharType="end"/>
        </w:r>
      </w:p>
    </w:sdtContent>
  </w:sdt>
  <w:p w14:paraId="2B57A379" w14:textId="77777777" w:rsidR="000C7635" w:rsidRDefault="000C76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F18E" w14:textId="77777777" w:rsidR="00956666" w:rsidRDefault="00956666">
      <w:pPr>
        <w:spacing w:after="0" w:line="240" w:lineRule="auto"/>
      </w:pPr>
      <w:r>
        <w:separator/>
      </w:r>
    </w:p>
  </w:footnote>
  <w:footnote w:type="continuationSeparator" w:id="0">
    <w:p w14:paraId="47BEBC91" w14:textId="77777777" w:rsidR="00956666" w:rsidRDefault="00956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5F82"/>
    <w:multiLevelType w:val="multilevel"/>
    <w:tmpl w:val="8C76EE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7D3418"/>
    <w:multiLevelType w:val="multilevel"/>
    <w:tmpl w:val="7A92AA30"/>
    <w:lvl w:ilvl="0">
      <w:start w:val="1"/>
      <w:numFmt w:val="decimal"/>
      <w:lvlText w:val="%1."/>
      <w:lvlJc w:val="left"/>
      <w:pPr>
        <w:ind w:left="720" w:hanging="360"/>
      </w:pPr>
      <w:rPr>
        <w:rFonts w:ascii="Times New Roman" w:eastAsia="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35"/>
    <w:rsid w:val="00013BD6"/>
    <w:rsid w:val="00023975"/>
    <w:rsid w:val="000966A2"/>
    <w:rsid w:val="000C7635"/>
    <w:rsid w:val="00136880"/>
    <w:rsid w:val="001B299B"/>
    <w:rsid w:val="001E7EA9"/>
    <w:rsid w:val="002248E6"/>
    <w:rsid w:val="00230180"/>
    <w:rsid w:val="002879B8"/>
    <w:rsid w:val="00331158"/>
    <w:rsid w:val="00342902"/>
    <w:rsid w:val="00377744"/>
    <w:rsid w:val="003C24C8"/>
    <w:rsid w:val="003F5778"/>
    <w:rsid w:val="00434004"/>
    <w:rsid w:val="004E2E0E"/>
    <w:rsid w:val="005466A2"/>
    <w:rsid w:val="0054785B"/>
    <w:rsid w:val="005E3BF6"/>
    <w:rsid w:val="00616219"/>
    <w:rsid w:val="006A6FB5"/>
    <w:rsid w:val="006E757C"/>
    <w:rsid w:val="00761C8C"/>
    <w:rsid w:val="007E00B3"/>
    <w:rsid w:val="008B1E3F"/>
    <w:rsid w:val="008F56B6"/>
    <w:rsid w:val="008F5EA0"/>
    <w:rsid w:val="0091796E"/>
    <w:rsid w:val="00954686"/>
    <w:rsid w:val="00956666"/>
    <w:rsid w:val="00985951"/>
    <w:rsid w:val="00A42421"/>
    <w:rsid w:val="00AC264E"/>
    <w:rsid w:val="00B54AF2"/>
    <w:rsid w:val="00BB51C3"/>
    <w:rsid w:val="00C91B54"/>
    <w:rsid w:val="00CF3A99"/>
    <w:rsid w:val="00D32DCC"/>
    <w:rsid w:val="00D876C3"/>
    <w:rsid w:val="00F13EB4"/>
    <w:rsid w:val="00FA30E3"/>
    <w:rsid w:val="00FD110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1B35"/>
  <w15:docId w15:val="{3D1200B8-C4BF-4839-B786-CD9D7BC7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45"/>
    <w:pPr>
      <w:suppressAutoHyphens/>
      <w:spacing w:after="160" w:line="259" w:lineRule="auto"/>
    </w:pPr>
    <w:rPr>
      <w:sz w:val="22"/>
    </w:rPr>
  </w:style>
  <w:style w:type="paragraph" w:styleId="Titre1">
    <w:name w:val="heading 1"/>
    <w:basedOn w:val="Normal"/>
    <w:link w:val="Titre1Car"/>
    <w:uiPriority w:val="9"/>
    <w:qFormat/>
    <w:rsid w:val="00F25745"/>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25745"/>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F25745"/>
    <w:pPr>
      <w:keepNext/>
      <w:keepLines/>
      <w:spacing w:before="40" w:after="0"/>
      <w:outlineLvl w:val="2"/>
    </w:pPr>
    <w:rPr>
      <w:rFonts w:ascii="Calibri Light" w:eastAsia="Times New Roman" w:hAnsi="Calibri Light" w:cs="Times New Roman"/>
      <w:color w:val="1F3763"/>
      <w:sz w:val="24"/>
      <w:szCs w:val="24"/>
    </w:rPr>
  </w:style>
  <w:style w:type="paragraph" w:styleId="Titre5">
    <w:name w:val="heading 5"/>
    <w:basedOn w:val="Normal"/>
    <w:next w:val="Normal"/>
    <w:link w:val="Titre5Car"/>
    <w:uiPriority w:val="9"/>
    <w:unhideWhenUsed/>
    <w:qFormat/>
    <w:rsid w:val="00FC1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25745"/>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25745"/>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F25745"/>
    <w:rPr>
      <w:rFonts w:ascii="Calibri Light" w:eastAsia="Times New Roman" w:hAnsi="Calibri Light" w:cs="Times New Roman"/>
      <w:color w:val="1F3763"/>
      <w:sz w:val="24"/>
      <w:szCs w:val="24"/>
    </w:rPr>
  </w:style>
  <w:style w:type="character" w:customStyle="1" w:styleId="Titre5Car">
    <w:name w:val="Titre 5 Car"/>
    <w:basedOn w:val="Policepardfaut"/>
    <w:link w:val="Titre5"/>
    <w:uiPriority w:val="9"/>
    <w:qFormat/>
    <w:rsid w:val="00FC152A"/>
    <w:rPr>
      <w:rFonts w:asciiTheme="majorHAnsi" w:eastAsiaTheme="majorEastAsia" w:hAnsiTheme="majorHAnsi" w:cstheme="majorBidi"/>
      <w:color w:val="2F5496" w:themeColor="accent1" w:themeShade="BF"/>
    </w:rPr>
  </w:style>
  <w:style w:type="character" w:customStyle="1" w:styleId="InternetLink">
    <w:name w:val="Internet Link"/>
    <w:basedOn w:val="Policepardfaut"/>
    <w:uiPriority w:val="99"/>
    <w:unhideWhenUsed/>
    <w:rsid w:val="00FC152A"/>
    <w:rPr>
      <w:color w:val="0563C1" w:themeColor="hyperlink"/>
      <w:u w:val="single"/>
    </w:rPr>
  </w:style>
  <w:style w:type="character" w:customStyle="1" w:styleId="En-tteCar">
    <w:name w:val="En-tête Car"/>
    <w:basedOn w:val="Policepardfaut"/>
    <w:uiPriority w:val="99"/>
    <w:qFormat/>
    <w:rsid w:val="003D7EDC"/>
    <w:rPr>
      <w:rFonts w:ascii="Calibri" w:eastAsia="Calibri" w:hAnsi="Calibri" w:cs="Arial"/>
    </w:rPr>
  </w:style>
  <w:style w:type="character" w:customStyle="1" w:styleId="PieddepageCar">
    <w:name w:val="Pied de page Car"/>
    <w:basedOn w:val="Policepardfaut"/>
    <w:link w:val="Pieddepage"/>
    <w:uiPriority w:val="99"/>
    <w:qFormat/>
    <w:rsid w:val="003D7EDC"/>
    <w:rPr>
      <w:rFonts w:ascii="Calibri" w:eastAsia="Calibri" w:hAnsi="Calibri" w:cs="Arial"/>
    </w:rPr>
  </w:style>
  <w:style w:type="character" w:styleId="Numrodeligne">
    <w:name w:val="line number"/>
    <w:basedOn w:val="Policepardfaut"/>
    <w:uiPriority w:val="99"/>
    <w:semiHidden/>
    <w:unhideWhenUsed/>
    <w:qFormat/>
    <w:rsid w:val="003D7EDC"/>
  </w:style>
  <w:style w:type="character" w:customStyle="1" w:styleId="ListLabel1">
    <w:name w:val="ListLabel 1"/>
    <w:qFormat/>
    <w:rPr>
      <w:rFonts w:ascii="Times New Roman" w:eastAsia="Times New Roman" w:hAnsi="Times New Roman"/>
      <w:color w:val="000000"/>
      <w:sz w:val="24"/>
    </w:rPr>
  </w:style>
  <w:style w:type="character" w:customStyle="1" w:styleId="ListLabel2">
    <w:name w:val="ListLabel 2"/>
    <w:qFormat/>
    <w:rPr>
      <w:rFonts w:ascii="Times New Roman" w:eastAsia="Times New Roman" w:hAnsi="Times New Roman" w:cs="Times New Roman"/>
      <w:sz w:val="24"/>
      <w:szCs w:val="24"/>
      <w:lang w:eastAsia="en-CA"/>
    </w:rPr>
  </w:style>
  <w:style w:type="character" w:customStyle="1" w:styleId="LineNumbering">
    <w:name w:val="Line Numbering"/>
  </w:style>
  <w:style w:type="character" w:customStyle="1" w:styleId="ListLabel3">
    <w:name w:val="ListLabel 3"/>
    <w:qFormat/>
    <w:rPr>
      <w:rFonts w:ascii="Times New Roman" w:eastAsia="Times New Roman" w:hAnsi="Times New Roman"/>
      <w:color w:val="000000"/>
      <w:sz w:val="24"/>
    </w:rPr>
  </w:style>
  <w:style w:type="character" w:customStyle="1" w:styleId="ListLabel4">
    <w:name w:val="ListLabel 4"/>
    <w:qFormat/>
    <w:rPr>
      <w:rFonts w:ascii="Times New Roman" w:eastAsia="Times New Roman" w:hAnsi="Times New Roman" w:cs="Times New Roman"/>
      <w:sz w:val="24"/>
      <w:szCs w:val="24"/>
      <w:lang w:eastAsia="en-CA"/>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25745"/>
    <w:pPr>
      <w:spacing w:beforeAutospacing="1" w:afterAutospacing="1" w:line="240" w:lineRule="auto"/>
    </w:pPr>
    <w:rPr>
      <w:rFonts w:ascii="Times New Roman" w:eastAsia="Times New Roman" w:hAnsi="Times New Roman" w:cs="Times New Roman"/>
      <w:sz w:val="24"/>
      <w:szCs w:val="24"/>
      <w:lang w:eastAsia="en-CA"/>
    </w:rPr>
  </w:style>
  <w:style w:type="paragraph" w:styleId="Paragraphedeliste">
    <w:name w:val="List Paragraph"/>
    <w:basedOn w:val="Normal"/>
    <w:uiPriority w:val="34"/>
    <w:qFormat/>
    <w:rsid w:val="00321132"/>
    <w:pPr>
      <w:ind w:left="720"/>
      <w:contextualSpacing/>
    </w:pPr>
  </w:style>
  <w:style w:type="paragraph" w:styleId="Rvision">
    <w:name w:val="Revision"/>
    <w:uiPriority w:val="99"/>
    <w:semiHidden/>
    <w:qFormat/>
    <w:rsid w:val="00903C37"/>
    <w:rPr>
      <w:sz w:val="22"/>
    </w:rPr>
  </w:style>
  <w:style w:type="paragraph" w:styleId="En-tte">
    <w:name w:val="header"/>
    <w:basedOn w:val="Normal"/>
    <w:uiPriority w:val="99"/>
    <w:unhideWhenUsed/>
    <w:rsid w:val="003D7EDC"/>
    <w:pPr>
      <w:suppressLineNumbers/>
      <w:tabs>
        <w:tab w:val="center" w:pos="4320"/>
        <w:tab w:val="right" w:pos="8640"/>
      </w:tabs>
      <w:spacing w:after="0" w:line="240" w:lineRule="auto"/>
    </w:pPr>
  </w:style>
  <w:style w:type="paragraph" w:styleId="Pieddepage">
    <w:name w:val="footer"/>
    <w:basedOn w:val="Normal"/>
    <w:link w:val="PieddepageCar"/>
    <w:uiPriority w:val="99"/>
    <w:unhideWhenUsed/>
    <w:rsid w:val="003D7EDC"/>
    <w:pPr>
      <w:suppressLineNumbers/>
      <w:tabs>
        <w:tab w:val="center" w:pos="4320"/>
        <w:tab w:val="right" w:pos="8640"/>
      </w:tabs>
      <w:spacing w:after="0" w:line="240" w:lineRule="auto"/>
    </w:pPr>
  </w:style>
  <w:style w:type="character" w:styleId="Marquedecommentaire">
    <w:name w:val="annotation reference"/>
    <w:basedOn w:val="Policepardfaut"/>
    <w:uiPriority w:val="99"/>
    <w:semiHidden/>
    <w:unhideWhenUsed/>
    <w:rsid w:val="005E3BF6"/>
    <w:rPr>
      <w:sz w:val="16"/>
      <w:szCs w:val="16"/>
    </w:rPr>
  </w:style>
  <w:style w:type="paragraph" w:styleId="Commentaire">
    <w:name w:val="annotation text"/>
    <w:basedOn w:val="Normal"/>
    <w:link w:val="CommentaireCar"/>
    <w:uiPriority w:val="99"/>
    <w:semiHidden/>
    <w:unhideWhenUsed/>
    <w:rsid w:val="005E3BF6"/>
    <w:pPr>
      <w:spacing w:line="240" w:lineRule="auto"/>
    </w:pPr>
    <w:rPr>
      <w:sz w:val="20"/>
      <w:szCs w:val="20"/>
    </w:rPr>
  </w:style>
  <w:style w:type="character" w:customStyle="1" w:styleId="CommentaireCar">
    <w:name w:val="Commentaire Car"/>
    <w:basedOn w:val="Policepardfaut"/>
    <w:link w:val="Commentaire"/>
    <w:uiPriority w:val="99"/>
    <w:semiHidden/>
    <w:rsid w:val="005E3BF6"/>
    <w:rPr>
      <w:szCs w:val="20"/>
    </w:rPr>
  </w:style>
  <w:style w:type="paragraph" w:styleId="Objetducommentaire">
    <w:name w:val="annotation subject"/>
    <w:basedOn w:val="Commentaire"/>
    <w:next w:val="Commentaire"/>
    <w:link w:val="ObjetducommentaireCar"/>
    <w:uiPriority w:val="99"/>
    <w:semiHidden/>
    <w:unhideWhenUsed/>
    <w:rsid w:val="005E3BF6"/>
    <w:rPr>
      <w:b/>
      <w:bCs/>
    </w:rPr>
  </w:style>
  <w:style w:type="character" w:customStyle="1" w:styleId="ObjetducommentaireCar">
    <w:name w:val="Objet du commentaire Car"/>
    <w:basedOn w:val="CommentaireCar"/>
    <w:link w:val="Objetducommentaire"/>
    <w:uiPriority w:val="99"/>
    <w:semiHidden/>
    <w:rsid w:val="005E3BF6"/>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portali@uottawa.ca"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34</Pages>
  <Words>7795</Words>
  <Characters>42411</Characters>
  <Application>Microsoft Office Word</Application>
  <DocSecurity>0</DocSecurity>
  <Lines>673</Lines>
  <Paragraphs>207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34</cp:revision>
  <dcterms:created xsi:type="dcterms:W3CDTF">2021-12-20T17:26:00Z</dcterms:created>
  <dcterms:modified xsi:type="dcterms:W3CDTF">2021-12-21T20:28:00Z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