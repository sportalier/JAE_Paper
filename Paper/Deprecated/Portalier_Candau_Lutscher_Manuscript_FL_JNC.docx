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E138D" w14:textId="77777777" w:rsidR="009E1801" w:rsidRDefault="000D69D0">
      <w:pPr>
        <w:spacing w:line="480" w:lineRule="auto"/>
        <w:rPr>
          <w:rFonts w:ascii="Times New Roman" w:eastAsia="Times New Roman" w:hAnsi="Times New Roman" w:cs="Times New Roman"/>
          <w:sz w:val="24"/>
          <w:szCs w:val="24"/>
          <w:lang w:eastAsia="en-CA"/>
        </w:rPr>
      </w:pPr>
      <w:commentRangeStart w:id="0"/>
      <w:r>
        <w:rPr>
          <w:rFonts w:ascii="Times New Roman" w:eastAsia="Times New Roman" w:hAnsi="Times New Roman" w:cs="Times New Roman"/>
          <w:b/>
          <w:bCs/>
          <w:color w:val="000000"/>
          <w:sz w:val="32"/>
          <w:szCs w:val="32"/>
          <w:lang w:eastAsia="en-CA"/>
        </w:rPr>
        <w:t xml:space="preserve">Potential impacts of climate change on the </w:t>
      </w:r>
      <w:proofErr w:type="spellStart"/>
      <w:r>
        <w:rPr>
          <w:rFonts w:ascii="Times New Roman" w:eastAsia="Times New Roman" w:hAnsi="Times New Roman" w:cs="Times New Roman"/>
          <w:b/>
          <w:bCs/>
          <w:color w:val="000000"/>
          <w:sz w:val="32"/>
          <w:szCs w:val="32"/>
          <w:lang w:eastAsia="en-CA"/>
        </w:rPr>
        <w:t>phenological</w:t>
      </w:r>
      <w:proofErr w:type="spellEnd"/>
      <w:r>
        <w:rPr>
          <w:rFonts w:ascii="Times New Roman" w:eastAsia="Times New Roman" w:hAnsi="Times New Roman" w:cs="Times New Roman"/>
          <w:b/>
          <w:bCs/>
          <w:color w:val="000000"/>
          <w:sz w:val="32"/>
          <w:szCs w:val="32"/>
          <w:lang w:eastAsia="en-CA"/>
        </w:rPr>
        <w:t xml:space="preserve"> synchrony between a consumer and its resource: the example of the spruce budworm and its tree host.</w:t>
      </w:r>
      <w:commentRangeEnd w:id="0"/>
      <w:r w:rsidR="0050561A">
        <w:rPr>
          <w:rStyle w:val="CommentReference"/>
        </w:rPr>
        <w:commentReference w:id="0"/>
      </w:r>
    </w:p>
    <w:p w14:paraId="0640E8F5" w14:textId="77777777" w:rsidR="009E1801" w:rsidRDefault="000D69D0">
      <w:pPr>
        <w:spacing w:line="480" w:lineRule="auto"/>
        <w:rPr>
          <w:rFonts w:ascii="Times New Roman" w:eastAsia="Times New Roman" w:hAnsi="Times New Roman" w:cs="Times New Roman"/>
          <w:sz w:val="28"/>
          <w:szCs w:val="28"/>
          <w:lang w:val="fr-FR" w:eastAsia="en-CA"/>
        </w:rPr>
      </w:pPr>
      <w:r>
        <w:rPr>
          <w:rFonts w:ascii="Times New Roman" w:eastAsia="Times New Roman" w:hAnsi="Times New Roman" w:cs="Times New Roman"/>
          <w:b/>
          <w:bCs/>
          <w:color w:val="000000"/>
          <w:sz w:val="32"/>
          <w:szCs w:val="32"/>
          <w:lang w:eastAsia="en-CA"/>
        </w:rPr>
        <w:t> </w:t>
      </w:r>
      <w:r>
        <w:rPr>
          <w:rFonts w:ascii="Times New Roman" w:eastAsia="Times New Roman" w:hAnsi="Times New Roman" w:cs="Times New Roman"/>
          <w:color w:val="000000"/>
          <w:sz w:val="28"/>
          <w:szCs w:val="28"/>
          <w:lang w:val="fr-FR" w:eastAsia="en-CA"/>
        </w:rPr>
        <w:t xml:space="preserve">Portalier S.M.J., </w:t>
      </w:r>
      <w:proofErr w:type="spellStart"/>
      <w:r>
        <w:rPr>
          <w:rFonts w:ascii="Times New Roman" w:eastAsia="Times New Roman" w:hAnsi="Times New Roman" w:cs="Times New Roman"/>
          <w:color w:val="000000"/>
          <w:sz w:val="28"/>
          <w:szCs w:val="28"/>
          <w:lang w:val="fr-FR" w:eastAsia="en-CA"/>
        </w:rPr>
        <w:t>Candau</w:t>
      </w:r>
      <w:proofErr w:type="spellEnd"/>
      <w:r>
        <w:rPr>
          <w:rFonts w:ascii="Times New Roman" w:eastAsia="Times New Roman" w:hAnsi="Times New Roman" w:cs="Times New Roman"/>
          <w:color w:val="000000"/>
          <w:sz w:val="28"/>
          <w:szCs w:val="28"/>
          <w:lang w:val="fr-FR" w:eastAsia="en-CA"/>
        </w:rPr>
        <w:t xml:space="preserve"> J.N., Lutscher F.</w:t>
      </w:r>
    </w:p>
    <w:p w14:paraId="0335C597" w14:textId="77777777" w:rsidR="009E1801" w:rsidRDefault="000D69D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Abstract</w:t>
      </w:r>
    </w:p>
    <w:p w14:paraId="40E9E961" w14:textId="77777777" w:rsidR="009E1801" w:rsidRDefault="000D69D0">
      <w:pPr>
        <w:spacing w:after="240" w:line="480" w:lineRule="auto"/>
      </w:pPr>
      <w:r>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stages, changes in one species' phenology may affect others through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t>
      </w:r>
      <w:proofErr w:type="gramStart"/>
      <w:r>
        <w:rPr>
          <w:rFonts w:ascii="Times New Roman" w:eastAsia="Times New Roman" w:hAnsi="Times New Roman" w:cs="Times New Roman"/>
          <w:color w:val="000000"/>
          <w:sz w:val="24"/>
          <w:szCs w:val="24"/>
          <w:lang w:eastAsia="en-CA"/>
        </w:rPr>
        <w:t>will likely be altered</w:t>
      </w:r>
      <w:proofErr w:type="gramEnd"/>
      <w:r>
        <w:rPr>
          <w:rFonts w:ascii="Times New Roman" w:eastAsia="Times New Roman" w:hAnsi="Times New Roman" w:cs="Times New Roman"/>
          <w:color w:val="000000"/>
          <w:sz w:val="24"/>
          <w:szCs w:val="24"/>
          <w:lang w:eastAsia="en-CA"/>
        </w:rPr>
        <w:t xml:space="preserve">. In this study, we propose a general theoretical model that determines the duration of the resting period according to temperature, and its effects on synchrony or mismatch between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then illustrate our approach using the spruce budworm – balsam fir system in eastern Canada as a case study. Our model predicts that an increase in temperature may increase the mismatch between the insect and the tree in southern sites, but may increase the synchrony in northern sites. This type of modelling approach is of </w:t>
      </w:r>
      <w:r>
        <w:rPr>
          <w:rFonts w:ascii="Times New Roman" w:eastAsia="Times New Roman" w:hAnsi="Times New Roman" w:cs="Times New Roman"/>
          <w:color w:val="000000"/>
          <w:sz w:val="24"/>
          <w:szCs w:val="24"/>
          <w:lang w:eastAsia="en-CA"/>
        </w:rPr>
        <w:lastRenderedPageBreak/>
        <w:t>prime importance to investigate potential effects of climate change on consumer – resource systems as the study of synchrony between interacting species is fundamental to predict future species distribution.</w:t>
      </w:r>
    </w:p>
    <w:p w14:paraId="68AAF891" w14:textId="77777777" w:rsidR="009E1801" w:rsidRDefault="000D69D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020ECAB7" w14:textId="249236EF" w:rsidR="009E1801" w:rsidRDefault="000D69D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w:t>
      </w:r>
      <w:del w:id="1" w:author="Candau, Jean-Noel" w:date="2021-05-03T23:52:00Z">
        <w:r w:rsidDel="0050561A">
          <w:rPr>
            <w:rFonts w:ascii="Times New Roman" w:eastAsia="Times New Roman" w:hAnsi="Times New Roman" w:cs="Times New Roman"/>
            <w:color w:val="000000"/>
            <w:sz w:val="24"/>
            <w:szCs w:val="24"/>
            <w:lang w:eastAsia="en-CA"/>
          </w:rPr>
          <w:delText>global warming</w:delText>
        </w:r>
      </w:del>
      <w:ins w:id="2" w:author="Candau, Jean-Noel" w:date="2021-05-03T23:52:00Z">
        <w:r w:rsidR="0050561A">
          <w:rPr>
            <w:rFonts w:ascii="Times New Roman" w:eastAsia="Times New Roman" w:hAnsi="Times New Roman" w:cs="Times New Roman"/>
            <w:color w:val="000000"/>
            <w:sz w:val="24"/>
            <w:szCs w:val="24"/>
            <w:lang w:eastAsia="en-CA"/>
          </w:rPr>
          <w:t>climate change</w:t>
        </w:r>
      </w:ins>
      <w:r>
        <w:rPr>
          <w:rFonts w:ascii="Times New Roman" w:eastAsia="Times New Roman" w:hAnsi="Times New Roman" w:cs="Times New Roman"/>
          <w:color w:val="000000"/>
          <w:sz w:val="24"/>
          <w:szCs w:val="24"/>
          <w:lang w:eastAsia="en-CA"/>
        </w:rPr>
        <w:t xml:space="preserve">, phenology, resource, spruce budworm </w:t>
      </w:r>
    </w:p>
    <w:p w14:paraId="0C838183" w14:textId="77777777" w:rsidR="009E1801" w:rsidRDefault="009E1801">
      <w:pPr>
        <w:spacing w:line="480" w:lineRule="auto"/>
        <w:rPr>
          <w:rFonts w:ascii="Times New Roman" w:eastAsia="Times New Roman" w:hAnsi="Times New Roman" w:cs="Times New Roman"/>
          <w:sz w:val="24"/>
          <w:szCs w:val="24"/>
          <w:lang w:eastAsia="en-CA"/>
        </w:rPr>
      </w:pPr>
    </w:p>
    <w:p w14:paraId="2C0C2675" w14:textId="77777777" w:rsidR="009E1801" w:rsidRDefault="000D69D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692C12E2" w14:textId="77777777" w:rsidR="009E1801" w:rsidRDefault="000D69D0">
      <w:pPr>
        <w:spacing w:line="480" w:lineRule="auto"/>
      </w:pPr>
      <w:r>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w:t>
      </w:r>
      <w:r>
        <w:fldChar w:fldCharType="begin"/>
      </w:r>
      <w: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fldChar w:fldCharType="separate"/>
      </w:r>
      <w:bookmarkStart w:id="3" w:name="__Fieldmark__10_3903614438"/>
      <w:r>
        <w:rPr>
          <w:rFonts w:ascii="Times New Roman" w:eastAsia="Times New Roman" w:hAnsi="Times New Roman" w:cs="Times New Roman"/>
          <w:color w:val="000000"/>
          <w:sz w:val="24"/>
          <w:szCs w:val="24"/>
          <w:lang w:eastAsia="en-CA"/>
        </w:rPr>
        <w:t>(</w:t>
      </w:r>
      <w:bookmarkStart w:id="4" w:name="__Fieldmark__10_2495178454"/>
      <w:r>
        <w:rPr>
          <w:rFonts w:ascii="Times New Roman" w:eastAsia="Times New Roman" w:hAnsi="Times New Roman" w:cs="Times New Roman"/>
          <w:color w:val="000000"/>
          <w:sz w:val="24"/>
          <w:szCs w:val="24"/>
          <w:lang w:eastAsia="en-CA"/>
        </w:rPr>
        <w:t>P</w:t>
      </w:r>
      <w:bookmarkStart w:id="5" w:name="__Fieldmark__25_942872385"/>
      <w:r>
        <w:rPr>
          <w:rFonts w:ascii="Times New Roman" w:eastAsia="Times New Roman" w:hAnsi="Times New Roman" w:cs="Times New Roman"/>
          <w:color w:val="000000"/>
          <w:sz w:val="24"/>
          <w:szCs w:val="24"/>
          <w:lang w:eastAsia="en-CA"/>
        </w:rPr>
        <w:t>armesan, 2006)</w:t>
      </w:r>
      <w:r>
        <w:fldChar w:fldCharType="end"/>
      </w:r>
      <w:bookmarkEnd w:id="3"/>
      <w:bookmarkEnd w:id="4"/>
      <w:bookmarkEnd w:id="5"/>
      <w:r>
        <w:rPr>
          <w:rFonts w:ascii="Times New Roman" w:eastAsia="Times New Roman" w:hAnsi="Times New Roman" w:cs="Times New Roman"/>
          <w:color w:val="000000"/>
          <w:sz w:val="24"/>
          <w:szCs w:val="24"/>
          <w:lang w:eastAsia="en-CA"/>
        </w:rPr>
        <w:t xml:space="preserve">. </w:t>
      </w:r>
      <w:del w:id="6" w:author="Unknown Author" w:date="2021-05-02T21:06:00Z">
        <w:r>
          <w:rPr>
            <w:rFonts w:ascii="Times New Roman" w:eastAsia="Times New Roman" w:hAnsi="Times New Roman" w:cs="Times New Roman"/>
            <w:color w:val="000000"/>
            <w:sz w:val="24"/>
            <w:szCs w:val="24"/>
            <w:lang w:eastAsia="en-CA"/>
          </w:rPr>
          <w:delText xml:space="preserve">Among ecological interactions, consumer-resource relationships are </w:delText>
        </w:r>
        <w:bookmarkStart w:id="7" w:name="__DdeLink__1359_2495178454111"/>
        <w:r>
          <w:rPr>
            <w:rFonts w:ascii="Times New Roman" w:eastAsia="Times New Roman" w:hAnsi="Times New Roman" w:cs="Times New Roman"/>
            <w:color w:val="000000"/>
            <w:sz w:val="24"/>
            <w:szCs w:val="24"/>
            <w:lang w:eastAsia="en-CA"/>
          </w:rPr>
          <w:delText>fundamental to the functioning of terrestrial and marine ecosystems</w:delText>
        </w:r>
        <w:bookmarkEnd w:id="7"/>
        <w:r>
          <w:rPr>
            <w:rFonts w:ascii="Times New Roman" w:eastAsia="Times New Roman" w:hAnsi="Times New Roman" w:cs="Times New Roman"/>
            <w:color w:val="000000"/>
            <w:sz w:val="24"/>
            <w:szCs w:val="24"/>
            <w:lang w:eastAsia="en-CA"/>
          </w:rPr>
          <w:delText>.</w:delText>
        </w:r>
      </w:del>
      <w:r>
        <w:rPr>
          <w:rFonts w:ascii="Times New Roman" w:eastAsia="Times New Roman" w:hAnsi="Times New Roman" w:cs="Times New Roman"/>
          <w:color w:val="000000"/>
          <w:sz w:val="24"/>
          <w:szCs w:val="24"/>
          <w:lang w:eastAsia="en-CA"/>
        </w:rPr>
        <w:t xml:space="preserve"> </w:t>
      </w:r>
      <w:proofErr w:type="gramStart"/>
      <w:r>
        <w:rPr>
          <w:rFonts w:ascii="Times New Roman" w:eastAsia="Times New Roman" w:hAnsi="Times New Roman" w:cs="Times New Roman"/>
          <w:color w:val="000000"/>
          <w:sz w:val="24"/>
          <w:szCs w:val="24"/>
          <w:lang w:eastAsia="en-CA"/>
        </w:rPr>
        <w:t>Trophic interactions between consumers and resources</w:t>
      </w:r>
      <w:ins w:id="8" w:author="Unknown Author" w:date="2021-05-02T21:06:00Z">
        <w:r>
          <w:rPr>
            <w:rFonts w:ascii="Times New Roman" w:eastAsia="Times New Roman" w:hAnsi="Times New Roman" w:cs="Times New Roman"/>
            <w:color w:val="000000"/>
            <w:sz w:val="24"/>
            <w:szCs w:val="24"/>
            <w:lang w:eastAsia="en-CA"/>
          </w:rPr>
          <w:t>, which are fundamental to the functioning of ecosystems,</w:t>
        </w:r>
      </w:ins>
      <w:r>
        <w:rPr>
          <w:rFonts w:ascii="Times New Roman" w:eastAsia="Times New Roman" w:hAnsi="Times New Roman" w:cs="Times New Roman"/>
          <w:color w:val="000000"/>
          <w:sz w:val="24"/>
          <w:szCs w:val="24"/>
          <w:lang w:eastAsia="en-CA"/>
        </w:rPr>
        <w:t xml:space="preserve"> may be affected by climate change through: (1) direct changes in </w:t>
      </w:r>
      <w:del w:id="9" w:author="Unknown Author" w:date="2021-05-02T21:07:00Z">
        <w:r>
          <w:rPr>
            <w:rFonts w:ascii="Times New Roman" w:eastAsia="Times New Roman" w:hAnsi="Times New Roman" w:cs="Times New Roman"/>
            <w:color w:val="000000"/>
            <w:sz w:val="24"/>
            <w:szCs w:val="24"/>
            <w:lang w:eastAsia="en-CA"/>
          </w:rPr>
          <w:delText xml:space="preserve">the </w:delText>
        </w:r>
      </w:del>
      <w:r>
        <w:rPr>
          <w:rFonts w:ascii="Times New Roman" w:eastAsia="Times New Roman" w:hAnsi="Times New Roman" w:cs="Times New Roman"/>
          <w:color w:val="000000"/>
          <w:sz w:val="24"/>
          <w:szCs w:val="24"/>
          <w:lang w:eastAsia="en-CA"/>
        </w:rPr>
        <w:t xml:space="preserve">life history traits (e.g., fecundity, mortality) of the consumer and/or the resource </w:t>
      </w:r>
      <w:r>
        <w:fldChar w:fldCharType="begin"/>
      </w:r>
      <w: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fldChar w:fldCharType="separate"/>
      </w:r>
      <w:bookmarkStart w:id="10" w:name="__Fieldmark__32_3903614438"/>
      <w:r>
        <w:rPr>
          <w:rFonts w:ascii="Times New Roman" w:eastAsia="Times New Roman" w:hAnsi="Times New Roman" w:cs="Times New Roman"/>
          <w:color w:val="000000"/>
          <w:sz w:val="24"/>
          <w:szCs w:val="24"/>
          <w:lang w:eastAsia="en-CA"/>
        </w:rPr>
        <w:t>(</w:t>
      </w:r>
      <w:bookmarkStart w:id="11" w:name="__Fieldmark__17_2495178454"/>
      <w:r>
        <w:rPr>
          <w:rFonts w:ascii="Times New Roman" w:eastAsia="Times New Roman" w:hAnsi="Times New Roman" w:cs="Times New Roman"/>
          <w:color w:val="000000"/>
          <w:sz w:val="24"/>
          <w:szCs w:val="24"/>
          <w:lang w:eastAsia="en-CA"/>
        </w:rPr>
        <w:t>B</w:t>
      </w:r>
      <w:bookmarkStart w:id="12" w:name="__Fieldmark__31_942872385"/>
      <w:r>
        <w:rPr>
          <w:rFonts w:ascii="Times New Roman" w:eastAsia="Times New Roman" w:hAnsi="Times New Roman" w:cs="Times New Roman"/>
          <w:color w:val="000000"/>
          <w:sz w:val="24"/>
          <w:szCs w:val="24"/>
          <w:lang w:eastAsia="en-CA"/>
        </w:rPr>
        <w:t>ale et al., 2002)</w:t>
      </w:r>
      <w:r>
        <w:fldChar w:fldCharType="end"/>
      </w:r>
      <w:bookmarkEnd w:id="10"/>
      <w:bookmarkEnd w:id="11"/>
      <w:bookmarkEnd w:id="12"/>
      <w:r>
        <w:rPr>
          <w:rFonts w:ascii="Times New Roman" w:eastAsia="Times New Roman" w:hAnsi="Times New Roman" w:cs="Times New Roman"/>
          <w:color w:val="000000"/>
          <w:sz w:val="24"/>
          <w:szCs w:val="24"/>
          <w:lang w:eastAsia="en-CA"/>
        </w:rPr>
        <w:t xml:space="preserve">, (2) changes in the abundance of the consumer and/or the resource due to cascading effects from higher or lower trophic levels (e.g., changes in the consumer’s predators or competitors) </w:t>
      </w:r>
      <w:r>
        <w:fldChar w:fldCharType="begin"/>
      </w:r>
      <w: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fldChar w:fldCharType="separate"/>
      </w:r>
      <w:bookmarkStart w:id="13" w:name="__Fieldmark__43_3903614438"/>
      <w:r>
        <w:rPr>
          <w:rFonts w:ascii="Times New Roman" w:eastAsia="Times New Roman" w:hAnsi="Times New Roman" w:cs="Times New Roman"/>
          <w:color w:val="000000"/>
          <w:sz w:val="24"/>
          <w:szCs w:val="24"/>
          <w:lang w:eastAsia="en-CA"/>
        </w:rPr>
        <w:t>(</w:t>
      </w:r>
      <w:bookmarkStart w:id="14" w:name="__Fieldmark__24_2495178454"/>
      <w:r>
        <w:rPr>
          <w:rFonts w:ascii="Times New Roman" w:eastAsia="Times New Roman" w:hAnsi="Times New Roman" w:cs="Times New Roman"/>
          <w:color w:val="000000"/>
          <w:sz w:val="24"/>
          <w:szCs w:val="24"/>
          <w:lang w:eastAsia="en-CA"/>
        </w:rPr>
        <w:t>B</w:t>
      </w:r>
      <w:bookmarkStart w:id="15" w:name="__Fieldmark__36_942872385"/>
      <w:r>
        <w:rPr>
          <w:rFonts w:ascii="Times New Roman" w:eastAsia="Times New Roman" w:hAnsi="Times New Roman" w:cs="Times New Roman"/>
          <w:color w:val="000000"/>
          <w:sz w:val="24"/>
          <w:szCs w:val="24"/>
          <w:lang w:eastAsia="en-CA"/>
        </w:rPr>
        <w:t>oth, van Asch, Bijlsma, Van Den Burg, &amp; Visser, 2009)</w:t>
      </w:r>
      <w:r>
        <w:fldChar w:fldCharType="end"/>
      </w:r>
      <w:bookmarkEnd w:id="13"/>
      <w:bookmarkEnd w:id="14"/>
      <w:bookmarkEnd w:id="15"/>
      <w:r>
        <w:rPr>
          <w:rFonts w:ascii="Times New Roman" w:eastAsia="Times New Roman" w:hAnsi="Times New Roman" w:cs="Times New Roman"/>
          <w:color w:val="000000"/>
          <w:sz w:val="24"/>
          <w:szCs w:val="24"/>
          <w:lang w:eastAsia="en-CA"/>
        </w:rPr>
        <w:t xml:space="preserve">, and (3) differential shifts in the phenology of the consumer and/or the resource leading to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mismatch </w:t>
      </w:r>
      <w:r>
        <w:fldChar w:fldCharType="begin"/>
      </w:r>
      <w: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fldChar w:fldCharType="separate"/>
      </w:r>
      <w:bookmarkStart w:id="16" w:name="__Fieldmark__54_3903614438"/>
      <w:r>
        <w:rPr>
          <w:rFonts w:ascii="Times New Roman" w:eastAsia="Times New Roman" w:hAnsi="Times New Roman" w:cs="Times New Roman"/>
          <w:color w:val="000000"/>
          <w:sz w:val="24"/>
          <w:szCs w:val="24"/>
          <w:lang w:eastAsia="en-CA"/>
        </w:rPr>
        <w:t>(</w:t>
      </w:r>
      <w:bookmarkStart w:id="17" w:name="__Fieldmark__31_2495178454"/>
      <w:proofErr w:type="spellStart"/>
      <w:r>
        <w:rPr>
          <w:rFonts w:ascii="Times New Roman" w:eastAsia="Times New Roman" w:hAnsi="Times New Roman" w:cs="Times New Roman"/>
          <w:color w:val="000000"/>
          <w:sz w:val="24"/>
          <w:szCs w:val="24"/>
          <w:lang w:eastAsia="en-CA"/>
        </w:rPr>
        <w:t>K</w:t>
      </w:r>
      <w:bookmarkStart w:id="18" w:name="__Fieldmark__41_942872385"/>
      <w:r>
        <w:rPr>
          <w:rFonts w:ascii="Times New Roman" w:eastAsia="Times New Roman" w:hAnsi="Times New Roman" w:cs="Times New Roman"/>
          <w:color w:val="000000"/>
          <w:sz w:val="24"/>
          <w:szCs w:val="24"/>
          <w:lang w:eastAsia="en-CA"/>
        </w:rPr>
        <w:t>harouba</w:t>
      </w:r>
      <w:proofErr w:type="spellEnd"/>
      <w:r>
        <w:rPr>
          <w:rFonts w:ascii="Times New Roman" w:eastAsia="Times New Roman" w:hAnsi="Times New Roman" w:cs="Times New Roman"/>
          <w:color w:val="000000"/>
          <w:sz w:val="24"/>
          <w:szCs w:val="24"/>
          <w:lang w:eastAsia="en-CA"/>
        </w:rPr>
        <w:t xml:space="preserve"> et al., 2018)</w:t>
      </w:r>
      <w:r>
        <w:fldChar w:fldCharType="end"/>
      </w:r>
      <w:bookmarkEnd w:id="16"/>
      <w:bookmarkEnd w:id="17"/>
      <w:bookmarkEnd w:id="18"/>
      <w:r>
        <w:rPr>
          <w:rFonts w:ascii="Times New Roman" w:eastAsia="Times New Roman" w:hAnsi="Times New Roman" w:cs="Times New Roman"/>
          <w:color w:val="000000"/>
          <w:sz w:val="24"/>
          <w:szCs w:val="24"/>
          <w:lang w:eastAsia="en-CA"/>
        </w:rPr>
        <w:t>.</w:t>
      </w:r>
      <w:proofErr w:type="gramEnd"/>
    </w:p>
    <w:p w14:paraId="5ADD687D" w14:textId="77777777" w:rsidR="009E1801" w:rsidRDefault="000D69D0">
      <w:pPr>
        <w:spacing w:line="480" w:lineRule="auto"/>
        <w:ind w:firstLine="720"/>
      </w:pPr>
      <w:r>
        <w:rPr>
          <w:rFonts w:ascii="Times New Roman" w:eastAsia="Times New Roman" w:hAnsi="Times New Roman" w:cs="Times New Roman"/>
          <w:color w:val="000000"/>
          <w:sz w:val="24"/>
          <w:szCs w:val="24"/>
          <w:lang w:eastAsia="en-CA"/>
        </w:rPr>
        <w:t xml:space="preserve">The concept of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mismatch has evolved since its inception in the early 1990s and is still debated today (e.g., </w:t>
      </w:r>
      <w:r>
        <w:fldChar w:fldCharType="begin"/>
      </w:r>
      <w:r>
        <w:instrText>ADDIN CSL_CITATION {"citationItems":[{"id":"ITEM-1","itemData":{"DOI":"10.32942/osf.io/rxmct","author":[{"dropping-particle":"","family":"Singer","given":"Michael","non-dropping-particle":"","parse-names":false,"suffix":""},{"dropping-particle":"","family":"Parmesan","given":"Camille","non-dropping-particle":"","parse-names":false,"suffix":""}],"id":"ITEM-1","issued":{"date-parts":[["2020"]]},"publisher":"EcoEvoRxiv","title":"Misunderstanding mismatch","type":"article-journal"},"uris":["http://www.mendeley.com/documents/?uuid=92b2afcd-f15b-3972-8960-f44cf0e2e56d"]}],"mendeley":{"formattedCitation":"(M. Singer &amp; Parmesan, 2020)","manualFormatting":"Singer &amp; parmesan, 2020","plainTextFormattedCitation":"(M. Singer &amp; Parmesan, 2020)","previouslyFormattedCitation":"(M. Singer &amp; Parmesan, 2020)"},"properties":{"noteIndex":0},"schema":"https://github.com/citation-style-language/schema/raw/master/csl-citation.json"}</w:instrText>
      </w:r>
      <w:r>
        <w:fldChar w:fldCharType="separate"/>
      </w:r>
      <w:bookmarkStart w:id="19" w:name="__Fieldmark__67_3903614438"/>
      <w:r>
        <w:rPr>
          <w:rFonts w:ascii="Times New Roman" w:eastAsia="Times New Roman" w:hAnsi="Times New Roman" w:cs="Times New Roman"/>
          <w:color w:val="000000"/>
          <w:sz w:val="24"/>
          <w:szCs w:val="24"/>
          <w:lang w:eastAsia="en-CA"/>
        </w:rPr>
        <w:t>S</w:t>
      </w:r>
      <w:bookmarkStart w:id="20" w:name="__Fieldmark__40_2495178454"/>
      <w:r>
        <w:rPr>
          <w:rFonts w:ascii="Times New Roman" w:eastAsia="Times New Roman" w:hAnsi="Times New Roman" w:cs="Times New Roman"/>
          <w:color w:val="000000"/>
          <w:sz w:val="24"/>
          <w:szCs w:val="24"/>
          <w:lang w:eastAsia="en-CA"/>
        </w:rPr>
        <w:t>i</w:t>
      </w:r>
      <w:bookmarkStart w:id="21" w:name="__Fieldmark__50_942872385"/>
      <w:r>
        <w:rPr>
          <w:rFonts w:ascii="Times New Roman" w:eastAsia="Times New Roman" w:hAnsi="Times New Roman" w:cs="Times New Roman"/>
          <w:color w:val="000000"/>
          <w:sz w:val="24"/>
          <w:szCs w:val="24"/>
          <w:lang w:eastAsia="en-CA"/>
        </w:rPr>
        <w:t xml:space="preserve">nger &amp; </w:t>
      </w:r>
      <w:ins w:id="22" w:author="Unknown Author" w:date="2021-05-02T21:07:00Z">
        <w:r>
          <w:rPr>
            <w:rFonts w:ascii="Times New Roman" w:eastAsia="Times New Roman" w:hAnsi="Times New Roman" w:cs="Times New Roman"/>
            <w:color w:val="000000"/>
            <w:sz w:val="24"/>
            <w:szCs w:val="24"/>
            <w:lang w:eastAsia="en-CA"/>
          </w:rPr>
          <w:t>P</w:t>
        </w:r>
      </w:ins>
      <w:del w:id="23" w:author="Unknown Author" w:date="2021-05-02T21:07:00Z">
        <w:r>
          <w:rPr>
            <w:rFonts w:ascii="Times New Roman" w:eastAsia="Times New Roman" w:hAnsi="Times New Roman" w:cs="Times New Roman"/>
            <w:color w:val="000000"/>
            <w:sz w:val="24"/>
            <w:szCs w:val="24"/>
            <w:lang w:eastAsia="en-CA"/>
          </w:rPr>
          <w:delText>p</w:delText>
        </w:r>
      </w:del>
      <w:r>
        <w:rPr>
          <w:rFonts w:ascii="Times New Roman" w:eastAsia="Times New Roman" w:hAnsi="Times New Roman" w:cs="Times New Roman"/>
          <w:color w:val="000000"/>
          <w:sz w:val="24"/>
          <w:szCs w:val="24"/>
          <w:lang w:eastAsia="en-CA"/>
        </w:rPr>
        <w:t>armesan, 2020</w:t>
      </w:r>
      <w:r>
        <w:fldChar w:fldCharType="end"/>
      </w:r>
      <w:bookmarkEnd w:id="19"/>
      <w:bookmarkEnd w:id="20"/>
      <w:bookmarkEnd w:id="21"/>
      <w:r>
        <w:rPr>
          <w:rFonts w:ascii="Times New Roman" w:eastAsia="Times New Roman" w:hAnsi="Times New Roman" w:cs="Times New Roman"/>
          <w:color w:val="000000"/>
          <w:sz w:val="24"/>
          <w:szCs w:val="24"/>
          <w:lang w:eastAsia="en-CA"/>
        </w:rPr>
        <w:t xml:space="preserve">’s response to </w:t>
      </w:r>
      <w:r>
        <w:fldChar w:fldCharType="begin"/>
      </w:r>
      <w:r>
        <w:instrText>ADDIN CSL_CITATION {"citationItems":[{"id":"ITEM-1","itemData":{"DOI":"10.1038/s41558-020-0752-x","ISSN":"17586798","abstract":"Climate change may lead to phenological mismatches, where the timing of critical events between interacting species becomes desynchronized, with potential negative consequences. Evidence documenting negative impacts on fitness is mixed. The Cushing match-mismatch hypothesis, the most common hypothesis underlying these studies, offers testable assumptions and predictions to determine consequences of phenological mismatch when combined with a pre-climate change baseline. Here, we highlight how improved approaches could rapidly advance mechanistic understanding. We find that, to the best of our knowledge, no study has yet collected the data required to test this hypothesis well, and 71% of studies fail to define a baseline. Experiments that clearly link timing to fitness and test extremes, integration across approaches and null models would aid robust predictions of shifts with climate change.","author":[{"dropping-particle":"","family":"Kharouba","given":"Heather M.","non-dropping-particle":"","parse-names":false,"suffix":""},{"dropping-particle":"","family":"Wolkovich","given":"Elizabeth M.","non-dropping-particle":"","parse-names":false,"suffix":""}],"container-title":"Nature Climate Change","id":"ITEM-1","issue":"5","issued":{"date-parts":[["2020","5","1"]]},"page":"406-415","publisher":"Nature Research","title":"Disconnects between ecological theory and data in phenological mismatch research","type":"article-journal","volume":"10"},"uris":["http://www.mendeley.com/documents/?uuid=75f9fbe8-f10e-385c-9255-8252c5cee963"]}],"mendeley":{"formattedCitation":"(Kharouba &amp; Wolkovich, 2020)","manualFormatting":"Kharouba &amp; Wolkovich, 2020)","plainTextFormattedCitation":"(Kharouba &amp; Wolkovich, 2020)","previouslyFormattedCitation":"(Kharouba &amp; Wolkovich, 2020)"},"properties":{"noteIndex":0},"schema":"https://github.com/citation-style-language/schema/raw/master/csl-citation.json"}</w:instrText>
      </w:r>
      <w:r>
        <w:fldChar w:fldCharType="separate"/>
      </w:r>
      <w:bookmarkStart w:id="24" w:name="__Fieldmark__84_3903614438"/>
      <w:r>
        <w:rPr>
          <w:rFonts w:ascii="Times New Roman" w:eastAsia="Times New Roman" w:hAnsi="Times New Roman" w:cs="Times New Roman"/>
          <w:color w:val="000000"/>
          <w:sz w:val="24"/>
          <w:szCs w:val="24"/>
          <w:lang w:eastAsia="en-CA"/>
        </w:rPr>
        <w:t>K</w:t>
      </w:r>
      <w:bookmarkStart w:id="25" w:name="__Fieldmark__47_2495178454"/>
      <w:r>
        <w:rPr>
          <w:rFonts w:ascii="Times New Roman" w:eastAsia="Times New Roman" w:hAnsi="Times New Roman" w:cs="Times New Roman"/>
          <w:color w:val="000000"/>
          <w:sz w:val="24"/>
          <w:szCs w:val="24"/>
          <w:lang w:eastAsia="en-CA"/>
        </w:rPr>
        <w:t>h</w:t>
      </w:r>
      <w:bookmarkStart w:id="26" w:name="__Fieldmark__55_942872385"/>
      <w:r>
        <w:rPr>
          <w:rFonts w:ascii="Times New Roman" w:eastAsia="Times New Roman" w:hAnsi="Times New Roman" w:cs="Times New Roman"/>
          <w:color w:val="000000"/>
          <w:sz w:val="24"/>
          <w:szCs w:val="24"/>
          <w:lang w:eastAsia="en-CA"/>
        </w:rPr>
        <w:t>arouba &amp; Wolkovich, 2020)</w:t>
      </w:r>
      <w:r>
        <w:fldChar w:fldCharType="end"/>
      </w:r>
      <w:bookmarkEnd w:id="24"/>
      <w:bookmarkEnd w:id="25"/>
      <w:bookmarkEnd w:id="26"/>
      <w:r>
        <w:rPr>
          <w:rFonts w:ascii="Times New Roman" w:eastAsia="Times New Roman" w:hAnsi="Times New Roman" w:cs="Times New Roman"/>
          <w:color w:val="000000"/>
          <w:sz w:val="24"/>
          <w:szCs w:val="24"/>
          <w:lang w:eastAsia="en-CA"/>
        </w:rPr>
        <w:t xml:space="preserve">. In its stricter, original form, it states that the recruitment of a consumer is high if the most </w:t>
      </w:r>
      <w:r>
        <w:rPr>
          <w:rFonts w:ascii="Times New Roman" w:eastAsia="Times New Roman" w:hAnsi="Times New Roman" w:cs="Times New Roman"/>
          <w:color w:val="000000"/>
          <w:sz w:val="24"/>
          <w:szCs w:val="24"/>
          <w:lang w:eastAsia="en-CA"/>
        </w:rPr>
        <w:lastRenderedPageBreak/>
        <w:t xml:space="preserve">energy expensive part of its life cycle is in synchrony with the peak availability of its resource </w:t>
      </w:r>
      <w:r>
        <w:fldChar w:fldCharType="begin"/>
      </w:r>
      <w:r>
        <w:instrText>ADDIN CSL_CITATION {"citationItems":[{"id":"ITEM-1","itemData":{"DOI":"10.1016/S0065-2881(08)60202-3","ISSN":"00652881","abstract":"The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Biology","id":"ITEM-1","issue":"C","issued":{"date-parts":[["1990","1","1"]]},"page":"249-293","publisher":"Academic Press","title":"Plankton production and year-class strength in fish populations: An update of the match/mismatch hypothesis","type":"article-journal","volume":"26"},"uris":["http://www.mendeley.com/documents/?uuid=5f7b4961-a76e-3c44-9b0a-33f7cc349569"]}],"mendeley":{"formattedCitation":"(Cushing, 1990)","plainTextFormattedCitation":"(Cushing, 1990)","previouslyFormattedCitation":"(Cushing, 1990)"},"properties":{"noteIndex":0},"schema":"https://github.com/citation-style-language/schema/raw/master/csl-citation.json"}</w:instrText>
      </w:r>
      <w:r>
        <w:fldChar w:fldCharType="separate"/>
      </w:r>
      <w:bookmarkStart w:id="27" w:name="__Fieldmark__95_3903614438"/>
      <w:r>
        <w:rPr>
          <w:rFonts w:ascii="Times New Roman" w:eastAsia="Times New Roman" w:hAnsi="Times New Roman" w:cs="Times New Roman"/>
          <w:color w:val="000000"/>
          <w:sz w:val="24"/>
          <w:szCs w:val="24"/>
          <w:lang w:eastAsia="en-CA"/>
        </w:rPr>
        <w:t>(</w:t>
      </w:r>
      <w:bookmarkStart w:id="28" w:name="__Fieldmark__54_2495178454"/>
      <w:r>
        <w:rPr>
          <w:rFonts w:ascii="Times New Roman" w:eastAsia="Times New Roman" w:hAnsi="Times New Roman" w:cs="Times New Roman"/>
          <w:color w:val="000000"/>
          <w:sz w:val="24"/>
          <w:szCs w:val="24"/>
          <w:lang w:eastAsia="en-CA"/>
        </w:rPr>
        <w:t>C</w:t>
      </w:r>
      <w:bookmarkStart w:id="29" w:name="__Fieldmark__61_942872385"/>
      <w:r>
        <w:rPr>
          <w:rFonts w:ascii="Times New Roman" w:eastAsia="Times New Roman" w:hAnsi="Times New Roman" w:cs="Times New Roman"/>
          <w:color w:val="000000"/>
          <w:sz w:val="24"/>
          <w:szCs w:val="24"/>
          <w:lang w:eastAsia="en-CA"/>
        </w:rPr>
        <w:t>ushing, 1990)</w:t>
      </w:r>
      <w:r>
        <w:fldChar w:fldCharType="end"/>
      </w:r>
      <w:bookmarkEnd w:id="27"/>
      <w:bookmarkEnd w:id="28"/>
      <w:bookmarkEnd w:id="29"/>
      <w:r>
        <w:rPr>
          <w:rFonts w:ascii="Times New Roman" w:eastAsia="Times New Roman" w:hAnsi="Times New Roman" w:cs="Times New Roman"/>
          <w:color w:val="000000"/>
          <w:sz w:val="24"/>
          <w:szCs w:val="24"/>
          <w:lang w:eastAsia="en-CA"/>
        </w:rPr>
        <w:t xml:space="preserve">. </w:t>
      </w:r>
      <w:del w:id="30" w:author="Portalier Sebastien" w:date="2021-04-30T03:38:00Z">
        <w:r>
          <w:rPr>
            <w:rFonts w:ascii="Times New Roman" w:eastAsia="Times New Roman" w:hAnsi="Times New Roman" w:cs="Times New Roman"/>
            <w:color w:val="000000"/>
            <w:sz w:val="24"/>
            <w:szCs w:val="24"/>
            <w:lang w:eastAsia="en-CA"/>
          </w:rPr>
          <w:delText>While the concept originally stated that only changes in the phenology of the resource counted since the phenology of the consumer was assumed to be constant, i</w:delText>
        </w:r>
      </w:del>
      <w:ins w:id="31" w:author="Portalier Sebastien" w:date="2021-04-30T03:38:00Z">
        <w:r>
          <w:rPr>
            <w:rFonts w:ascii="Times New Roman" w:eastAsia="Times New Roman" w:hAnsi="Times New Roman" w:cs="Times New Roman"/>
            <w:color w:val="000000"/>
            <w:sz w:val="24"/>
            <w:szCs w:val="24"/>
            <w:lang w:eastAsia="en-CA"/>
          </w:rPr>
          <w:t>I</w:t>
        </w:r>
      </w:ins>
      <w:r>
        <w:rPr>
          <w:rFonts w:ascii="Times New Roman" w:eastAsia="Times New Roman" w:hAnsi="Times New Roman" w:cs="Times New Roman"/>
          <w:color w:val="000000"/>
          <w:sz w:val="24"/>
          <w:szCs w:val="24"/>
          <w:lang w:eastAsia="en-CA"/>
        </w:rPr>
        <w:t xml:space="preserve">t was later extended to the case where both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the consumer and resource varied </w:t>
      </w:r>
      <w:r>
        <w:fldChar w:fldCharType="begin"/>
      </w:r>
      <w:r>
        <w:instrText>ADDIN CSL_CITATION {"citationItems":[{"id":"ITEM-1","itemData":{"DOI":"10.1098/rspb.2000.1363","ISSN":"14712970","abstract":"Spring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 E.","non-dropping-particle":"","parse-names":false,"suffix":""},{"dropping-particle":"","family":"Holleman","given":"L. J.M.","non-dropping-particle":"","parse-names":false,"suffix":""}],"container-title":"Proceedings of the Royal Society B: Biological Sciences","id":"ITEM-1","issue":"1464","issued":{"date-parts":[["2001","2","7"]]},"page":"289-294","publisher":"Royal Society","title":"Warmer springs disrupt the synchrony of oak and winter moth phenology","type":"article-journal","volume":"268"},"uris":["http://www.mendeley.com/documents/?uuid=9e69a929-596c-3135-9eec-389db5faff70"]}],"mendeley":{"formattedCitation":"(M. E. Visser &amp; Holleman, 2001)","manualFormatting":"(Visser &amp; Holleman, 2001)","plainTextFormattedCitation":"(M. E. Visser &amp; Holleman, 2001)","previouslyFormattedCitation":"(M. E. Visser &amp; Holleman, 2001)"},"properties":{"noteIndex":0},"schema":"https://github.com/citation-style-language/schema/raw/master/csl-citation.json"}</w:instrText>
      </w:r>
      <w:r>
        <w:fldChar w:fldCharType="separate"/>
      </w:r>
      <w:bookmarkStart w:id="32" w:name="__Fieldmark__109_3903614438"/>
      <w:r>
        <w:rPr>
          <w:rFonts w:ascii="Times New Roman" w:eastAsia="Times New Roman" w:hAnsi="Times New Roman" w:cs="Times New Roman"/>
          <w:color w:val="000000"/>
          <w:sz w:val="24"/>
          <w:szCs w:val="24"/>
          <w:lang w:eastAsia="en-CA"/>
        </w:rPr>
        <w:t>(</w:t>
      </w:r>
      <w:bookmarkStart w:id="33" w:name="__Fieldmark__64_2495178454"/>
      <w:r>
        <w:rPr>
          <w:rFonts w:ascii="Times New Roman" w:eastAsia="Times New Roman" w:hAnsi="Times New Roman" w:cs="Times New Roman"/>
          <w:color w:val="000000"/>
          <w:sz w:val="24"/>
          <w:szCs w:val="24"/>
          <w:lang w:eastAsia="en-CA"/>
        </w:rPr>
        <w:t>V</w:t>
      </w:r>
      <w:bookmarkStart w:id="34" w:name="__Fieldmark__71_942872385"/>
      <w:r>
        <w:rPr>
          <w:rFonts w:ascii="Times New Roman" w:eastAsia="Times New Roman" w:hAnsi="Times New Roman" w:cs="Times New Roman"/>
          <w:color w:val="000000"/>
          <w:sz w:val="24"/>
          <w:szCs w:val="24"/>
          <w:lang w:eastAsia="en-CA"/>
        </w:rPr>
        <w:t>isser &amp; Holleman, 2001)</w:t>
      </w:r>
      <w:r>
        <w:fldChar w:fldCharType="end"/>
      </w:r>
      <w:bookmarkEnd w:id="32"/>
      <w:bookmarkEnd w:id="33"/>
      <w:bookmarkEnd w:id="34"/>
      <w:r>
        <w:rPr>
          <w:rFonts w:ascii="Times New Roman" w:eastAsia="Times New Roman" w:hAnsi="Times New Roman" w:cs="Times New Roman"/>
          <w:color w:val="000000"/>
          <w:sz w:val="24"/>
          <w:szCs w:val="24"/>
          <w:lang w:eastAsia="en-CA"/>
        </w:rPr>
        <w:t xml:space="preserve">. The concept also assumed that maximum fitness of the consumer is achieved at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synchrony, i.e., when the most energetically demanding period of the consumer perfectly overlaps the peak resource availability. However, recent observations suggest that this might not be the case in some systems for which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w:t>
      </w:r>
      <w:del w:id="35" w:author="Portalier Sebastien" w:date="2021-04-30T03:39:00Z">
        <w:r>
          <w:rPr>
            <w:rFonts w:ascii="Times New Roman" w:eastAsia="Times New Roman" w:hAnsi="Times New Roman" w:cs="Times New Roman"/>
            <w:color w:val="000000"/>
            <w:sz w:val="24"/>
            <w:szCs w:val="24"/>
            <w:lang w:eastAsia="en-CA"/>
          </w:rPr>
          <w:delText xml:space="preserve">asynchrony or </w:delText>
        </w:r>
      </w:del>
      <w:r>
        <w:rPr>
          <w:rFonts w:ascii="Times New Roman" w:eastAsia="Times New Roman" w:hAnsi="Times New Roman" w:cs="Times New Roman"/>
          <w:color w:val="000000"/>
          <w:sz w:val="24"/>
          <w:szCs w:val="24"/>
          <w:lang w:eastAsia="en-CA"/>
        </w:rPr>
        <w:t xml:space="preserve">mismatch is the historical baseline </w:t>
      </w:r>
      <w:r>
        <w:fldChar w:fldCharType="begin"/>
      </w:r>
      <w:r>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strategy?","type":"article-journal","volume":"365"},"uris":["http://www.mendeley.com/documents/?uuid=8196e761-09db-30f7-8bbb-45de82b45cbd"]}],"mendeley":{"formattedCitation":"(M. C. Singer &amp; Parmesan, 2010)","manualFormatting":"(Singer &amp; Parmesan, 2010)","plainTextFormattedCitation":"(M. C. Singer &amp; Parmesan, 2010)","previouslyFormattedCitation":"(M. C. Singer &amp; Parmesan, 2010)"},"properties":{"noteIndex":0},"schema":"https://github.com/citation-style-language/schema/raw/master/csl-citation.json"}</w:instrText>
      </w:r>
      <w:r>
        <w:fldChar w:fldCharType="separate"/>
      </w:r>
      <w:bookmarkStart w:id="36" w:name="__Fieldmark__122_3903614438"/>
      <w:r>
        <w:rPr>
          <w:rFonts w:ascii="Times New Roman" w:eastAsia="Times New Roman" w:hAnsi="Times New Roman" w:cs="Times New Roman"/>
          <w:color w:val="000000"/>
          <w:sz w:val="24"/>
          <w:szCs w:val="24"/>
          <w:lang w:eastAsia="en-CA"/>
        </w:rPr>
        <w:t>(</w:t>
      </w:r>
      <w:bookmarkStart w:id="37" w:name="__Fieldmark__73_2495178454"/>
      <w:r>
        <w:rPr>
          <w:rFonts w:ascii="Times New Roman" w:eastAsia="Times New Roman" w:hAnsi="Times New Roman" w:cs="Times New Roman"/>
          <w:color w:val="000000"/>
          <w:sz w:val="24"/>
          <w:szCs w:val="24"/>
          <w:lang w:eastAsia="en-CA"/>
        </w:rPr>
        <w:t>S</w:t>
      </w:r>
      <w:bookmarkStart w:id="38" w:name="__Fieldmark__80_942872385"/>
      <w:r>
        <w:rPr>
          <w:rFonts w:ascii="Times New Roman" w:eastAsia="Times New Roman" w:hAnsi="Times New Roman" w:cs="Times New Roman"/>
          <w:color w:val="000000"/>
          <w:sz w:val="24"/>
          <w:szCs w:val="24"/>
          <w:lang w:eastAsia="en-CA"/>
        </w:rPr>
        <w:t>inger &amp; Parmesan, 2010)</w:t>
      </w:r>
      <w:r>
        <w:fldChar w:fldCharType="end"/>
      </w:r>
      <w:bookmarkEnd w:id="36"/>
      <w:bookmarkEnd w:id="37"/>
      <w:bookmarkEnd w:id="38"/>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r>
        <w:fldChar w:fldCharType="begin"/>
      </w:r>
      <w:r>
        <w:instrText>ADDIN CSL_CITATION {"citationItems":[{"id":"ITEM-1","itemData":{"DOI":"10.1098/rspb.2008.1434","ISSN":"14712954","PMID":"19129131","abstract":"Environmental changes, such as current climate warming, can exert directional selection on reproductive phenology. In plants, evolution of earlier flowering requires that the individuals bearing genes for early flowering successfully reproduce; for non-selfing, zoophilous species, this means that early flowering individuals must be visited by pollinators. In a laboratory experiment with artificial flowers, we presented captive bumble-bees (Bombus impatiens) with flower arrays representing stages in the phenological progression of a two-species plant community: Bees that had been foraging on flowers of one colour were confronted with increasing numbers of flowers of a second colour. Early flowering individuals of the second 'species' were significantly under-visited, because bees avoided unfamiliar flowers, particularly when these were rare. We incorporated these aspects of bee foraging behaviour (neophobia and positive frequency dependence) in a simulation model of flowering-time evolution for a plant population experiencing selection against late flowering. Unlike simple frequency dependence, a lag in pollinator visitation prevented the plant population from responding to selection and led to declines in population size. Pollinator behaviour thus has the potential to constrain evolutionary adjustments of flowering phenology. © 2008 The Royal Society.","author":[{"dropping-particle":"","family":"Forrest","given":"Jessica","non-dropping-particle":"","parse-names":false,"suffix":""},{"dropping-particle":"","family":"Thomson","given":"James D.","non-dropping-particle":"","parse-names":false,"suffix":""}],"container-title":"Proceedings of the Royal Society B: Biological Sciences","id":"ITEM-1","issue":"1658","issued":{"date-parts":[["2012","3","7"]]},"page":"935-943","publisher":"Royal Society","title":"Pollinator experience, neophobia and the evolution of flowering time","type":"article-journal","volume":"276"},"uris":["http://www.mendeley.com/documents/?uuid=d6f6081a-f7cb-32f1-b43d-17c9a099e39b"]}],"mendeley":{"formattedCitation":"(Forrest &amp; Thomson, 2012)","plainTextFormattedCitation":"(Forrest &amp; Thomson, 2012)","previouslyFormattedCitation":"(Forrest &amp; Thomson, 2012)"},"properties":{"noteIndex":0},"schema":"https://github.com/citation-style-language/schema/raw/master/csl-citation.json"}</w:instrText>
      </w:r>
      <w:r>
        <w:fldChar w:fldCharType="separate"/>
      </w:r>
      <w:bookmarkStart w:id="39" w:name="__Fieldmark__133_3903614438"/>
      <w:r>
        <w:rPr>
          <w:rFonts w:ascii="Times New Roman" w:eastAsia="Times New Roman" w:hAnsi="Times New Roman" w:cs="Times New Roman"/>
          <w:color w:val="000000"/>
          <w:sz w:val="24"/>
          <w:szCs w:val="24"/>
          <w:lang w:eastAsia="en-CA"/>
        </w:rPr>
        <w:t>(</w:t>
      </w:r>
      <w:bookmarkStart w:id="40" w:name="__Fieldmark__80_2495178454"/>
      <w:r>
        <w:rPr>
          <w:rFonts w:ascii="Times New Roman" w:eastAsia="Times New Roman" w:hAnsi="Times New Roman" w:cs="Times New Roman"/>
          <w:color w:val="000000"/>
          <w:sz w:val="24"/>
          <w:szCs w:val="24"/>
          <w:lang w:eastAsia="en-CA"/>
        </w:rPr>
        <w:t>F</w:t>
      </w:r>
      <w:bookmarkStart w:id="41" w:name="__Fieldmark__87_942872385"/>
      <w:r>
        <w:rPr>
          <w:rFonts w:ascii="Times New Roman" w:eastAsia="Times New Roman" w:hAnsi="Times New Roman" w:cs="Times New Roman"/>
          <w:color w:val="000000"/>
          <w:sz w:val="24"/>
          <w:szCs w:val="24"/>
          <w:lang w:eastAsia="en-CA"/>
        </w:rPr>
        <w:t>orrest &amp; Thomson, 2012)</w:t>
      </w:r>
      <w:r>
        <w:fldChar w:fldCharType="end"/>
      </w:r>
      <w:bookmarkEnd w:id="39"/>
      <w:bookmarkEnd w:id="40"/>
      <w:bookmarkEnd w:id="41"/>
      <w:r>
        <w:rPr>
          <w:rFonts w:ascii="Times New Roman" w:eastAsia="Times New Roman" w:hAnsi="Times New Roman" w:cs="Times New Roman"/>
          <w:color w:val="000000"/>
          <w:sz w:val="24"/>
          <w:szCs w:val="24"/>
          <w:lang w:eastAsia="en-CA"/>
        </w:rPr>
        <w:t xml:space="preserve"> or intraspecific competition </w:t>
      </w:r>
      <w:r>
        <w:fldChar w:fldCharType="begin"/>
      </w:r>
      <w:r>
        <w:instrText>ADDIN CSL_CITATION {"citationItems":[{"id":"ITEM-1","itemData":{"DOI":"10.1016/0040-5809(83)90024-2","ISSN":"10960325","abstract":"A game theoretical model is advanced to explain the emergence time schedule of male butterflies under temporal \"apostatic\" selection, so that males emerging on different days enjoy equal fitness in evolutionary equilibrium. The model predicts not only the position of the peak date but also the shape of the male emergence curve for any given female emergence schedule. Where the female emergence curve is smooth with one peak, a flight season can be divided into an earlier phase, when some males emerge every day, and a later phase in which no male emerges. The male emergence curve is truncated at the boundary of the phases. The position of the truncation point is determined by the difference between pre- and postemergence mortality. Preemergence mortality also determines the rate coefficient of the decrease in sex ratio through the season. The model is applied to a well-studied population of the butterfly Euphydryas editha. The male presence curve fits well, but no clear truncation exists in male emergence, and some males emerge earlier than predicted. Reasons for deviations are discussed. © 1983.","author":[{"dropping-particle":"","family":"Iwasa","given":"Yoh","non-dropping-particle":"","parse-names":false,"suffix":""},{"dropping-particle":"","family":"Odendaal","given":"Francois J.","non-dropping-particle":"","parse-names":false,"suffix":""},{"dropping-particle":"","family":"Murphy","given":"Dennis D.","non-dropping-particle":"","parse-names":false,"suffix":""},{"dropping-particle":"","family":"Ehrlich","given":"Paul R.","non-dropping-particle":"","parse-names":false,"suffix":""},{"dropping-particle":"","family":"Launer","given":"Alan E.","non-dropping-particle":"","parse-names":false,"suffix":""}],"container-title":"Theoretical Population Biology","id":"ITEM-1","issue":"3","issued":{"date-parts":[["1983","6","1"]]},"page":"363-379","publisher":"Academic Press","title":"Emergence patterns in male butterflies: A hypothesis and a test","type":"article-journal","volume":"23"},"uris":["http://www.mendeley.com/documents/?uuid=f546c6a0-4f9d-31f0-920b-e2cea0e3cdfd"]}],"mendeley":{"formattedCitation":"(Iwasa, Odendaal, Murphy, Ehrlich, &amp; Launer, 1983)","plainTextFormattedCitation":"(Iwasa, Odendaal, Murphy, Ehrlich, &amp; Launer, 1983)","previouslyFormattedCitation":"(Iwasa, Odendaal, Murphy, Ehrlich, &amp; Launer, 1983)"},"properties":{"noteIndex":0},"schema":"https://github.com/citation-style-language/schema/raw/master/csl-citation.json"}</w:instrText>
      </w:r>
      <w:r>
        <w:fldChar w:fldCharType="separate"/>
      </w:r>
      <w:bookmarkStart w:id="42" w:name="__Fieldmark__144_3903614438"/>
      <w:r>
        <w:rPr>
          <w:rFonts w:ascii="Times New Roman" w:eastAsia="Times New Roman" w:hAnsi="Times New Roman" w:cs="Times New Roman"/>
          <w:color w:val="000000"/>
          <w:sz w:val="24"/>
          <w:szCs w:val="24"/>
          <w:lang w:eastAsia="en-CA"/>
        </w:rPr>
        <w:t>(</w:t>
      </w:r>
      <w:bookmarkStart w:id="43" w:name="__Fieldmark__87_2495178454"/>
      <w:r>
        <w:rPr>
          <w:rFonts w:ascii="Times New Roman" w:eastAsia="Times New Roman" w:hAnsi="Times New Roman" w:cs="Times New Roman"/>
          <w:color w:val="000000"/>
          <w:sz w:val="24"/>
          <w:szCs w:val="24"/>
          <w:lang w:eastAsia="en-CA"/>
        </w:rPr>
        <w:t>I</w:t>
      </w:r>
      <w:bookmarkStart w:id="44" w:name="__Fieldmark__92_942872385"/>
      <w:r>
        <w:rPr>
          <w:rFonts w:ascii="Times New Roman" w:eastAsia="Times New Roman" w:hAnsi="Times New Roman" w:cs="Times New Roman"/>
          <w:color w:val="000000"/>
          <w:sz w:val="24"/>
          <w:szCs w:val="24"/>
          <w:lang w:eastAsia="en-CA"/>
        </w:rPr>
        <w:t>wasa, Odendaal, Murphy, Ehrlich, &amp; Launer, 1983)</w:t>
      </w:r>
      <w:r>
        <w:fldChar w:fldCharType="end"/>
      </w:r>
      <w:bookmarkEnd w:id="42"/>
      <w:bookmarkEnd w:id="43"/>
      <w:bookmarkEnd w:id="44"/>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while the opposite might exacerbate the detrimental effect of asynchrony to the point of extinction of the consumer (Singer &amp; Parmesan, 2010). </w:t>
      </w:r>
    </w:p>
    <w:p w14:paraId="7AFE79A5" w14:textId="77777777" w:rsidR="009E1801" w:rsidRDefault="000D69D0">
      <w:pPr>
        <w:spacing w:line="480" w:lineRule="auto"/>
        <w:ind w:firstLine="720"/>
      </w:pPr>
      <w:del w:id="45" w:author="Unknown Author" w:date="2021-05-02T21:09:00Z">
        <w:r>
          <w:rPr>
            <w:rFonts w:ascii="Times New Roman" w:eastAsia="Times New Roman" w:hAnsi="Times New Roman" w:cs="Times New Roman"/>
            <w:color w:val="000000"/>
            <w:sz w:val="24"/>
            <w:szCs w:val="24"/>
            <w:lang w:eastAsia="en-CA"/>
          </w:rPr>
          <w:delText>There is now ample evidence that m</w:delText>
        </w:r>
      </w:del>
      <w:ins w:id="46" w:author="Unknown Author" w:date="2021-05-02T21:09:00Z">
        <w:r>
          <w:rPr>
            <w:rFonts w:ascii="Times New Roman" w:eastAsia="Times New Roman" w:hAnsi="Times New Roman" w:cs="Times New Roman"/>
            <w:color w:val="000000"/>
            <w:sz w:val="24"/>
            <w:szCs w:val="24"/>
            <w:lang w:eastAsia="en-CA"/>
          </w:rPr>
          <w:t xml:space="preserve"> M</w:t>
        </w:r>
      </w:ins>
      <w:r>
        <w:rPr>
          <w:rFonts w:ascii="Times New Roman" w:eastAsia="Times New Roman" w:hAnsi="Times New Roman" w:cs="Times New Roman"/>
          <w:color w:val="000000"/>
          <w:sz w:val="24"/>
          <w:szCs w:val="24"/>
          <w:lang w:eastAsia="en-CA"/>
        </w:rPr>
        <w:t xml:space="preserve">any organisms have advanced their phenology in recent decades </w:t>
      </w:r>
      <w:r>
        <w:fldChar w:fldCharType="begin"/>
      </w:r>
      <w:r>
        <w:instrText>ADDIN CSL_CITATION {"citationItems":[{"id":"ITEM-1","itemData":{"DOI":"10.1098/rspb.2000.1324","ISSN":"14712970","PMID":"12123293","abstract":"Although empirical and theoretical studies suggest that climate influences the timing of life-history events in animals and plants, correlations between climate and the timing of events such as egg-laying, migration or flowering do not reveal the mechanisms by which natural selection operates on life-history events. We present a general autoregressive model of the timing of life-history events in relation to variation in global climate that, like autoregressive models of population dynamics, allows for a more mechanistic understanding of the roles of climate, resources and competition. We applied the model to data on 50 years of annual dates of first flowering by three species of plants in 26 populations covering 4° of latitude in Norway. In agreement with earlier studies, plants in most populations and all three species bloomed earlier following warmer winters. Moreover, our model revealed that earlier blooming reflected increasing influences of resources and density-dependent population limitation under climatic warming. The insights available from the application of this model to phenological data in other taxa will contribute to our understanding of the roles of endogenous versus exogenous processes in the evolution of the timing of life-history events in a changing climate.","author":[{"dropping-particle":"","family":"Post","given":"E.","non-dropping-particle":"","parse-names":false,"suffix":""},{"dropping-particle":"","family":"Forchhammer","given":"M. C.","non-dropping-particle":"","parse-names":false,"suffix":""},{"dropping-particle":"","family":"Stenseth","given":"N. Chr","non-dropping-particle":"","parse-names":false,"suffix":""},{"dropping-particle":"V.","family":"Callaghan","given":"T.","non-dropping-particle":"","parse-names":false,"suffix":""}],"container-title":"Proceedings of the Royal Society B: Biological Sciences","id":"ITEM-1","issue":"1462","issued":{"date-parts":[["2001","1","7"]]},"page":"15-23","publisher":"Royal Society","title":"The timing of life-history events in a changing climate","type":"article-journal","volume":"268"},"uris":["http://www.mendeley.com/documents/?uuid=53bdf1f9-cc8c-3534-a9a6-95a9c8dd8403"]}],"mendeley":{"formattedCitation":"(Post, Forchhammer, Stenseth, &amp; Callaghan, 2001)","manualFormatting":"(Post, Forchhammer, Stenseth, &amp; Callaghan, 2001","plainTextFormattedCitation":"(Post, Forchhammer, Stenseth, &amp; Callaghan, 2001)","previouslyFormattedCitation":"(Post, Forchhammer, Stenseth, &amp; Callaghan, 2001)"},"properties":{"noteIndex":0},"schema":"https://github.com/citation-style-language/schema/raw/master/csl-citation.json"}</w:instrText>
      </w:r>
      <w:r>
        <w:fldChar w:fldCharType="separate"/>
      </w:r>
      <w:bookmarkStart w:id="47" w:name="__Fieldmark__160_3903614438"/>
      <w:r>
        <w:rPr>
          <w:rFonts w:ascii="Times New Roman" w:eastAsia="Times New Roman" w:hAnsi="Times New Roman" w:cs="Times New Roman"/>
          <w:color w:val="000000"/>
          <w:sz w:val="24"/>
          <w:szCs w:val="24"/>
          <w:lang w:eastAsia="en-CA"/>
        </w:rPr>
        <w:t>(</w:t>
      </w:r>
      <w:bookmarkStart w:id="48" w:name="__Fieldmark__96_2495178454"/>
      <w:r>
        <w:rPr>
          <w:rFonts w:ascii="Times New Roman" w:eastAsia="Times New Roman" w:hAnsi="Times New Roman" w:cs="Times New Roman"/>
          <w:color w:val="000000"/>
          <w:sz w:val="24"/>
          <w:szCs w:val="24"/>
          <w:lang w:eastAsia="en-CA"/>
        </w:rPr>
        <w:t>P</w:t>
      </w:r>
      <w:bookmarkStart w:id="49" w:name="__Fieldmark__101_942872385"/>
      <w:r>
        <w:rPr>
          <w:rFonts w:ascii="Times New Roman" w:eastAsia="Times New Roman" w:hAnsi="Times New Roman" w:cs="Times New Roman"/>
          <w:color w:val="000000"/>
          <w:sz w:val="24"/>
          <w:szCs w:val="24"/>
          <w:lang w:eastAsia="en-CA"/>
        </w:rPr>
        <w:t>ost, et al., 2001</w:t>
      </w:r>
      <w:r>
        <w:fldChar w:fldCharType="end"/>
      </w:r>
      <w:bookmarkEnd w:id="47"/>
      <w:bookmarkEnd w:id="48"/>
      <w:bookmarkEnd w:id="49"/>
      <w:r>
        <w:rPr>
          <w:rFonts w:ascii="Times New Roman" w:eastAsia="Times New Roman" w:hAnsi="Times New Roman" w:cs="Times New Roman"/>
          <w:color w:val="000000"/>
          <w:sz w:val="24"/>
          <w:szCs w:val="24"/>
          <w:lang w:eastAsia="en-CA"/>
        </w:rPr>
        <w:t>;</w:t>
      </w:r>
      <w:r>
        <w:fldChar w:fldCharType="begin"/>
      </w:r>
      <w:r>
        <w:instrText>ADDIN CSL_CITATION {"citationItems":[{"id":"ITEM-1","itemData":{"DOI":"10.1038/nature01286","ISSN":"00280836","PMID":"12511946","abstract":"Causal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-1","issue":"6918","issued":{"date-parts":[["2003","1","2"]]},"page":"37-42","publisher":"Nature Publishing Group","title":"A globally coherent fingerprint of climate change impacts across natural systems","type":"article-journal","volume":"421"},"uris":["http://www.mendeley.com/documents/?uuid=5f1c830c-73f0-35eb-b47b-af600011c4a9"]}],"mendeley":{"formattedCitation":"(Parmesan &amp; Yohe, 2003)","manualFormatting":" Parmesan &amp; Yohe, 2003)","plainTextFormattedCitation":"(Parmesan &amp; Yohe, 2003)","previouslyFormattedCitation":"(Parmesan &amp; Yohe, 2003)"},"properties":{"noteIndex":0},"schema":"https://github.com/citation-style-language/schema/raw/master/csl-citation.json"}</w:instrText>
      </w:r>
      <w:r>
        <w:fldChar w:fldCharType="separate"/>
      </w:r>
      <w:bookmarkStart w:id="50" w:name="__Fieldmark__171_3903614438"/>
      <w:r>
        <w:rPr>
          <w:rFonts w:ascii="Times New Roman" w:eastAsia="Times New Roman" w:hAnsi="Times New Roman" w:cs="Times New Roman"/>
          <w:color w:val="000000"/>
          <w:sz w:val="24"/>
          <w:szCs w:val="24"/>
          <w:lang w:eastAsia="en-CA"/>
        </w:rPr>
        <w:t xml:space="preserve"> </w:t>
      </w:r>
      <w:bookmarkStart w:id="51" w:name="__Fieldmark__103_2495178454"/>
      <w:r>
        <w:rPr>
          <w:rFonts w:ascii="Times New Roman" w:eastAsia="Times New Roman" w:hAnsi="Times New Roman" w:cs="Times New Roman"/>
          <w:color w:val="000000"/>
          <w:sz w:val="24"/>
          <w:szCs w:val="24"/>
          <w:lang w:eastAsia="en-CA"/>
        </w:rPr>
        <w:t>P</w:t>
      </w:r>
      <w:bookmarkStart w:id="52" w:name="__Fieldmark__110_942872385"/>
      <w:r>
        <w:rPr>
          <w:rFonts w:ascii="Times New Roman" w:eastAsia="Times New Roman" w:hAnsi="Times New Roman" w:cs="Times New Roman"/>
          <w:color w:val="000000"/>
          <w:sz w:val="24"/>
          <w:szCs w:val="24"/>
          <w:lang w:eastAsia="en-CA"/>
        </w:rPr>
        <w:t>armesan &amp; Yohe, 2003)</w:t>
      </w:r>
      <w:r>
        <w:fldChar w:fldCharType="end"/>
      </w:r>
      <w:bookmarkEnd w:id="50"/>
      <w:bookmarkEnd w:id="51"/>
      <w:bookmarkEnd w:id="52"/>
      <w:r>
        <w:rPr>
          <w:rFonts w:ascii="Times New Roman" w:eastAsia="Times New Roman" w:hAnsi="Times New Roman" w:cs="Times New Roman"/>
          <w:color w:val="000000"/>
          <w:sz w:val="24"/>
          <w:szCs w:val="24"/>
          <w:lang w:eastAsia="en-CA"/>
        </w:rPr>
        <w:t xml:space="preserve">, particularly </w:t>
      </w:r>
      <w:del w:id="53" w:author="Unknown Author" w:date="2021-05-02T21:09:00Z">
        <w:r>
          <w:rPr>
            <w:rFonts w:ascii="Times New Roman" w:eastAsia="Times New Roman" w:hAnsi="Times New Roman" w:cs="Times New Roman"/>
            <w:color w:val="000000"/>
            <w:sz w:val="24"/>
            <w:szCs w:val="24"/>
            <w:lang w:eastAsia="en-CA"/>
          </w:rPr>
          <w:delText>in</w:delText>
        </w:r>
      </w:del>
      <w:r>
        <w:rPr>
          <w:rFonts w:ascii="Times New Roman" w:eastAsia="Times New Roman" w:hAnsi="Times New Roman" w:cs="Times New Roman"/>
          <w:color w:val="000000"/>
          <w:sz w:val="24"/>
          <w:szCs w:val="24"/>
          <w:lang w:eastAsia="en-CA"/>
        </w:rPr>
        <w:t xml:space="preserve"> the timing of spring events at mid-high latitudes </w:t>
      </w:r>
      <w:r>
        <w:fldChar w:fldCharType="begin"/>
      </w:r>
      <w: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2006)","manualFormatting":"(Parmesan, 2006","plainTextFormattedCitation":"(Parmesan, 2006)","previouslyFormattedCitation":"(Parmesan, 2006)"},"properties":{"noteIndex":0},"schema":"https://github.com/citation-style-language/schema/raw/master/csl-citation.json"}</w:instrText>
      </w:r>
      <w:r>
        <w:fldChar w:fldCharType="separate"/>
      </w:r>
      <w:bookmarkStart w:id="54" w:name="__Fieldmark__184_3903614438"/>
      <w:r>
        <w:rPr>
          <w:rFonts w:ascii="Times New Roman" w:eastAsia="Times New Roman" w:hAnsi="Times New Roman" w:cs="Times New Roman"/>
          <w:color w:val="000000"/>
          <w:sz w:val="24"/>
          <w:szCs w:val="24"/>
          <w:lang w:eastAsia="en-CA"/>
        </w:rPr>
        <w:t>(</w:t>
      </w:r>
      <w:bookmarkStart w:id="55" w:name="__Fieldmark__110_2495178454"/>
      <w:r>
        <w:rPr>
          <w:rFonts w:ascii="Times New Roman" w:eastAsia="Times New Roman" w:hAnsi="Times New Roman" w:cs="Times New Roman"/>
          <w:color w:val="000000"/>
          <w:sz w:val="24"/>
          <w:szCs w:val="24"/>
          <w:lang w:eastAsia="en-CA"/>
        </w:rPr>
        <w:t>P</w:t>
      </w:r>
      <w:bookmarkStart w:id="56" w:name="__Fieldmark__116_942872385"/>
      <w:r>
        <w:rPr>
          <w:rFonts w:ascii="Times New Roman" w:eastAsia="Times New Roman" w:hAnsi="Times New Roman" w:cs="Times New Roman"/>
          <w:color w:val="000000"/>
          <w:sz w:val="24"/>
          <w:szCs w:val="24"/>
          <w:lang w:eastAsia="en-CA"/>
        </w:rPr>
        <w:t>armesan, 2006</w:t>
      </w:r>
      <w:r>
        <w:fldChar w:fldCharType="end"/>
      </w:r>
      <w:bookmarkEnd w:id="54"/>
      <w:bookmarkEnd w:id="55"/>
      <w:bookmarkEnd w:id="56"/>
      <w:r>
        <w:rPr>
          <w:rFonts w:ascii="Times New Roman" w:eastAsia="Times New Roman" w:hAnsi="Times New Roman" w:cs="Times New Roman"/>
          <w:color w:val="000000"/>
          <w:sz w:val="24"/>
          <w:szCs w:val="24"/>
          <w:lang w:eastAsia="en-CA"/>
        </w:rPr>
        <w:t> ;</w:t>
      </w:r>
      <w:r>
        <w:fldChar w:fldCharType="begin"/>
      </w:r>
      <w:r>
        <w:instrText>ADDIN CSL_CITATION {"citationItems":[{"id":"ITEM-1","itemData":{"DOI":"10.1038/nature18608","ISSN":"1476-4687","abstract":"Differences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title":"Phenological sensitivity to climate across taxa and trophic levels","type":"article-journal","volume":"535"},"uris":["http://www.mendeley.com/documents/?uuid=bb3290b8-728f-4fe9-9bb5-2d66a9dabe86"]}],"mendeley":{"formattedCitation":"(Thackeray et al., 2016)","manualFormatting":" Thackeray et al., 2016","plainTextFormattedCitation":"(Thackeray et al., 2016)","previouslyFormattedCitation":"(Thackeray et al., 2016)"},"properties":{"noteIndex":0},"schema":"https://github.com/citation-style-language/schema/raw/master/csl-citation.json"}</w:instrText>
      </w:r>
      <w:r>
        <w:fldChar w:fldCharType="separate"/>
      </w:r>
      <w:bookmarkStart w:id="57" w:name="__Fieldmark__195_3903614438"/>
      <w:r>
        <w:rPr>
          <w:rFonts w:ascii="Times New Roman" w:eastAsia="Times New Roman" w:hAnsi="Times New Roman" w:cs="Times New Roman"/>
          <w:color w:val="000000"/>
          <w:sz w:val="24"/>
          <w:szCs w:val="24"/>
          <w:lang w:eastAsia="en-CA"/>
        </w:rPr>
        <w:t xml:space="preserve"> </w:t>
      </w:r>
      <w:bookmarkStart w:id="58" w:name="__Fieldmark__117_2495178454"/>
      <w:r>
        <w:rPr>
          <w:rFonts w:ascii="Times New Roman" w:eastAsia="Times New Roman" w:hAnsi="Times New Roman" w:cs="Times New Roman"/>
          <w:color w:val="000000"/>
          <w:sz w:val="24"/>
          <w:szCs w:val="24"/>
          <w:lang w:eastAsia="en-CA"/>
        </w:rPr>
        <w:t>T</w:t>
      </w:r>
      <w:bookmarkStart w:id="59" w:name="__Fieldmark__121_942872385"/>
      <w:r>
        <w:rPr>
          <w:rFonts w:ascii="Times New Roman" w:eastAsia="Times New Roman" w:hAnsi="Times New Roman" w:cs="Times New Roman"/>
          <w:color w:val="000000"/>
          <w:sz w:val="24"/>
          <w:szCs w:val="24"/>
          <w:lang w:eastAsia="en-CA"/>
        </w:rPr>
        <w:t>hackeray et al., 2016</w:t>
      </w:r>
      <w:r>
        <w:fldChar w:fldCharType="end"/>
      </w:r>
      <w:bookmarkEnd w:id="57"/>
      <w:bookmarkEnd w:id="58"/>
      <w:bookmarkEnd w:id="59"/>
      <w:r>
        <w:rPr>
          <w:rFonts w:ascii="Times New Roman" w:eastAsia="Times New Roman" w:hAnsi="Times New Roman" w:cs="Times New Roman"/>
          <w:color w:val="000000"/>
          <w:sz w:val="24"/>
          <w:szCs w:val="24"/>
          <w:lang w:eastAsia="en-CA"/>
        </w:rPr>
        <w:t xml:space="preserve">; </w:t>
      </w:r>
      <w:r>
        <w:fldChar w:fldCharType="begin"/>
      </w:r>
      <w:r>
        <w:instrText>ADDIN CSL_CITATION {"citationItems":[{"id":"ITEM-1","itemData":{"DOI":"10.1038/s41558-018-0067-3","ISSN":"17586798","abstract":"Shifts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Change","id":"ITEM-1","issue":"3","issued":{"date-parts":[["2018","3","1"]]},"page":"224-228","publisher":"Nature Publishing Group","title":"A global synthesis of animal phenological responses to climate change","type":"article-journal","volume":"8"},"uris":["http://www.mendeley.com/documents/?uuid=bbc3d13e-b5d9-3ab6-ac9b-bf6f85b45b07"]}],"mendeley":{"formattedCitation":"(Cohen, Lajeunesse, &amp; Rohr, 2018)","manualFormatting":"Cohen, Lajeunesse, &amp; Rohr, 2018)","plainTextFormattedCitation":"(Cohen, Lajeunesse, &amp; Rohr, 2018)","previouslyFormattedCitation":"(Cohen, Lajeunesse, &amp; Rohr, 2018)"},"properties":{"noteIndex":0},"schema":"https://github.com/citation-style-language/schema/raw/master/csl-citation.json"}</w:instrText>
      </w:r>
      <w:r>
        <w:fldChar w:fldCharType="separate"/>
      </w:r>
      <w:bookmarkStart w:id="60" w:name="__Fieldmark__206_3903614438"/>
      <w:r>
        <w:rPr>
          <w:rFonts w:ascii="Times New Roman" w:eastAsia="Times New Roman" w:hAnsi="Times New Roman" w:cs="Times New Roman"/>
          <w:color w:val="000000"/>
          <w:sz w:val="24"/>
          <w:szCs w:val="24"/>
          <w:lang w:eastAsia="en-CA"/>
        </w:rPr>
        <w:t>C</w:t>
      </w:r>
      <w:bookmarkStart w:id="61" w:name="__Fieldmark__124_2495178454"/>
      <w:r>
        <w:rPr>
          <w:rFonts w:ascii="Times New Roman" w:eastAsia="Times New Roman" w:hAnsi="Times New Roman" w:cs="Times New Roman"/>
          <w:color w:val="000000"/>
          <w:sz w:val="24"/>
          <w:szCs w:val="24"/>
          <w:lang w:eastAsia="en-CA"/>
        </w:rPr>
        <w:t>o</w:t>
      </w:r>
      <w:bookmarkStart w:id="62" w:name="__Fieldmark__127_942872385"/>
      <w:r>
        <w:rPr>
          <w:rFonts w:ascii="Times New Roman" w:eastAsia="Times New Roman" w:hAnsi="Times New Roman" w:cs="Times New Roman"/>
          <w:color w:val="000000"/>
          <w:sz w:val="24"/>
          <w:szCs w:val="24"/>
          <w:lang w:eastAsia="en-CA"/>
        </w:rPr>
        <w:t>hen et al., 2018)</w:t>
      </w:r>
      <w:r>
        <w:fldChar w:fldCharType="end"/>
      </w:r>
      <w:bookmarkEnd w:id="60"/>
      <w:bookmarkEnd w:id="61"/>
      <w:bookmarkEnd w:id="62"/>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w:t>
      </w:r>
      <w:del w:id="63" w:author="Unknown Author" w:date="2021-05-02T21:11:00Z">
        <w:r>
          <w:rPr>
            <w:rFonts w:ascii="Times New Roman" w:eastAsia="Times New Roman" w:hAnsi="Times New Roman" w:cs="Times New Roman"/>
            <w:color w:val="000000"/>
            <w:sz w:val="24"/>
            <w:szCs w:val="24"/>
            <w:lang w:eastAsia="en-CA"/>
          </w:rPr>
          <w:delText>When relative changes in the phenology of interacting pairs were considered, most</w:delText>
        </w:r>
      </w:del>
      <w:r>
        <w:rPr>
          <w:rFonts w:ascii="Times New Roman" w:eastAsia="Times New Roman" w:hAnsi="Times New Roman" w:cs="Times New Roman"/>
          <w:color w:val="000000"/>
          <w:sz w:val="24"/>
          <w:szCs w:val="24"/>
          <w:lang w:eastAsia="en-CA"/>
        </w:rPr>
        <w:t xml:space="preserve"> </w:t>
      </w:r>
      <w:del w:id="64" w:author="Unknown Author" w:date="2021-05-02T21:11:00Z">
        <w:r>
          <w:rPr>
            <w:rFonts w:ascii="Times New Roman" w:eastAsia="Times New Roman" w:hAnsi="Times New Roman" w:cs="Times New Roman"/>
            <w:color w:val="000000"/>
            <w:sz w:val="24"/>
            <w:szCs w:val="24"/>
            <w:lang w:eastAsia="en-CA"/>
          </w:rPr>
          <w:delText>i</w:delText>
        </w:r>
      </w:del>
      <w:ins w:id="65" w:author="Unknown Author" w:date="2021-05-02T21:11:00Z">
        <w:r>
          <w:rPr>
            <w:rFonts w:ascii="Times New Roman" w:eastAsia="Times New Roman" w:hAnsi="Times New Roman" w:cs="Times New Roman"/>
            <w:color w:val="000000"/>
            <w:sz w:val="24"/>
            <w:szCs w:val="24"/>
            <w:lang w:eastAsia="en-CA"/>
          </w:rPr>
          <w:t xml:space="preserve"> I</w:t>
        </w:r>
      </w:ins>
      <w:r>
        <w:rPr>
          <w:rFonts w:ascii="Times New Roman" w:eastAsia="Times New Roman" w:hAnsi="Times New Roman" w:cs="Times New Roman"/>
          <w:color w:val="000000"/>
          <w:sz w:val="24"/>
          <w:szCs w:val="24"/>
          <w:lang w:eastAsia="en-CA"/>
        </w:rPr>
        <w:t xml:space="preserve">nteracting species </w:t>
      </w:r>
      <w:proofErr w:type="gramStart"/>
      <w:r>
        <w:rPr>
          <w:rFonts w:ascii="Times New Roman" w:eastAsia="Times New Roman" w:hAnsi="Times New Roman" w:cs="Times New Roman"/>
          <w:color w:val="000000"/>
          <w:sz w:val="24"/>
          <w:szCs w:val="24"/>
          <w:lang w:eastAsia="en-CA"/>
        </w:rPr>
        <w:t>were found</w:t>
      </w:r>
      <w:proofErr w:type="gramEnd"/>
      <w:r>
        <w:rPr>
          <w:rFonts w:ascii="Times New Roman" w:eastAsia="Times New Roman" w:hAnsi="Times New Roman" w:cs="Times New Roman"/>
          <w:color w:val="000000"/>
          <w:sz w:val="24"/>
          <w:szCs w:val="24"/>
          <w:lang w:eastAsia="en-CA"/>
        </w:rPr>
        <w:t xml:space="preserve"> to have advanced their phenology by similar magnitudes</w:t>
      </w:r>
      <w:ins w:id="66" w:author="Unknown Author" w:date="2021-05-02T21:11: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resulting in relatively small (6.1 </w:t>
      </w:r>
      <w:r>
        <w:rPr>
          <w:rFonts w:ascii="Times New Roman" w:eastAsia="Times New Roman" w:hAnsi="Times New Roman" w:cs="Times New Roman"/>
          <w:color w:val="000000"/>
          <w:sz w:val="24"/>
          <w:szCs w:val="24"/>
          <w:lang w:eastAsia="en-CA"/>
        </w:rPr>
        <w:lastRenderedPageBreak/>
        <w:t>days/decade) but significant increase</w:t>
      </w:r>
      <w:ins w:id="67" w:author="Unknown Author" w:date="2021-05-02T21:11:00Z">
        <w:r>
          <w:rPr>
            <w:rFonts w:ascii="Times New Roman" w:eastAsia="Times New Roman" w:hAnsi="Times New Roman" w:cs="Times New Roman"/>
            <w:color w:val="000000"/>
            <w:sz w:val="24"/>
            <w:szCs w:val="24"/>
            <w:lang w:eastAsia="en-CA"/>
          </w:rPr>
          <w:t>s</w:t>
        </w:r>
      </w:ins>
      <w:r>
        <w:rPr>
          <w:rFonts w:ascii="Times New Roman" w:eastAsia="Times New Roman" w:hAnsi="Times New Roman" w:cs="Times New Roman"/>
          <w:color w:val="000000"/>
          <w:sz w:val="24"/>
          <w:szCs w:val="24"/>
          <w:lang w:eastAsia="en-CA"/>
        </w:rPr>
        <w:t xml:space="preserve"> in mismatch. The observed mismatch had no consistent direction as 31 interactions shifted closer while 23 shifted further apart. The clearest examples of climate-driven mismatch have been reported for insect herbivores at high altitudes or latitudes </w:t>
      </w:r>
      <w:r>
        <w:fldChar w:fldCharType="begin"/>
      </w:r>
      <w:r>
        <w:instrText>ADDIN CSL_CITATION {"citationItems":[{"id":"ITEM-1","itemData":{"DOI":"10.1146/annurev-ecolsys-110617-062535","ISSN":"1543-592X","abstract":"Phenological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fldChar w:fldCharType="separate"/>
      </w:r>
      <w:bookmarkStart w:id="68" w:name="__Fieldmark__227_3903614438"/>
      <w:r>
        <w:rPr>
          <w:rFonts w:ascii="Times New Roman" w:eastAsia="Times New Roman" w:hAnsi="Times New Roman" w:cs="Times New Roman"/>
          <w:color w:val="000000"/>
          <w:sz w:val="24"/>
          <w:szCs w:val="24"/>
          <w:lang w:eastAsia="en-CA"/>
        </w:rPr>
        <w:t>(</w:t>
      </w:r>
      <w:bookmarkStart w:id="69" w:name="__Fieldmark__131_2495178454"/>
      <w:r>
        <w:rPr>
          <w:rFonts w:ascii="Times New Roman" w:eastAsia="Times New Roman" w:hAnsi="Times New Roman" w:cs="Times New Roman"/>
          <w:color w:val="000000"/>
          <w:sz w:val="24"/>
          <w:szCs w:val="24"/>
          <w:lang w:eastAsia="en-CA"/>
        </w:rPr>
        <w:t>R</w:t>
      </w:r>
      <w:bookmarkStart w:id="70" w:name="__Fieldmark__140_942872385"/>
      <w:r>
        <w:rPr>
          <w:rFonts w:ascii="Times New Roman" w:eastAsia="Times New Roman" w:hAnsi="Times New Roman" w:cs="Times New Roman"/>
          <w:color w:val="000000"/>
          <w:sz w:val="24"/>
          <w:szCs w:val="24"/>
          <w:lang w:eastAsia="en-CA"/>
        </w:rPr>
        <w:t>enner &amp; Zohner, 2018)</w:t>
      </w:r>
      <w:ins w:id="71" w:author="Unknown Author" w:date="2021-05-02T21:12:00Z">
        <w:r>
          <w:rPr>
            <w:rFonts w:ascii="Times New Roman" w:eastAsia="Times New Roman" w:hAnsi="Times New Roman" w:cs="Times New Roman"/>
            <w:color w:val="000000"/>
            <w:sz w:val="24"/>
            <w:szCs w:val="24"/>
            <w:lang w:eastAsia="en-CA"/>
          </w:rPr>
          <w:t>,</w:t>
        </w:r>
      </w:ins>
      <w:r>
        <w:fldChar w:fldCharType="end"/>
      </w:r>
      <w:bookmarkEnd w:id="68"/>
      <w:bookmarkEnd w:id="69"/>
      <w:bookmarkEnd w:id="70"/>
      <w:r>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w:t>
      </w:r>
      <w:r>
        <w:fldChar w:fldCharType="begin"/>
      </w:r>
      <w:r>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&amp; Visser, 2007)","plainTextFormattedCitation":"(Van Asch &amp; Visser, 2007)","previouslyFormattedCitation":"(Van Asch &amp; Visser, 2007)"},"properties":{"noteIndex":0},"schema":"https://github.com/citation-style-language/schema/raw/master/csl-citation.json"}</w:instrText>
      </w:r>
      <w:r>
        <w:fldChar w:fldCharType="separate"/>
      </w:r>
      <w:bookmarkStart w:id="72" w:name="__Fieldmark__240_3903614438"/>
      <w:r>
        <w:rPr>
          <w:rFonts w:ascii="Times New Roman" w:eastAsia="Times New Roman" w:hAnsi="Times New Roman" w:cs="Times New Roman"/>
          <w:color w:val="000000"/>
          <w:sz w:val="24"/>
          <w:szCs w:val="24"/>
          <w:lang w:eastAsia="en-CA"/>
        </w:rPr>
        <w:t>(</w:t>
      </w:r>
      <w:bookmarkStart w:id="73" w:name="__Fieldmark__138_2495178454"/>
      <w:r>
        <w:rPr>
          <w:rFonts w:ascii="Times New Roman" w:eastAsia="Times New Roman" w:hAnsi="Times New Roman" w:cs="Times New Roman"/>
          <w:color w:val="000000"/>
          <w:sz w:val="24"/>
          <w:szCs w:val="24"/>
          <w:lang w:eastAsia="en-CA"/>
        </w:rPr>
        <w:t>V</w:t>
      </w:r>
      <w:bookmarkStart w:id="74" w:name="__Fieldmark__145_942872385"/>
      <w:r>
        <w:rPr>
          <w:rFonts w:ascii="Times New Roman" w:eastAsia="Times New Roman" w:hAnsi="Times New Roman" w:cs="Times New Roman"/>
          <w:color w:val="000000"/>
          <w:sz w:val="24"/>
          <w:szCs w:val="24"/>
          <w:lang w:eastAsia="en-CA"/>
        </w:rPr>
        <w:t>an Asch &amp; Visser, 2007)</w:t>
      </w:r>
      <w:r>
        <w:fldChar w:fldCharType="end"/>
      </w:r>
      <w:bookmarkEnd w:id="72"/>
      <w:bookmarkEnd w:id="73"/>
      <w:bookmarkEnd w:id="74"/>
      <w:r>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i.e., high concentration in nutrient and water and low concentrations in fibre and secondary metabolites </w:t>
      </w:r>
      <w:r>
        <w:fldChar w:fldCharType="begin"/>
      </w:r>
      <w:r>
        <w:instrText>ADDIN CSL_CITATION {"citationItems":[{"id":"ITEM-1","itemData":{"ISSN":"0029-8549","author":[{"dropping-particle":"","family":"Hunter","given":"Alison F","non-dropping-particle":"","parse-names":false,"suffix":""},{"dropping-particle":"","family":"Lechowicz","given":"Martin J","non-dropping-particle":"","parse-names":false,"suffix":""}],"container-title":"Oecologia","id":"ITEM-1","issue":"3","issued":{"date-parts":[["1992"]]},"page":"316-323","publisher":"Springer","title":"Foliage quality changes during canopy development of some northern hardwood trees","type":"article-journal","volume":"89"},"uris":["http://www.mendeley.com/documents/?uuid=b058efa8-194b-4aab-8ab3-7bd2119feacc"]}],"mendeley":{"formattedCitation":"(Hunter &amp; Lechowicz, 1992)","manualFormatting":"(Hunter &amp; Lechowicz, 1992","plainTextFormattedCitation":"(Hunter &amp; Lechowicz, 1992)","previouslyFormattedCitation":"(Hunter &amp; Lechowicz, 1992)"},"properties":{"noteIndex":0},"schema":"https://github.com/citation-style-language/schema/raw/master/csl-citation.json"}</w:instrText>
      </w:r>
      <w:r>
        <w:fldChar w:fldCharType="separate"/>
      </w:r>
      <w:bookmarkStart w:id="75" w:name="__Fieldmark__251_3903614438"/>
      <w:r>
        <w:rPr>
          <w:rFonts w:ascii="Times New Roman" w:eastAsia="Times New Roman" w:hAnsi="Times New Roman" w:cs="Times New Roman"/>
          <w:color w:val="000000"/>
          <w:sz w:val="24"/>
          <w:szCs w:val="24"/>
          <w:lang w:eastAsia="en-CA"/>
        </w:rPr>
        <w:t>(</w:t>
      </w:r>
      <w:bookmarkStart w:id="76" w:name="__Fieldmark__145_2495178454"/>
      <w:r>
        <w:rPr>
          <w:rFonts w:ascii="Times New Roman" w:eastAsia="Times New Roman" w:hAnsi="Times New Roman" w:cs="Times New Roman"/>
          <w:color w:val="000000"/>
          <w:sz w:val="24"/>
          <w:szCs w:val="24"/>
          <w:lang w:eastAsia="en-CA"/>
        </w:rPr>
        <w:t>H</w:t>
      </w:r>
      <w:bookmarkStart w:id="77" w:name="__Fieldmark__150_942872385"/>
      <w:r>
        <w:rPr>
          <w:rFonts w:ascii="Times New Roman" w:eastAsia="Times New Roman" w:hAnsi="Times New Roman" w:cs="Times New Roman"/>
          <w:color w:val="000000"/>
          <w:sz w:val="24"/>
          <w:szCs w:val="24"/>
          <w:lang w:eastAsia="en-CA"/>
        </w:rPr>
        <w:t>unter &amp; Lechowicz, 1992</w:t>
      </w:r>
      <w:r>
        <w:fldChar w:fldCharType="end"/>
      </w:r>
      <w:r>
        <w:fldChar w:fldCharType="begin"/>
      </w:r>
      <w: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1987)","manualFormatting":"; Mattson &amp; Scriber, 1987)","plainTextFormattedCitation":"(Mattson &amp; Scriber, 1987)","previouslyFormattedCitation":"(Mattson &amp; Scriber, 1987)"},"properties":{"noteIndex":0},"schema":"https://github.com/citation-style-language/schema/raw/master/csl-citation.json"}</w:instrText>
      </w:r>
      <w:r>
        <w:fldChar w:fldCharType="separate"/>
      </w:r>
      <w:bookmarkStart w:id="78" w:name="__Fieldmark__259_3903614438"/>
      <w:bookmarkEnd w:id="75"/>
      <w:r>
        <w:rPr>
          <w:rFonts w:ascii="Times New Roman" w:eastAsia="Times New Roman" w:hAnsi="Times New Roman" w:cs="Times New Roman"/>
          <w:color w:val="000000"/>
          <w:sz w:val="24"/>
          <w:szCs w:val="24"/>
          <w:lang w:eastAsia="en-CA"/>
        </w:rPr>
        <w:t>;</w:t>
      </w:r>
      <w:bookmarkStart w:id="79" w:name="__Fieldmark__150_2495178454"/>
      <w:r>
        <w:rPr>
          <w:rFonts w:ascii="Times New Roman" w:eastAsia="Times New Roman" w:hAnsi="Times New Roman" w:cs="Times New Roman"/>
          <w:color w:val="000000"/>
          <w:sz w:val="24"/>
          <w:szCs w:val="24"/>
          <w:lang w:eastAsia="en-CA"/>
        </w:rPr>
        <w:t xml:space="preserve"> </w:t>
      </w:r>
      <w:bookmarkStart w:id="80" w:name="__Fieldmark__154_942872385"/>
      <w:r>
        <w:rPr>
          <w:rFonts w:ascii="Times New Roman" w:eastAsia="Times New Roman" w:hAnsi="Times New Roman" w:cs="Times New Roman"/>
          <w:color w:val="000000"/>
          <w:sz w:val="24"/>
          <w:szCs w:val="24"/>
          <w:lang w:eastAsia="en-CA"/>
        </w:rPr>
        <w:t>Mattson &amp; Scriber, 1987)</w:t>
      </w:r>
      <w:r>
        <w:fldChar w:fldCharType="end"/>
      </w:r>
      <w:bookmarkEnd w:id="76"/>
      <w:bookmarkEnd w:id="77"/>
      <w:bookmarkEnd w:id="78"/>
      <w:bookmarkEnd w:id="79"/>
      <w:bookmarkEnd w:id="80"/>
      <w:r>
        <w:rPr>
          <w:rFonts w:ascii="Times New Roman" w:eastAsia="Times New Roman" w:hAnsi="Times New Roman" w:cs="Times New Roman"/>
          <w:color w:val="000000"/>
          <w:sz w:val="24"/>
          <w:szCs w:val="24"/>
          <w:lang w:eastAsia="en-CA"/>
        </w:rPr>
        <w:t xml:space="preserve">. This strategy requires a precise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w:t>
      </w:r>
      <w:proofErr w:type="gramStart"/>
      <w:r>
        <w:rPr>
          <w:rFonts w:ascii="Times New Roman" w:eastAsia="Times New Roman" w:hAnsi="Times New Roman" w:cs="Times New Roman"/>
          <w:color w:val="000000"/>
          <w:sz w:val="24"/>
          <w:szCs w:val="24"/>
          <w:lang w:eastAsia="en-CA"/>
        </w:rPr>
        <w:t>impacting</w:t>
      </w:r>
      <w:proofErr w:type="gramEnd"/>
      <w:r>
        <w:rPr>
          <w:rFonts w:ascii="Times New Roman" w:eastAsia="Times New Roman" w:hAnsi="Times New Roman" w:cs="Times New Roman"/>
          <w:color w:val="000000"/>
          <w:sz w:val="24"/>
          <w:szCs w:val="24"/>
          <w:lang w:eastAsia="en-CA"/>
        </w:rPr>
        <w:t xml:space="preserve"> its fitness.    </w:t>
      </w:r>
    </w:p>
    <w:p w14:paraId="0F8DA0E9" w14:textId="77777777" w:rsidR="009E1801" w:rsidRDefault="000D69D0">
      <w:pPr>
        <w:spacing w:after="240" w:line="480" w:lineRule="auto"/>
        <w:ind w:firstLine="720"/>
      </w:pPr>
      <w:r>
        <w:rPr>
          <w:rFonts w:ascii="Times New Roman" w:eastAsia="Times New Roman" w:hAnsi="Times New Roman" w:cs="Times New Roman"/>
          <w:color w:val="000000"/>
          <w:sz w:val="24"/>
          <w:szCs w:val="24"/>
          <w:lang w:eastAsia="en-CA"/>
        </w:rPr>
        <w:t xml:space="preserve">The seasonal resting phase of many organisms can be divided into two successive stages called </w:t>
      </w:r>
      <w:proofErr w:type="spellStart"/>
      <w:r>
        <w:rPr>
          <w:rFonts w:ascii="Times New Roman" w:eastAsia="Times New Roman" w:hAnsi="Times New Roman" w:cs="Times New Roman"/>
          <w:color w:val="000000"/>
          <w:sz w:val="24"/>
          <w:szCs w:val="24"/>
          <w:lang w:eastAsia="en-CA"/>
        </w:rPr>
        <w:t>endodormancy</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ecodormancy</w:t>
      </w:r>
      <w:proofErr w:type="spellEnd"/>
      <w:r>
        <w:rPr>
          <w:rFonts w:ascii="Times New Roman" w:eastAsia="Times New Roman" w:hAnsi="Times New Roman" w:cs="Times New Roman"/>
          <w:color w:val="000000"/>
          <w:sz w:val="24"/>
          <w:szCs w:val="24"/>
          <w:lang w:eastAsia="en-CA"/>
        </w:rPr>
        <w:t xml:space="preserve"> in perennial woody plants, and diapause and quiescence in insects </w:t>
      </w:r>
      <w:r>
        <w:fldChar w:fldCharType="begin"/>
      </w:r>
      <w: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fldChar w:fldCharType="separate"/>
      </w:r>
      <w:bookmarkStart w:id="81" w:name="__Fieldmark__274_3903614438"/>
      <w:r>
        <w:rPr>
          <w:rFonts w:ascii="Times New Roman" w:eastAsia="Times New Roman" w:hAnsi="Times New Roman" w:cs="Times New Roman"/>
          <w:color w:val="000000"/>
          <w:sz w:val="24"/>
          <w:szCs w:val="24"/>
          <w:lang w:eastAsia="en-CA"/>
        </w:rPr>
        <w:t>(</w:t>
      </w:r>
      <w:bookmarkStart w:id="82" w:name="__Fieldmark__160_2495178454"/>
      <w:r>
        <w:rPr>
          <w:rFonts w:ascii="Times New Roman" w:eastAsia="Times New Roman" w:hAnsi="Times New Roman" w:cs="Times New Roman"/>
          <w:color w:val="000000"/>
          <w:sz w:val="24"/>
          <w:szCs w:val="24"/>
          <w:lang w:eastAsia="en-CA"/>
        </w:rPr>
        <w:t>C</w:t>
      </w:r>
      <w:bookmarkStart w:id="83" w:name="__Fieldmark__165_942872385"/>
      <w:r>
        <w:rPr>
          <w:rFonts w:ascii="Times New Roman" w:eastAsia="Times New Roman" w:hAnsi="Times New Roman" w:cs="Times New Roman"/>
          <w:color w:val="000000"/>
          <w:sz w:val="24"/>
          <w:szCs w:val="24"/>
          <w:lang w:eastAsia="en-CA"/>
        </w:rPr>
        <w:t>huine &amp; Régnière, 2017)</w:t>
      </w:r>
      <w:r>
        <w:fldChar w:fldCharType="end"/>
      </w:r>
      <w:bookmarkEnd w:id="81"/>
      <w:bookmarkEnd w:id="82"/>
      <w:bookmarkEnd w:id="83"/>
      <w:r>
        <w:rPr>
          <w:rFonts w:ascii="Times New Roman" w:eastAsia="Times New Roman" w:hAnsi="Times New Roman" w:cs="Times New Roman"/>
          <w:color w:val="000000"/>
          <w:sz w:val="24"/>
          <w:szCs w:val="24"/>
          <w:lang w:eastAsia="en-CA"/>
        </w:rPr>
        <w:t xml:space="preserve">. Development and metabolism </w:t>
      </w:r>
      <w:proofErr w:type="gramStart"/>
      <w:r>
        <w:rPr>
          <w:rFonts w:ascii="Times New Roman" w:eastAsia="Times New Roman" w:hAnsi="Times New Roman" w:cs="Times New Roman"/>
          <w:color w:val="000000"/>
          <w:sz w:val="24"/>
          <w:szCs w:val="24"/>
          <w:lang w:eastAsia="en-CA"/>
        </w:rPr>
        <w:t>are generally inhibited</w:t>
      </w:r>
      <w:proofErr w:type="gramEnd"/>
      <w:r>
        <w:rPr>
          <w:rFonts w:ascii="Times New Roman" w:eastAsia="Times New Roman" w:hAnsi="Times New Roman" w:cs="Times New Roman"/>
          <w:color w:val="000000"/>
          <w:sz w:val="24"/>
          <w:szCs w:val="24"/>
          <w:lang w:eastAsia="en-CA"/>
        </w:rPr>
        <w:t xml:space="preserve"> by internal factors (e.g., depletion of energy reserves, hormones) in the first stage and by external factors (e.g., temperature, photoperiod) in the second one. Our study focuses on a system where </w:t>
      </w:r>
      <w:ins w:id="84" w:author="Unknown Author" w:date="2021-05-02T21:13:00Z">
        <w:r>
          <w:rPr>
            <w:rFonts w:ascii="Times New Roman" w:eastAsia="Times New Roman" w:hAnsi="Times New Roman" w:cs="Times New Roman"/>
            <w:color w:val="000000"/>
            <w:sz w:val="24"/>
            <w:szCs w:val="24"/>
            <w:lang w:eastAsia="en-CA"/>
          </w:rPr>
          <w:t xml:space="preserve">the </w:t>
        </w:r>
      </w:ins>
      <w:del w:id="85" w:author="Unknown Author" w:date="2021-05-02T21:13:00Z">
        <w:r>
          <w:rPr>
            <w:rFonts w:ascii="Times New Roman" w:eastAsia="Times New Roman" w:hAnsi="Times New Roman" w:cs="Times New Roman"/>
            <w:color w:val="000000"/>
            <w:sz w:val="24"/>
            <w:szCs w:val="24"/>
            <w:lang w:eastAsia="en-CA"/>
          </w:rPr>
          <w:delText>both a</w:delText>
        </w:r>
      </w:del>
      <w:r>
        <w:rPr>
          <w:rFonts w:ascii="Times New Roman" w:eastAsia="Times New Roman" w:hAnsi="Times New Roman" w:cs="Times New Roman"/>
          <w:color w:val="000000"/>
          <w:sz w:val="24"/>
          <w:szCs w:val="24"/>
          <w:lang w:eastAsia="en-CA"/>
        </w:rPr>
        <w:t xml:space="preserve"> consumer and its resource show a seasonal resting period during part of the year (e.g., during winter). For both, we assume that the first stage of the seasonal resting period </w:t>
      </w:r>
      <w:proofErr w:type="gramStart"/>
      <w:r>
        <w:rPr>
          <w:rFonts w:ascii="Times New Roman" w:eastAsia="Times New Roman" w:hAnsi="Times New Roman" w:cs="Times New Roman"/>
          <w:color w:val="000000"/>
          <w:sz w:val="24"/>
          <w:szCs w:val="24"/>
          <w:lang w:eastAsia="en-CA"/>
        </w:rPr>
        <w:t>is accomplished</w:t>
      </w:r>
      <w:proofErr w:type="gramEnd"/>
      <w:r>
        <w:rPr>
          <w:rFonts w:ascii="Times New Roman" w:eastAsia="Times New Roman" w:hAnsi="Times New Roman" w:cs="Times New Roman"/>
          <w:color w:val="000000"/>
          <w:sz w:val="24"/>
          <w:szCs w:val="24"/>
          <w:lang w:eastAsia="en-CA"/>
        </w:rPr>
        <w:t xml:space="preserve"> early in the winter before the return of favourable conditions, a common case in </w:t>
      </w:r>
      <w:r>
        <w:rPr>
          <w:rFonts w:ascii="Times New Roman" w:eastAsia="Times New Roman" w:hAnsi="Times New Roman" w:cs="Times New Roman"/>
          <w:color w:val="000000"/>
          <w:sz w:val="24"/>
          <w:szCs w:val="24"/>
          <w:lang w:eastAsia="en-CA"/>
        </w:rPr>
        <w:lastRenderedPageBreak/>
        <w:t>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14:paraId="4762C8C3" w14:textId="77777777" w:rsidR="009E1801" w:rsidRDefault="000D69D0">
      <w:pPr>
        <w:spacing w:after="240" w:line="480" w:lineRule="auto"/>
        <w:ind w:firstLine="720"/>
      </w:pPr>
      <w:del w:id="86" w:author="Unknown Author" w:date="2021-05-02T21:14:00Z">
        <w:r>
          <w:rPr>
            <w:rFonts w:ascii="Times New Roman" w:eastAsia="Times New Roman" w:hAnsi="Times New Roman" w:cs="Times New Roman"/>
            <w:color w:val="000000"/>
            <w:sz w:val="24"/>
            <w:szCs w:val="24"/>
            <w:lang w:eastAsia="en-CA"/>
          </w:rPr>
          <w:delText>A recent review of published work on phenological mismatch between consumer and resource concluded that w</w:delText>
        </w:r>
      </w:del>
      <w:ins w:id="87" w:author="Unknown Author" w:date="2021-05-02T21:14:00Z">
        <w:r>
          <w:rPr>
            <w:rFonts w:ascii="Times New Roman" w:eastAsia="Times New Roman" w:hAnsi="Times New Roman" w:cs="Times New Roman"/>
            <w:color w:val="000000"/>
            <w:sz w:val="24"/>
            <w:szCs w:val="24"/>
            <w:lang w:eastAsia="en-CA"/>
          </w:rPr>
          <w:t xml:space="preserve"> W</w:t>
        </w:r>
      </w:ins>
      <w:r>
        <w:rPr>
          <w:rFonts w:ascii="Times New Roman" w:eastAsia="Times New Roman" w:hAnsi="Times New Roman" w:cs="Times New Roman"/>
          <w:color w:val="000000"/>
          <w:sz w:val="24"/>
          <w:szCs w:val="24"/>
          <w:lang w:eastAsia="en-CA"/>
        </w:rPr>
        <w:t xml:space="preserve">e are currently unable to predict the direction or the magnitude of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mismatch </w:t>
      </w:r>
      <w:ins w:id="88" w:author="Unknown Author" w:date="2021-05-02T21:14:00Z">
        <w:r>
          <w:rPr>
            <w:rFonts w:ascii="Times New Roman" w:eastAsia="Times New Roman" w:hAnsi="Times New Roman" w:cs="Times New Roman"/>
            <w:color w:val="000000"/>
            <w:sz w:val="24"/>
            <w:szCs w:val="24"/>
            <w:lang w:eastAsia="en-CA"/>
          </w:rPr>
          <w:t xml:space="preserve">between consumer and resource </w:t>
        </w:r>
      </w:ins>
      <w:r>
        <w:rPr>
          <w:rFonts w:ascii="Times New Roman" w:eastAsia="Times New Roman" w:hAnsi="Times New Roman" w:cs="Times New Roman"/>
          <w:color w:val="000000"/>
          <w:sz w:val="24"/>
          <w:szCs w:val="24"/>
          <w:lang w:eastAsia="en-CA"/>
        </w:rPr>
        <w:t xml:space="preserve">induced by climate change and the associated risks that it poses to species </w:t>
      </w:r>
      <w:r>
        <w:fldChar w:fldCharType="begin"/>
      </w:r>
      <w:r>
        <w:instrText>ADDIN CSL_CITATION {"citationItems":[{"id":"ITEM-1","itemData":{"DOI":"10.1038/s41559-020-01357-0","ISSN":"2397334X","PMID":"33318690","abstract":"Climate warming has caused the seasonal timing of many components of ecological food chains to advance. In the context of trophic interactions, the match–mismatch hypothesis postulates that differential shifts can lead to phenological asynchrony with negative impacts for consumers. However, at present there has been no consistent analysis of the links between temperature change, phenological asynchrony and individual-to-population-level impacts across taxa, trophic levels and biomes at a global scale. Here, we propose five criteria that all need to be met to demonstrate that temperature-mediated trophic asynchrony poses a growing risk to consumers. We conduct a literature review of 109 papers studying 129 taxa, and find that all five criteria are assessed for only two taxa, with the majority of taxa only having one or two criteria assessed. Crucially, nearly every study was conducted in Europe or North America, and most studies were on terrestrial secondary consumers. We thus lack a robust evidence base from which to draw general conclusions about the risk that climate-mediated trophic asynchrony may pose to populations worldwide.","author":[{"dropping-particle":"","family":"Samplonius","given":"Jelmer M.","non-dropping-particle":"","parse-names":false,"suffix":""},{"dropping-particle":"","family":"Atkinson","given":"Angus","non-dropping-particle":"","parse-names":false,"suffix":""},{"dropping-particle":"","family":"Hassall","given":"Christopher","non-dropping-particle":"","parse-names":false,"suffix":""},{"dropping-particle":"","family":"Keogan","given":"Katharine","non-dropping-particle":"","parse-names":false,"suffix":""},{"dropping-particle":"","family":"Thackeray","given":"Stephen J.","non-dropping-particle":"","parse-names":false,"suffix":""},{"dropping-particle":"","family":"Assmann","given":"Jakob J.","non-dropping-particle":"","parse-names":false,"suffix":""},{"dropping-particle":"","family":"Burgess","given":"Malcolm D.","non-dropping-particle":"","parse-names":false,"suffix":""},{"dropping-particle":"","family":"Johansson","given":"Jacob","non-dropping-particle":"","parse-names":false,"suffix":""},{"dropping-particle":"","family":"Macphie","given":"Kirsty H.","non-dropping-particle":"","parse-names":false,"suffix":""},{"dropping-particle":"","family":"Pearce-Higgins","given":"James W.","non-dropping-particle":"","parse-names":false,"suffix":""},{"dropping-particle":"","family":"Simmonds","given":"Emily G.","non-dropping-particle":"","parse-names":false,"suffix":""},{"dropping-particle":"","family":"Varpe","given":"Øystein","non-dropping-particle":"","parse-names":false,"suffix":""},{"dropping-particle":"","family":"Weir","given":"Jamie C.","non-dropping-particle":"","parse-names":false,"suffix":""},{"dropping-particle":"","family":"Childs","given":"Dylan Z.","non-dropping-particle":"","parse-names":false,"suffix":""},{"dropping-particle":"","family":"Cole","given":"Ella F.","non-dropping-particle":"","parse-names":false,"suffix":""},{"dropping-particle":"","family":"Daunt","given":"Francis","non-dropping-particle":"","parse-names":false,"suffix":""},{"dropping-particle":"","family":"Hart","given":"Tom","non-dropping-particle":"","parse-names":false,"suffix":""},{"dropping-particle":"","family":"Lewis","given":"Owen T.","non-dropping-particle":"","parse-names":false,"suffix":""},{"dropping-particle":"","family":"Pettorelli","given":"Nathalie","non-dropping-particle":"","parse-names":false,"suffix":""},{"dropping-particle":"","family":"Sheldon","given":"Ben C.","non-dropping-particle":"","parse-names":false,"suffix":""},{"dropping-particle":"","family":"Phillimore","given":"Albert B.","non-dropping-particle":"","parse-names":false,"suffix":""}],"container-title":"Nature Ecology and Evolution","id":"ITEM-1","issue":"2","issued":{"date-parts":[["2021","2","1"]]},"page":"155-164","publisher":"Nature Research","title":"Strengthening the evidence base for temperature-mediated phenological asynchrony and its impacts","type":"article-journal","volume":"5"},"uris":["http://www.mendeley.com/documents/?uuid=d8e82edc-8ccf-36d2-a7c3-6b7a19308090"]}],"mendeley":{"formattedCitation":"(Samplonius et al., 2021)","plainTextFormattedCitation":"(Samplonius et al., 2021)","previouslyFormattedCitation":"(Samplonius et al., 2021)"},"properties":{"noteIndex":0},"schema":"https://github.com/citation-style-language/schema/raw/master/csl-citation.json"}</w:instrText>
      </w:r>
      <w:r>
        <w:fldChar w:fldCharType="separate"/>
      </w:r>
      <w:bookmarkStart w:id="89" w:name="__Fieldmark__295_3903614438"/>
      <w:r>
        <w:rPr>
          <w:rFonts w:ascii="Times New Roman" w:eastAsia="Times New Roman" w:hAnsi="Times New Roman" w:cs="Times New Roman"/>
          <w:color w:val="000000"/>
          <w:sz w:val="24"/>
          <w:szCs w:val="24"/>
          <w:lang w:eastAsia="en-CA"/>
        </w:rPr>
        <w:t>(</w:t>
      </w:r>
      <w:bookmarkStart w:id="90" w:name="__Fieldmark__169_2495178454"/>
      <w:r>
        <w:rPr>
          <w:rFonts w:ascii="Times New Roman" w:eastAsia="Times New Roman" w:hAnsi="Times New Roman" w:cs="Times New Roman"/>
          <w:color w:val="000000"/>
          <w:sz w:val="24"/>
          <w:szCs w:val="24"/>
          <w:lang w:eastAsia="en-CA"/>
        </w:rPr>
        <w:t>S</w:t>
      </w:r>
      <w:bookmarkStart w:id="91" w:name="__Fieldmark__175_942872385"/>
      <w:r>
        <w:rPr>
          <w:rFonts w:ascii="Times New Roman" w:eastAsia="Times New Roman" w:hAnsi="Times New Roman" w:cs="Times New Roman"/>
          <w:color w:val="000000"/>
          <w:sz w:val="24"/>
          <w:szCs w:val="24"/>
          <w:lang w:eastAsia="en-CA"/>
        </w:rPr>
        <w:t>amplonius et al., 2021)</w:t>
      </w:r>
      <w:r>
        <w:fldChar w:fldCharType="end"/>
      </w:r>
      <w:bookmarkEnd w:id="89"/>
      <w:bookmarkEnd w:id="90"/>
      <w:bookmarkEnd w:id="91"/>
      <w:r>
        <w:rPr>
          <w:rFonts w:ascii="Times New Roman" w:eastAsia="Times New Roman" w:hAnsi="Times New Roman" w:cs="Times New Roman"/>
          <w:color w:val="000000"/>
          <w:sz w:val="24"/>
          <w:szCs w:val="24"/>
          <w:lang w:eastAsia="en-CA"/>
        </w:rPr>
        <w:t xml:space="preserve">. In particular, while patterns of change in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synchrony </w:t>
      </w:r>
      <w:proofErr w:type="gramStart"/>
      <w:r>
        <w:rPr>
          <w:rFonts w:ascii="Times New Roman" w:eastAsia="Times New Roman" w:hAnsi="Times New Roman" w:cs="Times New Roman"/>
          <w:color w:val="000000"/>
          <w:sz w:val="24"/>
          <w:szCs w:val="24"/>
          <w:lang w:eastAsia="en-CA"/>
        </w:rPr>
        <w:t>as a result</w:t>
      </w:r>
      <w:proofErr w:type="gramEnd"/>
      <w:r>
        <w:rPr>
          <w:rFonts w:ascii="Times New Roman" w:eastAsia="Times New Roman" w:hAnsi="Times New Roman" w:cs="Times New Roman"/>
          <w:color w:val="000000"/>
          <w:sz w:val="24"/>
          <w:szCs w:val="24"/>
          <w:lang w:eastAsia="en-CA"/>
        </w:rPr>
        <w:t xml:space="preserve"> of climate change are observed at an increasing rate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Indeed, different mechanisms can lead to a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mismatch between a consumer and its resource. </w:t>
      </w:r>
      <w:del w:id="92" w:author="Unknown Author" w:date="2021-05-02T21:17:00Z">
        <w:r>
          <w:rPr>
            <w:rFonts w:ascii="Times New Roman" w:eastAsia="Times New Roman" w:hAnsi="Times New Roman" w:cs="Times New Roman"/>
            <w:color w:val="000000"/>
            <w:sz w:val="24"/>
            <w:szCs w:val="24"/>
            <w:lang w:eastAsia="en-CA"/>
          </w:rPr>
          <w:delText>Each</w:delText>
        </w:r>
      </w:del>
      <w:r>
        <w:rPr>
          <w:rFonts w:ascii="Times New Roman" w:eastAsia="Times New Roman" w:hAnsi="Times New Roman" w:cs="Times New Roman"/>
          <w:color w:val="000000"/>
          <w:sz w:val="24"/>
          <w:szCs w:val="24"/>
          <w:lang w:eastAsia="en-CA"/>
        </w:rPr>
        <w:t xml:space="preserve"> </w:t>
      </w:r>
      <w:ins w:id="93" w:author="Unknown Author" w:date="2021-05-02T21:17:00Z">
        <w:r>
          <w:rPr>
            <w:rFonts w:ascii="Times New Roman" w:eastAsia="Times New Roman" w:hAnsi="Times New Roman" w:cs="Times New Roman"/>
            <w:color w:val="000000"/>
            <w:sz w:val="24"/>
            <w:szCs w:val="24"/>
            <w:lang w:eastAsia="en-CA"/>
          </w:rPr>
          <w:t xml:space="preserve">Different </w:t>
        </w:r>
      </w:ins>
      <w:r>
        <w:rPr>
          <w:rFonts w:ascii="Times New Roman" w:eastAsia="Times New Roman" w:hAnsi="Times New Roman" w:cs="Times New Roman"/>
          <w:color w:val="000000"/>
          <w:sz w:val="24"/>
          <w:szCs w:val="24"/>
          <w:lang w:eastAsia="en-CA"/>
        </w:rPr>
        <w:t>species can respond to different climatic factors</w:t>
      </w:r>
      <w:ins w:id="94" w:author="Unknown Author" w:date="2021-05-02T21:17:00Z">
        <w:r>
          <w:rPr>
            <w:rFonts w:ascii="Times New Roman" w:eastAsia="Times New Roman" w:hAnsi="Times New Roman" w:cs="Times New Roman"/>
            <w:color w:val="000000"/>
            <w:sz w:val="24"/>
            <w:szCs w:val="24"/>
            <w:lang w:eastAsia="en-CA"/>
          </w:rPr>
          <w:t xml:space="preserve"> or to the same factor but in a different way</w:t>
        </w:r>
      </w:ins>
      <w:r>
        <w:rPr>
          <w:rFonts w:ascii="Times New Roman" w:eastAsia="Times New Roman" w:hAnsi="Times New Roman" w:cs="Times New Roman"/>
          <w:color w:val="000000"/>
          <w:sz w:val="24"/>
          <w:szCs w:val="24"/>
          <w:lang w:eastAsia="en-CA"/>
        </w:rPr>
        <w:t xml:space="preserve">. </w:t>
      </w:r>
      <w:del w:id="95" w:author="Unknown Author" w:date="2021-05-02T21:18:00Z">
        <w:r>
          <w:rPr>
            <w:rFonts w:ascii="Times New Roman" w:eastAsia="Times New Roman" w:hAnsi="Times New Roman" w:cs="Times New Roman"/>
            <w:color w:val="000000"/>
            <w:sz w:val="24"/>
            <w:szCs w:val="24"/>
            <w:lang w:eastAsia="en-CA"/>
          </w:rPr>
          <w:delText>They can respond to the same climatic factor but with different functional forms, or with the same function form but different parameters.</w:delText>
        </w:r>
      </w:del>
      <w:r>
        <w:rPr>
          <w:rFonts w:ascii="Times New Roman" w:eastAsia="Times New Roman" w:hAnsi="Times New Roman" w:cs="Times New Roman"/>
          <w:color w:val="000000"/>
          <w:sz w:val="24"/>
          <w:szCs w:val="24"/>
          <w:lang w:eastAsia="en-CA"/>
        </w:rPr>
        <w:t xml:space="preserve"> </w:t>
      </w:r>
      <w:del w:id="96" w:author="Unknown Author" w:date="2021-05-02T21:18:00Z">
        <w:r>
          <w:rPr>
            <w:rFonts w:ascii="Times New Roman" w:eastAsia="Times New Roman" w:hAnsi="Times New Roman" w:cs="Times New Roman"/>
            <w:color w:val="000000"/>
            <w:sz w:val="24"/>
            <w:szCs w:val="24"/>
            <w:lang w:eastAsia="en-CA"/>
          </w:rPr>
          <w:delText>Each s</w:delText>
        </w:r>
      </w:del>
      <w:ins w:id="97" w:author="Unknown Author" w:date="2021-05-02T21:18:00Z">
        <w:r>
          <w:rPr>
            <w:rFonts w:ascii="Times New Roman" w:eastAsia="Times New Roman" w:hAnsi="Times New Roman" w:cs="Times New Roman"/>
            <w:color w:val="000000"/>
            <w:sz w:val="24"/>
            <w:szCs w:val="24"/>
            <w:lang w:eastAsia="en-CA"/>
          </w:rPr>
          <w:t xml:space="preserve"> S</w:t>
        </w:r>
      </w:ins>
      <w:r>
        <w:rPr>
          <w:rFonts w:ascii="Times New Roman" w:eastAsia="Times New Roman" w:hAnsi="Times New Roman" w:cs="Times New Roman"/>
          <w:color w:val="000000"/>
          <w:sz w:val="24"/>
          <w:szCs w:val="24"/>
          <w:lang w:eastAsia="en-CA"/>
        </w:rPr>
        <w:t xml:space="preserve">pecies can also face different constraints in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plasticity </w:t>
      </w:r>
      <w:r>
        <w:fldChar w:fldCharType="begin"/>
      </w:r>
      <w:r>
        <w:instrText>ADDIN CSL_CITATION {"citationItems":[{"id":"ITEM-1","itemData":{"DOI":"10.1038/35077063","ISSN":"00280836","PMID":"11357129","abstract":"Spring temperatures in temperate regions have increased over the past 20 years, and many organisms have responded to this increase by advancing the date of their growth and reproduction. Here we show that adaptation to climate change in a long-distance migrant is constrained by the timing of its migratory journey. For long-distance migrants climate change may advance the phenology of their breeding areas, but the timing of some species' spring migration relies on endogenous rhythms that are not affected by climate change. Thus, the spring migration of these species will not advance even though they need to arrive earlier on their breeding grounds to breed at the appropriate time. We show that the migratory pied flycatcher Ficedula hypoleuca has advanced its laying date over the past 20 years. This temporal shift has been insufficient, however, as indicated by increased selection for earlier breeding over the same period. The shift is hampered by its spring arrival date, which has not advanced. Some of the numerous long-distance migrants will suffer from climate change, because either their migration strategy is unaffected by climate change, or the climate in breeding and wintering areas are changing at different speeds, preventing adequate adaptation.","author":[{"dropping-particle":"","family":"Both","given":"Christiaan","non-dropping-particle":"","parse-names":false,"suffix":""},{"dropping-particle":"","family":"Visser","given":"Marcel E.","non-dropping-particle":"","parse-names":false,"suffix":""}],"container-title":"Nature","id":"ITEM-1","issue":"6835","issued":{"date-parts":[["2001","5","17"]]},"page":"296-298","publisher":"Nature Publishing Group","title":"Adjustment to climate change is constrained by arrival date in a long-distance migrant bird","type":"article-journal","volume":"411"},"uris":["http://www.mendeley.com/documents/?uuid=d676e8cf-22f2-30ec-8b18-8d8f6abe6ba8"]}],"mendeley":{"formattedCitation":"(Both &amp; Visser, 2001)","plainTextFormattedCitation":"(Both &amp; Visser, 2001)","previouslyFormattedCitation":"(Both &amp; Visser, 2001)"},"properties":{"noteIndex":0},"schema":"https://github.com/citation-style-language/schema/raw/master/csl-citation.json"}</w:instrText>
      </w:r>
      <w:r>
        <w:fldChar w:fldCharType="separate"/>
      </w:r>
      <w:bookmarkStart w:id="98" w:name="__Fieldmark__319_3903614438"/>
      <w:r>
        <w:rPr>
          <w:rFonts w:ascii="Times New Roman" w:eastAsia="Times New Roman" w:hAnsi="Times New Roman" w:cs="Times New Roman"/>
          <w:color w:val="000000"/>
          <w:sz w:val="24"/>
          <w:szCs w:val="24"/>
          <w:lang w:eastAsia="en-CA"/>
        </w:rPr>
        <w:t>(</w:t>
      </w:r>
      <w:bookmarkStart w:id="99" w:name="__Fieldmark__176_2495178454"/>
      <w:r>
        <w:rPr>
          <w:rFonts w:ascii="Times New Roman" w:eastAsia="Times New Roman" w:hAnsi="Times New Roman" w:cs="Times New Roman"/>
          <w:color w:val="000000"/>
          <w:sz w:val="24"/>
          <w:szCs w:val="24"/>
          <w:lang w:eastAsia="en-CA"/>
        </w:rPr>
        <w:t>B</w:t>
      </w:r>
      <w:bookmarkStart w:id="100" w:name="__Fieldmark__182_942872385"/>
      <w:r>
        <w:rPr>
          <w:rFonts w:ascii="Times New Roman" w:eastAsia="Times New Roman" w:hAnsi="Times New Roman" w:cs="Times New Roman"/>
          <w:color w:val="000000"/>
          <w:sz w:val="24"/>
          <w:szCs w:val="24"/>
          <w:lang w:eastAsia="en-CA"/>
        </w:rPr>
        <w:t>oth &amp; Visser, 2001)</w:t>
      </w:r>
      <w:r>
        <w:fldChar w:fldCharType="end"/>
      </w:r>
      <w:bookmarkEnd w:id="98"/>
      <w:bookmarkEnd w:id="99"/>
      <w:bookmarkEnd w:id="100"/>
      <w:r>
        <w:rPr>
          <w:rFonts w:ascii="Times New Roman" w:eastAsia="Times New Roman" w:hAnsi="Times New Roman" w:cs="Times New Roman"/>
          <w:color w:val="000000"/>
          <w:sz w:val="24"/>
          <w:szCs w:val="24"/>
          <w:lang w:eastAsia="en-CA"/>
        </w:rPr>
        <w:t xml:space="preserve"> or have different costs associated with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response </w:t>
      </w:r>
      <w:r>
        <w:fldChar w:fldCharType="begin"/>
      </w:r>
      <w:r>
        <w:instrText>ADDIN CSL_CITATION {"citationItems":[{"id":"ITEM-1","itemData":{"DOI":"10.1111/j.1365-2435.2006.01079.x","ISSN":"0269-8463","abstract":"1. In birds, early breeding individuals generally reproduce more successfully than late breeding individuals. The lack of response to this selection could be explained by resource constraints during the egg production period. 2. Parus species can learn from the mismatch experienced between breeding time and nestling food availability and subsequently adjust their breeding time accordingly. In two Great Tit populations, breeding time was manipulated by creating an artificial food peak. This allowed us to study fitness consequences of manipulated breeding time in the following year without the confounding effects of food supplementation. 3. In one population, manipulated females advanced their laying dates in response to the artificial food peak. However, sample sizes were too low to quantify fitness consequences. In the other population, no response to the treatment was found. This difference could be caused by differences in resource availability in early spring between the two habitats. Low resource availability in early spring could also explain the lack of response to selection observed in one population. © 2006 British Ecological Society.","author":[{"dropping-particle":"","family":"Gienapp","given":"P.","non-dropping-particle":"","parse-names":false,"suffix":""},{"dropping-particle":"","family":"Visser","given":"M. E.","non-dropping-particle":"","parse-names":false,"suffix":""}],"container-title":"Functional Ecology","id":"ITEM-1","issue":"1","issued":{"date-parts":[["2006","2","1"]]},"page":"180-185","publisher":"John Wiley &amp; Sons, Ltd","title":"Possible fitness consequences of experimentally advanced laying dates in Great Tits: differences between populations in different habitats","type":"article-journal","volume":"20"},"uris":["http://www.mendeley.com/documents/?uuid=66145ef5-cbb4-3a9b-92cc-eb7183d56e60"]}],"mendeley":{"formattedCitation":"(Gienapp &amp; Visser, 2006)","plainTextFormattedCitation":"(Gienapp &amp; Visser, 2006)","previouslyFormattedCitation":"(Gienapp &amp; Visser, 2006)"},"properties":{"noteIndex":0},"schema":"https://github.com/citation-style-language/schema/raw/master/csl-citation.json"}</w:instrText>
      </w:r>
      <w:r>
        <w:fldChar w:fldCharType="separate"/>
      </w:r>
      <w:bookmarkStart w:id="101" w:name="__Fieldmark__330_3903614438"/>
      <w:r>
        <w:rPr>
          <w:rFonts w:ascii="Times New Roman" w:eastAsia="Times New Roman" w:hAnsi="Times New Roman" w:cs="Times New Roman"/>
          <w:color w:val="000000"/>
          <w:sz w:val="24"/>
          <w:szCs w:val="24"/>
          <w:lang w:eastAsia="en-CA"/>
        </w:rPr>
        <w:t>(</w:t>
      </w:r>
      <w:bookmarkStart w:id="102" w:name="__Fieldmark__183_2495178454"/>
      <w:proofErr w:type="spellStart"/>
      <w:r>
        <w:rPr>
          <w:rFonts w:ascii="Times New Roman" w:eastAsia="Times New Roman" w:hAnsi="Times New Roman" w:cs="Times New Roman"/>
          <w:color w:val="000000"/>
          <w:sz w:val="24"/>
          <w:szCs w:val="24"/>
          <w:lang w:eastAsia="en-CA"/>
        </w:rPr>
        <w:t>G</w:t>
      </w:r>
      <w:bookmarkStart w:id="103" w:name="__Fieldmark__187_942872385"/>
      <w:r>
        <w:rPr>
          <w:rFonts w:ascii="Times New Roman" w:eastAsia="Times New Roman" w:hAnsi="Times New Roman" w:cs="Times New Roman"/>
          <w:color w:val="000000"/>
          <w:sz w:val="24"/>
          <w:szCs w:val="24"/>
          <w:lang w:eastAsia="en-CA"/>
        </w:rPr>
        <w:t>ienapp</w:t>
      </w:r>
      <w:proofErr w:type="spellEnd"/>
      <w:r>
        <w:rPr>
          <w:rFonts w:ascii="Times New Roman" w:eastAsia="Times New Roman" w:hAnsi="Times New Roman" w:cs="Times New Roman"/>
          <w:color w:val="000000"/>
          <w:sz w:val="24"/>
          <w:szCs w:val="24"/>
          <w:lang w:eastAsia="en-CA"/>
        </w:rPr>
        <w:t xml:space="preserve"> &amp; Visser, 2006)</w:t>
      </w:r>
      <w:r>
        <w:fldChar w:fldCharType="end"/>
      </w:r>
      <w:bookmarkEnd w:id="101"/>
      <w:bookmarkEnd w:id="102"/>
      <w:bookmarkEnd w:id="103"/>
      <w:r>
        <w:rPr>
          <w:rFonts w:ascii="Times New Roman" w:eastAsia="Times New Roman" w:hAnsi="Times New Roman" w:cs="Times New Roman"/>
          <w:color w:val="000000"/>
          <w:sz w:val="24"/>
          <w:szCs w:val="24"/>
          <w:lang w:eastAsia="en-CA"/>
        </w:rPr>
        <w:t>.</w:t>
      </w:r>
    </w:p>
    <w:p w14:paraId="33BCAA92" w14:textId="43EEDAA7" w:rsidR="009E1801" w:rsidRDefault="000D69D0">
      <w:pPr>
        <w:spacing w:after="240" w:line="480" w:lineRule="auto"/>
        <w:ind w:firstLine="720"/>
      </w:pPr>
      <w:r>
        <w:rPr>
          <w:rFonts w:ascii="Times New Roman" w:eastAsia="Times New Roman" w:hAnsi="Times New Roman" w:cs="Times New Roman"/>
          <w:color w:val="000000"/>
          <w:sz w:val="24"/>
          <w:szCs w:val="24"/>
          <w:lang w:eastAsia="en-CA"/>
        </w:rPr>
        <w:t xml:space="preserve">The aim of this study is to investigate potential effects of </w:t>
      </w:r>
      <w:del w:id="104" w:author="Candau, Jean-Noel" w:date="2021-05-03T23:52:00Z">
        <w:r w:rsidDel="0050561A">
          <w:rPr>
            <w:rFonts w:ascii="Times New Roman" w:eastAsia="Times New Roman" w:hAnsi="Times New Roman" w:cs="Times New Roman"/>
            <w:color w:val="000000"/>
            <w:sz w:val="24"/>
            <w:szCs w:val="24"/>
            <w:lang w:eastAsia="en-CA"/>
          </w:rPr>
          <w:delText>global warming</w:delText>
        </w:r>
      </w:del>
      <w:ins w:id="105" w:author="Candau, Jean-Noel" w:date="2021-05-03T23:52:00Z">
        <w:r w:rsidR="0050561A">
          <w:rPr>
            <w:rFonts w:ascii="Times New Roman" w:eastAsia="Times New Roman" w:hAnsi="Times New Roman" w:cs="Times New Roman"/>
            <w:color w:val="000000"/>
            <w:sz w:val="24"/>
            <w:szCs w:val="24"/>
            <w:lang w:eastAsia="en-CA"/>
          </w:rPr>
          <w:t>climate change</w:t>
        </w:r>
      </w:ins>
      <w:r>
        <w:rPr>
          <w:rFonts w:ascii="Times New Roman" w:eastAsia="Times New Roman" w:hAnsi="Times New Roman" w:cs="Times New Roman"/>
          <w:color w:val="000000"/>
          <w:sz w:val="24"/>
          <w:szCs w:val="24"/>
          <w:lang w:eastAsia="en-CA"/>
        </w:rPr>
        <w:t xml:space="preserve"> on the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synchrony between a consumer and its resource </w:t>
      </w:r>
      <w:del w:id="106" w:author="Unknown Author" w:date="2021-05-02T21:18:00Z">
        <w:r>
          <w:rPr>
            <w:rFonts w:ascii="Times New Roman" w:eastAsia="Times New Roman" w:hAnsi="Times New Roman" w:cs="Times New Roman"/>
            <w:color w:val="000000"/>
            <w:sz w:val="24"/>
            <w:szCs w:val="24"/>
            <w:lang w:eastAsia="en-CA"/>
          </w:rPr>
          <w:delText>in the case where</w:delText>
        </w:r>
      </w:del>
      <w:ins w:id="107" w:author="Unknown Author" w:date="2021-05-02T21:18:00Z">
        <w:r>
          <w:rPr>
            <w:rFonts w:ascii="Times New Roman" w:eastAsia="Times New Roman" w:hAnsi="Times New Roman" w:cs="Times New Roman"/>
            <w:color w:val="000000"/>
            <w:sz w:val="24"/>
            <w:szCs w:val="24"/>
            <w:lang w:eastAsia="en-CA"/>
          </w:rPr>
          <w:t>when</w:t>
        </w:r>
      </w:ins>
      <w:r>
        <w:rPr>
          <w:rFonts w:ascii="Times New Roman" w:eastAsia="Times New Roman" w:hAnsi="Times New Roman" w:cs="Times New Roman"/>
          <w:color w:val="000000"/>
          <w:sz w:val="24"/>
          <w:szCs w:val="24"/>
          <w:lang w:eastAsia="en-CA"/>
        </w:rPr>
        <w:t xml:space="preserve"> both species respond to the same climatic factor (i.e., temperature</w:t>
      </w:r>
      <w:proofErr w:type="gramStart"/>
      <w:r>
        <w:rPr>
          <w:rFonts w:ascii="Times New Roman" w:eastAsia="Times New Roman" w:hAnsi="Times New Roman" w:cs="Times New Roman"/>
          <w:color w:val="000000"/>
          <w:sz w:val="24"/>
          <w:szCs w:val="24"/>
          <w:lang w:eastAsia="en-CA"/>
        </w:rPr>
        <w:t xml:space="preserve">) </w:t>
      </w:r>
      <w:proofErr w:type="gramEnd"/>
      <w:del w:id="108" w:author="Unknown Author" w:date="2021-05-02T21:18:00Z">
        <w:r>
          <w:rPr>
            <w:rFonts w:ascii="Times New Roman" w:eastAsia="Times New Roman" w:hAnsi="Times New Roman" w:cs="Times New Roman"/>
            <w:color w:val="000000"/>
            <w:sz w:val="24"/>
            <w:szCs w:val="24"/>
            <w:lang w:eastAsia="en-CA"/>
          </w:rPr>
          <w:delText>with different functional forms or similar functional forms with different parameters</w:delText>
        </w:r>
      </w:del>
      <w:r>
        <w:rPr>
          <w:rFonts w:ascii="Times New Roman" w:eastAsia="Times New Roman" w:hAnsi="Times New Roman" w:cs="Times New Roman"/>
          <w:color w:val="000000"/>
          <w:sz w:val="24"/>
          <w:szCs w:val="24"/>
          <w:lang w:eastAsia="en-CA"/>
        </w:rPr>
        <w:t>. The interaction occurs at the end of both species’ resting periods</w:t>
      </w:r>
      <w:ins w:id="109" w:author="Unknown Author" w:date="2021-05-02T21:19: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which is often the case for insect herbivores in mid-high latitudes. We begin with the general theoretical aspects that determine the duration of the resting period according to temperature, and </w:t>
      </w:r>
      <w:del w:id="110" w:author="Unknown Author" w:date="2021-05-02T21:19:00Z">
        <w:r>
          <w:rPr>
            <w:rFonts w:ascii="Times New Roman" w:eastAsia="Times New Roman" w:hAnsi="Times New Roman" w:cs="Times New Roman"/>
            <w:color w:val="000000"/>
            <w:sz w:val="24"/>
            <w:szCs w:val="24"/>
            <w:lang w:eastAsia="en-CA"/>
          </w:rPr>
          <w:delText>its</w:delText>
        </w:r>
      </w:del>
      <w:ins w:id="111" w:author="Unknown Author" w:date="2021-05-02T21:19:00Z">
        <w:r>
          <w:rPr>
            <w:rFonts w:ascii="Times New Roman" w:eastAsia="Times New Roman" w:hAnsi="Times New Roman" w:cs="Times New Roman"/>
            <w:color w:val="000000"/>
            <w:sz w:val="24"/>
            <w:szCs w:val="24"/>
            <w:lang w:eastAsia="en-CA"/>
          </w:rPr>
          <w:t>their</w:t>
        </w:r>
      </w:ins>
      <w:r>
        <w:rPr>
          <w:rFonts w:ascii="Times New Roman" w:eastAsia="Times New Roman" w:hAnsi="Times New Roman" w:cs="Times New Roman"/>
          <w:color w:val="000000"/>
          <w:sz w:val="24"/>
          <w:szCs w:val="24"/>
          <w:lang w:eastAsia="en-CA"/>
        </w:rPr>
        <w:t xml:space="preserve"> effects on synchrony / mismatch between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stages of the two species. Then we use a major insect pest of the Canadian boreal forest, the </w:t>
      </w:r>
      <w:r>
        <w:rPr>
          <w:rFonts w:ascii="Times New Roman" w:eastAsia="Times New Roman" w:hAnsi="Times New Roman" w:cs="Times New Roman"/>
          <w:color w:val="000000"/>
          <w:sz w:val="24"/>
          <w:szCs w:val="24"/>
          <w:lang w:eastAsia="en-CA"/>
        </w:rPr>
        <w:lastRenderedPageBreak/>
        <w:t xml:space="preserve">spruce budworm </w:t>
      </w:r>
      <w:ins w:id="112" w:author="Portalier Sebastien" w:date="2021-04-30T18:57: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and its main host, balsam fir, as a case study. We investigate the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synchrony between budworm’s emergence from winter diapause and balsam fir’s budburst across a gradient of latitudes</w:t>
      </w:r>
      <w:del w:id="113" w:author="Unknown Author" w:date="2021-05-02T21:20:00Z">
        <w:r>
          <w:rPr>
            <w:rFonts w:ascii="Times New Roman" w:eastAsia="Times New Roman" w:hAnsi="Times New Roman" w:cs="Times New Roman"/>
            <w:color w:val="000000"/>
            <w:sz w:val="24"/>
            <w:szCs w:val="24"/>
            <w:lang w:eastAsia="en-CA"/>
          </w:rPr>
          <w:delText>, and the way it is expected to vary with climate change in the future</w:delText>
        </w:r>
      </w:del>
      <w:ins w:id="114" w:author="Unknown Author" w:date="2021-05-02T21:20:00Z">
        <w:r>
          <w:rPr>
            <w:rFonts w:ascii="Times New Roman" w:eastAsia="Times New Roman" w:hAnsi="Times New Roman" w:cs="Times New Roman"/>
            <w:color w:val="000000"/>
            <w:sz w:val="24"/>
            <w:szCs w:val="24"/>
            <w:lang w:eastAsia="en-CA"/>
          </w:rPr>
          <w:t xml:space="preserve"> and a number of different future climates</w:t>
        </w:r>
      </w:ins>
      <w:r>
        <w:rPr>
          <w:rFonts w:ascii="Times New Roman" w:eastAsia="Times New Roman" w:hAnsi="Times New Roman" w:cs="Times New Roman"/>
          <w:color w:val="000000"/>
          <w:sz w:val="24"/>
          <w:szCs w:val="24"/>
          <w:lang w:eastAsia="en-CA"/>
        </w:rPr>
        <w:t>.</w:t>
      </w:r>
    </w:p>
    <w:p w14:paraId="67E872B0" w14:textId="77777777" w:rsidR="009E1801" w:rsidRDefault="000D69D0">
      <w:pPr>
        <w:pStyle w:val="Heading1"/>
        <w:rPr>
          <w:sz w:val="32"/>
          <w:szCs w:val="32"/>
        </w:rPr>
      </w:pPr>
      <w:r>
        <w:rPr>
          <w:sz w:val="32"/>
          <w:szCs w:val="32"/>
        </w:rPr>
        <w:t>2. Methods</w:t>
      </w:r>
    </w:p>
    <w:p w14:paraId="5B84A6FF" w14:textId="77777777" w:rsidR="009E1801" w:rsidRDefault="000D69D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0B077568" w14:textId="77777777" w:rsidR="009E1801" w:rsidRDefault="000D69D0">
      <w:pPr>
        <w:pStyle w:val="Heading2"/>
        <w:rPr>
          <w:rFonts w:ascii="Times New Roman" w:hAnsi="Times New Roman" w:cs="Times New Roman"/>
          <w:b/>
          <w:bCs/>
          <w:sz w:val="28"/>
          <w:szCs w:val="28"/>
        </w:rPr>
      </w:pPr>
      <w:r>
        <w:rPr>
          <w:rFonts w:ascii="Times New Roman" w:hAnsi="Times New Roman" w:cs="Times New Roman"/>
          <w:b/>
          <w:bCs/>
          <w:color w:val="000000"/>
          <w:sz w:val="28"/>
          <w:szCs w:val="28"/>
        </w:rPr>
        <w:t>2.1 Theoretical development</w:t>
      </w:r>
    </w:p>
    <w:p w14:paraId="382FD86B" w14:textId="77777777" w:rsidR="009E1801" w:rsidRDefault="000D69D0">
      <w:pPr>
        <w:pStyle w:val="NormalWeb"/>
        <w:spacing w:before="280" w:beforeAutospacing="0" w:afterAutospacing="0" w:line="480" w:lineRule="auto"/>
      </w:pPr>
      <w:r>
        <w:rPr>
          <w:color w:val="000000"/>
        </w:rPr>
        <w:t>Throughout the resting period, an organism accumulates units of some quantity. The instantaneous rate of accumulation depends on the ambient temperature</w:t>
      </w:r>
      <w:ins w:id="115" w:author="Unknown Author" w:date="2021-05-02T20:40:00Z">
        <w:r>
          <w:rPr>
            <w:color w:val="000000"/>
          </w:rPr>
          <w:t>.</w:t>
        </w:r>
      </w:ins>
      <w:del w:id="116" w:author="Unknown Author" w:date="2021-05-02T20:40:00Z">
        <w:r>
          <w:rPr>
            <w:color w:val="000000"/>
          </w:rPr>
          <w:delText>, and t</w:delText>
        </w:r>
      </w:del>
      <w:ins w:id="117" w:author="Unknown Author" w:date="2021-05-02T20:40:00Z">
        <w:r>
          <w:rPr>
            <w:color w:val="000000"/>
          </w:rPr>
          <w:t xml:space="preserve"> T</w:t>
        </w:r>
      </w:ins>
      <w:r>
        <w:rPr>
          <w:color w:val="000000"/>
        </w:rPr>
        <w:t xml:space="preserve">he resting period ends when a certain level of </w:t>
      </w:r>
      <w:del w:id="118" w:author="Unknown Author" w:date="2021-05-02T21:21:00Z">
        <w:r>
          <w:rPr>
            <w:color w:val="000000"/>
          </w:rPr>
          <w:delText>that</w:delText>
        </w:r>
      </w:del>
      <w:ins w:id="119" w:author="Unknown Author" w:date="2021-05-02T21:21:00Z">
        <w:r>
          <w:rPr>
            <w:color w:val="000000"/>
          </w:rPr>
          <w:t xml:space="preserve"> the</w:t>
        </w:r>
      </w:ins>
      <w:r>
        <w:rPr>
          <w:color w:val="000000"/>
        </w:rPr>
        <w:t xml:space="preserve"> quantity has </w:t>
      </w:r>
      <w:del w:id="120" w:author="Unknown Author" w:date="2021-05-02T20:40:00Z">
        <w:r>
          <w:rPr>
            <w:color w:val="000000"/>
          </w:rPr>
          <w:delText xml:space="preserve">been </w:delText>
        </w:r>
      </w:del>
      <w:r>
        <w:rPr>
          <w:color w:val="000000"/>
        </w:rPr>
        <w:t xml:space="preserve">accumulated. For trees, this quantity can be heat, for example in degree-day models </w:t>
      </w:r>
      <w:r>
        <w:fldChar w:fldCharType="begin"/>
      </w:r>
      <w:r>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fldChar w:fldCharType="separate"/>
      </w:r>
      <w:bookmarkStart w:id="121" w:name="__Fieldmark__374_3903614438"/>
      <w:r>
        <w:rPr>
          <w:color w:val="000000"/>
        </w:rPr>
        <w:t>(</w:t>
      </w:r>
      <w:bookmarkStart w:id="122" w:name="__Fieldmark__198_2495178454"/>
      <w:r>
        <w:rPr>
          <w:color w:val="000000"/>
        </w:rPr>
        <w:t>C</w:t>
      </w:r>
      <w:bookmarkStart w:id="123" w:name="__Fieldmark__204_942872385"/>
      <w:r>
        <w:rPr>
          <w:color w:val="000000"/>
        </w:rPr>
        <w:t>olombo, 1998)</w:t>
      </w:r>
      <w:r>
        <w:fldChar w:fldCharType="end"/>
      </w:r>
      <w:bookmarkEnd w:id="121"/>
      <w:bookmarkEnd w:id="122"/>
      <w:bookmarkEnd w:id="123"/>
      <w:r>
        <w:rPr>
          <w:color w:val="000000"/>
        </w:rPr>
        <w:t xml:space="preserve"> or more recent nonlinear models </w:t>
      </w:r>
      <w:r>
        <w:fldChar w:fldCharType="begin"/>
      </w:r>
      <w: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fldChar w:fldCharType="separate"/>
      </w:r>
      <w:bookmarkStart w:id="124" w:name="__Fieldmark__385_3903614438"/>
      <w:r>
        <w:rPr>
          <w:color w:val="000000"/>
        </w:rPr>
        <w:t>(</w:t>
      </w:r>
      <w:bookmarkStart w:id="125" w:name="__Fieldmark__205_2495178454"/>
      <w:r>
        <w:rPr>
          <w:color w:val="000000"/>
        </w:rPr>
        <w:t>C</w:t>
      </w:r>
      <w:bookmarkStart w:id="126" w:name="__Fieldmark__209_942872385"/>
      <w:r>
        <w:rPr>
          <w:color w:val="000000"/>
        </w:rPr>
        <w:t>huine, 2000</w:t>
      </w:r>
      <w:r>
        <w:fldChar w:fldCharType="end"/>
      </w:r>
      <w:bookmarkEnd w:id="124"/>
      <w:bookmarkEnd w:id="125"/>
      <w:bookmarkEnd w:id="126"/>
      <w:r>
        <w:rPr>
          <w:color w:val="000000"/>
        </w:rPr>
        <w:t xml:space="preserve">; </w:t>
      </w:r>
      <w:r>
        <w:fldChar w:fldCharType="begin"/>
      </w:r>
      <w: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2007)","manualFormatting":"Desbiens, 2007)","plainTextFormattedCitation":"(Desbiens, 2007)","previouslyFormattedCitation":"(Desbiens, 2007)"},"properties":{"noteIndex":0},"schema":"https://github.com/citation-style-language/schema/raw/master/csl-citation.json"}</w:instrText>
      </w:r>
      <w:r>
        <w:fldChar w:fldCharType="separate"/>
      </w:r>
      <w:bookmarkStart w:id="127" w:name="__Fieldmark__396_3903614438"/>
      <w:r>
        <w:rPr>
          <w:color w:val="000000"/>
        </w:rPr>
        <w:t>D</w:t>
      </w:r>
      <w:bookmarkStart w:id="128" w:name="__Fieldmark__212_2495178454"/>
      <w:r>
        <w:rPr>
          <w:color w:val="000000"/>
        </w:rPr>
        <w:t>e</w:t>
      </w:r>
      <w:bookmarkStart w:id="129" w:name="__Fieldmark__214_942872385"/>
      <w:r>
        <w:rPr>
          <w:color w:val="000000"/>
        </w:rPr>
        <w:t>sbiens, 2007)</w:t>
      </w:r>
      <w:r>
        <w:fldChar w:fldCharType="end"/>
      </w:r>
      <w:bookmarkEnd w:id="127"/>
      <w:bookmarkEnd w:id="128"/>
      <w:bookmarkEnd w:id="129"/>
      <w:r>
        <w:rPr>
          <w:color w:val="000000"/>
        </w:rPr>
        <w:t xml:space="preserve">. For insects, the quantity can be the proportion of the corresponding life-cycle stage that they have completed </w:t>
      </w:r>
      <w:r>
        <w:fldChar w:fldCharType="begin"/>
      </w:r>
      <w: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2011)","manualFormatting":"(Cobbold &amp; Powell, 2011","plainTextFormattedCitation":"(Cobbold &amp; Powell, 2011)","previouslyFormattedCitation":"(Cobbold &amp; Powell, 2011)"},"properties":{"noteIndex":0},"schema":"https://github.com/citation-style-language/schema/raw/master/csl-citation.json"}</w:instrText>
      </w:r>
      <w:r>
        <w:fldChar w:fldCharType="separate"/>
      </w:r>
      <w:bookmarkStart w:id="130" w:name="__Fieldmark__407_3903614438"/>
      <w:r>
        <w:rPr>
          <w:color w:val="000000"/>
        </w:rPr>
        <w:t>(</w:t>
      </w:r>
      <w:bookmarkStart w:id="131" w:name="__Fieldmark__219_2495178454"/>
      <w:r>
        <w:rPr>
          <w:color w:val="000000"/>
        </w:rPr>
        <w:t>C</w:t>
      </w:r>
      <w:bookmarkStart w:id="132" w:name="__Fieldmark__219_942872385"/>
      <w:r>
        <w:rPr>
          <w:color w:val="000000"/>
        </w:rPr>
        <w:t>obbold &amp; Powell, 2011</w:t>
      </w:r>
      <w:r>
        <w:fldChar w:fldCharType="end"/>
      </w:r>
      <w:bookmarkEnd w:id="130"/>
      <w:bookmarkEnd w:id="131"/>
      <w:bookmarkEnd w:id="132"/>
      <w:r>
        <w:rPr>
          <w:color w:val="000000"/>
        </w:rPr>
        <w:t xml:space="preserve">; </w:t>
      </w:r>
      <w:r>
        <w:fldChar w:fldCharType="begin"/>
      </w:r>
      <w: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2012)","manualFormatting":"Régnière, St-Amant, &amp; Duval, 2012)","plainTextFormattedCitation":"(Régnière, St-Amant, &amp; Duval, 2012)","previouslyFormattedCitation":"(Régnière, St-Amant, &amp; Duval, 2012)"},"properties":{"noteIndex":0},"schema":"https://github.com/citation-style-language/schema/raw/master/csl-citation.json"}</w:instrText>
      </w:r>
      <w:r>
        <w:fldChar w:fldCharType="separate"/>
      </w:r>
      <w:bookmarkStart w:id="133" w:name="__Fieldmark__418_3903614438"/>
      <w:r>
        <w:rPr>
          <w:color w:val="000000"/>
        </w:rPr>
        <w:t>R</w:t>
      </w:r>
      <w:bookmarkStart w:id="134" w:name="__Fieldmark__226_2495178454"/>
      <w:r>
        <w:rPr>
          <w:color w:val="000000"/>
        </w:rPr>
        <w:t>é</w:t>
      </w:r>
      <w:bookmarkStart w:id="135" w:name="__Fieldmark__224_942872385"/>
      <w:r>
        <w:rPr>
          <w:color w:val="000000"/>
        </w:rPr>
        <w:t>gnière, St-Amant, &amp; Duval, 2012)</w:t>
      </w:r>
      <w:r>
        <w:fldChar w:fldCharType="end"/>
      </w:r>
      <w:bookmarkEnd w:id="133"/>
      <w:bookmarkEnd w:id="134"/>
      <w:bookmarkEnd w:id="135"/>
      <w:r>
        <w:rPr>
          <w:color w:val="000000"/>
        </w:rPr>
        <w:t xml:space="preserve">. Since the development rate is </w:t>
      </w:r>
      <w:del w:id="136" w:author="Unknown Author" w:date="2021-05-02T20:41:00Z">
        <w:r>
          <w:rPr>
            <w:color w:val="000000"/>
          </w:rPr>
          <w:delText>also</w:delText>
        </w:r>
      </w:del>
      <w:r>
        <w:rPr>
          <w:color w:val="000000"/>
        </w:rPr>
        <w:t xml:space="preserve"> temperature dependent, this quantity </w:t>
      </w:r>
      <w:del w:id="137" w:author="Unknown Author" w:date="2021-05-02T20:41:00Z">
        <w:r>
          <w:rPr>
            <w:color w:val="000000"/>
          </w:rPr>
          <w:delText>is</w:delText>
        </w:r>
      </w:del>
      <w:r>
        <w:rPr>
          <w:color w:val="000000"/>
        </w:rPr>
        <w:t xml:space="preserve"> ultimately </w:t>
      </w:r>
      <w:del w:id="138" w:author="Unknown Author" w:date="2021-05-02T20:41:00Z">
        <w:r>
          <w:rPr>
            <w:color w:val="000000"/>
          </w:rPr>
          <w:delText>also a</w:delText>
        </w:r>
      </w:del>
      <w:r>
        <w:rPr>
          <w:color w:val="000000"/>
        </w:rPr>
        <w:t xml:space="preserve"> measure</w:t>
      </w:r>
      <w:ins w:id="139" w:author="Unknown Author" w:date="2021-05-02T20:41:00Z">
        <w:r>
          <w:rPr>
            <w:color w:val="000000"/>
          </w:rPr>
          <w:t>s</w:t>
        </w:r>
      </w:ins>
      <w:r>
        <w:rPr>
          <w:color w:val="000000"/>
        </w:rPr>
        <w:t xml:space="preserve"> </w:t>
      </w:r>
      <w:del w:id="140" w:author="Unknown Author" w:date="2021-05-02T20:41:00Z">
        <w:r>
          <w:rPr>
            <w:color w:val="000000"/>
          </w:rPr>
          <w:delText xml:space="preserve">of </w:delText>
        </w:r>
      </w:del>
      <w:r>
        <w:rPr>
          <w:color w:val="000000"/>
        </w:rPr>
        <w:t>accumulated heat. </w:t>
      </w:r>
      <w:ins w:id="141" w:author="Unknown Author" w:date="2021-05-02T21:23:00Z">
        <w:r>
          <w:rPr>
            <w:color w:val="000000"/>
          </w:rPr>
          <w:t>This concept of an accumulating quantity is “still the most important assumption in plant and animal phenology modelling” (</w:t>
        </w:r>
        <w:proofErr w:type="spellStart"/>
        <w:r>
          <w:rPr>
            <w:color w:val="000000"/>
          </w:rPr>
          <w:t>Chuine</w:t>
        </w:r>
        <w:proofErr w:type="spellEnd"/>
        <w:r>
          <w:rPr>
            <w:color w:val="000000"/>
          </w:rPr>
          <w:t xml:space="preserve"> &amp; Régnière (2017).</w:t>
        </w:r>
      </w:ins>
    </w:p>
    <w:p w14:paraId="1E8E5F35" w14:textId="77777777" w:rsidR="009E1801" w:rsidRDefault="000D69D0">
      <w:pPr>
        <w:pStyle w:val="NormalWeb"/>
        <w:spacing w:before="280" w:beforeAutospacing="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 xml:space="preserve">x = </w:t>
      </w:r>
      <w:proofErr w:type="gramStart"/>
      <w:r>
        <w:rPr>
          <w:i/>
          <w:iCs/>
          <w:color w:val="000000"/>
        </w:rPr>
        <w:t>x(</w:t>
      </w:r>
      <w:proofErr w:type="gramEnd"/>
      <w:r>
        <w:rPr>
          <w:i/>
          <w:iCs/>
          <w:color w:val="000000"/>
        </w:rPr>
        <w:t>t)</w:t>
      </w:r>
      <w:r>
        <w:rPr>
          <w:color w:val="000000"/>
        </w:rPr>
        <w:t xml:space="preserve"> in degrees Celsius. The instantaneous rate of accumulation is some nonnegative </w:t>
      </w:r>
      <w:ins w:id="142" w:author="Unknown Author" w:date="2021-05-02T20:43:00Z">
        <w:r>
          <w:rPr>
            <w:color w:val="000000"/>
          </w:rPr>
          <w:t xml:space="preserve">increasing </w:t>
        </w:r>
      </w:ins>
      <w:r>
        <w:rPr>
          <w:color w:val="000000"/>
        </w:rPr>
        <w:t xml:space="preserve">function of temperature, denoted by </w:t>
      </w:r>
      <w:r>
        <w:rPr>
          <w:i/>
          <w:iCs/>
          <w:color w:val="000000"/>
        </w:rPr>
        <w:t>R = R(x)</w:t>
      </w:r>
      <w:r>
        <w:rPr>
          <w:color w:val="000000"/>
        </w:rPr>
        <w:t xml:space="preserve">. </w:t>
      </w:r>
      <w:del w:id="143" w:author="Unknown Author" w:date="2021-05-02T20:43:00Z">
        <w:r>
          <w:rPr>
            <w:color w:val="000000"/>
          </w:rPr>
          <w:delText xml:space="preserve">For the range of temperatures that occur during a winter resting phase in </w:delText>
        </w:r>
        <w:r>
          <w:rPr>
            <w:color w:val="000000"/>
          </w:rPr>
          <w:lastRenderedPageBreak/>
          <w:delText xml:space="preserve">mid-high latitudes, </w:delText>
        </w:r>
        <w:r>
          <w:rPr>
            <w:i/>
            <w:iCs/>
            <w:color w:val="000000"/>
          </w:rPr>
          <w:delText>R(x)</w:delText>
        </w:r>
        <w:r>
          <w:rPr>
            <w:color w:val="000000"/>
          </w:rPr>
          <w:delText xml:space="preserve"> is an increasing function. Indeed, w</w:delText>
        </w:r>
      </w:del>
      <w:ins w:id="144" w:author="Unknown Author" w:date="2021-05-02T20:43:00Z">
        <w:r>
          <w:rPr>
            <w:color w:val="000000"/>
          </w:rPr>
          <w:t xml:space="preserve"> W</w:t>
        </w:r>
      </w:ins>
      <w:r>
        <w:rPr>
          <w:color w:val="000000"/>
        </w:rPr>
        <w:t xml:space="preserve">hile developmental rates </w:t>
      </w:r>
      <w:del w:id="145" w:author="Unknown Author" w:date="2021-05-02T20:44:00Z">
        <w:r>
          <w:rPr>
            <w:color w:val="000000"/>
          </w:rPr>
          <w:delText>typically</w:delText>
        </w:r>
      </w:del>
      <w:ins w:id="146" w:author="Unknown Author" w:date="2021-05-02T20:44:00Z">
        <w:r>
          <w:rPr>
            <w:color w:val="000000"/>
          </w:rPr>
          <w:t xml:space="preserve"> may</w:t>
        </w:r>
      </w:ins>
      <w:r>
        <w:rPr>
          <w:color w:val="000000"/>
        </w:rPr>
        <w:t xml:space="preserve"> decrease when temperatures exceed an upper threshold </w:t>
      </w:r>
      <w:r>
        <w:fldChar w:fldCharType="begin"/>
      </w:r>
      <w:r>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w:instrText>
      </w:r>
      <w:r w:rsidRPr="00E356B5">
        <w:rPr>
          <w:lang w:val="fr-CA"/>
          <w:rPrChange w:id="147" w:author="Candau, Jean-Noel" w:date="2021-05-04T00:14:00Z">
            <w:rPr/>
          </w:rPrChange>
        </w:rPr>
        <w:instrText>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w:instrText>
      </w:r>
      <w:r w:rsidRPr="0050561A">
        <w:rPr>
          <w:lang w:val="fr-CA"/>
          <w:rPrChange w:id="148" w:author="Candau, Jean-Noel" w:date="2021-05-03T23:49:00Z">
            <w:rPr/>
          </w:rPrChange>
        </w:rPr>
        <w:instrText>ca","id":"ITEM-1","issue":"18","issued":{"date-parts":[["2008","5","6"]]},"page":"6668-6672","publisher":"Proc Natl Acad Sci U S A","title":"Impacts of climate warming on terrestrial ectotherms across latitude","type":"article-journal","volume":"105"},"uris":["http://www.mendeley.com/documents/?uuid=1c0edc68-7ff1-3a55-b68a-ec20dd8d519d"]}],"mendeley":{"formattedCitation":"(Deutsch et al., 2008)","manualFormatting":"(Deutsch et al., 2008","plainTextFormattedCitation":"(Deutsch et al., 2008)","previouslyFormattedCitation":"(Deutsch et al., 2008)"},"properties":{"noteIndex":0},"schema":"https://github.com/citation-style-language/schema/raw/master/csl-citation.json"}</w:instrText>
      </w:r>
      <w:r>
        <w:fldChar w:fldCharType="separate"/>
      </w:r>
      <w:bookmarkStart w:id="149" w:name="__Fieldmark__463_3903614438"/>
      <w:r>
        <w:rPr>
          <w:color w:val="000000"/>
          <w:lang w:val="fr-FR"/>
        </w:rPr>
        <w:t>(</w:t>
      </w:r>
      <w:bookmarkStart w:id="150" w:name="__Fieldmark__243_2495178454"/>
      <w:r>
        <w:rPr>
          <w:color w:val="000000"/>
          <w:lang w:val="fr-FR"/>
        </w:rPr>
        <w:t>D</w:t>
      </w:r>
      <w:bookmarkStart w:id="151" w:name="__Fieldmark__239_942872385"/>
      <w:r>
        <w:rPr>
          <w:color w:val="000000"/>
          <w:lang w:val="fr-FR"/>
        </w:rPr>
        <w:t>eutsch et al., 2008</w:t>
      </w:r>
      <w:r>
        <w:fldChar w:fldCharType="end"/>
      </w:r>
      <w:bookmarkEnd w:id="149"/>
      <w:bookmarkEnd w:id="150"/>
      <w:bookmarkEnd w:id="151"/>
      <w:r>
        <w:rPr>
          <w:color w:val="000000"/>
          <w:lang w:val="fr-FR"/>
        </w:rPr>
        <w:t xml:space="preserve">; </w:t>
      </w:r>
      <w:r>
        <w:fldChar w:fldCharType="begin"/>
      </w:r>
      <w:r w:rsidRPr="0050561A">
        <w:rPr>
          <w:lang w:val="fr-CA"/>
          <w:rPrChange w:id="152" w:author="Candau, Jean-Noel" w:date="2021-05-03T23:49:00Z">
            <w:rPr/>
          </w:rPrChange>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2014)","manualFormatting":"Amarasekare &amp; Coutinho, 2014)","plainTextFormattedCitation":"(Amarasekare &amp; Coutinho, 2014)","previouslyFormattedCitation":"(Amarasekare &amp; Coutinho, 2014)"},"properties":{"noteIndex":0},"schema":"https://github.com/citation-style-language/schema/raw/master/csl-citation.json"}</w:instrText>
      </w:r>
      <w:r>
        <w:fldChar w:fldCharType="separate"/>
      </w:r>
      <w:bookmarkStart w:id="153" w:name="__Fieldmark__474_3903614438"/>
      <w:r>
        <w:rPr>
          <w:color w:val="000000"/>
          <w:lang w:val="fr-FR"/>
        </w:rPr>
        <w:t>A</w:t>
      </w:r>
      <w:bookmarkStart w:id="154" w:name="__Fieldmark__250_2495178454"/>
      <w:r>
        <w:rPr>
          <w:color w:val="000000"/>
          <w:lang w:val="fr-FR"/>
        </w:rPr>
        <w:t>m</w:t>
      </w:r>
      <w:bookmarkStart w:id="155" w:name="__Fieldmark__244_942872385"/>
      <w:r>
        <w:rPr>
          <w:color w:val="000000"/>
          <w:lang w:val="fr-FR"/>
        </w:rPr>
        <w:t xml:space="preserve">arasekare &amp; </w:t>
      </w:r>
      <w:proofErr w:type="spellStart"/>
      <w:r>
        <w:rPr>
          <w:color w:val="000000"/>
          <w:lang w:val="fr-FR"/>
        </w:rPr>
        <w:t>Coutinho</w:t>
      </w:r>
      <w:proofErr w:type="spellEnd"/>
      <w:r>
        <w:rPr>
          <w:color w:val="000000"/>
          <w:lang w:val="fr-FR"/>
        </w:rPr>
        <w:t>, 2014)</w:t>
      </w:r>
      <w:r>
        <w:fldChar w:fldCharType="end"/>
      </w:r>
      <w:bookmarkEnd w:id="153"/>
      <w:bookmarkEnd w:id="154"/>
      <w:bookmarkEnd w:id="155"/>
      <w:r>
        <w:rPr>
          <w:color w:val="000000"/>
          <w:lang w:val="fr-FR"/>
        </w:rPr>
        <w:t xml:space="preserve">, </w:t>
      </w:r>
      <w:proofErr w:type="spellStart"/>
      <w:r>
        <w:rPr>
          <w:color w:val="000000"/>
          <w:lang w:val="fr-FR"/>
        </w:rPr>
        <w:t>such</w:t>
      </w:r>
      <w:proofErr w:type="spellEnd"/>
      <w:r>
        <w:rPr>
          <w:color w:val="000000"/>
          <w:lang w:val="fr-FR"/>
        </w:rPr>
        <w:t xml:space="preserve"> </w:t>
      </w:r>
      <w:proofErr w:type="spellStart"/>
      <w:r>
        <w:rPr>
          <w:color w:val="000000"/>
          <w:lang w:val="fr-FR"/>
        </w:rPr>
        <w:t>temperatures</w:t>
      </w:r>
      <w:proofErr w:type="spellEnd"/>
      <w:r>
        <w:rPr>
          <w:color w:val="000000"/>
          <w:lang w:val="fr-FR"/>
        </w:rPr>
        <w:t xml:space="preserve"> do not </w:t>
      </w:r>
      <w:proofErr w:type="spellStart"/>
      <w:r>
        <w:rPr>
          <w:color w:val="000000"/>
          <w:lang w:val="fr-FR"/>
        </w:rPr>
        <w:t>generally</w:t>
      </w:r>
      <w:proofErr w:type="spellEnd"/>
      <w:r>
        <w:rPr>
          <w:color w:val="000000"/>
          <w:lang w:val="fr-FR"/>
        </w:rPr>
        <w:t xml:space="preserve"> arise </w:t>
      </w:r>
      <w:proofErr w:type="spellStart"/>
      <w:r>
        <w:rPr>
          <w:color w:val="000000"/>
          <w:lang w:val="fr-FR"/>
        </w:rPr>
        <w:t>during</w:t>
      </w:r>
      <w:proofErr w:type="spellEnd"/>
      <w:r>
        <w:rPr>
          <w:color w:val="000000"/>
          <w:lang w:val="fr-FR"/>
        </w:rPr>
        <w:t xml:space="preserve"> the </w:t>
      </w:r>
      <w:proofErr w:type="spellStart"/>
      <w:ins w:id="156" w:author="Unknown Author" w:date="2021-05-02T20:43:00Z">
        <w:r>
          <w:rPr>
            <w:color w:val="000000"/>
            <w:lang w:val="fr-FR"/>
          </w:rPr>
          <w:t>winter</w:t>
        </w:r>
        <w:proofErr w:type="spellEnd"/>
        <w:r>
          <w:rPr>
            <w:color w:val="000000"/>
            <w:lang w:val="fr-FR"/>
          </w:rPr>
          <w:t xml:space="preserve"> </w:t>
        </w:r>
      </w:ins>
      <w:proofErr w:type="spellStart"/>
      <w:r>
        <w:rPr>
          <w:color w:val="000000"/>
          <w:lang w:val="fr-FR"/>
        </w:rPr>
        <w:t>resting</w:t>
      </w:r>
      <w:proofErr w:type="spellEnd"/>
      <w:r>
        <w:rPr>
          <w:color w:val="000000"/>
          <w:lang w:val="fr-FR"/>
        </w:rPr>
        <w:t xml:space="preserve"> </w:t>
      </w:r>
      <w:del w:id="157" w:author="Unknown Author" w:date="2021-05-02T20:45:00Z">
        <w:r>
          <w:rPr>
            <w:color w:val="000000"/>
            <w:lang w:val="fr-FR"/>
          </w:rPr>
          <w:delText>phase</w:delText>
        </w:r>
      </w:del>
      <w:ins w:id="158" w:author="Unknown Author" w:date="2021-05-02T20:45:00Z">
        <w:r>
          <w:rPr>
            <w:color w:val="000000"/>
            <w:lang w:val="fr-FR"/>
          </w:rPr>
          <w:t xml:space="preserve"> </w:t>
        </w:r>
        <w:proofErr w:type="spellStart"/>
        <w:r>
          <w:rPr>
            <w:color w:val="000000"/>
            <w:lang w:val="fr-FR"/>
          </w:rPr>
          <w:t>period</w:t>
        </w:r>
        <w:proofErr w:type="spellEnd"/>
        <w:r>
          <w:rPr>
            <w:color w:val="000000"/>
            <w:lang w:val="fr-FR"/>
          </w:rPr>
          <w:t xml:space="preserve"> </w:t>
        </w:r>
      </w:ins>
      <w:ins w:id="159" w:author="Unknown Author" w:date="2021-05-02T20:43:00Z">
        <w:r>
          <w:rPr>
            <w:color w:val="000000"/>
            <w:lang w:val="fr-FR"/>
          </w:rPr>
          <w:t xml:space="preserve">in </w:t>
        </w:r>
        <w:proofErr w:type="spellStart"/>
        <w:r>
          <w:rPr>
            <w:color w:val="000000"/>
            <w:lang w:val="fr-FR"/>
          </w:rPr>
          <w:t>mid</w:t>
        </w:r>
        <w:proofErr w:type="spellEnd"/>
        <w:r>
          <w:rPr>
            <w:color w:val="000000"/>
            <w:lang w:val="fr-FR"/>
          </w:rPr>
          <w:t>-high latitudes</w:t>
        </w:r>
      </w:ins>
      <w:r>
        <w:rPr>
          <w:color w:val="000000"/>
          <w:lang w:val="fr-FR"/>
        </w:rPr>
        <w:t xml:space="preserve">. </w:t>
      </w:r>
      <w:r>
        <w:rPr>
          <w:color w:val="000000"/>
        </w:rPr>
        <w:t xml:space="preserve">The resting period begins at </w:t>
      </w:r>
      <w:del w:id="160" w:author="Unknown Author" w:date="2021-05-02T20:45:00Z">
        <w:r>
          <w:rPr>
            <w:color w:val="000000"/>
          </w:rPr>
          <w:delText>some</w:delText>
        </w:r>
      </w:del>
      <w:r>
        <w:rPr>
          <w:color w:val="000000"/>
        </w:rPr>
        <w:t xml:space="preserve"> time </w:t>
      </w:r>
      <w:r>
        <w:rPr>
          <w:i/>
          <w:iCs/>
          <w:color w:val="000000"/>
        </w:rPr>
        <w:t>t</w:t>
      </w:r>
      <w:r>
        <w:rPr>
          <w:i/>
          <w:iCs/>
          <w:color w:val="000000"/>
          <w:vertAlign w:val="subscript"/>
        </w:rPr>
        <w:t>0</w:t>
      </w:r>
      <w:r>
        <w:rPr>
          <w:color w:val="000000"/>
        </w:rPr>
        <w:t xml:space="preserve"> and ends at </w:t>
      </w:r>
      <w:del w:id="161" w:author="Unknown Author" w:date="2021-05-02T20:48:00Z">
        <w:r>
          <w:rPr>
            <w:color w:val="000000"/>
          </w:rPr>
          <w:delText>such</w:delText>
        </w:r>
      </w:del>
      <w:r>
        <w:rPr>
          <w:color w:val="000000"/>
        </w:rPr>
        <w:t xml:space="preserve"> time </w:t>
      </w:r>
      <w:r>
        <w:rPr>
          <w:i/>
          <w:iCs/>
          <w:color w:val="000000"/>
        </w:rPr>
        <w:t>t</w:t>
      </w:r>
      <w:r>
        <w:rPr>
          <w:i/>
          <w:iCs/>
          <w:color w:val="000000"/>
          <w:vertAlign w:val="superscript"/>
        </w:rPr>
        <w:t>*</w:t>
      </w:r>
      <w:r>
        <w:rPr>
          <w:color w:val="000000"/>
        </w:rPr>
        <w:t xml:space="preserve"> when the accumulated quantity reaches </w:t>
      </w:r>
      <w:del w:id="162" w:author="Unknown Author" w:date="2021-05-02T20:48:00Z">
        <w:r>
          <w:rPr>
            <w:color w:val="000000"/>
          </w:rPr>
          <w:delText>a certain</w:delText>
        </w:r>
      </w:del>
      <w:ins w:id="163" w:author="Unknown Author" w:date="2021-05-02T20:48:00Z">
        <w:r>
          <w:rPr>
            <w:color w:val="000000"/>
          </w:rPr>
          <w:t xml:space="preserve"> the</w:t>
        </w:r>
      </w:ins>
      <w:r>
        <w:rPr>
          <w:color w:val="000000"/>
        </w:rPr>
        <w:t xml:space="preserve"> threshold level </w:t>
      </w:r>
      <w:r>
        <w:rPr>
          <w:i/>
          <w:iCs/>
          <w:color w:val="000000"/>
        </w:rPr>
        <w:t>F</w:t>
      </w:r>
      <w:r>
        <w:rPr>
          <w:color w:val="000000"/>
        </w:rPr>
        <w:t xml:space="preserve">. </w:t>
      </w:r>
      <w:del w:id="164" w:author="Unknown Author" w:date="2021-05-02T20:47:00Z">
        <w:r>
          <w:rPr>
            <w:color w:val="000000"/>
          </w:rPr>
          <w:delText xml:space="preserve">As noted by </w:delText>
        </w:r>
      </w:del>
      <w:commentRangeStart w:id="165"/>
      <w:commentRangeStart w:id="166"/>
      <w:proofErr w:type="spellStart"/>
      <w:r>
        <w:rPr>
          <w:color w:val="000000"/>
        </w:rPr>
        <w:t>Chuine</w:t>
      </w:r>
      <w:proofErr w:type="spellEnd"/>
      <w:r>
        <w:rPr>
          <w:color w:val="000000"/>
        </w:rPr>
        <w:t xml:space="preserve"> &amp; Régnière (2017)</w:t>
      </w:r>
      <w:commentRangeEnd w:id="165"/>
      <w:r>
        <w:commentReference w:id="165"/>
      </w:r>
      <w:r>
        <w:rPr>
          <w:color w:val="000000"/>
        </w:rPr>
        <w:t xml:space="preserve">, </w:t>
      </w:r>
      <w:del w:id="167" w:author="Unknown Author" w:date="2021-05-02T20:47:00Z">
        <w:r>
          <w:rPr>
            <w:color w:val="000000"/>
          </w:rPr>
          <w:delText>t</w:delText>
        </w:r>
      </w:del>
      <w:ins w:id="168" w:author="Unknown Author" w:date="2021-05-02T20:47:00Z">
        <w:r>
          <w:rPr>
            <w:color w:val="000000"/>
          </w:rPr>
          <w:t xml:space="preserve"> </w:t>
        </w:r>
      </w:ins>
      <w:del w:id="169" w:author="Unknown Author" w:date="2021-05-02T21:23:00Z">
        <w:r>
          <w:rPr>
            <w:color w:val="000000"/>
          </w:rPr>
          <w:delText>his concept of an accumulating quantity is “still the most important assumption in plant and animal phenology modelling”.</w:delText>
        </w:r>
      </w:del>
      <w:r>
        <w:rPr>
          <w:color w:val="000000"/>
        </w:rPr>
        <w:t xml:space="preserve"> </w:t>
      </w:r>
      <w:commentRangeEnd w:id="166"/>
      <w:r>
        <w:commentReference w:id="166"/>
      </w:r>
      <w:r>
        <w:rPr>
          <w:color w:val="000000"/>
        </w:rPr>
        <w:t>The fundamental equation that connects all these quantities and determines the end of the resting period is</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287E116D" w14:textId="77777777">
        <w:tc>
          <w:tcPr>
            <w:tcW w:w="985" w:type="dxa"/>
            <w:tcBorders>
              <w:top w:val="nil"/>
              <w:left w:val="nil"/>
              <w:bottom w:val="nil"/>
              <w:right w:val="nil"/>
            </w:tcBorders>
            <w:shd w:val="clear" w:color="auto" w:fill="auto"/>
            <w:vAlign w:val="center"/>
          </w:tcPr>
          <w:p w14:paraId="56E74207"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0DCF537" w14:textId="77777777" w:rsidR="009E1801" w:rsidRDefault="005241F0">
            <w:pPr>
              <w:pStyle w:val="NormalWeb"/>
              <w:spacing w:before="28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tcBorders>
              <w:top w:val="nil"/>
              <w:left w:val="nil"/>
              <w:bottom w:val="nil"/>
              <w:right w:val="nil"/>
            </w:tcBorders>
            <w:shd w:val="clear" w:color="auto" w:fill="auto"/>
            <w:vAlign w:val="center"/>
          </w:tcPr>
          <w:p w14:paraId="37B7FD52"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076F515A" w14:textId="77777777" w:rsidR="009E1801" w:rsidRDefault="000D69D0">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 typical example for the accumulation rate function is the sigmoidal function</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71735385" w14:textId="77777777">
        <w:tc>
          <w:tcPr>
            <w:tcW w:w="985" w:type="dxa"/>
            <w:tcBorders>
              <w:top w:val="nil"/>
              <w:left w:val="nil"/>
              <w:bottom w:val="nil"/>
              <w:right w:val="nil"/>
            </w:tcBorders>
            <w:shd w:val="clear" w:color="auto" w:fill="auto"/>
            <w:vAlign w:val="center"/>
          </w:tcPr>
          <w:p w14:paraId="54909980"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4A5D98FE" w14:textId="77777777" w:rsidR="009E1801" w:rsidRDefault="000D69D0">
            <w:pPr>
              <w:pStyle w:val="NormalWeb"/>
              <w:spacing w:before="28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ins w:id="170" w:author="Unknown Author" w:date="2021-05-02T21:24:00Z">
              <w:r>
                <w:t>,</w:t>
              </w:r>
            </w:ins>
          </w:p>
        </w:tc>
        <w:tc>
          <w:tcPr>
            <w:tcW w:w="989" w:type="dxa"/>
            <w:tcBorders>
              <w:top w:val="nil"/>
              <w:left w:val="nil"/>
              <w:bottom w:val="nil"/>
              <w:right w:val="nil"/>
            </w:tcBorders>
            <w:shd w:val="clear" w:color="auto" w:fill="auto"/>
            <w:vAlign w:val="center"/>
          </w:tcPr>
          <w:p w14:paraId="03C32BC8"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0581A89" w14:textId="06AD564D" w:rsidR="009E1801" w:rsidRDefault="000D69D0">
      <w:pPr>
        <w:spacing w:before="280" w:line="480" w:lineRule="auto"/>
      </w:pPr>
      <w:ins w:id="171" w:author="Unknown Author" w:date="2021-05-02T21:24:00Z">
        <w:r>
          <w:rPr>
            <w:rFonts w:ascii="Times New Roman" w:eastAsia="Times New Roman" w:hAnsi="Times New Roman" w:cs="Times New Roman"/>
            <w:color w:val="000000"/>
            <w:sz w:val="24"/>
            <w:szCs w:val="24"/>
            <w:lang w:eastAsia="en-CA"/>
          </w:rPr>
          <w:t>W</w:t>
        </w:r>
      </w:ins>
      <w:del w:id="172" w:author="Unknown Author" w:date="2021-05-02T21:24:00Z">
        <w:r>
          <w:rPr>
            <w:rFonts w:ascii="Times New Roman" w:eastAsia="Times New Roman" w:hAnsi="Times New Roman" w:cs="Times New Roman"/>
            <w:color w:val="000000"/>
            <w:sz w:val="24"/>
            <w:szCs w:val="24"/>
            <w:lang w:eastAsia="en-CA"/>
          </w:rPr>
          <w:delText>here</w:delText>
        </w:r>
      </w:del>
      <w:ins w:id="173" w:author="Unknown Author" w:date="2021-05-02T21:24:00Z">
        <w:r>
          <w:rPr>
            <w:rFonts w:ascii="Times New Roman" w:eastAsia="Times New Roman" w:hAnsi="Times New Roman" w:cs="Times New Roman"/>
            <w:color w:val="000000"/>
            <w:sz w:val="24"/>
            <w:szCs w:val="24"/>
            <w:lang w:eastAsia="en-CA"/>
          </w:rPr>
          <w:t xml:space="preserve"> with parameters</w:t>
        </w:r>
      </w:ins>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del w:id="174" w:author="Unknown Author" w:date="2021-05-02T21:24:00Z">
        <w:r>
          <w:rPr>
            <w:rFonts w:ascii="Times New Roman" w:eastAsia="Times New Roman" w:hAnsi="Times New Roman" w:cs="Times New Roman"/>
            <w:color w:val="000000"/>
            <w:sz w:val="24"/>
            <w:szCs w:val="24"/>
            <w:lang w:eastAsia="en-CA"/>
          </w:rPr>
          <w:delText xml:space="preserve">are </w:delText>
        </w:r>
      </w:del>
      <w:del w:id="175" w:author="Unknown Author" w:date="2021-05-02T20:50:00Z">
        <w:r>
          <w:rPr>
            <w:rFonts w:ascii="Times New Roman" w:eastAsia="Times New Roman" w:hAnsi="Times New Roman" w:cs="Times New Roman"/>
            <w:color w:val="000000"/>
            <w:sz w:val="24"/>
            <w:szCs w:val="24"/>
            <w:lang w:eastAsia="en-CA"/>
          </w:rPr>
          <w:delText>two</w:delText>
        </w:r>
      </w:del>
      <w:del w:id="176" w:author="Unknown Author" w:date="2021-05-02T21:24:00Z">
        <w:r>
          <w:rPr>
            <w:rFonts w:ascii="Times New Roman" w:eastAsia="Times New Roman" w:hAnsi="Times New Roman" w:cs="Times New Roman"/>
            <w:color w:val="000000"/>
            <w:sz w:val="24"/>
            <w:szCs w:val="24"/>
            <w:lang w:eastAsia="en-CA"/>
          </w:rPr>
          <w:delText xml:space="preserve"> parameters to be estimated from data</w:delText>
        </w:r>
      </w:del>
      <w:r>
        <w:rPr>
          <w:rFonts w:ascii="Times New Roman" w:eastAsia="Times New Roman" w:hAnsi="Times New Roman" w:cs="Times New Roman"/>
          <w:color w:val="000000"/>
          <w:sz w:val="24"/>
          <w:szCs w:val="24"/>
          <w:lang w:eastAsia="en-CA"/>
        </w:rPr>
        <w:t xml:space="preserve"> </w:t>
      </w:r>
      <w:r>
        <w:fldChar w:fldCharType="begin"/>
      </w:r>
      <w: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fldChar w:fldCharType="separate"/>
      </w:r>
      <w:bookmarkStart w:id="177" w:name="__Fieldmark__553_3903614438"/>
      <w:r>
        <w:rPr>
          <w:rFonts w:ascii="Times New Roman" w:eastAsia="Times New Roman" w:hAnsi="Times New Roman" w:cs="Times New Roman"/>
          <w:color w:val="000000"/>
          <w:sz w:val="24"/>
          <w:szCs w:val="24"/>
          <w:lang w:eastAsia="en-CA"/>
        </w:rPr>
        <w:t>(</w:t>
      </w:r>
      <w:bookmarkStart w:id="178" w:name="__Fieldmark__289_2495178454"/>
      <w:r>
        <w:rPr>
          <w:rFonts w:ascii="Times New Roman" w:eastAsia="Times New Roman" w:hAnsi="Times New Roman" w:cs="Times New Roman"/>
          <w:color w:val="000000"/>
          <w:sz w:val="24"/>
          <w:szCs w:val="24"/>
          <w:lang w:eastAsia="en-CA"/>
        </w:rPr>
        <w:t>C</w:t>
      </w:r>
      <w:bookmarkStart w:id="179" w:name="__Fieldmark__286_942872385"/>
      <w:r>
        <w:rPr>
          <w:rFonts w:ascii="Times New Roman" w:eastAsia="Times New Roman" w:hAnsi="Times New Roman" w:cs="Times New Roman"/>
          <w:color w:val="000000"/>
          <w:sz w:val="24"/>
          <w:szCs w:val="24"/>
          <w:lang w:eastAsia="en-CA"/>
        </w:rPr>
        <w:t>huine, 2000</w:t>
      </w:r>
      <w:r>
        <w:fldChar w:fldCharType="end"/>
      </w:r>
      <w:bookmarkEnd w:id="177"/>
      <w:bookmarkEnd w:id="178"/>
      <w:bookmarkEnd w:id="179"/>
      <w:r>
        <w:rPr>
          <w:rFonts w:ascii="Times New Roman" w:eastAsia="Times New Roman" w:hAnsi="Times New Roman" w:cs="Times New Roman"/>
          <w:color w:val="000000"/>
          <w:sz w:val="24"/>
          <w:szCs w:val="24"/>
          <w:lang w:eastAsia="en-CA"/>
        </w:rPr>
        <w:t xml:space="preserve">; </w:t>
      </w:r>
      <w:r>
        <w:fldChar w:fldCharType="begin"/>
      </w:r>
      <w:r>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&amp; Rabhi, 2018)","manualFormatting":"Rebaudo &amp; Rabhi, 2018)","plainTextFormattedCitation":"(Rebaudo &amp; Rabhi, 2018)","previouslyFormattedCitation":"(Rebaudo &amp; Rabhi, 2018)"},"properties":{"noteIndex":0},"schema":"https://github.com/citation-style-language/schema/raw/master/csl-citation.json"}</w:instrText>
      </w:r>
      <w:r>
        <w:fldChar w:fldCharType="separate"/>
      </w:r>
      <w:bookmarkStart w:id="180" w:name="__Fieldmark__564_3903614438"/>
      <w:r>
        <w:rPr>
          <w:rFonts w:ascii="Times New Roman" w:eastAsia="Times New Roman" w:hAnsi="Times New Roman" w:cs="Times New Roman"/>
          <w:color w:val="000000"/>
          <w:sz w:val="24"/>
          <w:szCs w:val="24"/>
          <w:lang w:eastAsia="en-CA"/>
        </w:rPr>
        <w:t>R</w:t>
      </w:r>
      <w:bookmarkStart w:id="181" w:name="__Fieldmark__296_2495178454"/>
      <w:r>
        <w:rPr>
          <w:rFonts w:ascii="Times New Roman" w:eastAsia="Times New Roman" w:hAnsi="Times New Roman" w:cs="Times New Roman"/>
          <w:color w:val="000000"/>
          <w:sz w:val="24"/>
          <w:szCs w:val="24"/>
          <w:lang w:eastAsia="en-CA"/>
        </w:rPr>
        <w:t>e</w:t>
      </w:r>
      <w:bookmarkStart w:id="182" w:name="__Fieldmark__291_942872385"/>
      <w:r>
        <w:rPr>
          <w:rFonts w:ascii="Times New Roman" w:eastAsia="Times New Roman" w:hAnsi="Times New Roman" w:cs="Times New Roman"/>
          <w:color w:val="000000"/>
          <w:sz w:val="24"/>
          <w:szCs w:val="24"/>
          <w:lang w:eastAsia="en-CA"/>
        </w:rPr>
        <w:t>baudo &amp; Rabhi, 2018)</w:t>
      </w:r>
      <w:r>
        <w:fldChar w:fldCharType="end"/>
      </w:r>
      <w:bookmarkEnd w:id="180"/>
      <w:bookmarkEnd w:id="181"/>
      <w:bookmarkEnd w:id="182"/>
      <w:r>
        <w:rPr>
          <w:rFonts w:ascii="Times New Roman" w:eastAsia="Times New Roman" w:hAnsi="Times New Roman" w:cs="Times New Roman"/>
          <w:color w:val="000000"/>
          <w:sz w:val="24"/>
          <w:szCs w:val="24"/>
          <w:lang w:eastAsia="en-CA"/>
        </w:rPr>
        <w:t xml:space="preserve">. When the quantity of interest is the proportion of the </w:t>
      </w:r>
      <w:proofErr w:type="gramStart"/>
      <w:r>
        <w:rPr>
          <w:rFonts w:ascii="Times New Roman" w:eastAsia="Times New Roman" w:hAnsi="Times New Roman" w:cs="Times New Roman"/>
          <w:color w:val="000000"/>
          <w:sz w:val="24"/>
          <w:szCs w:val="24"/>
          <w:lang w:eastAsia="en-CA"/>
        </w:rPr>
        <w:t>life-cycle</w:t>
      </w:r>
      <w:proofErr w:type="gramEnd"/>
      <w:r>
        <w:rPr>
          <w:rFonts w:ascii="Times New Roman" w:eastAsia="Times New Roman" w:hAnsi="Times New Roman" w:cs="Times New Roman"/>
          <w:color w:val="000000"/>
          <w:sz w:val="24"/>
          <w:szCs w:val="24"/>
          <w:lang w:eastAsia="en-CA"/>
        </w:rPr>
        <w:t xml:space="preserve"> completed, </w:t>
      </w:r>
      <w:del w:id="183" w:author="Unknown Author" w:date="2021-05-02T21:25:00Z">
        <w:r>
          <w:rPr>
            <w:rFonts w:ascii="Times New Roman" w:eastAsia="Times New Roman" w:hAnsi="Times New Roman" w:cs="Times New Roman"/>
            <w:color w:val="000000"/>
            <w:sz w:val="24"/>
            <w:szCs w:val="24"/>
            <w:lang w:eastAsia="en-CA"/>
          </w:rPr>
          <w:delText>it is natural to set</w:delText>
        </w:r>
      </w:del>
      <w:r>
        <w:rPr>
          <w:rFonts w:ascii="Times New Roman" w:eastAsia="Times New Roman" w:hAnsi="Times New Roman" w:cs="Times New Roman"/>
          <w:color w:val="000000"/>
          <w:sz w:val="24"/>
          <w:szCs w:val="24"/>
          <w:lang w:eastAsia="en-CA"/>
        </w:rPr>
        <w:t xml:space="preserve"> the threshold level </w:t>
      </w:r>
      <w:ins w:id="184" w:author="Unknown Author" w:date="2021-05-02T21:25:00Z">
        <w:r>
          <w:rPr>
            <w:rFonts w:ascii="Times New Roman" w:eastAsia="Times New Roman" w:hAnsi="Times New Roman" w:cs="Times New Roman"/>
            <w:color w:val="000000"/>
            <w:sz w:val="24"/>
            <w:szCs w:val="24"/>
            <w:lang w:eastAsia="en-CA"/>
          </w:rPr>
          <w:t xml:space="preserve">is </w:t>
        </w:r>
      </w:ins>
      <w:del w:id="185" w:author="Unknown Author" w:date="2021-05-02T21:25:00Z">
        <w:r>
          <w:rPr>
            <w:rFonts w:ascii="Times New Roman" w:eastAsia="Times New Roman" w:hAnsi="Times New Roman" w:cs="Times New Roman"/>
            <w:color w:val="000000"/>
            <w:sz w:val="24"/>
            <w:szCs w:val="24"/>
            <w:lang w:eastAsia="en-CA"/>
          </w:rPr>
          <w:delText>to be</w:delText>
        </w:r>
      </w:del>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F = 1</w:t>
      </w:r>
      <w:r>
        <w:rPr>
          <w:rFonts w:ascii="Times New Roman" w:eastAsia="Times New Roman" w:hAnsi="Times New Roman" w:cs="Times New Roman"/>
          <w:color w:val="000000"/>
          <w:sz w:val="24"/>
          <w:szCs w:val="24"/>
          <w:lang w:eastAsia="en-CA"/>
        </w:rPr>
        <w:t xml:space="preserve">. </w:t>
      </w:r>
      <w:del w:id="186" w:author="Unknown Author" w:date="2021-05-02T20:51:00Z">
        <w:r>
          <w:rPr>
            <w:rFonts w:ascii="Times New Roman" w:eastAsia="Times New Roman" w:hAnsi="Times New Roman" w:cs="Times New Roman"/>
            <w:color w:val="000000"/>
            <w:sz w:val="24"/>
            <w:szCs w:val="24"/>
            <w:lang w:eastAsia="en-CA"/>
          </w:rPr>
          <w:delText xml:space="preserve">If we divide Eq. 1 by </w:delText>
        </w:r>
        <w:r>
          <w:rPr>
            <w:rFonts w:ascii="Times New Roman" w:eastAsia="Times New Roman" w:hAnsi="Times New Roman" w:cs="Times New Roman"/>
            <w:i/>
            <w:iCs/>
            <w:color w:val="000000"/>
            <w:sz w:val="24"/>
            <w:szCs w:val="24"/>
            <w:lang w:eastAsia="en-CA"/>
          </w:rPr>
          <w:delText>F</w:delText>
        </w:r>
        <w:r>
          <w:rPr>
            <w:rFonts w:ascii="Times New Roman" w:eastAsia="Times New Roman" w:hAnsi="Times New Roman" w:cs="Times New Roman"/>
            <w:color w:val="000000"/>
            <w:sz w:val="24"/>
            <w:szCs w:val="24"/>
            <w:lang w:eastAsia="en-CA"/>
          </w:rPr>
          <w:delText xml:space="preserve"> and include the term </w:delText>
        </w:r>
        <w:r>
          <w:rPr>
            <w:rFonts w:ascii="Times New Roman" w:eastAsia="Times New Roman" w:hAnsi="Times New Roman" w:cs="Times New Roman"/>
            <w:i/>
            <w:iCs/>
            <w:color w:val="000000"/>
            <w:sz w:val="24"/>
            <w:szCs w:val="24"/>
            <w:lang w:eastAsia="en-CA"/>
          </w:rPr>
          <w:delText>1/F</w:delText>
        </w:r>
        <w:r>
          <w:rPr>
            <w:rFonts w:ascii="Times New Roman" w:eastAsia="Times New Roman" w:hAnsi="Times New Roman" w:cs="Times New Roman"/>
            <w:color w:val="000000"/>
            <w:sz w:val="24"/>
            <w:szCs w:val="24"/>
            <w:lang w:eastAsia="en-CA"/>
          </w:rPr>
          <w:delText xml:space="preserve"> into the function </w:delText>
        </w:r>
        <w:r>
          <w:rPr>
            <w:rFonts w:ascii="Times New Roman" w:eastAsia="Times New Roman" w:hAnsi="Times New Roman" w:cs="Times New Roman"/>
            <w:i/>
            <w:iCs/>
            <w:color w:val="000000"/>
            <w:sz w:val="24"/>
            <w:szCs w:val="24"/>
            <w:lang w:eastAsia="en-CA"/>
          </w:rPr>
          <w:delText>R</w:delText>
        </w:r>
        <w:r>
          <w:rPr>
            <w:rFonts w:ascii="Times New Roman" w:eastAsia="Times New Roman" w:hAnsi="Times New Roman" w:cs="Times New Roman"/>
            <w:color w:val="000000"/>
            <w:sz w:val="24"/>
            <w:szCs w:val="24"/>
            <w:lang w:eastAsia="en-CA"/>
          </w:rPr>
          <w:delText xml:space="preserve"> in Eq. 2, we can standardize notation and compare different rate functions.</w:delText>
        </w:r>
      </w:del>
      <w:commentRangeStart w:id="187"/>
      <w:r>
        <w:rPr>
          <w:rFonts w:ascii="Times New Roman" w:eastAsia="Times New Roman" w:hAnsi="Times New Roman" w:cs="Times New Roman"/>
          <w:color w:val="000000"/>
          <w:sz w:val="24"/>
          <w:szCs w:val="24"/>
          <w:lang w:eastAsia="en-CA"/>
        </w:rPr>
        <w:t xml:space="preserve"> </w:t>
      </w:r>
      <w:commentRangeEnd w:id="187"/>
      <w:r>
        <w:commentReference w:id="187"/>
      </w:r>
      <w:r>
        <w:rPr>
          <w:rFonts w:ascii="Times New Roman" w:eastAsia="Times New Roman" w:hAnsi="Times New Roman" w:cs="Times New Roman"/>
          <w:color w:val="000000"/>
          <w:sz w:val="24"/>
          <w:szCs w:val="24"/>
          <w:lang w:eastAsia="en-CA"/>
        </w:rPr>
        <w:t xml:space="preserve">We illustrate the rate function in Eq. 2 as well as the condition in Eq. 1 for two different species and two simplistic temperature time series in Figure 1. As temperature patterns during the resting period change because of </w:t>
      </w:r>
      <w:del w:id="188" w:author="Candau, Jean-Noel" w:date="2021-05-03T23:52:00Z">
        <w:r w:rsidDel="0050561A">
          <w:rPr>
            <w:rFonts w:ascii="Times New Roman" w:eastAsia="Times New Roman" w:hAnsi="Times New Roman" w:cs="Times New Roman"/>
            <w:color w:val="000000"/>
            <w:sz w:val="24"/>
            <w:szCs w:val="24"/>
            <w:lang w:eastAsia="en-CA"/>
          </w:rPr>
          <w:delText>global warming</w:delText>
        </w:r>
      </w:del>
      <w:ins w:id="189" w:author="Candau, Jean-Noel" w:date="2021-05-03T23:52:00Z">
        <w:r w:rsidR="0050561A">
          <w:rPr>
            <w:rFonts w:ascii="Times New Roman" w:eastAsia="Times New Roman" w:hAnsi="Times New Roman" w:cs="Times New Roman"/>
            <w:color w:val="000000"/>
            <w:sz w:val="24"/>
            <w:szCs w:val="24"/>
            <w:lang w:eastAsia="en-CA"/>
          </w:rPr>
          <w:t>climate change</w:t>
        </w:r>
      </w:ins>
      <w:r>
        <w:rPr>
          <w:rFonts w:ascii="Times New Roman" w:eastAsia="Times New Roman" w:hAnsi="Times New Roman" w:cs="Times New Roman"/>
          <w:color w:val="000000"/>
          <w:sz w:val="24"/>
          <w:szCs w:val="24"/>
          <w:lang w:eastAsia="en-CA"/>
        </w:rPr>
        <w:t>, the end time of the resting period of a species may shift. In particular, when temperatures increase, accumulation occurs faster and the phenology advances, i.e., the end time is earlier (Fig. 1D).</w:t>
      </w:r>
    </w:p>
    <w:p w14:paraId="7EFEF878" w14:textId="3CB62FF6" w:rsidR="009E1801" w:rsidRDefault="000D69D0">
      <w:pPr>
        <w:spacing w:before="280" w:line="480" w:lineRule="auto"/>
      </w:pPr>
      <w:del w:id="190" w:author="Unknown Author" w:date="2021-05-02T20:58:00Z">
        <w:r>
          <w:rPr>
            <w:rFonts w:ascii="Times New Roman" w:eastAsia="Times New Roman" w:hAnsi="Times New Roman" w:cs="Times New Roman"/>
            <w:color w:val="000000"/>
            <w:sz w:val="24"/>
            <w:szCs w:val="24"/>
            <w:lang w:eastAsia="en-CA"/>
          </w:rPr>
          <w:lastRenderedPageBreak/>
          <w:delText xml:space="preserve">    Two species, such as a consumer and its resource, will likely have different forms of the rate accumulation function or the same form with different combinations of parameters (e.g., </w:delText>
        </w:r>
        <w:r>
          <w:rPr>
            <w:rFonts w:ascii="Times New Roman" w:eastAsia="Times New Roman" w:hAnsi="Times New Roman" w:cs="Times New Roman"/>
            <w:i/>
            <w:iCs/>
            <w:color w:val="000000"/>
            <w:sz w:val="24"/>
            <w:szCs w:val="24"/>
            <w:lang w:eastAsia="en-CA"/>
          </w:rPr>
          <w:delText>b</w:delText>
        </w:r>
        <w:r>
          <w:rPr>
            <w:rFonts w:ascii="Times New Roman" w:eastAsia="Times New Roman" w:hAnsi="Times New Roman" w:cs="Times New Roman"/>
            <w:color w:val="000000"/>
            <w:sz w:val="24"/>
            <w:szCs w:val="24"/>
            <w:lang w:eastAsia="en-CA"/>
          </w:rPr>
          <w:delText xml:space="preserve">, </w:delText>
        </w:r>
        <w:r>
          <w:rPr>
            <w:rFonts w:ascii="Times New Roman" w:eastAsia="Times New Roman" w:hAnsi="Times New Roman" w:cs="Times New Roman"/>
            <w:i/>
            <w:iCs/>
            <w:color w:val="000000"/>
            <w:sz w:val="24"/>
            <w:szCs w:val="24"/>
            <w:lang w:eastAsia="en-CA"/>
          </w:rPr>
          <w:delText>c</w:delText>
        </w:r>
        <w:r>
          <w:rPr>
            <w:rFonts w:ascii="Times New Roman" w:eastAsia="Times New Roman" w:hAnsi="Times New Roman" w:cs="Times New Roman"/>
            <w:color w:val="000000"/>
            <w:sz w:val="24"/>
            <w:szCs w:val="24"/>
            <w:lang w:eastAsia="en-CA"/>
          </w:rPr>
          <w:delText xml:space="preserve">, and </w:delText>
        </w:r>
        <w:r>
          <w:rPr>
            <w:rFonts w:ascii="Times New Roman" w:eastAsia="Times New Roman" w:hAnsi="Times New Roman" w:cs="Times New Roman"/>
            <w:i/>
            <w:iCs/>
            <w:color w:val="000000"/>
            <w:sz w:val="24"/>
            <w:szCs w:val="24"/>
            <w:lang w:eastAsia="en-CA"/>
          </w:rPr>
          <w:delText>F</w:delText>
        </w:r>
        <w:r>
          <w:rPr>
            <w:rFonts w:ascii="Times New Roman" w:eastAsia="Times New Roman" w:hAnsi="Times New Roman" w:cs="Times New Roman"/>
            <w:color w:val="000000"/>
            <w:sz w:val="24"/>
            <w:szCs w:val="24"/>
            <w:lang w:eastAsia="en-CA"/>
          </w:rPr>
          <w:delText xml:space="preserve">) </w:delText>
        </w:r>
      </w:del>
      <w:ins w:id="191" w:author="Unknown Author" w:date="2021-05-02T20:58:00Z">
        <w:r>
          <w:rPr>
            <w:rFonts w:ascii="Times New Roman" w:eastAsia="Times New Roman" w:hAnsi="Times New Roman" w:cs="Times New Roman"/>
            <w:color w:val="000000"/>
            <w:sz w:val="24"/>
            <w:szCs w:val="24"/>
            <w:lang w:eastAsia="en-CA"/>
          </w:rPr>
          <w:t xml:space="preserve"> The rate acc</w:t>
        </w:r>
      </w:ins>
      <w:ins w:id="192" w:author="Candau, Jean-Noel" w:date="2021-05-03T23:53:00Z">
        <w:r w:rsidR="0050561A">
          <w:rPr>
            <w:rFonts w:ascii="Times New Roman" w:eastAsia="Times New Roman" w:hAnsi="Times New Roman" w:cs="Times New Roman"/>
            <w:color w:val="000000"/>
            <w:sz w:val="24"/>
            <w:szCs w:val="24"/>
            <w:lang w:eastAsia="en-CA"/>
          </w:rPr>
          <w:t>u</w:t>
        </w:r>
      </w:ins>
      <w:ins w:id="193" w:author="Unknown Author" w:date="2021-05-02T20:58:00Z">
        <w:del w:id="194" w:author="Candau, Jean-Noel" w:date="2021-05-03T23:53:00Z">
          <w:r w:rsidDel="0050561A">
            <w:rPr>
              <w:rFonts w:ascii="Times New Roman" w:eastAsia="Times New Roman" w:hAnsi="Times New Roman" w:cs="Times New Roman"/>
              <w:color w:val="000000"/>
              <w:sz w:val="24"/>
              <w:szCs w:val="24"/>
              <w:lang w:eastAsia="en-CA"/>
            </w:rPr>
            <w:delText>o</w:delText>
          </w:r>
        </w:del>
        <w:r>
          <w:rPr>
            <w:rFonts w:ascii="Times New Roman" w:eastAsia="Times New Roman" w:hAnsi="Times New Roman" w:cs="Times New Roman"/>
            <w:color w:val="000000"/>
            <w:sz w:val="24"/>
            <w:szCs w:val="24"/>
            <w:lang w:eastAsia="en-CA"/>
          </w:rPr>
          <w:t>mulation function of a consumer and its res</w:t>
        </w:r>
      </w:ins>
      <w:ins w:id="195" w:author="Unknown Author" w:date="2021-05-02T20:59:00Z">
        <w:r>
          <w:rPr>
            <w:rFonts w:ascii="Times New Roman" w:eastAsia="Times New Roman" w:hAnsi="Times New Roman" w:cs="Times New Roman"/>
            <w:color w:val="000000"/>
            <w:sz w:val="24"/>
            <w:szCs w:val="24"/>
            <w:lang w:eastAsia="en-CA"/>
          </w:rPr>
          <w:t xml:space="preserve">ource will generally differ </w:t>
        </w:r>
      </w:ins>
      <w:r>
        <w:rPr>
          <w:rFonts w:ascii="Times New Roman" w:eastAsia="Times New Roman" w:hAnsi="Times New Roman" w:cs="Times New Roman"/>
          <w:color w:val="000000"/>
          <w:sz w:val="24"/>
          <w:szCs w:val="24"/>
          <w:lang w:eastAsia="en-CA"/>
        </w:rPr>
        <w:t xml:space="preserve">even in the same temperature regime (compare solid and dashed curves in Fig. 1C), which typically leads to different end times of the resting period (bottom right panel). We denote these by </w:t>
      </w:r>
      <w:proofErr w:type="spellStart"/>
      <w:proofErr w:type="gram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proofErr w:type="gram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Cambria Math" w:eastAsia="Times New Roman" w:hAnsi="Cambria Math" w:cs="Times New Roman"/>
          <w:i/>
          <w:iCs/>
          <w:color w:val="000000"/>
          <w:sz w:val="24"/>
          <w:szCs w:val="24"/>
          <w:lang w:eastAsia="en-CA"/>
        </w:rPr>
        <w:t xml:space="preserve">mismatch = </w:t>
      </w:r>
      <w:proofErr w:type="spellStart"/>
      <w:proofErr w:type="gramStart"/>
      <w:r>
        <w:rPr>
          <w:rFonts w:ascii="Cambria Math" w:eastAsia="Times New Roman" w:hAnsi="Cambria Math" w:cs="Times New Roman"/>
          <w:i/>
          <w:iCs/>
          <w:color w:val="000000"/>
          <w:sz w:val="24"/>
          <w:szCs w:val="24"/>
          <w:lang w:eastAsia="en-CA"/>
        </w:rPr>
        <w:t>t</w:t>
      </w:r>
      <w:r>
        <w:rPr>
          <w:rFonts w:ascii="Cambria Math" w:eastAsia="Times New Roman" w:hAnsi="Cambria Math" w:cs="Times New Roman"/>
          <w:i/>
          <w:iCs/>
          <w:color w:val="000000"/>
          <w:sz w:val="24"/>
          <w:szCs w:val="24"/>
          <w:vertAlign w:val="subscript"/>
          <w:lang w:eastAsia="en-CA"/>
        </w:rPr>
        <w:t>e</w:t>
      </w:r>
      <w:proofErr w:type="spellEnd"/>
      <w:proofErr w:type="gramEnd"/>
      <w:r>
        <w:rPr>
          <w:rFonts w:ascii="Cambria Math" w:eastAsia="Times New Roman" w:hAnsi="Cambria Math" w:cs="Times New Roman"/>
          <w:i/>
          <w:iCs/>
          <w:color w:val="000000"/>
          <w:sz w:val="24"/>
          <w:szCs w:val="24"/>
          <w:vertAlign w:val="superscript"/>
          <w:lang w:eastAsia="en-CA"/>
        </w:rPr>
        <w:t>*</w:t>
      </w:r>
      <w:r>
        <w:rPr>
          <w:rFonts w:ascii="Cambria Math" w:eastAsia="Times New Roman" w:hAnsi="Cambria Math" w:cs="Times New Roman"/>
          <w:i/>
          <w:iCs/>
          <w:color w:val="000000"/>
          <w:sz w:val="24"/>
          <w:szCs w:val="24"/>
          <w:lang w:eastAsia="en-CA"/>
        </w:rPr>
        <w:t>-</w:t>
      </w:r>
      <w:proofErr w:type="spellStart"/>
      <w:r>
        <w:rPr>
          <w:rFonts w:ascii="Cambria Math" w:eastAsia="Times New Roman" w:hAnsi="Cambria Math" w:cs="Times New Roman"/>
          <w:i/>
          <w:iCs/>
          <w:color w:val="000000"/>
          <w:sz w:val="24"/>
          <w:szCs w:val="24"/>
          <w:lang w:eastAsia="en-CA"/>
        </w:rPr>
        <w:t>t</w:t>
      </w:r>
      <w:r>
        <w:rPr>
          <w:rFonts w:ascii="Cambria Math" w:eastAsia="Times New Roman" w:hAnsi="Cambria Math" w:cs="Times New Roman"/>
          <w:i/>
          <w:iCs/>
          <w:color w:val="000000"/>
          <w:sz w:val="24"/>
          <w:szCs w:val="24"/>
          <w:vertAlign w:val="subscript"/>
          <w:lang w:eastAsia="en-CA"/>
        </w:rPr>
        <w:t>b</w:t>
      </w:r>
      <w:proofErr w:type="spellEnd"/>
      <w:r>
        <w:rPr>
          <w:rFonts w:ascii="Cambria Math" w:eastAsia="Times New Roman" w:hAnsi="Cambria Math" w:cs="Times New Roman"/>
          <w:i/>
          <w:iCs/>
          <w:color w:val="000000"/>
          <w:sz w:val="24"/>
          <w:szCs w:val="24"/>
          <w:vertAlign w:val="superscript"/>
          <w:lang w:eastAsia="en-CA"/>
        </w:rPr>
        <w:t>*</w:t>
      </w:r>
      <w:r>
        <w:rPr>
          <w:rFonts w:ascii="Cambria Math" w:eastAsia="Times New Roman" w:hAnsi="Cambria Math" w:cs="Times New Roman"/>
          <w:color w:val="000000"/>
          <w:sz w:val="24"/>
          <w:szCs w:val="24"/>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68F19CB" w14:textId="77777777" w:rsidR="009E1801" w:rsidRDefault="000D69D0">
      <w:pPr>
        <w:spacing w:before="280" w:line="480" w:lineRule="auto"/>
        <w:ind w:firstLine="360"/>
      </w:pPr>
      <w:del w:id="196" w:author="Unknown Author" w:date="2021-05-02T21:01:00Z">
        <w:r>
          <w:rPr>
            <w:rFonts w:ascii="Times New Roman" w:eastAsia="Times New Roman" w:hAnsi="Times New Roman" w:cs="Times New Roman"/>
            <w:color w:val="000000"/>
            <w:sz w:val="24"/>
            <w:szCs w:val="24"/>
            <w:lang w:eastAsia="en-CA"/>
          </w:rPr>
          <w:delTex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delText>
        </w:r>
        <w:r>
          <w:rPr>
            <w:rFonts w:ascii="Times New Roman" w:eastAsia="Times New Roman" w:hAnsi="Times New Roman" w:cs="Times New Roman"/>
            <w:i/>
            <w:iCs/>
            <w:color w:val="000000"/>
            <w:sz w:val="24"/>
            <w:szCs w:val="24"/>
            <w:lang w:eastAsia="en-CA"/>
          </w:rPr>
          <w:delText>R(x)</w:delText>
        </w:r>
        <w:r>
          <w:rPr>
            <w:rFonts w:ascii="Times New Roman" w:eastAsia="Times New Roman" w:hAnsi="Times New Roman" w:cs="Times New Roman"/>
            <w:color w:val="000000"/>
            <w:sz w:val="24"/>
            <w:szCs w:val="24"/>
            <w:lang w:eastAsia="en-CA"/>
          </w:rPr>
          <w:delText xml:space="preserve"> in Eq. 2 lead to the same end time of the resting period. Hence, as temperature patterns change, the phenologies of the two species may respond differently and the mismatch can increase or decrease.</w:delText>
        </w:r>
      </w:del>
      <w:commentRangeStart w:id="197"/>
      <w:commentRangeEnd w:id="197"/>
      <w:r>
        <w:commentReference w:id="197"/>
      </w:r>
      <w:r>
        <w:rPr>
          <w:rFonts w:ascii="Times New Roman" w:eastAsia="Times New Roman" w:hAnsi="Times New Roman" w:cs="Times New Roman"/>
          <w:color w:val="000000"/>
          <w:sz w:val="24"/>
          <w:szCs w:val="24"/>
          <w:lang w:eastAsia="en-CA"/>
        </w:rPr>
        <w:t xml:space="preserve"> We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w:t>
      </w:r>
      <w:proofErr w:type="gramStart"/>
      <w:r>
        <w:rPr>
          <w:rFonts w:ascii="Times New Roman" w:eastAsia="Times New Roman" w:hAnsi="Times New Roman" w:cs="Times New Roman"/>
          <w:color w:val="000000"/>
          <w:sz w:val="24"/>
          <w:szCs w:val="24"/>
          <w:lang w:eastAsia="en-CA"/>
        </w:rPr>
        <w:t>can be applied</w:t>
      </w:r>
      <w:proofErr w:type="gramEnd"/>
      <w:r>
        <w:rPr>
          <w:rFonts w:ascii="Times New Roman" w:eastAsia="Times New Roman" w:hAnsi="Times New Roman" w:cs="Times New Roman"/>
          <w:color w:val="000000"/>
          <w:sz w:val="24"/>
          <w:szCs w:val="24"/>
          <w:lang w:eastAsia="en-CA"/>
        </w:rPr>
        <w:t xml:space="preserve"> to different temperature scenarios to investigate how climate change may affect the </w:t>
      </w:r>
      <w:proofErr w:type="spellStart"/>
      <w:r>
        <w:rPr>
          <w:rFonts w:ascii="Times New Roman" w:eastAsia="Times New Roman" w:hAnsi="Times New Roman" w:cs="Times New Roman"/>
          <w:color w:val="000000"/>
          <w:sz w:val="24"/>
          <w:szCs w:val="24"/>
          <w:lang w:eastAsia="en-CA"/>
        </w:rPr>
        <w:t>phenological</w:t>
      </w:r>
      <w:proofErr w:type="spellEnd"/>
      <w:r>
        <w:rPr>
          <w:rFonts w:ascii="Times New Roman" w:eastAsia="Times New Roman" w:hAnsi="Times New Roman" w:cs="Times New Roman"/>
          <w:color w:val="000000"/>
          <w:sz w:val="24"/>
          <w:szCs w:val="24"/>
          <w:lang w:eastAsia="en-CA"/>
        </w:rPr>
        <w:t xml:space="preserve"> between these two species.</w:t>
      </w:r>
    </w:p>
    <w:p w14:paraId="0ADD4083"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lastRenderedPageBreak/>
        <w:t>2.2 The spruce budworm – balsam fir system</w:t>
      </w:r>
    </w:p>
    <w:p w14:paraId="6500AB2B"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2.2.1 Study system</w:t>
      </w:r>
    </w:p>
    <w:p w14:paraId="65B378B2" w14:textId="221E5C89" w:rsidR="009E1801" w:rsidRDefault="000D69D0">
      <w:pPr>
        <w:pStyle w:val="NormalWeb"/>
        <w:spacing w:beforeAutospacing="0" w:afterAutospacing="0" w:line="480" w:lineRule="auto"/>
      </w:pPr>
      <w:r>
        <w:rPr>
          <w:color w:val="000000"/>
        </w:rPr>
        <w:t>The spruce budworm (SBW) (</w:t>
      </w:r>
      <w:proofErr w:type="spellStart"/>
      <w:r>
        <w:rPr>
          <w:i/>
          <w:iCs/>
          <w:color w:val="000000"/>
        </w:rPr>
        <w:t>Choristoneura</w:t>
      </w:r>
      <w:proofErr w:type="spellEnd"/>
      <w:r>
        <w:rPr>
          <w:i/>
          <w:iCs/>
          <w:color w:val="000000"/>
        </w:rPr>
        <w:t xml:space="preserve"> </w:t>
      </w:r>
      <w:proofErr w:type="spellStart"/>
      <w:r>
        <w:rPr>
          <w:i/>
          <w:iCs/>
          <w:color w:val="000000"/>
        </w:rPr>
        <w:t>fumiferana</w:t>
      </w:r>
      <w:proofErr w:type="spellEnd"/>
      <w:r>
        <w:rPr>
          <w:color w:val="000000"/>
        </w:rPr>
        <w:t xml:space="preserve">) is the most destructive </w:t>
      </w:r>
      <w:del w:id="198" w:author="Candau, Jean-Noel" w:date="2021-05-03T23:54:00Z">
        <w:r w:rsidDel="0050561A">
          <w:rPr>
            <w:color w:val="000000"/>
          </w:rPr>
          <w:delText xml:space="preserve">insect </w:delText>
        </w:r>
      </w:del>
      <w:r>
        <w:rPr>
          <w:color w:val="000000"/>
        </w:rPr>
        <w:t xml:space="preserve">defoliator of North American boreal forests </w:t>
      </w:r>
      <w:r>
        <w:fldChar w:fldCharType="begin"/>
      </w:r>
      <w:r>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fldChar w:fldCharType="separate"/>
      </w:r>
      <w:bookmarkStart w:id="199" w:name="__Fieldmark__640_3903614438"/>
      <w:r>
        <w:rPr>
          <w:color w:val="000000"/>
        </w:rPr>
        <w:t>(</w:t>
      </w:r>
      <w:bookmarkStart w:id="200" w:name="__Fieldmark__352_2495178454"/>
      <w:r>
        <w:rPr>
          <w:color w:val="000000"/>
        </w:rPr>
        <w:t>F</w:t>
      </w:r>
      <w:bookmarkStart w:id="201" w:name="__Fieldmark__356_942872385"/>
      <w:r>
        <w:rPr>
          <w:color w:val="000000"/>
        </w:rPr>
        <w:t>leming, 2000)</w:t>
      </w:r>
      <w:r>
        <w:fldChar w:fldCharType="end"/>
      </w:r>
      <w:bookmarkEnd w:id="199"/>
      <w:bookmarkEnd w:id="200"/>
      <w:bookmarkEnd w:id="201"/>
      <w:r>
        <w:rPr>
          <w:color w:val="000000"/>
        </w:rPr>
        <w:t>. It feeds primarily on balsam fir (</w:t>
      </w:r>
      <w:proofErr w:type="spellStart"/>
      <w:r>
        <w:rPr>
          <w:i/>
          <w:iCs/>
          <w:color w:val="000000"/>
        </w:rPr>
        <w:t>Abies</w:t>
      </w:r>
      <w:proofErr w:type="spellEnd"/>
      <w:r>
        <w:rPr>
          <w:i/>
          <w:iCs/>
          <w:color w:val="000000"/>
        </w:rPr>
        <w:t xml:space="preserve"> </w:t>
      </w:r>
      <w:proofErr w:type="spellStart"/>
      <w:r>
        <w:rPr>
          <w:i/>
          <w:iCs/>
          <w:color w:val="000000"/>
        </w:rPr>
        <w:t>balsamea</w:t>
      </w:r>
      <w:proofErr w:type="spellEnd"/>
      <w:r>
        <w:rPr>
          <w:color w:val="000000"/>
        </w:rPr>
        <w:t>), black spruce (</w:t>
      </w:r>
      <w:proofErr w:type="spellStart"/>
      <w:r>
        <w:rPr>
          <w:i/>
          <w:iCs/>
          <w:color w:val="000000"/>
        </w:rPr>
        <w:t>Picea</w:t>
      </w:r>
      <w:proofErr w:type="spellEnd"/>
      <w:r>
        <w:rPr>
          <w:i/>
          <w:iCs/>
          <w:color w:val="000000"/>
        </w:rPr>
        <w:t xml:space="preserve"> </w:t>
      </w:r>
      <w:proofErr w:type="spellStart"/>
      <w:r>
        <w:rPr>
          <w:i/>
          <w:iCs/>
          <w:color w:val="000000"/>
        </w:rPr>
        <w:t>mariana</w:t>
      </w:r>
      <w:proofErr w:type="spellEnd"/>
      <w:r>
        <w:rPr>
          <w:i/>
          <w:iCs/>
          <w:color w:val="000000"/>
        </w:rPr>
        <w:t xml:space="preserve">), </w:t>
      </w:r>
      <w:r>
        <w:rPr>
          <w:color w:val="000000"/>
        </w:rPr>
        <w:t>white spruce (</w:t>
      </w:r>
      <w:proofErr w:type="spellStart"/>
      <w:r>
        <w:rPr>
          <w:i/>
          <w:iCs/>
          <w:color w:val="000000"/>
        </w:rPr>
        <w:t>Picea</w:t>
      </w:r>
      <w:proofErr w:type="spellEnd"/>
      <w:r>
        <w:rPr>
          <w:i/>
          <w:iCs/>
          <w:color w:val="000000"/>
        </w:rPr>
        <w:t xml:space="preserve"> </w:t>
      </w:r>
      <w:proofErr w:type="spellStart"/>
      <w:r>
        <w:rPr>
          <w:i/>
          <w:iCs/>
          <w:color w:val="000000"/>
        </w:rPr>
        <w:t>glauca</w:t>
      </w:r>
      <w:proofErr w:type="spellEnd"/>
      <w:r>
        <w:rPr>
          <w:i/>
          <w:iCs/>
          <w:color w:val="000000"/>
        </w:rPr>
        <w:t>)</w:t>
      </w:r>
      <w:r>
        <w:rPr>
          <w:color w:val="000000"/>
        </w:rPr>
        <w:t>, and red spruce (</w:t>
      </w:r>
      <w:proofErr w:type="spellStart"/>
      <w:r>
        <w:rPr>
          <w:i/>
          <w:iCs/>
          <w:color w:val="000000"/>
        </w:rPr>
        <w:t>Picea</w:t>
      </w:r>
      <w:proofErr w:type="spellEnd"/>
      <w:r>
        <w:rPr>
          <w:i/>
          <w:iCs/>
          <w:color w:val="000000"/>
        </w:rPr>
        <w:t xml:space="preserve"> </w:t>
      </w:r>
      <w:proofErr w:type="spellStart"/>
      <w:proofErr w:type="gramStart"/>
      <w:r>
        <w:rPr>
          <w:i/>
          <w:iCs/>
          <w:color w:val="000000"/>
        </w:rPr>
        <w:t>rubens</w:t>
      </w:r>
      <w:proofErr w:type="spellEnd"/>
      <w:proofErr w:type="gramEnd"/>
      <w:r>
        <w:rPr>
          <w:i/>
          <w:iCs/>
          <w:color w:val="000000"/>
        </w:rPr>
        <w:t>)</w:t>
      </w:r>
      <w:r>
        <w:rPr>
          <w:color w:val="000000"/>
        </w:rPr>
        <w:t xml:space="preserve">. This </w:t>
      </w:r>
      <w:proofErr w:type="spellStart"/>
      <w:r>
        <w:rPr>
          <w:color w:val="000000"/>
        </w:rPr>
        <w:t>univoltine</w:t>
      </w:r>
      <w:proofErr w:type="spellEnd"/>
      <w:r>
        <w:rPr>
          <w:color w:val="000000"/>
        </w:rPr>
        <w:t xml:space="preserve"> insect has </w:t>
      </w:r>
      <w:proofErr w:type="gramStart"/>
      <w:r>
        <w:rPr>
          <w:color w:val="000000"/>
        </w:rPr>
        <w:t>a</w:t>
      </w:r>
      <w:proofErr w:type="gramEnd"/>
      <w:r>
        <w:rPr>
          <w:color w:val="000000"/>
        </w:rPr>
        <w:t xml:space="preserve"> 8-9 months winter resting period (i.e., diapause).  The first stage </w:t>
      </w:r>
      <w:del w:id="202" w:author="Unknown Author" w:date="2021-05-02T21:03:00Z">
        <w:r>
          <w:rPr>
            <w:color w:val="000000"/>
          </w:rPr>
          <w:delText>of the diapause</w:delText>
        </w:r>
      </w:del>
      <w:r>
        <w:rPr>
          <w:color w:val="000000"/>
        </w:rPr>
        <w:t xml:space="preserve"> ends in late winter and </w:t>
      </w:r>
      <w:proofErr w:type="gramStart"/>
      <w:r>
        <w:rPr>
          <w:color w:val="000000"/>
        </w:rPr>
        <w:t>is followed</w:t>
      </w:r>
      <w:proofErr w:type="gramEnd"/>
      <w:r>
        <w:rPr>
          <w:color w:val="000000"/>
        </w:rPr>
        <w:t xml:space="preserve"> by a </w:t>
      </w:r>
      <w:ins w:id="203" w:author="Unknown Author" w:date="2021-05-02T21:04:00Z">
        <w:r>
          <w:rPr>
            <w:color w:val="000000"/>
          </w:rPr>
          <w:t xml:space="preserve">quiescent </w:t>
        </w:r>
      </w:ins>
      <w:r>
        <w:rPr>
          <w:color w:val="000000"/>
        </w:rPr>
        <w:t xml:space="preserve">period </w:t>
      </w:r>
      <w:del w:id="204" w:author="Unknown Author" w:date="2021-05-02T21:04:00Z">
        <w:r>
          <w:rPr>
            <w:color w:val="000000"/>
          </w:rPr>
          <w:delText>of quiescence</w:delText>
        </w:r>
      </w:del>
      <w:r>
        <w:rPr>
          <w:color w:val="000000"/>
        </w:rPr>
        <w:t xml:space="preserve"> during which development resumes at a rate dependent on outside temperatures. </w:t>
      </w:r>
      <w:del w:id="205" w:author="Unknown Author" w:date="2021-05-02T21:04:00Z">
        <w:r>
          <w:rPr>
            <w:color w:val="000000"/>
          </w:rPr>
          <w:delText>The</w:delText>
        </w:r>
      </w:del>
      <w:r>
        <w:rPr>
          <w:color w:val="000000"/>
        </w:rPr>
        <w:t xml:space="preserve"> </w:t>
      </w:r>
      <w:del w:id="206" w:author="Unknown Author" w:date="2021-05-02T21:04:00Z">
        <w:r>
          <w:rPr>
            <w:color w:val="000000"/>
          </w:rPr>
          <w:delText>d</w:delText>
        </w:r>
      </w:del>
      <w:ins w:id="207" w:author="Unknown Author" w:date="2021-05-02T21:04:00Z">
        <w:r>
          <w:rPr>
            <w:color w:val="000000"/>
          </w:rPr>
          <w:t xml:space="preserve"> D</w:t>
        </w:r>
      </w:ins>
      <w:r>
        <w:rPr>
          <w:color w:val="000000"/>
        </w:rPr>
        <w:t xml:space="preserve">iapause ends when second instar larvae emerge from their hibernacula (cocoon-like structure) in late April to late May. </w:t>
      </w:r>
      <w:del w:id="208" w:author="Portalier Sebastien" w:date="2021-04-30T04:06:00Z">
        <w:r>
          <w:rPr>
            <w:color w:val="000000"/>
          </w:rPr>
          <w:delText xml:space="preserve">After emergence, young larvae mine 1-year old needles until budburst. </w:delText>
        </w:r>
      </w:del>
      <w:del w:id="209" w:author="Unknown Author" w:date="2021-05-02T21:04:00Z">
        <w:r>
          <w:rPr>
            <w:color w:val="000000"/>
          </w:rPr>
          <w:delText>The</w:delText>
        </w:r>
      </w:del>
      <w:r>
        <w:rPr>
          <w:color w:val="000000"/>
        </w:rPr>
        <w:t xml:space="preserve"> </w:t>
      </w:r>
      <w:del w:id="210" w:author="Unknown Author" w:date="2021-05-02T21:04:00Z">
        <w:r>
          <w:rPr>
            <w:color w:val="000000"/>
          </w:rPr>
          <w:delText>l</w:delText>
        </w:r>
      </w:del>
      <w:ins w:id="211" w:author="Unknown Author" w:date="2021-05-02T21:05:00Z">
        <w:r>
          <w:rPr>
            <w:color w:val="000000"/>
          </w:rPr>
          <w:t xml:space="preserve"> L</w:t>
        </w:r>
      </w:ins>
      <w:r>
        <w:rPr>
          <w:color w:val="000000"/>
        </w:rPr>
        <w:t xml:space="preserve">arvae </w:t>
      </w:r>
      <w:del w:id="212" w:author="Unknown Author" w:date="2021-05-03T05:46:00Z">
        <w:r>
          <w:rPr>
            <w:color w:val="000000"/>
          </w:rPr>
          <w:delText xml:space="preserve">will start feeding </w:delText>
        </w:r>
      </w:del>
      <w:ins w:id="213" w:author="Unknown Author" w:date="2021-05-03T05:46:00Z">
        <w:r>
          <w:rPr>
            <w:color w:val="000000"/>
          </w:rPr>
          <w:t>fee</w:t>
        </w:r>
      </w:ins>
      <w:ins w:id="214" w:author="Unknown Author" w:date="2021-05-03T05:47:00Z">
        <w:r>
          <w:rPr>
            <w:color w:val="000000"/>
          </w:rPr>
          <w:t xml:space="preserve">d </w:t>
        </w:r>
      </w:ins>
      <w:r>
        <w:rPr>
          <w:color w:val="000000"/>
        </w:rPr>
        <w:t xml:space="preserve">on expanding buds and developing needles as soon as they become available. Old needles are nutrient poor </w:t>
      </w:r>
      <w:r>
        <w:fldChar w:fldCharType="begin"/>
      </w:r>
      <w: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fldChar w:fldCharType="separate"/>
      </w:r>
      <w:bookmarkStart w:id="215" w:name="__Fieldmark__678_3903614438"/>
      <w:r>
        <w:rPr>
          <w:color w:val="000000"/>
        </w:rPr>
        <w:t>(</w:t>
      </w:r>
      <w:bookmarkStart w:id="216" w:name="__Fieldmark__369_2495178454"/>
      <w:r>
        <w:rPr>
          <w:color w:val="000000"/>
        </w:rPr>
        <w:t>M</w:t>
      </w:r>
      <w:bookmarkStart w:id="217" w:name="__Fieldmark__384_942872385"/>
      <w:r>
        <w:rPr>
          <w:color w:val="000000"/>
        </w:rPr>
        <w:t>attson &amp; Scriber, 1987)</w:t>
      </w:r>
      <w:r>
        <w:fldChar w:fldCharType="end"/>
      </w:r>
      <w:bookmarkEnd w:id="215"/>
      <w:bookmarkEnd w:id="216"/>
      <w:bookmarkEnd w:id="217"/>
      <w:del w:id="218" w:author="Unknown Author" w:date="2021-05-03T05:47:00Z">
        <w:r>
          <w:rPr>
            <w:color w:val="000000"/>
          </w:rPr>
          <w:delText>. In contrast,</w:delText>
        </w:r>
      </w:del>
      <w:ins w:id="219" w:author="Unknown Author" w:date="2021-05-03T05:47:00Z">
        <w:r>
          <w:rPr>
            <w:color w:val="000000"/>
          </w:rPr>
          <w:t>;</w:t>
        </w:r>
      </w:ins>
      <w:r>
        <w:rPr>
          <w:color w:val="000000"/>
        </w:rPr>
        <w:t xml:space="preserve"> expanding needles from swelling buds </w:t>
      </w:r>
      <w:ins w:id="220" w:author="Unknown Author" w:date="2021-05-03T05:48:00Z">
        <w:r>
          <w:rPr>
            <w:color w:val="000000"/>
          </w:rPr>
          <w:t xml:space="preserve">are nutrient rich with </w:t>
        </w:r>
      </w:ins>
      <w:del w:id="221" w:author="Unknown Author" w:date="2021-05-03T05:48:00Z">
        <w:r>
          <w:rPr>
            <w:color w:val="000000"/>
          </w:rPr>
          <w:delText>have the</w:delText>
        </w:r>
      </w:del>
      <w:ins w:id="222" w:author="Unknown Author" w:date="2021-05-03T05:48:00Z">
        <w:r>
          <w:rPr>
            <w:color w:val="000000"/>
          </w:rPr>
          <w:t xml:space="preserve"> a</w:t>
        </w:r>
      </w:ins>
      <w:r>
        <w:rPr>
          <w:color w:val="000000"/>
        </w:rPr>
        <w:t xml:space="preserve"> maximum concentration of nitrogen and mineral elements</w:t>
      </w:r>
      <w:del w:id="223" w:author="Unknown Author" w:date="2021-05-03T05:48:00Z">
        <w:r>
          <w:rPr>
            <w:color w:val="000000"/>
          </w:rPr>
          <w:delText xml:space="preserve"> thus providing nutrient-rich food to the developing larva</w:delText>
        </w:r>
      </w:del>
      <w:r>
        <w:rPr>
          <w:color w:val="000000"/>
        </w:rPr>
        <w:t xml:space="preserve">. Hence, the success of SBW populations in establishing feeding sites in the spring depends on the synchrony of their development with that of their host trees </w:t>
      </w:r>
      <w:r>
        <w:fldChar w:fldCharType="begin"/>
      </w:r>
      <w: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2008)","manualFormatting":"(Régnière &amp; Nealis, 2008","plainTextFormattedCitation":"(Régnière &amp; Nealis, 2008)","previouslyFormattedCitation":"(Régnière &amp; Nealis, 2008)"},"properties":{"noteIndex":0},"schema":"https://github.com/citation-style-language/schema/raw/master/csl-citation.json"}</w:instrText>
      </w:r>
      <w:r>
        <w:fldChar w:fldCharType="separate"/>
      </w:r>
      <w:bookmarkStart w:id="224" w:name="__Fieldmark__691_3903614438"/>
      <w:r>
        <w:rPr>
          <w:color w:val="000000"/>
        </w:rPr>
        <w:t>(</w:t>
      </w:r>
      <w:bookmarkStart w:id="225" w:name="__Fieldmark__376_2495178454"/>
      <w:r>
        <w:rPr>
          <w:color w:val="000000"/>
        </w:rPr>
        <w:t>R</w:t>
      </w:r>
      <w:bookmarkStart w:id="226" w:name="__Fieldmark__389_942872385"/>
      <w:r>
        <w:rPr>
          <w:color w:val="000000"/>
        </w:rPr>
        <w:t>égnière &amp; Nealis, 2008</w:t>
      </w:r>
      <w:r>
        <w:fldChar w:fldCharType="end"/>
      </w:r>
      <w:bookmarkEnd w:id="224"/>
      <w:bookmarkEnd w:id="225"/>
      <w:bookmarkEnd w:id="226"/>
      <w:r>
        <w:rPr>
          <w:color w:val="000000"/>
        </w:rPr>
        <w:t xml:space="preserve">; </w:t>
      </w:r>
      <w:r>
        <w:fldChar w:fldCharType="begin"/>
      </w:r>
      <w:r>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characteristics","type":"article-journal","volume":"13"},"uris":["http://www.mendeley.com/documents/?uuid=3a0162e5-a397-32a3-849e-c6207ab6a77c"]}],"mendeley":{"formattedCitation":"(Volney &amp; Fleming, 2007)","manualFormatting":"Volney &amp; Fleming, 2007)","plainTextFormattedCitation":"(Volney &amp; Fleming, 2007)","previouslyFormattedCitation":"(Volney &amp; Fleming, 2007)"},"properties":{"noteIndex":0},"schema":"https://github.com/citation-style-language/schema/raw/master/csl-citation.json"}</w:instrText>
      </w:r>
      <w:r>
        <w:fldChar w:fldCharType="separate"/>
      </w:r>
      <w:bookmarkStart w:id="227" w:name="__Fieldmark__702_3903614438"/>
      <w:r>
        <w:rPr>
          <w:color w:val="000000"/>
        </w:rPr>
        <w:t>V</w:t>
      </w:r>
      <w:bookmarkStart w:id="228" w:name="__Fieldmark__383_2495178454"/>
      <w:r>
        <w:rPr>
          <w:color w:val="000000"/>
        </w:rPr>
        <w:t>o</w:t>
      </w:r>
      <w:bookmarkStart w:id="229" w:name="__Fieldmark__394_942872385"/>
      <w:r>
        <w:rPr>
          <w:color w:val="000000"/>
        </w:rPr>
        <w:t>lney &amp; Fleming, 2007)</w:t>
      </w:r>
      <w:r>
        <w:fldChar w:fldCharType="end"/>
      </w:r>
      <w:bookmarkEnd w:id="227"/>
      <w:bookmarkEnd w:id="228"/>
      <w:bookmarkEnd w:id="229"/>
      <w:r>
        <w:rPr>
          <w:color w:val="000000"/>
        </w:rPr>
        <w:t xml:space="preserve">. </w:t>
      </w:r>
      <w:del w:id="230" w:author="Unknown Author" w:date="2021-05-03T05:49:00Z">
        <w:r>
          <w:rPr>
            <w:color w:val="000000"/>
          </w:rPr>
          <w:delText>Indeed, the population c</w:delText>
        </w:r>
      </w:del>
      <w:ins w:id="231" w:author="Unknown Author" w:date="2021-05-03T05:49:00Z">
        <w:r>
          <w:rPr>
            <w:color w:val="000000"/>
          </w:rPr>
          <w:t xml:space="preserve"> C</w:t>
        </w:r>
      </w:ins>
      <w:r>
        <w:rPr>
          <w:color w:val="000000"/>
        </w:rPr>
        <w:t>onsequences for late-emerging SBW are severe: larval survival is depressed (from about 60% normal survival down to 10%)</w:t>
      </w:r>
      <w:del w:id="232" w:author="Unknown Author" w:date="2021-05-03T05:49:00Z">
        <w:r>
          <w:rPr>
            <w:color w:val="000000"/>
          </w:rPr>
          <w:delText>;</w:delText>
        </w:r>
      </w:del>
      <w:ins w:id="233" w:author="Unknown Author" w:date="2021-05-03T05:49:00Z">
        <w:r>
          <w:rPr>
            <w:color w:val="000000"/>
          </w:rPr>
          <w:t>,</w:t>
        </w:r>
      </w:ins>
      <w:r>
        <w:rPr>
          <w:color w:val="000000"/>
        </w:rPr>
        <w:t xml:space="preserve"> development is delayed, and average pupal mass decreases by about 50% for both sexes </w:t>
      </w:r>
      <w:r>
        <w:fldChar w:fldCharType="begin"/>
      </w:r>
      <w: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fldChar w:fldCharType="separate"/>
      </w:r>
      <w:bookmarkStart w:id="234" w:name="__Fieldmark__713_3903614438"/>
      <w:r>
        <w:rPr>
          <w:color w:val="000000"/>
        </w:rPr>
        <w:t>(</w:t>
      </w:r>
      <w:bookmarkStart w:id="235" w:name="__Fieldmark__390_2495178454"/>
      <w:r>
        <w:rPr>
          <w:color w:val="000000"/>
        </w:rPr>
        <w:t>L</w:t>
      </w:r>
      <w:bookmarkStart w:id="236" w:name="__Fieldmark__399_942872385"/>
      <w:r>
        <w:rPr>
          <w:color w:val="000000"/>
        </w:rPr>
        <w:t>awrence, Mattson, &amp; Haack, 1997)</w:t>
      </w:r>
      <w:r>
        <w:fldChar w:fldCharType="end"/>
      </w:r>
      <w:bookmarkEnd w:id="234"/>
      <w:bookmarkEnd w:id="235"/>
      <w:bookmarkEnd w:id="236"/>
      <w:r>
        <w:rPr>
          <w:color w:val="000000"/>
        </w:rPr>
        <w:t xml:space="preserve">. In the boreal forests of Eastern Canada, the higher vulnerability of balsam fir to SBW defoliation compared to other host species has been attributed to its early budburst phenology </w:t>
      </w:r>
      <w:r>
        <w:fldChar w:fldCharType="begin"/>
      </w:r>
      <w:r>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fldChar w:fldCharType="separate"/>
      </w:r>
      <w:bookmarkStart w:id="237" w:name="__Fieldmark__724_3903614438"/>
      <w:r>
        <w:rPr>
          <w:color w:val="000000"/>
        </w:rPr>
        <w:t>(</w:t>
      </w:r>
      <w:bookmarkStart w:id="238" w:name="__Fieldmark__397_2495178454"/>
      <w:r>
        <w:rPr>
          <w:color w:val="000000"/>
        </w:rPr>
        <w:t>B</w:t>
      </w:r>
      <w:bookmarkStart w:id="239" w:name="__Fieldmark__406_942872385"/>
      <w:r>
        <w:rPr>
          <w:color w:val="000000"/>
        </w:rPr>
        <w:t>lais, 1957)</w:t>
      </w:r>
      <w:r>
        <w:fldChar w:fldCharType="end"/>
      </w:r>
      <w:bookmarkEnd w:id="237"/>
      <w:bookmarkEnd w:id="238"/>
      <w:bookmarkEnd w:id="239"/>
      <w:r>
        <w:rPr>
          <w:color w:val="000000"/>
        </w:rPr>
        <w:t xml:space="preserve">. </w:t>
      </w:r>
      <w:del w:id="240" w:author="Portalier Sebastien" w:date="2021-04-30T04:08:00Z">
        <w:r>
          <w:rPr>
            <w:color w:val="000000"/>
          </w:rPr>
          <w:delText xml:space="preserve">Under similar environmental conditions, balsam fir’s budburst occurs two weeks prior to black spruce, closer to spruce budworm emergence. </w:delText>
        </w:r>
      </w:del>
      <w:r>
        <w:rPr>
          <w:color w:val="000000"/>
        </w:rPr>
        <w:t xml:space="preserve">The emergence of SBW second instar larvae from </w:t>
      </w:r>
      <w:r>
        <w:rPr>
          <w:color w:val="000000"/>
        </w:rPr>
        <w:lastRenderedPageBreak/>
        <w:t xml:space="preserve">their hibernacula generally precedes balsam fir budburst by several days. </w:t>
      </w:r>
      <w:del w:id="241" w:author="Portalier Sebastien" w:date="2021-04-30T04:09:00Z">
        <w:r>
          <w:rPr>
            <w:color w:val="000000"/>
          </w:rPr>
          <w:delText xml:space="preserve">Many environmental factors may affect budburst phenology including the accumulation of cold temperature during the dormancy (i.e., chilling temperatures), warm temperatures during the quiescent phase (i.e., forcing temperatures), photoperiod, or snowmelt. </w:delText>
        </w:r>
      </w:del>
      <w:r>
        <w:rPr>
          <w:color w:val="000000"/>
        </w:rPr>
        <w:t xml:space="preserve">Balsam fir budburst phenology appears to be related to forcing temperatures but not photoperiod </w:t>
      </w:r>
      <w:r>
        <w:fldChar w:fldCharType="begin"/>
      </w:r>
      <w:r>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Shoemaker, &amp; Stedinger, 1983)","plainTextFormattedCitation":"(Osawa, Shoemaker, &amp; Stedinger, 1983)","previouslyFormattedCitation":"(Osawa, Shoemaker, &amp; Stedinger, 1983)"},"properties":{"noteIndex":0},"schema":"https://github.com/citation-style-language/schema/raw/master/csl-citation.json"}</w:instrText>
      </w:r>
      <w:r>
        <w:fldChar w:fldCharType="separate"/>
      </w:r>
      <w:bookmarkStart w:id="242" w:name="__Fieldmark__739_3903614438"/>
      <w:r>
        <w:rPr>
          <w:color w:val="000000"/>
        </w:rPr>
        <w:t>(</w:t>
      </w:r>
      <w:bookmarkStart w:id="243" w:name="__Fieldmark__408_2495178454"/>
      <w:r>
        <w:rPr>
          <w:color w:val="000000"/>
        </w:rPr>
        <w:t>O</w:t>
      </w:r>
      <w:bookmarkStart w:id="244" w:name="__Fieldmark__415_942872385"/>
      <w:r>
        <w:rPr>
          <w:color w:val="000000"/>
        </w:rPr>
        <w:t>sawa, Shoemaker, &amp; Stedinger, 1983)</w:t>
      </w:r>
      <w:r>
        <w:fldChar w:fldCharType="end"/>
      </w:r>
      <w:bookmarkEnd w:id="242"/>
      <w:bookmarkEnd w:id="243"/>
      <w:bookmarkEnd w:id="244"/>
      <w:r>
        <w:rPr>
          <w:color w:val="000000"/>
        </w:rPr>
        <w:t>.  </w:t>
      </w:r>
    </w:p>
    <w:p w14:paraId="312A29F8" w14:textId="77777777" w:rsidR="009E1801" w:rsidRDefault="000D69D0">
      <w:pPr>
        <w:pStyle w:val="NormalWeb"/>
        <w:spacing w:beforeAutospacing="0" w:afterAutospacing="0" w:line="480" w:lineRule="auto"/>
        <w:ind w:firstLine="720"/>
      </w:pPr>
      <w:commentRangeStart w:id="245"/>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w:t>
      </w:r>
      <w:commentRangeEnd w:id="245"/>
      <w:r>
        <w:commentReference w:id="245"/>
      </w:r>
      <w:r>
        <w:rPr>
          <w:color w:val="000000"/>
        </w:rPr>
        <w:t> </w:t>
      </w:r>
    </w:p>
    <w:p w14:paraId="3998D8C0"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 xml:space="preserve">2.2.2 </w:t>
      </w:r>
      <w:proofErr w:type="spellStart"/>
      <w:r>
        <w:rPr>
          <w:rFonts w:ascii="Times New Roman" w:hAnsi="Times New Roman" w:cs="Times New Roman"/>
          <w:b/>
          <w:bCs/>
          <w:color w:val="000000"/>
        </w:rPr>
        <w:t>Phenological</w:t>
      </w:r>
      <w:proofErr w:type="spellEnd"/>
      <w:r>
        <w:rPr>
          <w:rFonts w:ascii="Times New Roman" w:hAnsi="Times New Roman" w:cs="Times New Roman"/>
          <w:b/>
          <w:bCs/>
          <w:color w:val="000000"/>
        </w:rPr>
        <w:t xml:space="preserve"> model of spruce budworm’s spring emergence</w:t>
      </w:r>
    </w:p>
    <w:p w14:paraId="37C0066E" w14:textId="77777777" w:rsidR="009E1801" w:rsidRDefault="000D69D0">
      <w:pPr>
        <w:pStyle w:val="NormalWeb"/>
        <w:spacing w:beforeAutospacing="0" w:after="160" w:afterAutospacing="0" w:line="480" w:lineRule="auto"/>
      </w:pPr>
      <w:r>
        <w:rPr>
          <w:color w:val="000000"/>
        </w:rPr>
        <w:t xml:space="preserve">The physiological processes and /or environmental factors that control the termination of the first stage of SBW’s diapause are still unknown. The end of this stage is assumed to occur in late winter </w:t>
      </w:r>
      <w:r>
        <w:fldChar w:fldCharType="begin"/>
      </w:r>
      <w:r>
        <w:instrText>ADDIN CSL_CITATION {"citationItems":[{"id":"ITEM-1","itemData":{"DOI":"10.1093/aesa/54.2.175","ISSN":"1938-2901","abstract":"Laboratory studies indicated that 2.5° C. approximated the threshold temperature that initiates diapause termination of the hibernating second-instar budworm larvae, l/sing this temperature as a base, it was possible to calculate from standard thermograph records the degrce-The speed of insect development in nature in relation to temperatures recorded in the field has been, for a long time, of special interest to entomologists. It would he useful if, by means of meteorological records, the emergence date of the spring-brood of an insect pest or the duration of a generation could be predicted. This problem, however, is not as simple as it may seem at first glance. For one thing, precise temperature measurements are not always feasible or even possible in the field. Therefore, data based on controlled laboratory experiments may not reflect field conditions. Because the factor of temperature has been considered the dominant one controlling insect development , many bioclimatic studies have been directed toward measuring its effect. Various mathematical formulas have been used from time to time to express the relationship between temperature and speed of development in insects. Nearly all of this endeavor has been centered around the expression for the hyperbola\" and its reciprocal. 4 The reciprocal when plotted over temperature produces a straight line that, when extended, intercepts the abscissa at a point long considered as the threshold temperature for insect development. Recently, laboratory experiments (Davidson 1944, Andrewartha and Birch 1954) have shown that this relationship is not linear. It was observed that some development occurred at temperatures below this point and some at temperatures higher than the upper limits of the favorable range. When these factors were considered, the temperature-development data produced a sigmoid curve that gave a more comprehensive picture of the rate of development at different temperature levels.","author":[{"dropping-particle":"","family":"Bean","given":"J. L.","non-dropping-particle":"","parse-names":false,"suffix":""}],"container-title":"Annals of the Entomological Society of America","id":"ITEM-1","issue":"2","issued":{"date-parts":[["1961","3","1"]]},"page":"175-177","publisher":"Oxford University Press (OUP)","title":"Predicting emergence of second-instar spruce budworm larvae from hibernation under field conditions in minnesota","type":"article-journal","volume":"54"},"uris":["http://www.mendeley.com/documents/?uuid=afee3e37-92e5-3713-b40c-9459706c863f"]}],"mendeley":{"formattedCitation":"(Bean, 1961)","plainTextFormattedCitation":"(Bean, 1961)","previouslyFormattedCitation":"(Bean, 1961)"},"properties":{"noteIndex":0},"schema":"https://github.com/citation-style-language/schema/raw/master/csl-citation.json"}</w:instrText>
      </w:r>
      <w:r>
        <w:fldChar w:fldCharType="separate"/>
      </w:r>
      <w:bookmarkStart w:id="246" w:name="__Fieldmark__754_3903614438"/>
      <w:r>
        <w:rPr>
          <w:color w:val="000000"/>
        </w:rPr>
        <w:t>(</w:t>
      </w:r>
      <w:bookmarkStart w:id="247" w:name="__Fieldmark__419_2495178454"/>
      <w:r>
        <w:rPr>
          <w:color w:val="000000"/>
        </w:rPr>
        <w:t>B</w:t>
      </w:r>
      <w:bookmarkStart w:id="248" w:name="__Fieldmark__429_942872385"/>
      <w:r>
        <w:rPr>
          <w:color w:val="000000"/>
        </w:rPr>
        <w:t>ean, 1961)</w:t>
      </w:r>
      <w:r>
        <w:fldChar w:fldCharType="end"/>
      </w:r>
      <w:bookmarkEnd w:id="246"/>
      <w:bookmarkEnd w:id="247"/>
      <w:bookmarkEnd w:id="248"/>
      <w:r>
        <w:rPr>
          <w:color w:val="000000"/>
        </w:rPr>
        <w:t xml:space="preserve">. For modelling purposes, authors have generally taken March 1st as the start of the quiescent stage </w:t>
      </w:r>
      <w:r>
        <w:fldChar w:fldCharType="begin"/>
      </w:r>
      <w: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fldChar w:fldCharType="separate"/>
      </w:r>
      <w:bookmarkStart w:id="249" w:name="__Fieldmark__765_3903614438"/>
      <w:r>
        <w:rPr>
          <w:color w:val="000000"/>
        </w:rPr>
        <w:t>(</w:t>
      </w:r>
      <w:bookmarkStart w:id="250" w:name="__Fieldmark__426_2495178454"/>
      <w:r>
        <w:rPr>
          <w:color w:val="000000"/>
        </w:rPr>
        <w:t>R</w:t>
      </w:r>
      <w:bookmarkStart w:id="251" w:name="__Fieldmark__434_942872385"/>
      <w:r>
        <w:rPr>
          <w:color w:val="000000"/>
        </w:rPr>
        <w:t>égnière et al., 2012)</w:t>
      </w:r>
      <w:r>
        <w:fldChar w:fldCharType="end"/>
      </w:r>
      <w:bookmarkEnd w:id="249"/>
      <w:bookmarkEnd w:id="250"/>
      <w:bookmarkEnd w:id="251"/>
      <w:r>
        <w:rPr>
          <w:color w:val="000000"/>
        </w:rPr>
        <w:t xml:space="preserve">. </w:t>
      </w:r>
      <w:del w:id="252" w:author="Unknown Author" w:date="2021-05-03T05:53:00Z">
        <w:r>
          <w:rPr>
            <w:color w:val="000000"/>
          </w:rPr>
          <w:delText>Note that t</w:delText>
        </w:r>
      </w:del>
      <w:ins w:id="253" w:author="Unknown Author" w:date="2021-05-03T05:53:00Z">
        <w:r>
          <w:rPr>
            <w:color w:val="000000"/>
          </w:rPr>
          <w:t>T</w:t>
        </w:r>
      </w:ins>
      <w:r>
        <w:rPr>
          <w:color w:val="000000"/>
        </w:rPr>
        <w:t xml:space="preserve">aking </w:t>
      </w:r>
      <w:del w:id="254" w:author="Unknown Author" w:date="2021-05-03T05:53:00Z">
        <w:r>
          <w:rPr>
            <w:color w:val="000000"/>
          </w:rPr>
          <w:delText>any</w:delText>
        </w:r>
      </w:del>
      <w:ins w:id="255" w:author="Unknown Author" w:date="2021-05-03T05:53:00Z">
        <w:r>
          <w:rPr>
            <w:color w:val="000000"/>
          </w:rPr>
          <w:t>an earlier</w:t>
        </w:r>
      </w:ins>
      <w:r>
        <w:rPr>
          <w:color w:val="000000"/>
        </w:rPr>
        <w:t xml:space="preserve"> starting date </w:t>
      </w:r>
      <w:del w:id="256" w:author="Unknown Author" w:date="2021-05-03T05:53:00Z">
        <w:r>
          <w:rPr>
            <w:color w:val="000000"/>
          </w:rPr>
          <w:delText xml:space="preserve">prior to this date </w:delText>
        </w:r>
      </w:del>
      <w:r>
        <w:rPr>
          <w:color w:val="000000"/>
        </w:rPr>
        <w:t xml:space="preserve">would not affect the predicted date of emergence since temperatures are generally well below the 2.5ºC development threshold prior to March 1st across the vast majority of SBW’s geographical range. The heat accumulation rate during the quiescent stage </w:t>
      </w:r>
      <w:proofErr w:type="gramStart"/>
      <w:r>
        <w:rPr>
          <w:color w:val="000000"/>
        </w:rPr>
        <w:t>is defined</w:t>
      </w:r>
      <w:proofErr w:type="gramEnd"/>
      <w:r>
        <w:rPr>
          <w:color w:val="000000"/>
        </w:rPr>
        <w:t xml:space="preserve"> as </w:t>
      </w:r>
      <w:del w:id="257" w:author="Unknown Author" w:date="2021-05-03T05:55:00Z">
        <w:r>
          <w:rPr>
            <w:color w:val="000000"/>
          </w:rPr>
          <w:delText>follows</w:delText>
        </w:r>
      </w:del>
      <w:r>
        <w:rPr>
          <w:color w:val="000000"/>
        </w:rPr>
        <w:t xml:space="preserve"> (Régnière et al., 2012) </w:t>
      </w:r>
    </w:p>
    <w:tbl>
      <w:tblPr>
        <w:tblStyle w:val="TableGrid"/>
        <w:tblW w:w="9918" w:type="dxa"/>
        <w:tblCellMar>
          <w:left w:w="118" w:type="dxa"/>
        </w:tblCellMar>
        <w:tblLook w:val="04A0" w:firstRow="1" w:lastRow="0" w:firstColumn="1" w:lastColumn="0" w:noHBand="0" w:noVBand="1"/>
      </w:tblPr>
      <w:tblGrid>
        <w:gridCol w:w="277"/>
        <w:gridCol w:w="8507"/>
        <w:gridCol w:w="1134"/>
      </w:tblGrid>
      <w:tr w:rsidR="009E1801" w14:paraId="6624AA79" w14:textId="77777777">
        <w:tc>
          <w:tcPr>
            <w:tcW w:w="277" w:type="dxa"/>
            <w:tcBorders>
              <w:top w:val="nil"/>
              <w:left w:val="nil"/>
              <w:bottom w:val="nil"/>
              <w:right w:val="nil"/>
            </w:tcBorders>
            <w:shd w:val="clear" w:color="auto" w:fill="auto"/>
            <w:vAlign w:val="center"/>
          </w:tcPr>
          <w:p w14:paraId="5CC38B24" w14:textId="77777777" w:rsidR="009E1801" w:rsidRDefault="009E1801">
            <w:pPr>
              <w:pStyle w:val="NormalWeb"/>
              <w:spacing w:before="280" w:line="480" w:lineRule="auto"/>
              <w:jc w:val="center"/>
            </w:pPr>
          </w:p>
        </w:tc>
        <w:tc>
          <w:tcPr>
            <w:tcW w:w="8507" w:type="dxa"/>
            <w:tcBorders>
              <w:top w:val="nil"/>
              <w:left w:val="nil"/>
              <w:bottom w:val="nil"/>
              <w:right w:val="nil"/>
            </w:tcBorders>
            <w:shd w:val="clear" w:color="auto" w:fill="auto"/>
            <w:vAlign w:val="center"/>
          </w:tcPr>
          <w:p w14:paraId="54BDD478" w14:textId="77777777" w:rsidR="009E1801" w:rsidRDefault="000D69D0">
            <w:pPr>
              <w:pStyle w:val="NormalWeb"/>
              <w:spacing w:before="28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tcBorders>
              <w:top w:val="nil"/>
              <w:left w:val="nil"/>
              <w:bottom w:val="nil"/>
              <w:right w:val="nil"/>
            </w:tcBorders>
            <w:shd w:val="clear" w:color="auto" w:fill="auto"/>
            <w:vAlign w:val="center"/>
          </w:tcPr>
          <w:p w14:paraId="118CEB1E"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27ACD639" w14:textId="77777777" w:rsidR="009E1801" w:rsidRDefault="000D69D0">
      <w:pPr>
        <w:pStyle w:val="NormalWeb"/>
        <w:spacing w:beforeAutospacing="0" w:after="160" w:afterAutospacing="0" w:line="480" w:lineRule="auto"/>
        <w:rPr>
          <w:color w:val="000000"/>
        </w:rPr>
      </w:pPr>
      <w:proofErr w:type="gramStart"/>
      <w:r>
        <w:rPr>
          <w:color w:val="000000"/>
        </w:rPr>
        <w:t>where</w:t>
      </w:r>
      <w:proofErr w:type="gramEnd"/>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350A988A" w14:textId="77777777">
        <w:tc>
          <w:tcPr>
            <w:tcW w:w="985" w:type="dxa"/>
            <w:tcBorders>
              <w:top w:val="nil"/>
              <w:left w:val="nil"/>
              <w:bottom w:val="nil"/>
              <w:right w:val="nil"/>
            </w:tcBorders>
            <w:shd w:val="clear" w:color="auto" w:fill="auto"/>
            <w:vAlign w:val="center"/>
          </w:tcPr>
          <w:p w14:paraId="2CA3229F"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9740668" w14:textId="77777777" w:rsidR="009E1801" w:rsidRDefault="000D69D0">
            <w:pPr>
              <w:pStyle w:val="NormalWeb"/>
              <w:spacing w:before="28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tcBorders>
              <w:top w:val="nil"/>
              <w:left w:val="nil"/>
              <w:bottom w:val="nil"/>
              <w:right w:val="nil"/>
            </w:tcBorders>
            <w:shd w:val="clear" w:color="auto" w:fill="auto"/>
            <w:vAlign w:val="center"/>
          </w:tcPr>
          <w:p w14:paraId="432672B0"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28AAE5C" w14:textId="77777777" w:rsidR="009E1801" w:rsidRDefault="000D69D0">
      <w:pPr>
        <w:spacing w:after="160" w:line="480" w:lineRule="auto"/>
      </w:pPr>
      <w:r>
        <w:rPr>
          <w:rFonts w:ascii="Times New Roman" w:eastAsia="Times New Roman" w:hAnsi="Times New Roman" w:cs="Times New Roman"/>
          <w:color w:val="000000"/>
          <w:sz w:val="24"/>
          <w:szCs w:val="24"/>
          <w:lang w:eastAsia="en-CA"/>
        </w:rPr>
        <w:lastRenderedPageBreak/>
        <w:t>Accumulation</w:t>
      </w:r>
      <w:ins w:id="258" w:author="Unknown Author" w:date="2021-05-03T05:55:00Z">
        <w:r>
          <w:rPr>
            <w:rFonts w:ascii="Times New Roman" w:eastAsia="Times New Roman" w:hAnsi="Times New Roman" w:cs="Times New Roman"/>
            <w:color w:val="000000"/>
            <w:sz w:val="24"/>
            <w:szCs w:val="24"/>
            <w:lang w:eastAsia="en-CA"/>
          </w:rPr>
          <w:t xml:space="preserve"> occurs </w:t>
        </w:r>
      </w:ins>
      <w:del w:id="259" w:author="Unknown Author" w:date="2021-05-03T05:55:00Z">
        <w:r>
          <w:rPr>
            <w:rFonts w:ascii="Times New Roman" w:eastAsia="Times New Roman" w:hAnsi="Times New Roman" w:cs="Times New Roman"/>
            <w:color w:val="000000"/>
            <w:sz w:val="24"/>
            <w:szCs w:val="24"/>
            <w:lang w:eastAsia="en-CA"/>
          </w:rPr>
          <w:delText xml:space="preserve"> happens</w:delText>
        </w:r>
      </w:del>
      <w:r>
        <w:rPr>
          <w:rFonts w:ascii="Times New Roman" w:eastAsia="Times New Roman" w:hAnsi="Times New Roman" w:cs="Times New Roman"/>
          <w:color w:val="000000"/>
          <w:sz w:val="24"/>
          <w:szCs w:val="24"/>
          <w:lang w:eastAsia="en-CA"/>
        </w:rPr>
        <w:t xml:space="preserve"> only when the temperature lies between a minimal</w:t>
      </w:r>
      <w:del w:id="260" w:author="Unknown Author" w:date="2021-05-03T05:55:00Z">
        <w:r>
          <w:rPr>
            <w:rFonts w:ascii="Times New Roman" w:eastAsia="Times New Roman" w:hAnsi="Times New Roman" w:cs="Times New Roman"/>
            <w:color w:val="000000"/>
            <w:sz w:val="24"/>
            <w:szCs w:val="24"/>
            <w:lang w:eastAsia="en-CA"/>
          </w:rPr>
          <w:delText xml:space="preserve"> value</w:delText>
        </w:r>
      </w:del>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w:t>
      </w:r>
      <w:del w:id="261" w:author="Unknown Author" w:date="2021-05-03T05:56:00Z">
        <w:r>
          <w:rPr>
            <w:rFonts w:ascii="Times New Roman" w:eastAsia="Times New Roman" w:hAnsi="Times New Roman" w:cs="Times New Roman"/>
            <w:color w:val="000000"/>
            <w:sz w:val="24"/>
            <w:szCs w:val="24"/>
            <w:lang w:eastAsia="en-CA"/>
          </w:rPr>
          <w:delText xml:space="preserve">The resulting instantaneous rate of accumulation according to temperature shows a humped-shape profile. Accumulation is integrated through time (see Eq. 1), until </w:delText>
        </w:r>
        <w:r>
          <w:rPr>
            <w:rFonts w:ascii="Times New Roman" w:eastAsia="Times New Roman" w:hAnsi="Times New Roman" w:cs="Times New Roman"/>
            <w:i/>
            <w:iCs/>
            <w:color w:val="000000"/>
            <w:sz w:val="24"/>
            <w:szCs w:val="24"/>
            <w:lang w:eastAsia="en-CA"/>
          </w:rPr>
          <w:delText>F = 1</w:delText>
        </w:r>
        <w:r>
          <w:rPr>
            <w:rFonts w:ascii="Times New Roman" w:eastAsia="Times New Roman" w:hAnsi="Times New Roman" w:cs="Times New Roman"/>
            <w:color w:val="000000"/>
            <w:sz w:val="24"/>
            <w:szCs w:val="24"/>
            <w:lang w:eastAsia="en-CA"/>
          </w:rPr>
          <w:delText>.</w:delText>
        </w:r>
      </w:del>
      <w:r>
        <w:rPr>
          <w:rFonts w:ascii="Times New Roman" w:eastAsia="Times New Roman" w:hAnsi="Times New Roman" w:cs="Times New Roman"/>
          <w:color w:val="000000"/>
          <w:sz w:val="24"/>
          <w:szCs w:val="24"/>
          <w:lang w:eastAsia="en-CA"/>
        </w:rPr>
        <w:t xml:space="preserve"> Parameter values for </w:t>
      </w:r>
      <w:proofErr w:type="spellStart"/>
      <w:r>
        <w:rPr>
          <w:rFonts w:ascii="Times New Roman" w:eastAsia="Times New Roman" w:hAnsi="Times New Roman" w:cs="Times New Roman"/>
          <w:color w:val="000000"/>
          <w:sz w:val="24"/>
          <w:szCs w:val="24"/>
          <w:lang w:eastAsia="en-CA"/>
        </w:rPr>
        <w:t>SBW</w:t>
      </w:r>
      <w:proofErr w:type="gramStart"/>
      <w:ins w:id="262" w:author="Unknown Author" w:date="2021-05-03T05:56:00Z">
        <w:r>
          <w:rPr>
            <w:rFonts w:ascii="Times New Roman" w:eastAsia="Times New Roman" w:hAnsi="Times New Roman" w:cs="Times New Roman"/>
            <w:color w:val="000000"/>
            <w:sz w:val="24"/>
            <w:szCs w:val="24"/>
            <w:lang w:eastAsia="en-CA"/>
          </w:rPr>
          <w:t>,</w:t>
        </w:r>
      </w:ins>
      <w:proofErr w:type="gramEnd"/>
      <w:del w:id="263" w:author="Unknown Author" w:date="2021-05-03T05:56:00Z">
        <w:r>
          <w:rPr>
            <w:rFonts w:ascii="Times New Roman" w:eastAsia="Times New Roman" w:hAnsi="Times New Roman" w:cs="Times New Roman"/>
            <w:color w:val="000000"/>
            <w:sz w:val="24"/>
            <w:szCs w:val="24"/>
            <w:lang w:eastAsia="en-CA"/>
          </w:rPr>
          <w:delText xml:space="preserve"> have been </w:delText>
        </w:r>
      </w:del>
      <w:r>
        <w:rPr>
          <w:rFonts w:ascii="Times New Roman" w:eastAsia="Times New Roman" w:hAnsi="Times New Roman" w:cs="Times New Roman"/>
          <w:color w:val="000000"/>
          <w:sz w:val="24"/>
          <w:szCs w:val="24"/>
          <w:lang w:eastAsia="en-CA"/>
        </w:rPr>
        <w:t>estimated</w:t>
      </w:r>
      <w:proofErr w:type="spellEnd"/>
      <w:r>
        <w:rPr>
          <w:rFonts w:ascii="Times New Roman" w:eastAsia="Times New Roman" w:hAnsi="Times New Roman" w:cs="Times New Roman"/>
          <w:color w:val="000000"/>
          <w:sz w:val="24"/>
          <w:szCs w:val="24"/>
          <w:lang w:eastAsia="en-CA"/>
        </w:rPr>
        <w:t xml:space="preserve"> from laboratory experiments</w:t>
      </w:r>
      <w:ins w:id="264" w:author="Unknown Author" w:date="2021-05-03T05:56:00Z">
        <w:r>
          <w:rPr>
            <w:rFonts w:ascii="Times New Roman" w:eastAsia="Times New Roman" w:hAnsi="Times New Roman" w:cs="Times New Roman"/>
            <w:color w:val="000000"/>
            <w:sz w:val="24"/>
            <w:szCs w:val="24"/>
            <w:lang w:eastAsia="en-CA"/>
          </w:rPr>
          <w:t>, are</w:t>
        </w:r>
      </w:ins>
      <w:r>
        <w:rPr>
          <w:rFonts w:ascii="Times New Roman" w:eastAsia="Times New Roman" w:hAnsi="Times New Roman" w:cs="Times New Roman"/>
          <w:color w:val="000000"/>
          <w:sz w:val="24"/>
          <w:szCs w:val="24"/>
          <w:lang w:eastAsia="en-CA"/>
        </w:rPr>
        <w:t xml:space="preserve"> </w:t>
      </w:r>
      <w:del w:id="265" w:author="Unknown Author" w:date="2021-05-03T05:56:00Z">
        <w:r>
          <w:rPr>
            <w:rFonts w:ascii="Times New Roman" w:eastAsia="Times New Roman" w:hAnsi="Times New Roman" w:cs="Times New Roman"/>
            <w:color w:val="000000"/>
            <w:sz w:val="24"/>
            <w:szCs w:val="24"/>
            <w:lang w:eastAsia="en-CA"/>
          </w:rPr>
          <w:delText>as</w:delText>
        </w:r>
      </w:del>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w:t>
      </w:r>
      <w:del w:id="266" w:author="Unknown Author" w:date="2021-05-03T05:57:00Z">
        <w:r>
          <w:rPr>
            <w:rFonts w:ascii="Times New Roman" w:eastAsia="Times New Roman" w:hAnsi="Times New Roman" w:cs="Times New Roman"/>
            <w:color w:val="000000"/>
            <w:sz w:val="24"/>
            <w:szCs w:val="24"/>
            <w:lang w:eastAsia="en-CA"/>
          </w:rPr>
          <w:delText xml:space="preserve"> and</w:delText>
        </w:r>
      </w:del>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w:t>
      </w:r>
      <w:ins w:id="267" w:author="Unknown Author" w:date="2021-05-03T05:57:00Z">
        <w:r>
          <w:rPr>
            <w:rFonts w:ascii="Times New Roman" w:eastAsia="Times New Roman" w:hAnsi="Times New Roman" w:cs="Times New Roman"/>
            <w:color w:val="000000"/>
            <w:sz w:val="24"/>
            <w:szCs w:val="24"/>
            <w:lang w:eastAsia="en-CA"/>
          </w:rPr>
          <w:t xml:space="preserve">and F=1 </w:t>
        </w:r>
      </w:ins>
      <w:r>
        <w:rPr>
          <w:rFonts w:ascii="Times New Roman" w:eastAsia="Times New Roman" w:hAnsi="Times New Roman" w:cs="Times New Roman"/>
          <w:color w:val="000000"/>
          <w:sz w:val="24"/>
          <w:szCs w:val="24"/>
          <w:lang w:eastAsia="en-CA"/>
        </w:rPr>
        <w:t>(Régnière et al., 2012).</w:t>
      </w:r>
      <w:ins w:id="268" w:author="Unknown Author" w:date="2021-05-03T05:57:00Z">
        <w:r>
          <w:rPr>
            <w:rFonts w:ascii="Times New Roman" w:eastAsia="Times New Roman" w:hAnsi="Times New Roman" w:cs="Times New Roman"/>
            <w:color w:val="000000"/>
            <w:sz w:val="24"/>
            <w:szCs w:val="24"/>
            <w:lang w:eastAsia="en-CA"/>
          </w:rPr>
          <w:t xml:space="preserve"> The accumulation rate function is increasing for temp</w:t>
        </w:r>
      </w:ins>
      <w:ins w:id="269" w:author="Unknown Author" w:date="2021-05-03T05:58:00Z">
        <w:r>
          <w:rPr>
            <w:rFonts w:ascii="Times New Roman" w:eastAsia="Times New Roman" w:hAnsi="Times New Roman" w:cs="Times New Roman"/>
            <w:color w:val="000000"/>
            <w:sz w:val="24"/>
            <w:szCs w:val="24"/>
            <w:lang w:eastAsia="en-CA"/>
          </w:rPr>
          <w:t xml:space="preserve">eratures up </w:t>
        </w:r>
        <w:proofErr w:type="gramStart"/>
        <w:r>
          <w:rPr>
            <w:rFonts w:ascii="Times New Roman" w:eastAsia="Times New Roman" w:hAnsi="Times New Roman" w:cs="Times New Roman"/>
            <w:color w:val="000000"/>
            <w:sz w:val="24"/>
            <w:szCs w:val="24"/>
            <w:lang w:eastAsia="en-CA"/>
          </w:rPr>
          <w:t>to ???</w:t>
        </w:r>
        <w:proofErr w:type="gramEnd"/>
        <w:r>
          <w:rPr>
            <w:rFonts w:ascii="Times New Roman" w:eastAsia="Times New Roman" w:hAnsi="Times New Roman" w:cs="Times New Roman"/>
            <w:color w:val="000000"/>
            <w:sz w:val="24"/>
            <w:szCs w:val="24"/>
            <w:lang w:eastAsia="en-CA"/>
          </w:rPr>
          <w:t xml:space="preserve"> </w:t>
        </w:r>
        <w:proofErr w:type="gramStart"/>
        <w:r>
          <w:rPr>
            <w:rFonts w:ascii="Times New Roman" w:eastAsia="Times New Roman" w:hAnsi="Times New Roman" w:cs="Times New Roman"/>
            <w:color w:val="000000"/>
            <w:sz w:val="24"/>
            <w:szCs w:val="24"/>
            <w:lang w:eastAsia="en-CA"/>
          </w:rPr>
          <w:t>degrees</w:t>
        </w:r>
        <w:proofErr w:type="gramEnd"/>
        <w:r>
          <w:rPr>
            <w:rFonts w:ascii="Times New Roman" w:eastAsia="Times New Roman" w:hAnsi="Times New Roman" w:cs="Times New Roman"/>
            <w:color w:val="000000"/>
            <w:sz w:val="24"/>
            <w:szCs w:val="24"/>
            <w:lang w:eastAsia="en-CA"/>
          </w:rPr>
          <w:t xml:space="preserve"> C, which </w:t>
        </w:r>
        <w:proofErr w:type="spellStart"/>
        <w:r>
          <w:rPr>
            <w:rFonts w:ascii="Times New Roman" w:eastAsia="Times New Roman" w:hAnsi="Times New Roman" w:cs="Times New Roman"/>
            <w:color w:val="000000"/>
            <w:sz w:val="24"/>
            <w:szCs w:val="24"/>
            <w:lang w:eastAsia="en-CA"/>
          </w:rPr>
          <w:t>is</w:t>
        </w:r>
      </w:ins>
      <w:ins w:id="270" w:author="Unknown Author" w:date="2021-05-03T05:59:00Z">
        <w:r>
          <w:rPr>
            <w:rFonts w:ascii="Times New Roman" w:eastAsia="Times New Roman" w:hAnsi="Times New Roman" w:cs="Times New Roman"/>
            <w:color w:val="000000"/>
            <w:sz w:val="24"/>
            <w:szCs w:val="24"/>
            <w:lang w:eastAsia="en-CA"/>
          </w:rPr>
          <w:t>well</w:t>
        </w:r>
        <w:proofErr w:type="spellEnd"/>
        <w:r>
          <w:rPr>
            <w:rFonts w:ascii="Times New Roman" w:eastAsia="Times New Roman" w:hAnsi="Times New Roman" w:cs="Times New Roman"/>
            <w:color w:val="000000"/>
            <w:sz w:val="24"/>
            <w:szCs w:val="24"/>
            <w:lang w:eastAsia="en-CA"/>
          </w:rPr>
          <w:t xml:space="preserve"> within the temperatures observed during the </w:t>
        </w:r>
      </w:ins>
      <w:ins w:id="271" w:author="Unknown Author" w:date="2021-05-03T06:00:00Z">
        <w:r>
          <w:rPr>
            <w:rFonts w:ascii="Times New Roman" w:eastAsia="Times New Roman" w:hAnsi="Times New Roman" w:cs="Times New Roman"/>
            <w:color w:val="000000"/>
            <w:sz w:val="24"/>
            <w:szCs w:val="24"/>
            <w:lang w:eastAsia="en-CA"/>
          </w:rPr>
          <w:t>quiescent stage.</w:t>
        </w:r>
      </w:ins>
    </w:p>
    <w:p w14:paraId="4D500385"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 xml:space="preserve">2.2.3 </w:t>
      </w:r>
      <w:proofErr w:type="spellStart"/>
      <w:r>
        <w:rPr>
          <w:rFonts w:ascii="Times New Roman" w:hAnsi="Times New Roman" w:cs="Times New Roman"/>
          <w:b/>
          <w:bCs/>
          <w:color w:val="000000"/>
        </w:rPr>
        <w:t>Phenological</w:t>
      </w:r>
      <w:proofErr w:type="spellEnd"/>
      <w:r>
        <w:rPr>
          <w:rFonts w:ascii="Times New Roman" w:hAnsi="Times New Roman" w:cs="Times New Roman"/>
          <w:b/>
          <w:bCs/>
          <w:color w:val="000000"/>
        </w:rPr>
        <w:t xml:space="preserve"> model of balsam fir’s budburst</w:t>
      </w:r>
    </w:p>
    <w:p w14:paraId="11A3E826" w14:textId="77777777" w:rsidR="009E1801" w:rsidRDefault="000D69D0">
      <w:pPr>
        <w:pStyle w:val="NormalWeb"/>
        <w:spacing w:beforeAutospacing="0" w:after="160" w:afterAutospacing="0" w:line="480" w:lineRule="auto"/>
      </w:pPr>
      <w:r>
        <w:rPr>
          <w:color w:val="000000"/>
        </w:rPr>
        <w:t>Processed-based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Régnière, 2017). We use the </w:t>
      </w:r>
      <w:proofErr w:type="spellStart"/>
      <w:r>
        <w:rPr>
          <w:color w:val="000000"/>
        </w:rPr>
        <w:t>Uniforc</w:t>
      </w:r>
      <w:proofErr w:type="spellEnd"/>
      <w:r>
        <w:rPr>
          <w:color w:val="000000"/>
        </w:rPr>
        <w:t xml:space="preserve"> model of </w:t>
      </w:r>
      <w:proofErr w:type="spellStart"/>
      <w:r>
        <w:rPr>
          <w:color w:val="000000"/>
        </w:rPr>
        <w:t>Chuine</w:t>
      </w:r>
      <w:proofErr w:type="spellEnd"/>
      <w:r>
        <w:rPr>
          <w:color w:val="000000"/>
        </w:rPr>
        <w:t xml:space="preserve"> (2000) to model balsam fir’s budburst phenology. </w:t>
      </w:r>
      <w:proofErr w:type="spellStart"/>
      <w:r>
        <w:rPr>
          <w:color w:val="000000"/>
        </w:rPr>
        <w:t>Uniforc</w:t>
      </w:r>
      <w:proofErr w:type="spellEnd"/>
      <w:r>
        <w:rPr>
          <w:color w:val="000000"/>
        </w:rPr>
        <w:t xml:space="preserve"> predicts bud development as a function of temperature in the second stage of seasonal resting (i.e., </w:t>
      </w:r>
      <w:proofErr w:type="spellStart"/>
      <w:r>
        <w:rPr>
          <w:color w:val="000000"/>
        </w:rPr>
        <w:t>ecodormancy</w:t>
      </w:r>
      <w:proofErr w:type="spellEnd"/>
      <w:r>
        <w:rPr>
          <w:color w:val="000000"/>
        </w:rPr>
        <w:t xml:space="preserve">). </w:t>
      </w:r>
      <w:del w:id="272" w:author="Portalier Sebastien" w:date="2021-04-30T04:14:00Z">
        <w:r>
          <w:rPr>
            <w:color w:val="000000"/>
          </w:rPr>
          <w:delText>A previous analysis of budburst phenology in eastern Canada suggested that a more complex model that includes chilling during the first stage of the resting period did not perform better than the simplified Uniforc model, presumably because the temperatures are always sufficiently low to meet chilling requirements (Desbiens, 2017). Accordingly, t</w:delText>
        </w:r>
      </w:del>
      <w:ins w:id="273" w:author="Portalier Sebastien" w:date="2021-04-30T04:14:00Z">
        <w:r>
          <w:rPr>
            <w:color w:val="000000"/>
          </w:rPr>
          <w:t>T</w:t>
        </w:r>
      </w:ins>
      <w:r>
        <w:rPr>
          <w:color w:val="000000"/>
        </w:rPr>
        <w:t xml:space="preserve">he heat accumulation rate is the same as in the theoretical example (see Eq. 2). Accumulation starts </w:t>
      </w:r>
      <w:del w:id="274" w:author="Unknown Author" w:date="2021-05-03T06:03:00Z">
        <w:r>
          <w:rPr>
            <w:color w:val="000000"/>
          </w:rPr>
          <w:delText>at a given</w:delText>
        </w:r>
      </w:del>
      <w:ins w:id="275" w:author="Unknown Author" w:date="2021-05-03T06:03:00Z">
        <w:r>
          <w:rPr>
            <w:color w:val="000000"/>
          </w:rPr>
          <w:t>some</w:t>
        </w:r>
      </w:ins>
      <w:r>
        <w:rPr>
          <w:color w:val="000000"/>
        </w:rPr>
        <w:t xml:space="preserve"> time </w:t>
      </w:r>
      <w:del w:id="276" w:author="Unknown Author" w:date="2021-05-03T06:03:00Z">
        <w:r>
          <w:rPr>
            <w:i/>
            <w:iCs/>
            <w:color w:val="000000"/>
          </w:rPr>
          <w:delText>t</w:delText>
        </w:r>
        <w:r>
          <w:rPr>
            <w:i/>
            <w:iCs/>
            <w:color w:val="000000"/>
            <w:vertAlign w:val="subscript"/>
          </w:rPr>
          <w:delText>0</w:delText>
        </w:r>
        <w:r>
          <w:rPr>
            <w:color w:val="000000"/>
          </w:rPr>
          <w:delText>, which is</w:delText>
        </w:r>
      </w:del>
      <w:r>
        <w:rPr>
          <w:color w:val="000000"/>
        </w:rPr>
        <w:t xml:space="preserve"> after January 1st (</w:t>
      </w:r>
      <w:proofErr w:type="spellStart"/>
      <w:r>
        <w:rPr>
          <w:color w:val="000000"/>
        </w:rPr>
        <w:t>Desbiens</w:t>
      </w:r>
      <w:proofErr w:type="spellEnd"/>
      <w:r>
        <w:rPr>
          <w:color w:val="000000"/>
        </w:rPr>
        <w:t xml:space="preserve">, 2007), when trees have accumulated enough cold to end bud dormancy. </w:t>
      </w:r>
      <w:del w:id="277" w:author="Unknown Author" w:date="2021-05-03T06:04:00Z">
        <w:r>
          <w:rPr>
            <w:color w:val="000000"/>
          </w:rPr>
          <w:delText>Accumulation is integrated through time (see Eq. 1).</w:delText>
        </w:r>
      </w:del>
      <w:r>
        <w:rPr>
          <w:color w:val="000000"/>
        </w:rPr>
        <w:t xml:space="preserve"> Budburst occurs when accumulation reaches a threshold </w:t>
      </w:r>
      <w:r>
        <w:rPr>
          <w:rFonts w:ascii="Cambria Math" w:hAnsi="Cambria Math"/>
          <w:i/>
          <w:iCs/>
          <w:color w:val="000000"/>
        </w:rPr>
        <w:t>F*</w:t>
      </w:r>
      <w:r>
        <w:rPr>
          <w:color w:val="000000"/>
        </w:rPr>
        <w:t>.</w:t>
      </w:r>
    </w:p>
    <w:p w14:paraId="580DC3AF" w14:textId="77777777" w:rsidR="009E1801" w:rsidRDefault="000D69D0">
      <w:pPr>
        <w:pStyle w:val="NormalWeb"/>
        <w:spacing w:beforeAutospacing="0" w:after="160" w:afterAutospacing="0" w:line="480" w:lineRule="auto"/>
        <w:ind w:firstLine="720"/>
      </w:pPr>
      <w:r>
        <w:rPr>
          <w:color w:val="000000"/>
        </w:rPr>
        <w:t xml:space="preserve">We fitted the </w:t>
      </w:r>
      <w:proofErr w:type="spellStart"/>
      <w:r>
        <w:rPr>
          <w:color w:val="000000"/>
        </w:rPr>
        <w:t>Uniforc</w:t>
      </w:r>
      <w:proofErr w:type="spellEnd"/>
      <w:r>
        <w:rPr>
          <w:color w:val="000000"/>
        </w:rPr>
        <w:t xml:space="preserve"> model to budburst phenology data collected in the 1980s and 1990s in Quebec and New Brunswick (</w:t>
      </w:r>
      <w:proofErr w:type="spellStart"/>
      <w:r>
        <w:rPr>
          <w:color w:val="000000"/>
        </w:rPr>
        <w:t>Desbiens</w:t>
      </w:r>
      <w:proofErr w:type="spellEnd"/>
      <w:r>
        <w:rPr>
          <w:color w:val="000000"/>
        </w:rPr>
        <w:t xml:space="preserve">, 2007; Régnière </w:t>
      </w:r>
      <w:proofErr w:type="spellStart"/>
      <w:r>
        <w:rPr>
          <w:color w:val="000000"/>
        </w:rPr>
        <w:t>pers.comm</w:t>
      </w:r>
      <w:proofErr w:type="spellEnd"/>
      <w:r>
        <w:rPr>
          <w:color w:val="000000"/>
        </w:rPr>
        <w:t xml:space="preserve">. 2020). Each year, bud development </w:t>
      </w:r>
      <w:proofErr w:type="gramStart"/>
      <w:r>
        <w:rPr>
          <w:color w:val="000000"/>
        </w:rPr>
        <w:t>was observed</w:t>
      </w:r>
      <w:proofErr w:type="gramEnd"/>
      <w:r>
        <w:rPr>
          <w:color w:val="000000"/>
        </w:rPr>
        <w:t xml:space="preserve"> in different sites during the growing season at time intervals ranging </w:t>
      </w:r>
      <w:r>
        <w:rPr>
          <w:color w:val="000000"/>
        </w:rPr>
        <w:lastRenderedPageBreak/>
        <w:t xml:space="preserve">from two days to two weeks. Budburst occurs when buds develop from class I to II according to the class scheme developed by </w:t>
      </w:r>
      <w:r>
        <w:fldChar w:fldCharType="begin"/>
      </w:r>
      <w:r>
        <w:instrText>ADDIN CSL_CITATION {"citationItems":[{"id":"ITEM-1","itemData":{"author":[{"dropping-particle":"","family":"Dorais","given":"L","non-dropping-particle":"","parse-names":false,"suffix":""},{"dropping-particle":"","family":"Kettela","given":"E G","non-dropping-particle":"","parse-names":false,"suffix":""}],"container-title":"Choristoneura fumiferana","id":"ITEM-1","issued":{"date-parts":[["1982"]]},"title":"A review of entomological survey and assessment techniques used in regional spruce budworm","type":"article-journal"},"uris":["http://www.mendeley.com/documents/?uuid=6ff987e1-e58d-4dc3-a42b-ffa86b7065f6"]}],"mendeley":{"formattedCitation":"(Dorais &amp; Kettela, 1982)","plainTextFormattedCitation":"(Dorais &amp; Kettela, 1982)","previouslyFormattedCitation":"(Dorais &amp; Kettela, 1982)"},"properties":{"noteIndex":0},"schema":"https://github.com/citation-style-language/schema/raw/master/csl-citation.json"}</w:instrText>
      </w:r>
      <w:r>
        <w:fldChar w:fldCharType="separate"/>
      </w:r>
      <w:bookmarkStart w:id="278" w:name="__Fieldmark__834_3903614438"/>
      <w:r>
        <w:rPr>
          <w:color w:val="000000"/>
        </w:rPr>
        <w:t>D</w:t>
      </w:r>
      <w:bookmarkStart w:id="279" w:name="__Fieldmark__491_2495178454"/>
      <w:r>
        <w:rPr>
          <w:color w:val="000000"/>
        </w:rPr>
        <w:t>o</w:t>
      </w:r>
      <w:bookmarkStart w:id="280" w:name="__Fieldmark__543_942872385"/>
      <w:r>
        <w:rPr>
          <w:color w:val="000000"/>
        </w:rPr>
        <w:t>rais &amp; Kettela (1982)</w:t>
      </w:r>
      <w:r>
        <w:fldChar w:fldCharType="end"/>
      </w:r>
      <w:bookmarkEnd w:id="278"/>
      <w:bookmarkEnd w:id="279"/>
      <w:bookmarkEnd w:id="280"/>
      <w:r>
        <w:rPr>
          <w:color w:val="000000"/>
        </w:rPr>
        <w:t xml:space="preserve">. The budburst date </w:t>
      </w:r>
      <w:proofErr w:type="gramStart"/>
      <w:r>
        <w:rPr>
          <w:color w:val="000000"/>
        </w:rPr>
        <w:t>was defined</w:t>
      </w:r>
      <w:proofErr w:type="gramEnd"/>
      <w:r>
        <w:rPr>
          <w:color w:val="000000"/>
        </w:rPr>
        <w:t xml:space="preserve"> as the date when 50% of the buds in the site have reached stage II.</w:t>
      </w:r>
    </w:p>
    <w:p w14:paraId="2318EE29" w14:textId="77777777" w:rsidR="009E1801" w:rsidRDefault="000D69D0">
      <w:pPr>
        <w:pStyle w:val="NormalWeb"/>
        <w:spacing w:beforeAutospacing="0" w:after="160" w:afterAutospacing="0" w:line="480" w:lineRule="auto"/>
        <w:ind w:firstLine="720"/>
      </w:pPr>
      <w:r>
        <w:rPr>
          <w:color w:val="000000"/>
        </w:rPr>
        <w:t>We perform sensitivity analysis on both models using partial rank correlation coefficient</w:t>
      </w:r>
      <w:ins w:id="281" w:author="Unknown Author" w:date="2021-05-03T06:02:00Z">
        <w:r>
          <w:rPr>
            <w:color w:val="000000"/>
          </w:rPr>
          <w:t>s</w:t>
        </w:r>
      </w:ins>
      <w:r>
        <w:rPr>
          <w:color w:val="000000"/>
        </w:rPr>
        <w:t> </w:t>
      </w:r>
      <w:r>
        <w:fldChar w:fldCharType="begin"/>
      </w:r>
      <w: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fldChar w:fldCharType="separate"/>
      </w:r>
      <w:bookmarkStart w:id="282" w:name="__Fieldmark__847_3903614438"/>
      <w:r>
        <w:rPr>
          <w:color w:val="000000"/>
        </w:rPr>
        <w:t>(</w:t>
      </w:r>
      <w:bookmarkStart w:id="283" w:name="__Fieldmark__500_2495178454"/>
      <w:r>
        <w:rPr>
          <w:color w:val="000000"/>
        </w:rPr>
        <w:t>W</w:t>
      </w:r>
      <w:bookmarkStart w:id="284" w:name="__Fieldmark__554_942872385"/>
      <w:r>
        <w:rPr>
          <w:color w:val="000000"/>
        </w:rPr>
        <w:t>u, Dhingra, Gambhir, &amp; Remais, 2013)</w:t>
      </w:r>
      <w:r>
        <w:fldChar w:fldCharType="end"/>
      </w:r>
      <w:bookmarkEnd w:id="282"/>
      <w:bookmarkEnd w:id="283"/>
      <w:bookmarkEnd w:id="284"/>
      <w:r>
        <w:rPr>
          <w:color w:val="000000"/>
        </w:rPr>
        <w:t>.</w:t>
      </w:r>
    </w:p>
    <w:p w14:paraId="0E756FB7"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2.3 Historical and future temperature regimes in eastern Canada</w:t>
      </w:r>
    </w:p>
    <w:p w14:paraId="4A4B8AA2" w14:textId="77777777" w:rsidR="009E1801" w:rsidRDefault="000D69D0">
      <w:pPr>
        <w:pStyle w:val="NormalWeb"/>
        <w:spacing w:beforeAutospacing="0" w:after="160" w:afterAutospacing="0" w:line="480" w:lineRule="auto"/>
      </w:pPr>
      <w:r>
        <w:rPr>
          <w:color w:val="000000"/>
        </w:rPr>
        <w:t xml:space="preserve">We selected six locations on a latitudinal gradient across eastern Canada (Fig. 3) to explore the effects of various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r>
        <w:fldChar w:fldCharType="begin"/>
      </w:r>
      <w: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fldChar w:fldCharType="separate"/>
      </w:r>
      <w:bookmarkStart w:id="285" w:name="__Fieldmark__861_3903614438"/>
      <w:r>
        <w:rPr>
          <w:color w:val="000000"/>
        </w:rPr>
        <w:t>(</w:t>
      </w:r>
      <w:bookmarkStart w:id="286" w:name="__Fieldmark__510_2495178454"/>
      <w:r>
        <w:rPr>
          <w:color w:val="000000"/>
        </w:rPr>
        <w:t>R</w:t>
      </w:r>
      <w:bookmarkStart w:id="287" w:name="__Fieldmark__566_942872385"/>
      <w:r>
        <w:rPr>
          <w:color w:val="000000"/>
        </w:rPr>
        <w:t xml:space="preserve">égnière, Saint-Amant, </w:t>
      </w:r>
      <w:proofErr w:type="spellStart"/>
      <w:r>
        <w:rPr>
          <w:color w:val="000000"/>
        </w:rPr>
        <w:t>Béchard</w:t>
      </w:r>
      <w:proofErr w:type="spellEnd"/>
      <w:r>
        <w:rPr>
          <w:color w:val="000000"/>
        </w:rPr>
        <w:t>, &amp; Moutaoufik, 2014)</w:t>
      </w:r>
      <w:r>
        <w:fldChar w:fldCharType="end"/>
      </w:r>
      <w:bookmarkEnd w:id="285"/>
      <w:bookmarkEnd w:id="286"/>
      <w:bookmarkEnd w:id="287"/>
      <w:r>
        <w:rPr>
          <w:color w:val="000000"/>
        </w:rPr>
        <w:t xml:space="preserve">. </w:t>
      </w:r>
      <w:proofErr w:type="spellStart"/>
      <w:r>
        <w:rPr>
          <w:color w:val="000000"/>
        </w:rPr>
        <w:t>BioSIM</w:t>
      </w:r>
      <w:proofErr w:type="spellEnd"/>
      <w:r>
        <w:rPr>
          <w:color w:val="000000"/>
        </w:rPr>
        <w:t xml:space="preserve"> interpolates weather station historical data and climate change scenarios </w:t>
      </w:r>
      <w:del w:id="288" w:author="Unknown Author" w:date="2021-05-03T06:05:00Z">
        <w:r>
          <w:rPr>
            <w:color w:val="000000"/>
          </w:rPr>
          <w:delText>for any location in</w:delText>
        </w:r>
      </w:del>
      <w:ins w:id="289" w:author="Unknown Author" w:date="2021-05-03T06:05:00Z">
        <w:r>
          <w:rPr>
            <w:color w:val="000000"/>
          </w:rPr>
          <w:t>across</w:t>
        </w:r>
      </w:ins>
      <w:r>
        <w:rPr>
          <w:color w:val="000000"/>
        </w:rPr>
        <w:t xml:space="preserve"> North America. We used data from 1996 to 2016 to explore the latitudinal trends of past </w:t>
      </w:r>
      <w:ins w:id="290" w:author="Unknown Author" w:date="2021-05-03T06:05:00Z">
        <w:r>
          <w:rPr>
            <w:color w:val="000000"/>
          </w:rPr>
          <w:t xml:space="preserve">insect </w:t>
        </w:r>
      </w:ins>
      <w:r>
        <w:rPr>
          <w:color w:val="000000"/>
        </w:rPr>
        <w:t>emergence</w:t>
      </w:r>
      <w:ins w:id="291" w:author="Unknown Author" w:date="2021-05-03T06:05:00Z">
        <w:r>
          <w:rPr>
            <w:color w:val="000000"/>
          </w:rPr>
          <w:t>, tree budburst and their mismatch</w:t>
        </w:r>
      </w:ins>
      <w:r>
        <w:rPr>
          <w:color w:val="000000"/>
        </w:rPr>
        <w:t xml:space="preserve"> </w:t>
      </w:r>
      <w:del w:id="292" w:author="Unknown Author" w:date="2021-05-03T06:06:00Z">
        <w:r>
          <w:rPr>
            <w:color w:val="000000"/>
          </w:rPr>
          <w:delText>for the insect, budburst for the tree, and the mismatch between the two events over latitude and</w:delText>
        </w:r>
      </w:del>
      <w:r>
        <w:rPr>
          <w:color w:val="000000"/>
        </w:rPr>
        <w:t xml:space="preserve"> across years. </w:t>
      </w:r>
    </w:p>
    <w:p w14:paraId="4F1249CF" w14:textId="77777777" w:rsidR="009E1801" w:rsidRDefault="000D69D0">
      <w:pPr>
        <w:pStyle w:val="NormalWeb"/>
        <w:spacing w:beforeAutospacing="0" w:after="160" w:afterAutospacing="0" w:line="480" w:lineRule="auto"/>
        <w:ind w:firstLine="720"/>
      </w:pPr>
      <w:r>
        <w:rPr>
          <w:color w:val="000000"/>
        </w:rPr>
        <w:t>Last, we used predicted temperatures under different warming scenarios at the same locations</w:t>
      </w:r>
      <w:del w:id="293" w:author="Unknown Author" w:date="2021-05-03T06:06:00Z">
        <w:r>
          <w:rPr>
            <w:color w:val="000000"/>
          </w:rPr>
          <w:delText xml:space="preserve"> in order</w:delText>
        </w:r>
      </w:del>
      <w:r>
        <w:rPr>
          <w:color w:val="000000"/>
        </w:rPr>
        <w:t xml:space="preserve"> to gain insights in expected trends for emergence, budburst and mismatch in the future. We selected three different scenarios, known as RCP2.6, RCP4.5 and RCP8.5 </w:t>
      </w:r>
      <w:r>
        <w:fldChar w:fldCharType="begin"/>
      </w:r>
      <w: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fldChar w:fldCharType="separate"/>
      </w:r>
      <w:bookmarkStart w:id="294" w:name="__Fieldmark__874_3903614438"/>
      <w:r>
        <w:rPr>
          <w:color w:val="000000"/>
        </w:rPr>
        <w:t>(</w:t>
      </w:r>
      <w:bookmarkStart w:id="295" w:name="__Fieldmark__519_2495178454"/>
      <w:r>
        <w:rPr>
          <w:color w:val="000000"/>
        </w:rPr>
        <w:t>v</w:t>
      </w:r>
      <w:bookmarkStart w:id="296" w:name="__Fieldmark__576_942872385"/>
      <w:r>
        <w:rPr>
          <w:color w:val="000000"/>
        </w:rPr>
        <w:t>an Vuuren et al., 2011)</w:t>
      </w:r>
      <w:r>
        <w:fldChar w:fldCharType="end"/>
      </w:r>
      <w:bookmarkEnd w:id="294"/>
      <w:bookmarkEnd w:id="295"/>
      <w:bookmarkEnd w:id="296"/>
      <w:r>
        <w:rPr>
          <w:color w:val="000000"/>
        </w:rPr>
        <w:t xml:space="preserve">. For each scenario, we generated </w:t>
      </w:r>
      <w:del w:id="297" w:author="Unknown Author" w:date="2021-05-03T06:06:00Z">
        <w:r>
          <w:rPr>
            <w:color w:val="000000"/>
          </w:rPr>
          <w:delText>a total of</w:delText>
        </w:r>
      </w:del>
      <w:r>
        <w:rPr>
          <w:color w:val="000000"/>
        </w:rPr>
        <w:t xml:space="preserve"> 1200 stochastic temperature time series over the 2001-2100 period. </w:t>
      </w:r>
    </w:p>
    <w:p w14:paraId="0BA665B1" w14:textId="77777777" w:rsidR="009E1801" w:rsidRDefault="000D69D0">
      <w:pPr>
        <w:pStyle w:val="NormalWeb"/>
        <w:spacing w:beforeAutospacing="0" w:after="160" w:afterAutospacing="0" w:line="480" w:lineRule="auto"/>
        <w:ind w:firstLine="720"/>
      </w:pPr>
      <w:r>
        <w:rPr>
          <w:color w:val="000000"/>
        </w:rPr>
        <w:t xml:space="preserve">Both models used temperature data with a four-hour time interval, which allows for the capture of warm events within a day (i.e., a few hours of warm temperatures, while the average daily temperature stays low).  </w:t>
      </w:r>
    </w:p>
    <w:p w14:paraId="0997E277" w14:textId="77777777" w:rsidR="009E1801" w:rsidRDefault="000D69D0">
      <w:pPr>
        <w:pStyle w:val="Heading1"/>
        <w:spacing w:before="240" w:beforeAutospacing="0" w:afterAutospacing="0" w:line="480" w:lineRule="auto"/>
      </w:pPr>
      <w:r>
        <w:rPr>
          <w:color w:val="000000"/>
          <w:sz w:val="32"/>
          <w:szCs w:val="32"/>
        </w:rPr>
        <w:lastRenderedPageBreak/>
        <w:t>3. Results</w:t>
      </w:r>
    </w:p>
    <w:p w14:paraId="22D79452"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3.1 Theoretical results</w:t>
      </w:r>
    </w:p>
    <w:p w14:paraId="4361E442" w14:textId="77777777" w:rsidR="009E1801" w:rsidRDefault="000D69D0">
      <w:pPr>
        <w:pStyle w:val="NormalWeb"/>
        <w:spacing w:beforeAutospacing="0" w:after="16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proofErr w:type="gramStart"/>
      <w:r>
        <w:rPr>
          <w:i/>
          <w:iCs/>
          <w:color w:val="000000"/>
        </w:rPr>
        <w:t>x(</w:t>
      </w:r>
      <w:proofErr w:type="gramEnd"/>
      <w:r>
        <w:rPr>
          <w:i/>
          <w:iCs/>
          <w:color w:val="000000"/>
        </w:rPr>
        <w:t>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w:t>
      </w:r>
      <w:del w:id="298" w:author="Unknown Author" w:date="2021-05-03T06:07:00Z">
        <w:r>
          <w:rPr>
            <w:color w:val="000000"/>
          </w:rPr>
          <w:delText xml:space="preserve">a </w:delText>
        </w:r>
      </w:del>
      <w:r>
        <w:rPr>
          <w:color w:val="000000"/>
        </w:rPr>
        <w:t>future temperature (</w:t>
      </w:r>
      <w:r>
        <w:rPr>
          <w:i/>
          <w:iCs/>
          <w:color w:val="000000"/>
        </w:rPr>
        <w:t>x</w:t>
      </w:r>
      <w:r>
        <w:rPr>
          <w:i/>
          <w:iCs/>
          <w:color w:val="000000"/>
          <w:vertAlign w:val="subscript"/>
        </w:rPr>
        <w:t>2</w:t>
      </w:r>
      <w:r>
        <w:rPr>
          <w:i/>
          <w:iCs/>
          <w:color w:val="000000"/>
        </w:rPr>
        <w:t>(t)</w:t>
      </w:r>
      <w:r>
        <w:rPr>
          <w:color w:val="000000"/>
        </w:rPr>
        <w:t>) time series deviate</w:t>
      </w:r>
      <w:del w:id="299" w:author="Unknown Author" w:date="2021-05-03T06:07:00Z">
        <w:r>
          <w:rPr>
            <w:color w:val="000000"/>
          </w:rPr>
          <w:delText>s</w:delText>
        </w:r>
      </w:del>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xml:space="preserve">) by a small amount (see </w:t>
      </w:r>
      <w:del w:id="300" w:author="Portalier Sebastien" w:date="2021-04-30T16:51:00Z">
        <w:r>
          <w:rPr>
            <w:color w:val="000000"/>
          </w:rPr>
          <w:delText>appendix</w:delText>
        </w:r>
      </w:del>
      <w:ins w:id="301" w:author="Portalier Sebastien" w:date="2021-04-30T17:35:00Z">
        <w:r>
          <w:rPr>
            <w:color w:val="000000"/>
          </w:rPr>
          <w:t>S</w:t>
        </w:r>
      </w:ins>
      <w:ins w:id="302" w:author="Portalier Sebastien" w:date="2021-04-30T16:51:00Z">
        <w:r>
          <w:rPr>
            <w:color w:val="000000"/>
          </w:rPr>
          <w:t xml:space="preserve">upplementary </w:t>
        </w:r>
      </w:ins>
      <w:ins w:id="303" w:author="Portalier Sebastien" w:date="2021-04-30T17:35:00Z">
        <w:r>
          <w:rPr>
            <w:color w:val="000000"/>
          </w:rPr>
          <w:t>M</w:t>
        </w:r>
      </w:ins>
      <w:ins w:id="304" w:author="Portalier Sebastien" w:date="2021-04-30T16:51:00Z">
        <w:r>
          <w:rPr>
            <w:color w:val="000000"/>
          </w:rPr>
          <w:t>aterial</w:t>
        </w:r>
      </w:ins>
      <w:r>
        <w:rPr>
          <w:color w:val="000000"/>
        </w:rPr>
        <w:t xml:space="preserve">). We use this formula to evaluate and discuss the impact of </w:t>
      </w:r>
      <w:del w:id="305" w:author="Unknown Author" w:date="2021-05-03T06:08:00Z">
        <w:r>
          <w:rPr>
            <w:color w:val="000000"/>
          </w:rPr>
          <w:delText>a</w:delText>
        </w:r>
      </w:del>
      <w:r>
        <w:rPr>
          <w:color w:val="000000"/>
        </w:rPr>
        <w:t xml:space="preserve"> climate change on the phenology of a single species and the </w:t>
      </w:r>
      <w:proofErr w:type="spellStart"/>
      <w:r>
        <w:rPr>
          <w:color w:val="000000"/>
        </w:rPr>
        <w:t>phenological</w:t>
      </w:r>
      <w:proofErr w:type="spellEnd"/>
      <w:r>
        <w:rPr>
          <w:color w:val="000000"/>
        </w:rPr>
        <w:t xml:space="preserve"> mismatch between two species in two particular cases: a constant temperature difference throughout the resting period or a warm or cold spell during a short time period. </w:t>
      </w:r>
    </w:p>
    <w:p w14:paraId="1D7E82FB"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1973AA35" w14:textId="77777777" w:rsidR="009E1801" w:rsidRDefault="000D69D0">
      <w:pPr>
        <w:pStyle w:val="NormalWeb"/>
        <w:spacing w:beforeAutospacing="0" w:afterAutospacing="0" w:line="480" w:lineRule="auto"/>
        <w:rPr>
          <w:color w:val="000000"/>
        </w:rPr>
      </w:pPr>
      <w:r>
        <w:rPr>
          <w:color w:val="000000"/>
        </w:rPr>
        <w:t xml:space="preserve">In the case of a constant temperature difference,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where </w:t>
      </w:r>
      <m:oMath>
        <m:r>
          <w:rPr>
            <w:rFonts w:ascii="Cambria Math" w:hAnsi="Cambria Math"/>
          </w:rPr>
          <m:t>∆x</m:t>
        </m:r>
      </m:oMath>
      <w:proofErr w:type="gramStart"/>
      <w:r>
        <w:rPr>
          <w:color w:val="000000"/>
        </w:rPr>
        <w:t xml:space="preserve"> is the difference</w:t>
      </w:r>
      <w:proofErr w:type="gramEnd"/>
      <w:r>
        <w:rPr>
          <w:color w:val="000000"/>
        </w:rPr>
        <w:t xml:space="preserve">.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4C94B004" w14:textId="77777777">
        <w:tc>
          <w:tcPr>
            <w:tcW w:w="985" w:type="dxa"/>
            <w:tcBorders>
              <w:top w:val="nil"/>
              <w:left w:val="nil"/>
              <w:bottom w:val="nil"/>
              <w:right w:val="nil"/>
            </w:tcBorders>
            <w:shd w:val="clear" w:color="auto" w:fill="auto"/>
            <w:vAlign w:val="center"/>
          </w:tcPr>
          <w:p w14:paraId="055570A0"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39CE5489" w14:textId="77777777" w:rsidR="009E1801" w:rsidRDefault="005241F0">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tcBorders>
              <w:top w:val="nil"/>
              <w:left w:val="nil"/>
              <w:bottom w:val="nil"/>
              <w:right w:val="nil"/>
            </w:tcBorders>
            <w:shd w:val="clear" w:color="auto" w:fill="auto"/>
            <w:vAlign w:val="center"/>
          </w:tcPr>
          <w:p w14:paraId="3B8DDE44"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F317712" w14:textId="77777777" w:rsidR="009E1801" w:rsidRDefault="000D69D0">
      <w:pPr>
        <w:pStyle w:val="NormalWeb"/>
        <w:spacing w:beforeAutospacing="0" w:afterAutospacing="0" w:line="480" w:lineRule="auto"/>
        <w:rPr>
          <w:color w:val="000000"/>
        </w:rPr>
      </w:pPr>
      <w:r>
        <w:rPr>
          <w:color w:val="000000"/>
        </w:rPr>
        <w:t xml:space="preserve">In the second case, if the difference in temperature between two years is a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rFonts w:ascii="Calibri" w:hAnsi="Calibri" w:cs="Calibri"/>
          <w:color w:val="000000"/>
          <w:sz w:val="22"/>
          <w:szCs w:val="22"/>
        </w:rPr>
        <w:t xml:space="preserve"> </w:t>
      </w:r>
      <w:r>
        <w:rPr>
          <w:color w:val="000000"/>
        </w:rPr>
        <w:t xml:space="preserve">(positive for a warm spell, negative for a cold spell), then the corresponding ends of the seasonal resting phases </w:t>
      </w:r>
      <w:proofErr w:type="gramStart"/>
      <w:r>
        <w:rPr>
          <w:color w:val="000000"/>
        </w:rPr>
        <w:t>are related</w:t>
      </w:r>
      <w:proofErr w:type="gramEnd"/>
      <w:r>
        <w:rPr>
          <w:color w:val="000000"/>
        </w:rPr>
        <w:t xml:space="preserve"> by</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1FE47947" w14:textId="77777777">
        <w:tc>
          <w:tcPr>
            <w:tcW w:w="985" w:type="dxa"/>
            <w:tcBorders>
              <w:top w:val="nil"/>
              <w:left w:val="nil"/>
              <w:bottom w:val="nil"/>
              <w:right w:val="nil"/>
            </w:tcBorders>
            <w:shd w:val="clear" w:color="auto" w:fill="auto"/>
            <w:vAlign w:val="center"/>
          </w:tcPr>
          <w:p w14:paraId="27B1E3C7"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6E7C150B" w14:textId="77777777" w:rsidR="009E1801" w:rsidRDefault="005241F0">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tcBorders>
              <w:top w:val="nil"/>
              <w:left w:val="nil"/>
              <w:bottom w:val="nil"/>
              <w:right w:val="nil"/>
            </w:tcBorders>
            <w:shd w:val="clear" w:color="auto" w:fill="auto"/>
            <w:vAlign w:val="center"/>
          </w:tcPr>
          <w:p w14:paraId="29403957"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1B0D54E3" w14:textId="77777777" w:rsidR="009E1801" w:rsidRDefault="000D69D0">
      <w:pPr>
        <w:pStyle w:val="NormalWeb"/>
        <w:spacing w:beforeAutospacing="0" w:afterAutospacing="0"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i.e.</w:t>
      </w:r>
      <w:proofErr w:type="gramStart"/>
      <w:r>
        <w:rPr>
          <w:color w:val="000000"/>
        </w:rPr>
        <w:t xml:space="preserve">, </w:t>
      </w:r>
      <w:proofErr w:type="gramEnd"/>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w:t>
      </w:r>
      <w:proofErr w:type="gramStart"/>
      <w:r>
        <w:rPr>
          <w:i/>
          <w:iCs/>
          <w:color w:val="000000"/>
        </w:rPr>
        <w:t>x(</w:t>
      </w:r>
      <w:proofErr w:type="spellStart"/>
      <w:proofErr w:type="gramEnd"/>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w:t>
      </w:r>
      <w:del w:id="306" w:author="Unknown Author" w:date="2021-05-03T06:09:00Z">
        <w:r>
          <w:rPr>
            <w:color w:val="000000"/>
          </w:rPr>
          <w:delText>end time of the seasonal resting period</w:delText>
        </w:r>
      </w:del>
      <w:ins w:id="307" w:author="Unknown Author" w:date="2021-05-03T06:09:00Z">
        <w:r>
          <w:rPr>
            <w:color w:val="000000"/>
          </w:rPr>
          <w:t>phenology</w:t>
        </w:r>
      </w:ins>
      <w:r>
        <w:rPr>
          <w:color w:val="000000"/>
        </w:rPr>
        <w:t xml:space="preserve"> is </w:t>
      </w:r>
      <w:del w:id="308" w:author="Unknown Author" w:date="2021-05-03T06:09:00Z">
        <w:r>
          <w:rPr>
            <w:color w:val="000000"/>
          </w:rPr>
          <w:delText>the</w:delText>
        </w:r>
      </w:del>
      <w:r>
        <w:rPr>
          <w:color w:val="000000"/>
        </w:rPr>
        <w:t xml:space="preserve">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proofErr w:type="gramStart"/>
      <w:r>
        <w:rPr>
          <w:color w:val="000000"/>
        </w:rPr>
        <w:t xml:space="preserve"> has its maximal slope</w:t>
      </w:r>
      <w:proofErr w:type="gramEnd"/>
      <w:r>
        <w:rPr>
          <w:color w:val="000000"/>
        </w:rPr>
        <w:t xml:space="preserve">. For the rate function in Eq. 2, this occurs at temperature </w:t>
      </w:r>
      <w:r>
        <w:rPr>
          <w:i/>
          <w:iCs/>
          <w:color w:val="000000"/>
        </w:rPr>
        <w:t>x=c</w:t>
      </w:r>
      <w:r>
        <w:rPr>
          <w:color w:val="000000"/>
        </w:rPr>
        <w:t>.</w:t>
      </w:r>
    </w:p>
    <w:p w14:paraId="697E55DD"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3.1.2 Effects on the mismatch between two species</w:t>
      </w:r>
    </w:p>
    <w:p w14:paraId="2EB0F17A" w14:textId="77777777" w:rsidR="009E1801" w:rsidRDefault="000D69D0">
      <w:pPr>
        <w:pStyle w:val="NormalWeb"/>
        <w:spacing w:beforeAutospacing="0" w:afterAutospacing="0" w:line="480" w:lineRule="auto"/>
      </w:pPr>
      <w:ins w:id="309" w:author="Unknown Author" w:date="2021-05-03T06:10:00Z">
        <w:r>
          <w:rPr>
            <w:color w:val="000000"/>
          </w:rPr>
          <w:t xml:space="preserve">When </w:t>
        </w:r>
      </w:ins>
      <w:del w:id="310" w:author="Unknown Author" w:date="2021-05-03T06:10:00Z">
        <w:r>
          <w:rPr>
            <w:color w:val="000000"/>
          </w:rPr>
          <w:delText>Since there is no interaction during the resting phase,</w:delText>
        </w:r>
      </w:del>
      <w:r>
        <w:rPr>
          <w:color w:val="000000"/>
        </w:rPr>
        <w:t xml:space="preserve"> heat accumulation occurs independently in each species</w:t>
      </w:r>
      <w:ins w:id="311" w:author="Unknown Author" w:date="2021-05-03T06:10:00Z">
        <w:r>
          <w:rPr>
            <w:color w:val="000000"/>
          </w:rPr>
          <w:t>,</w:t>
        </w:r>
      </w:ins>
      <w:del w:id="312" w:author="Unknown Author" w:date="2021-05-03T06:10:00Z">
        <w:r>
          <w:rPr>
            <w:color w:val="000000"/>
          </w:rPr>
          <w:delText>. T</w:delText>
        </w:r>
      </w:del>
      <w:ins w:id="313" w:author="Unknown Author" w:date="2021-05-03T06:10:00Z">
        <w:r>
          <w:rPr>
            <w:color w:val="000000"/>
          </w:rPr>
          <w:t xml:space="preserve"> t</w:t>
        </w:r>
      </w:ins>
      <w:r>
        <w:rPr>
          <w:color w:val="000000"/>
        </w:rPr>
        <w:t xml:space="preserve">he mismatch between </w:t>
      </w:r>
      <w:ins w:id="314" w:author="Unknown Author" w:date="2021-05-03T06:10:00Z">
        <w:r>
          <w:rPr>
            <w:color w:val="000000"/>
          </w:rPr>
          <w:t xml:space="preserve">the </w:t>
        </w:r>
      </w:ins>
      <w:r>
        <w:rPr>
          <w:color w:val="000000"/>
        </w:rPr>
        <w:t xml:space="preserve">two </w:t>
      </w:r>
      <w:del w:id="315" w:author="Unknown Author" w:date="2021-05-03T06:10:00Z">
        <w:r>
          <w:rPr>
            <w:color w:val="000000"/>
          </w:rPr>
          <w:delText>species then</w:delText>
        </w:r>
      </w:del>
      <w:r>
        <w:rPr>
          <w:color w:val="000000"/>
        </w:rPr>
        <w:t xml:space="preserve"> changes </w:t>
      </w:r>
      <w:del w:id="316" w:author="Unknown Author" w:date="2021-05-03T06:11:00Z">
        <w:r>
          <w:rPr>
            <w:color w:val="000000"/>
          </w:rPr>
          <w:delText>when the two species</w:delText>
        </w:r>
      </w:del>
      <w:ins w:id="317" w:author="Unknown Author" w:date="2021-05-03T06:11:00Z">
        <w:r>
          <w:rPr>
            <w:color w:val="000000"/>
          </w:rPr>
          <w:t xml:space="preserve"> they</w:t>
        </w:r>
      </w:ins>
      <w:r>
        <w:rPr>
          <w:color w:val="000000"/>
        </w:rPr>
        <w:t xml:space="preserve"> respond differently to changes in temperature.  It is obvious that the mismatch between two species increases if the phenology of the earlier emerging species advances more quickly and decreases if it advances more slowly. Equations 5 and 6 indicate that information about the current phenology (</w:t>
      </w:r>
      <w:r>
        <w:rPr>
          <w:i/>
          <w:iCs/>
          <w:color w:val="000000"/>
        </w:rPr>
        <w:t>R(</w:t>
      </w:r>
      <w:proofErr w:type="gramStart"/>
      <w:r>
        <w:rPr>
          <w:i/>
          <w:iCs/>
          <w:color w:val="000000"/>
        </w:rPr>
        <w:t>x(</w:t>
      </w:r>
      <w:proofErr w:type="gramEnd"/>
      <w:r>
        <w:rPr>
          <w:i/>
          <w:iCs/>
          <w:color w:val="000000"/>
        </w:rPr>
        <w:t>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2CA844" w14:textId="77777777" w:rsidR="009E1801" w:rsidRDefault="000D69D0">
      <w:pPr>
        <w:pStyle w:val="NormalWeb"/>
        <w:spacing w:beforeAutospacing="0" w:afterAutospacing="0" w:line="480" w:lineRule="auto"/>
        <w:ind w:firstLine="720"/>
      </w:pPr>
      <w:r>
        <w:rPr>
          <w:color w:val="000000"/>
        </w:rPr>
        <w:t>For a theoretical example, let us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2D401577" w14:textId="77777777" w:rsidR="009E1801" w:rsidRDefault="000D69D0">
      <w:pPr>
        <w:pStyle w:val="NormalWeb"/>
        <w:spacing w:beforeAutospacing="0" w:afterAutospacing="0" w:line="480" w:lineRule="auto"/>
        <w:ind w:firstLine="720"/>
        <w:rPr>
          <w:color w:val="000000"/>
        </w:rPr>
      </w:pPr>
      <w:r>
        <w:rPr>
          <w:color w:val="000000"/>
        </w:rPr>
        <w:lastRenderedPageBreak/>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7A7A2E91" w14:textId="77777777">
        <w:tc>
          <w:tcPr>
            <w:tcW w:w="985" w:type="dxa"/>
            <w:tcBorders>
              <w:top w:val="nil"/>
              <w:left w:val="nil"/>
              <w:bottom w:val="nil"/>
              <w:right w:val="nil"/>
            </w:tcBorders>
            <w:shd w:val="clear" w:color="auto" w:fill="auto"/>
            <w:vAlign w:val="center"/>
          </w:tcPr>
          <w:p w14:paraId="0E844B21"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442DCC0" w14:textId="77777777" w:rsidR="009E1801" w:rsidRDefault="005241F0">
            <w:pPr>
              <w:pStyle w:val="NormalWeb"/>
              <w:spacing w:before="28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tcBorders>
              <w:top w:val="nil"/>
              <w:left w:val="nil"/>
              <w:bottom w:val="nil"/>
              <w:right w:val="nil"/>
            </w:tcBorders>
            <w:shd w:val="clear" w:color="auto" w:fill="auto"/>
            <w:vAlign w:val="center"/>
          </w:tcPr>
          <w:p w14:paraId="141B683A"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3C59650A" w14:textId="77777777" w:rsidR="009E1801" w:rsidRDefault="000D69D0">
      <w:pPr>
        <w:pStyle w:val="NormalWeb"/>
        <w:spacing w:before="240" w:beforeAutospacing="0" w:afterAutospacing="0" w:line="480" w:lineRule="auto"/>
      </w:pPr>
      <w:proofErr w:type="gramStart"/>
      <w:r>
        <w:rPr>
          <w:color w:val="000000"/>
        </w:rPr>
        <w:t>where</w:t>
      </w:r>
      <w:proofErr w:type="gramEnd"/>
      <w:r>
        <w:rPr>
          <w:color w:val="000000"/>
        </w:rPr>
        <w:t xml:space="preserve"> the mean, amplitude and offset have been chosen to match historical averages in the city of Fredericton (NB, Canada).  We denote the end times of the consumer for the time series </w:t>
      </w:r>
      <w:proofErr w:type="gramStart"/>
      <w:r>
        <w:rPr>
          <w:i/>
          <w:iCs/>
          <w:color w:val="000000"/>
        </w:rPr>
        <w:t>x</w:t>
      </w:r>
      <w:r>
        <w:rPr>
          <w:i/>
          <w:iCs/>
          <w:color w:val="000000"/>
          <w:vertAlign w:val="subscript"/>
        </w:rPr>
        <w:t>i</w:t>
      </w:r>
      <w:r>
        <w:rPr>
          <w:i/>
          <w:iCs/>
          <w:color w:val="000000"/>
        </w:rPr>
        <w:t>(</w:t>
      </w:r>
      <w:proofErr w:type="gramEnd"/>
      <w:r>
        <w:rPr>
          <w:i/>
          <w:iCs/>
          <w:color w:val="000000"/>
        </w:rPr>
        <w:t>t)</w:t>
      </w:r>
      <w:r>
        <w:rPr>
          <w:color w:val="000000"/>
        </w:rPr>
        <w:t xml:space="preserve"> by </w:t>
      </w:r>
      <w:proofErr w:type="spellStart"/>
      <w:r>
        <w:rPr>
          <w:i/>
          <w:iCs/>
          <w:color w:val="000000"/>
        </w:rPr>
        <w:t>t</w:t>
      </w:r>
      <w:r>
        <w:rPr>
          <w:i/>
          <w:iCs/>
          <w:color w:val="000000"/>
          <w:vertAlign w:val="subscript"/>
        </w:rPr>
        <w:t>e,i</w:t>
      </w:r>
      <w:proofErr w:type="spell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4C860DEB" w14:textId="77777777" w:rsidR="009E1801" w:rsidRDefault="000D69D0">
      <w:pPr>
        <w:pStyle w:val="NormalWeb"/>
        <w:spacing w:beforeAutospacing="0" w:afterAutospacing="0" w:line="480" w:lineRule="auto"/>
        <w:ind w:firstLine="720"/>
      </w:pPr>
      <w:ins w:id="318" w:author="Unknown Author" w:date="2021-05-03T06:13:00Z">
        <w:r>
          <w:rPr>
            <w:color w:val="000000"/>
          </w:rPr>
          <w:t xml:space="preserve">When </w:t>
        </w:r>
      </w:ins>
      <w:del w:id="319" w:author="Unknown Author" w:date="2021-05-03T06:13:00Z">
        <w:r>
          <w:rPr>
            <w:color w:val="000000"/>
          </w:rPr>
          <w:delText>We begin with the scenario that</w:delText>
        </w:r>
      </w:del>
      <w:r>
        <w:rPr>
          <w:color w:val="000000"/>
        </w:rPr>
        <w:t xml:space="preserve"> the future temperature </w:t>
      </w:r>
      <w:del w:id="320" w:author="Unknown Author" w:date="2021-05-03T06:13:00Z">
        <w:r>
          <w:rPr>
            <w:color w:val="000000"/>
          </w:rPr>
          <w:delText>time series</w:delText>
        </w:r>
      </w:del>
      <w:r>
        <w:rPr>
          <w:color w:val="000000"/>
        </w:rPr>
        <w:t xml:space="preserve"> differs from historical expectation by a constant, </w:t>
      </w:r>
      <w:del w:id="321" w:author="Unknown Author" w:date="2021-05-03T06:14:00Z">
        <w:r>
          <w:rPr>
            <w:color w:val="000000"/>
          </w:rPr>
          <w:delText xml:space="preserve">i.e., </w:delText>
        </w:r>
      </w:del>
      <w:r>
        <w:rPr>
          <w:color w:val="000000"/>
        </w:rPr>
        <w:t xml:space="preserve">we use </w:t>
      </w:r>
      <w:proofErr w:type="spellStart"/>
      <w:r>
        <w:rPr>
          <w:color w:val="000000"/>
        </w:rPr>
        <w:t>Eq</w:t>
      </w:r>
      <w:proofErr w:type="spellEnd"/>
      <w:r>
        <w:rPr>
          <w:color w:val="000000"/>
        </w:rPr>
        <w:t xml:space="preserve">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t>
      </w:r>
      <w:del w:id="322" w:author="Unknown Author" w:date="2021-05-03T06:14:00Z">
        <w:r>
          <w:rPr>
            <w:color w:val="000000"/>
          </w:rPr>
          <w:delText>We note that w</w:delText>
        </w:r>
      </w:del>
      <w:ins w:id="323" w:author="Unknown Author" w:date="2021-05-03T06:14:00Z">
        <w:r>
          <w:rPr>
            <w:color w:val="000000"/>
          </w:rPr>
          <w:t xml:space="preserve"> W</w:t>
        </w:r>
      </w:ins>
      <w:r>
        <w:rPr>
          <w:color w:val="000000"/>
        </w:rPr>
        <w:t xml:space="preserve">ith this simplified temperature time series, the </w:t>
      </w:r>
      <w:del w:id="324" w:author="Unknown Author" w:date="2021-05-03T06:15:00Z">
        <w:r>
          <w:rPr>
            <w:color w:val="000000"/>
          </w:rPr>
          <w:delText>balsam fir</w:delText>
        </w:r>
      </w:del>
      <w:ins w:id="325" w:author="Unknown Author" w:date="2021-05-03T06:15:00Z">
        <w:r>
          <w:rPr>
            <w:color w:val="000000"/>
          </w:rPr>
          <w:t>tree</w:t>
        </w:r>
      </w:ins>
      <w:r>
        <w:rPr>
          <w:color w:val="000000"/>
        </w:rPr>
        <w:t xml:space="preserve"> emerges before the </w:t>
      </w:r>
      <w:ins w:id="326" w:author="Unknown Author" w:date="2021-05-03T06:15:00Z">
        <w:r>
          <w:rPr>
            <w:color w:val="000000"/>
          </w:rPr>
          <w:t>insect</w:t>
        </w:r>
      </w:ins>
      <w:del w:id="327" w:author="Unknown Author" w:date="2021-05-03T06:15:00Z">
        <w:r>
          <w:rPr>
            <w:color w:val="000000"/>
          </w:rPr>
          <w:delText>SBW</w:delText>
        </w:r>
      </w:del>
      <w:r>
        <w:rPr>
          <w:color w:val="000000"/>
        </w:rPr>
        <w:t>, whereas in reality the budworm usually emerges earlier. More realistic time series give us the empirically observed pattern (see Section 3.2).</w:t>
      </w:r>
    </w:p>
    <w:p w14:paraId="4DD0CFAE" w14:textId="77777777" w:rsidR="009E1801" w:rsidRDefault="000D69D0">
      <w:pPr>
        <w:pStyle w:val="NormalWeb"/>
        <w:spacing w:beforeAutospacing="0" w:afterAutospacing="0" w:line="480" w:lineRule="auto"/>
        <w:ind w:firstLine="720"/>
      </w:pPr>
      <w:del w:id="328" w:author="Unknown Author" w:date="2021-05-03T06:15:00Z">
        <w:r>
          <w:rPr>
            <w:color w:val="000000"/>
          </w:rPr>
          <w:lastRenderedPageBreak/>
          <w:delText>In the second scenario, the</w:delText>
        </w:r>
      </w:del>
      <w:ins w:id="329" w:author="Unknown Author" w:date="2021-05-03T06:15:00Z">
        <w:r>
          <w:rPr>
            <w:color w:val="000000"/>
          </w:rPr>
          <w:t>When</w:t>
        </w:r>
      </w:ins>
      <w:r>
        <w:rPr>
          <w:color w:val="000000"/>
        </w:rPr>
        <w:t xml:space="preserve"> future time series differ</w:t>
      </w:r>
      <w:del w:id="330" w:author="Unknown Author" w:date="2021-05-03T06:15:00Z">
        <w:r>
          <w:rPr>
            <w:color w:val="000000"/>
          </w:rPr>
          <w:delText>s</w:delText>
        </w:r>
      </w:del>
      <w:r>
        <w:rPr>
          <w:color w:val="000000"/>
        </w:rPr>
        <w:t xml:space="preserve"> from historical expectation by a short spell of duration </w:t>
      </w:r>
      <m:oMath>
        <m:r>
          <w:rPr>
            <w:rFonts w:ascii="Cambria Math" w:hAnsi="Cambria Math"/>
          </w:rPr>
          <m:t>∆t</m:t>
        </m:r>
      </m:oMath>
      <w:r>
        <w:rPr>
          <w:color w:val="000000"/>
        </w:rPr>
        <w:t xml:space="preserve"> and temperature </w:t>
      </w:r>
      <w:proofErr w:type="gramStart"/>
      <w:r>
        <w:rPr>
          <w:color w:val="000000"/>
        </w:rPr>
        <w:t xml:space="preserve">difference </w:t>
      </w:r>
      <w:proofErr w:type="gramEnd"/>
      <m:oMath>
        <m:r>
          <w:rPr>
            <w:rFonts w:ascii="Cambria Math" w:hAnsi="Cambria Math"/>
          </w:rPr>
          <m:t>∆x</m:t>
        </m:r>
      </m:oMath>
      <w:ins w:id="331" w:author="Unknown Author" w:date="2021-05-03T06:16:00Z">
        <w:r>
          <w:t>,</w:t>
        </w:r>
      </w:ins>
      <w:del w:id="332" w:author="Unknown Author" w:date="2021-05-03T06:16:00Z">
        <w:r>
          <w:rPr>
            <w:color w:val="000000"/>
          </w:rPr>
          <w:delText>. W</w:delText>
        </w:r>
      </w:del>
      <w:ins w:id="333" w:author="Unknown Author" w:date="2021-05-03T06:16:00Z">
        <w:r>
          <w:rPr>
            <w:color w:val="000000"/>
          </w:rPr>
          <w:t xml:space="preserve"> w</w:t>
        </w:r>
      </w:ins>
      <w:r>
        <w:rPr>
          <w:color w:val="000000"/>
        </w:rPr>
        <w:t>e apply the corresponding formula (Eq. 6) to each species. Then the mismatch changes according to</w:t>
      </w:r>
    </w:p>
    <w:tbl>
      <w:tblPr>
        <w:tblStyle w:val="TableGrid"/>
        <w:tblW w:w="9062" w:type="dxa"/>
        <w:tblCellMar>
          <w:left w:w="118" w:type="dxa"/>
        </w:tblCellMar>
        <w:tblLook w:val="04A0" w:firstRow="1" w:lastRow="0" w:firstColumn="1" w:lastColumn="0" w:noHBand="0" w:noVBand="1"/>
      </w:tblPr>
      <w:tblGrid>
        <w:gridCol w:w="985"/>
        <w:gridCol w:w="7088"/>
        <w:gridCol w:w="989"/>
      </w:tblGrid>
      <w:tr w:rsidR="009E1801" w14:paraId="7EC288CB" w14:textId="77777777">
        <w:tc>
          <w:tcPr>
            <w:tcW w:w="985" w:type="dxa"/>
            <w:tcBorders>
              <w:top w:val="nil"/>
              <w:left w:val="nil"/>
              <w:bottom w:val="nil"/>
              <w:right w:val="nil"/>
            </w:tcBorders>
            <w:shd w:val="clear" w:color="auto" w:fill="auto"/>
            <w:vAlign w:val="center"/>
          </w:tcPr>
          <w:p w14:paraId="5EBC21D9" w14:textId="77777777" w:rsidR="009E1801"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726B614A" w14:textId="77777777" w:rsidR="009E1801" w:rsidRDefault="005241F0">
            <w:pPr>
              <w:pStyle w:val="NormalWeb"/>
              <w:spacing w:before="28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tcBorders>
              <w:top w:val="nil"/>
              <w:left w:val="nil"/>
              <w:bottom w:val="nil"/>
              <w:right w:val="nil"/>
            </w:tcBorders>
            <w:shd w:val="clear" w:color="auto" w:fill="auto"/>
            <w:vAlign w:val="center"/>
          </w:tcPr>
          <w:p w14:paraId="1C803D76" w14:textId="77777777" w:rsidR="009E1801" w:rsidRDefault="000D69D0">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0806C50B" w14:textId="77777777" w:rsidR="009E1801" w:rsidRDefault="000D69D0">
      <w:pPr>
        <w:pStyle w:val="NormalWeb"/>
        <w:spacing w:before="240" w:beforeAutospacing="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w:t>
      </w:r>
      <w:del w:id="334" w:author="Unknown Author" w:date="2021-05-03T06:17:00Z">
        <w:r>
          <w:rPr>
            <w:color w:val="000000"/>
          </w:rPr>
          <w:delText>As in the theoretical example above, the resource is more sensitive to lower temperatures than the consumer (Fig. 2B). In fact, t</w:delText>
        </w:r>
      </w:del>
      <w:ins w:id="335" w:author="Unknown Author" w:date="2021-05-03T06:17:00Z">
        <w:r>
          <w:rPr>
            <w:color w:val="000000"/>
          </w:rPr>
          <w:t>T</w:t>
        </w:r>
      </w:ins>
      <w:r>
        <w:rPr>
          <w:color w:val="000000"/>
        </w:rPr>
        <w:t xml:space="preserve">he sensitivity of the resource is a relatively narrow peak around the maximum at </w:t>
      </w:r>
      <w:r>
        <w:rPr>
          <w:i/>
          <w:iCs/>
          <w:color w:val="000000"/>
        </w:rPr>
        <w:t>x=c</w:t>
      </w:r>
      <w:r>
        <w:rPr>
          <w:i/>
          <w:iCs/>
          <w:color w:val="000000"/>
          <w:vertAlign w:val="subscript"/>
        </w:rPr>
        <w:t>1</w:t>
      </w:r>
      <w:ins w:id="336" w:author="Unknown Author" w:date="2021-05-03T06:17:00Z">
        <w:r>
          <w:rPr>
            <w:i/>
            <w:iCs/>
            <w:color w:val="000000"/>
            <w:vertAlign w:val="subscript"/>
          </w:rPr>
          <w:t xml:space="preserve">, </w:t>
        </w:r>
      </w:ins>
      <w:del w:id="337" w:author="Unknown Author" w:date="2021-05-03T06:17:00Z">
        <w:r>
          <w:rPr>
            <w:i/>
            <w:iCs/>
            <w:color w:val="000000"/>
            <w:vertAlign w:val="subscript"/>
          </w:rPr>
          <w:delText>. The</w:delText>
        </w:r>
      </w:del>
      <w:ins w:id="338" w:author="Unknown Author" w:date="2021-05-03T06:17:00Z">
        <w:r>
          <w:rPr>
            <w:color w:val="000000"/>
          </w:rPr>
          <w:t xml:space="preserve"> while the</w:t>
        </w:r>
      </w:ins>
      <w:r>
        <w:rPr>
          <w:color w:val="000000"/>
        </w:rPr>
        <w:t xml:space="preserve"> sensitivity of the consumer </w:t>
      </w:r>
      <w:ins w:id="339" w:author="Unknown Author" w:date="2021-05-03T06:18:00Z">
        <w:r>
          <w:rPr>
            <w:color w:val="000000"/>
          </w:rPr>
          <w:t xml:space="preserve">is much broader and </w:t>
        </w:r>
      </w:ins>
      <w:r>
        <w:rPr>
          <w:color w:val="000000"/>
        </w:rPr>
        <w:t>peaks at much higher temperatures (higher, in fact, than usually arise before emergence)</w:t>
      </w:r>
      <w:ins w:id="340" w:author="Unknown Author" w:date="2021-05-03T06:18:00Z">
        <w:r>
          <w:rPr>
            <w:color w:val="000000"/>
          </w:rPr>
          <w:t xml:space="preserve"> (Fig 2B</w:t>
        </w:r>
        <w:proofErr w:type="gramStart"/>
        <w:r>
          <w:rPr>
            <w:color w:val="000000"/>
          </w:rPr>
          <w:t>)</w:t>
        </w:r>
      </w:ins>
      <w:r>
        <w:rPr>
          <w:color w:val="000000"/>
        </w:rPr>
        <w:t>,</w:t>
      </w:r>
      <w:del w:id="341" w:author="Unknown Author" w:date="2021-05-03T06:18:00Z">
        <w:r>
          <w:rPr>
            <w:color w:val="000000"/>
          </w:rPr>
          <w:delText xml:space="preserve"> but the peak is much broader than for the resource</w:delText>
        </w:r>
      </w:del>
      <w:r>
        <w:rPr>
          <w:color w:val="000000"/>
        </w:rPr>
        <w:t>.</w:t>
      </w:r>
      <w:proofErr w:type="gramEnd"/>
      <w:r>
        <w:rPr>
          <w:color w:val="000000"/>
        </w:rPr>
        <w:t xml:space="preserve">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proofErr w:type="spellStart"/>
      <w:r>
        <w:rPr>
          <w:i/>
          <w:iCs/>
          <w:color w:val="000000"/>
        </w:rPr>
        <w:t>R</w:t>
      </w:r>
      <w:r>
        <w:rPr>
          <w:i/>
          <w:iCs/>
          <w:color w:val="000000"/>
          <w:vertAlign w:val="subscript"/>
        </w:rPr>
        <w:t>b</w:t>
      </w:r>
      <w:proofErr w:type="spellEnd"/>
      <w:r>
        <w:rPr>
          <w:i/>
          <w:iCs/>
          <w:color w:val="000000"/>
        </w:rPr>
        <w:t>(</w:t>
      </w:r>
      <w:proofErr w:type="gramStart"/>
      <w:r>
        <w:rPr>
          <w:i/>
          <w:iCs/>
          <w:color w:val="000000"/>
        </w:rPr>
        <w:t>x(</w:t>
      </w:r>
      <w:proofErr w:type="gramEnd"/>
      <w:r>
        <w:rPr>
          <w:i/>
          <w:iCs/>
          <w:color w:val="000000"/>
        </w:rPr>
        <w:t>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xml:space="preserve">, respectively. Consequently, even if the resource is more sensitive than the </w:t>
      </w:r>
      <w:proofErr w:type="gramStart"/>
      <w:r>
        <w:rPr>
          <w:color w:val="000000"/>
        </w:rPr>
        <w:t>consumer</w:t>
      </w:r>
      <w:proofErr w:type="gramEnd"/>
      <w:r>
        <w:rPr>
          <w:color w:val="000000"/>
        </w:rPr>
        <w:t xml:space="preserve">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w:t>
      </w:r>
      <w:proofErr w:type="gramStart"/>
      <w:r>
        <w:rPr>
          <w:color w:val="000000"/>
        </w:rPr>
        <w:t xml:space="preserve">series </w:t>
      </w:r>
      <w:proofErr w:type="gramEnd"/>
      <w:del w:id="342" w:author="Unknown Author" w:date="2021-05-03T06:19:00Z">
        <w:r>
          <w:rPr>
            <w:color w:val="000000"/>
          </w:rPr>
          <w:delText>and our study system</w:delText>
        </w:r>
      </w:del>
      <w:r>
        <w:rPr>
          <w:color w:val="000000"/>
        </w:rPr>
        <w:t xml:space="preserve">: the phenology of both species advances, and that of the consumer advances more, so that the mismatch decreases, no matter when a warm spell happens. The situation with realistic time series that vary across latitude </w:t>
      </w:r>
      <w:proofErr w:type="gramStart"/>
      <w:r>
        <w:rPr>
          <w:color w:val="000000"/>
        </w:rPr>
        <w:t>is more nuanced</w:t>
      </w:r>
      <w:proofErr w:type="gramEnd"/>
      <w:r>
        <w:rPr>
          <w:color w:val="000000"/>
        </w:rPr>
        <w:t xml:space="preserve"> (see below).</w:t>
      </w:r>
    </w:p>
    <w:p w14:paraId="06C1DCB0" w14:textId="77777777" w:rsidR="009E1801" w:rsidRDefault="000D69D0">
      <w:pPr>
        <w:pStyle w:val="NormalWeb"/>
        <w:spacing w:beforeAutospacing="0" w:afterAutospacing="0" w:line="480" w:lineRule="auto"/>
        <w:ind w:firstLine="720"/>
      </w:pPr>
      <w:r>
        <w:rPr>
          <w:color w:val="000000"/>
        </w:rPr>
        <w:lastRenderedPageBreak/>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563C0D6C"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3.2 Case study: spruce budworm - balsam fir system</w:t>
      </w:r>
    </w:p>
    <w:p w14:paraId="58DBDEFF" w14:textId="77777777" w:rsidR="009E1801" w:rsidRDefault="000D69D0">
      <w:pPr>
        <w:pStyle w:val="Heading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0606B2A9" w14:textId="77777777" w:rsidR="009E1801" w:rsidRDefault="000D69D0">
      <w:pPr>
        <w:pStyle w:val="NormalWeb"/>
        <w:spacing w:beforeAutospacing="0" w:after="160" w:afterAutospacing="0" w:line="480" w:lineRule="auto"/>
      </w:pPr>
      <w:r>
        <w:rPr>
          <w:color w:val="000000"/>
        </w:rPr>
        <w:t xml:space="preserve">Fitting the </w:t>
      </w:r>
      <w:proofErr w:type="spellStart"/>
      <w:r>
        <w:rPr>
          <w:color w:val="000000"/>
        </w:rPr>
        <w:t>Uniforc</w:t>
      </w:r>
      <w:proofErr w:type="spellEnd"/>
      <w:r>
        <w:rPr>
          <w:color w:val="000000"/>
        </w:rPr>
        <w:t xml:space="preserve"> model to </w:t>
      </w:r>
      <w:proofErr w:type="spellStart"/>
      <w:r>
        <w:rPr>
          <w:color w:val="000000"/>
        </w:rPr>
        <w:t>phenological</w:t>
      </w:r>
      <w:proofErr w:type="spellEnd"/>
      <w:r>
        <w:rPr>
          <w:color w:val="000000"/>
        </w:rPr>
        <w:t xml:space="preserve"> data from Quebec and New Brunswick resulted in the </w:t>
      </w:r>
      <w:del w:id="343" w:author="Unknown Author" w:date="2021-05-03T06:20:00Z">
        <w:r>
          <w:rPr>
            <w:color w:val="000000"/>
          </w:rPr>
          <w:delText>following</w:delText>
        </w:r>
      </w:del>
      <w:r>
        <w:rPr>
          <w:color w:val="000000"/>
        </w:rPr>
        <w:t xml:space="preserve"> parameter values: </w:t>
      </w:r>
      <w:r>
        <w:rPr>
          <w:i/>
          <w:iCs/>
          <w:color w:val="000000"/>
        </w:rPr>
        <w:t>b</w:t>
      </w:r>
      <w:r>
        <w:rPr>
          <w:color w:val="000000"/>
        </w:rPr>
        <w:t xml:space="preserve"> = -0.1936, </w:t>
      </w:r>
      <w:r>
        <w:rPr>
          <w:i/>
          <w:iCs/>
          <w:color w:val="000000"/>
        </w:rPr>
        <w:t>c</w:t>
      </w:r>
      <w:r>
        <w:rPr>
          <w:color w:val="000000"/>
        </w:rPr>
        <w:t xml:space="preserve"> = 10.99 °C, </w:t>
      </w:r>
      <w:r>
        <w:rPr>
          <w:i/>
          <w:iCs/>
          <w:color w:val="000000"/>
        </w:rPr>
        <w:t>t</w:t>
      </w:r>
      <w:r>
        <w:rPr>
          <w:i/>
          <w:iCs/>
          <w:color w:val="000000"/>
          <w:vertAlign w:val="subscript"/>
        </w:rPr>
        <w:t>0</w:t>
      </w:r>
      <w:r>
        <w:rPr>
          <w:color w:val="000000"/>
        </w:rPr>
        <w:t xml:space="preserve"> = 84 (March 25th), and </w:t>
      </w:r>
      <w:r>
        <w:rPr>
          <w:i/>
          <w:iCs/>
          <w:color w:val="000000"/>
        </w:rPr>
        <w:t>F</w:t>
      </w:r>
      <w:r>
        <w:rPr>
          <w:i/>
          <w:iCs/>
          <w:color w:val="000000"/>
          <w:vertAlign w:val="superscript"/>
        </w:rPr>
        <w:t>*</w:t>
      </w:r>
      <w:r>
        <w:rPr>
          <w:color w:val="000000"/>
        </w:rPr>
        <w:t> = 13.63 (</w:t>
      </w:r>
      <w:r>
        <w:t>RMSE = 12.6).</w:t>
      </w:r>
    </w:p>
    <w:p w14:paraId="4A009E96" w14:textId="77777777" w:rsidR="009E1801" w:rsidRDefault="000D69D0">
      <w:pPr>
        <w:pStyle w:val="NormalWeb"/>
        <w:spacing w:beforeAutospacing="0" w:after="160" w:afterAutospacing="0" w:line="480" w:lineRule="auto"/>
        <w:ind w:firstLine="720"/>
      </w:pPr>
      <w:r>
        <w:rPr>
          <w:color w:val="000000"/>
        </w:rPr>
        <w:t xml:space="preserve">We analyzed the residuals of the fitting of the balsam fir model in order to check its quality. The residuals follow a Normal distribution centred on </w:t>
      </w:r>
      <w:proofErr w:type="gramStart"/>
      <w:r>
        <w:rPr>
          <w:color w:val="000000"/>
        </w:rPr>
        <w:t>0</w:t>
      </w:r>
      <w:proofErr w:type="gramEnd"/>
      <w:r>
        <w:rPr>
          <w:color w:val="000000"/>
        </w:rPr>
        <w:t xml:space="preserve"> (Fig. 4A). </w:t>
      </w:r>
      <w:del w:id="344" w:author="Unknown Author" w:date="2021-05-03T06:21:00Z">
        <w:r>
          <w:rPr>
            <w:color w:val="000000"/>
          </w:rPr>
          <w:delText xml:space="preserve">Even more importantly, </w:delText>
        </w:r>
      </w:del>
      <w:ins w:id="345" w:author="Unknown Author" w:date="2021-05-03T06:21:00Z">
        <w:r>
          <w:rPr>
            <w:color w:val="000000"/>
          </w:rPr>
          <w:t xml:space="preserve">There is </w:t>
        </w:r>
      </w:ins>
      <w:r>
        <w:rPr>
          <w:color w:val="000000"/>
        </w:rPr>
        <w:t xml:space="preserve">no obvious pattern </w:t>
      </w:r>
      <w:del w:id="346" w:author="Unknown Author" w:date="2021-05-03T06:21:00Z">
        <w:r>
          <w:rPr>
            <w:color w:val="000000"/>
          </w:rPr>
          <w:delText>can be observed</w:delText>
        </w:r>
      </w:del>
      <w:r>
        <w:rPr>
          <w:color w:val="000000"/>
        </w:rPr>
        <w:t xml:space="preserve"> for the residuals across latitude </w:t>
      </w:r>
      <w:del w:id="347" w:author="Unknown Author" w:date="2021-05-03T06:21:00Z">
        <w:r>
          <w:rPr>
            <w:color w:val="000000"/>
          </w:rPr>
          <w:delText>(Fig. 4B)</w:delText>
        </w:r>
      </w:del>
      <w:r>
        <w:rPr>
          <w:color w:val="000000"/>
        </w:rPr>
        <w:t xml:space="preserve"> in the range </w:t>
      </w:r>
      <w:del w:id="348" w:author="Unknown Author" w:date="2021-05-03T06:21:00Z">
        <w:r>
          <w:rPr>
            <w:color w:val="000000"/>
          </w:rPr>
          <w:delText>that we used throughout the</w:delText>
        </w:r>
      </w:del>
      <w:ins w:id="349" w:author="Unknown Author" w:date="2021-05-03T06:21:00Z">
        <w:r>
          <w:rPr>
            <w:color w:val="000000"/>
          </w:rPr>
          <w:t xml:space="preserve"> of our</w:t>
        </w:r>
      </w:ins>
      <w:r>
        <w:rPr>
          <w:color w:val="000000"/>
        </w:rPr>
        <w:t xml:space="preserve"> study</w:t>
      </w:r>
      <w:ins w:id="350" w:author="Unknown Author" w:date="2021-05-03T06:22:00Z">
        <w:r>
          <w:rPr>
            <w:color w:val="000000"/>
          </w:rPr>
          <w:t xml:space="preserve"> (Fig. 4B)</w:t>
        </w:r>
      </w:ins>
      <w:r>
        <w:rPr>
          <w:color w:val="000000"/>
        </w:rPr>
        <w:t>. </w:t>
      </w:r>
    </w:p>
    <w:p w14:paraId="14D0CC3E" w14:textId="77777777" w:rsidR="009E1801" w:rsidRDefault="000D69D0">
      <w:pPr>
        <w:pStyle w:val="NormalWeb"/>
        <w:spacing w:beforeAutospacing="0" w:after="160" w:afterAutospacing="0" w:line="480" w:lineRule="auto"/>
      </w:pPr>
      <w:r>
        <w:rPr>
          <w:color w:val="000000"/>
        </w:rPr>
        <w:t xml:space="preserve">    In order to test the accuracy of both insect and tree models, we compared predicted budburst and emergence date with available data for budburst and emergence dates for two years (2013, 2014) in two sites in Quebec </w:t>
      </w:r>
      <w:r>
        <w:fldChar w:fldCharType="begin"/>
      </w:r>
      <w: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2019)","plainTextFormattedCitation":"(Pureswaran, Neau, Marchand, De Grandpré, &amp; Kneeshaw, 2019)","previouslyFormattedCitation":"(Pureswaran, Neau, Marchand, De Grandpré, &amp; Kneeshaw, 2019)"},"properties":{"noteIndex":0},"schema":"https://github.com/citation-style-language/schema/raw/master/csl-citation.json"}</w:instrText>
      </w:r>
      <w:r>
        <w:fldChar w:fldCharType="separate"/>
      </w:r>
      <w:bookmarkStart w:id="351" w:name="__Fieldmark__1090_3903614438"/>
      <w:r>
        <w:rPr>
          <w:color w:val="000000"/>
        </w:rPr>
        <w:t>(</w:t>
      </w:r>
      <w:bookmarkStart w:id="352" w:name="__Fieldmark__731_2495178454"/>
      <w:r>
        <w:rPr>
          <w:color w:val="000000"/>
        </w:rPr>
        <w:t>P</w:t>
      </w:r>
      <w:bookmarkStart w:id="353" w:name="__Fieldmark__818_942872385"/>
      <w:r>
        <w:rPr>
          <w:color w:val="000000"/>
        </w:rPr>
        <w:t>ureswaran et al., 2019)</w:t>
      </w:r>
      <w:r>
        <w:fldChar w:fldCharType="end"/>
      </w:r>
      <w:bookmarkEnd w:id="351"/>
      <w:bookmarkEnd w:id="352"/>
      <w:bookmarkEnd w:id="353"/>
      <w:r>
        <w:rPr>
          <w:color w:val="000000"/>
        </w:rPr>
        <w:t xml:space="preserve">. Measured budburst occurred between day 136 (May 16th) and day 168 (June 17th), in 2013, and between day 149 (May 29th) and day 166 (June 15th), in 2014. The model predicts a median budburst on day 147 (May 27th) in 2013, and day 148 (May 28th) in 2014. </w:t>
      </w:r>
      <w:del w:id="354" w:author="Portalier Sebastien" w:date="2021-04-30T17:04:00Z">
        <w:r>
          <w:rPr>
            <w:color w:val="000000"/>
          </w:rPr>
          <w:delText>Hence, the tree model shows good accuracy.</w:delText>
        </w:r>
      </w:del>
      <w:del w:id="355" w:author="Portalier Sebastien" w:date="2021-04-30T17:03:00Z">
        <w:r>
          <w:rPr>
            <w:color w:val="000000"/>
          </w:rPr>
          <w:delText xml:space="preserve"> A similar test was done on the insect model. According to Pureswaran, Neau, Marchand, De Grandpré, &amp; Kneeshaw (2019)</w:delText>
        </w:r>
      </w:del>
      <w:ins w:id="356" w:author="Portalier Sebastien" w:date="2021-04-30T17:04:00Z">
        <w:r>
          <w:rPr>
            <w:color w:val="000000"/>
          </w:rPr>
          <w:t xml:space="preserve"> For the insect</w:t>
        </w:r>
      </w:ins>
      <w:r>
        <w:rPr>
          <w:color w:val="000000"/>
        </w:rPr>
        <w:t xml:space="preserve">, the emergence peak occurred on day 129 (May 9th) in 2013, and on day 143 (May 23th) in 2014. The model predicts a median emergence on day 140 (May 20th) </w:t>
      </w:r>
      <w:r>
        <w:rPr>
          <w:color w:val="000000"/>
        </w:rPr>
        <w:lastRenderedPageBreak/>
        <w:t xml:space="preserve">in 2013, and day 141 (May 21th) in 2014. </w:t>
      </w:r>
      <w:ins w:id="357" w:author="Portalier Sebastien" w:date="2021-04-30T17:04:00Z">
        <w:r>
          <w:rPr>
            <w:color w:val="000000"/>
          </w:rPr>
          <w:t xml:space="preserve">Hence, </w:t>
        </w:r>
      </w:ins>
      <w:del w:id="358" w:author="Portalier Sebastien" w:date="2021-04-30T17:04:00Z">
        <w:r>
          <w:rPr>
            <w:color w:val="000000"/>
          </w:rPr>
          <w:delText>T</w:delText>
        </w:r>
      </w:del>
      <w:ins w:id="359" w:author="Portalier Sebastien" w:date="2021-04-30T17:04:00Z">
        <w:r>
          <w:rPr>
            <w:color w:val="000000"/>
          </w:rPr>
          <w:t>t</w:t>
        </w:r>
      </w:ins>
      <w:r>
        <w:rPr>
          <w:color w:val="000000"/>
        </w:rPr>
        <w:t xml:space="preserve">he accuracy of </w:t>
      </w:r>
      <w:ins w:id="360" w:author="Portalier Sebastien" w:date="2021-04-30T17:05:00Z">
        <w:r>
          <w:rPr>
            <w:color w:val="000000"/>
          </w:rPr>
          <w:t xml:space="preserve">both </w:t>
        </w:r>
      </w:ins>
      <w:del w:id="361" w:author="Unknown Author" w:date="2021-05-03T06:23:00Z">
        <w:r>
          <w:rPr>
            <w:color w:val="000000"/>
          </w:rPr>
          <w:delText>the tree and the insect</w:delText>
        </w:r>
      </w:del>
      <w:r>
        <w:rPr>
          <w:color w:val="000000"/>
        </w:rPr>
        <w:t xml:space="preserve"> model</w:t>
      </w:r>
      <w:ins w:id="362" w:author="Portalier Sebastien" w:date="2021-04-30T17:05:00Z">
        <w:r>
          <w:rPr>
            <w:color w:val="000000"/>
          </w:rPr>
          <w:t>s</w:t>
        </w:r>
      </w:ins>
      <w:r>
        <w:rPr>
          <w:color w:val="000000"/>
        </w:rPr>
        <w:t xml:space="preserve"> </w:t>
      </w:r>
      <w:del w:id="363" w:author="Portalier Sebastien" w:date="2021-04-30T17:05:00Z">
        <w:r>
          <w:rPr>
            <w:color w:val="000000"/>
          </w:rPr>
          <w:delText>is also</w:delText>
        </w:r>
      </w:del>
      <w:del w:id="364" w:author="Unknown Author" w:date="2021-05-03T06:23:00Z">
        <w:r>
          <w:rPr>
            <w:color w:val="000000"/>
          </w:rPr>
          <w:delText xml:space="preserve"> are</w:delText>
        </w:r>
      </w:del>
      <w:ins w:id="365" w:author="Unknown Author" w:date="2021-05-03T06:23:00Z">
        <w:r>
          <w:rPr>
            <w:color w:val="000000"/>
          </w:rPr>
          <w:t>is</w:t>
        </w:r>
      </w:ins>
      <w:r>
        <w:rPr>
          <w:color w:val="000000"/>
        </w:rPr>
        <w:t xml:space="preserve"> satisfactory.  </w:t>
      </w:r>
    </w:p>
    <w:p w14:paraId="293821A5" w14:textId="77777777" w:rsidR="009E1801" w:rsidRDefault="000D69D0">
      <w:pPr>
        <w:pStyle w:val="NormalWeb"/>
        <w:spacing w:beforeAutospacing="0" w:after="160" w:afterAutospacing="0" w:line="480" w:lineRule="auto"/>
      </w:pPr>
      <w:r>
        <w:rPr>
          <w:color w:val="000000"/>
        </w:rPr>
        <w:t xml:space="preserve">    Our analysis shows that 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w:t>
      </w:r>
      <w:proofErr w:type="gramStart"/>
      <w:r>
        <w:rPr>
          <w:color w:val="000000"/>
        </w:rPr>
        <w:t xml:space="preserve">extent </w:t>
      </w:r>
      <w:proofErr w:type="gramEnd"/>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w:t>
      </w:r>
      <w:proofErr w:type="gramStart"/>
      <w:r>
        <w:rPr>
          <w:color w:val="000000"/>
        </w:rPr>
        <w:t xml:space="preserve">parameters </w:t>
      </w:r>
      <w:proofErr w:type="gramEnd"/>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w:t>
      </w:r>
      <w:del w:id="366" w:author="Unknown Author" w:date="2021-05-03T06:24:00Z">
        <w:r>
          <w:rPr>
            <w:color w:val="000000"/>
          </w:rPr>
          <w:delText>would</w:delText>
        </w:r>
      </w:del>
      <w:r>
        <w:rPr>
          <w:color w:val="000000"/>
        </w:rPr>
        <w:t xml:space="preserve"> delay</w:t>
      </w:r>
      <w:ins w:id="367" w:author="Unknown Author" w:date="2021-05-03T06:24:00Z">
        <w:r>
          <w:rPr>
            <w:color w:val="000000"/>
          </w:rPr>
          <w:t>s</w:t>
        </w:r>
      </w:ins>
      <w:r>
        <w:rPr>
          <w:color w:val="000000"/>
        </w:rPr>
        <w:t xml:space="preserve">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w:t>
      </w:r>
      <w:del w:id="368" w:author="Unknown Author" w:date="2021-05-03T06:24:00Z">
        <w:r>
          <w:rPr>
            <w:color w:val="000000"/>
          </w:rPr>
          <w:delText xml:space="preserve">would </w:delText>
        </w:r>
      </w:del>
      <w:r>
        <w:rPr>
          <w:color w:val="000000"/>
        </w:rPr>
        <w:t>strongly advance</w:t>
      </w:r>
      <w:ins w:id="369" w:author="Unknown Author" w:date="2021-05-03T06:25:00Z">
        <w:r>
          <w:rPr>
            <w:color w:val="000000"/>
          </w:rPr>
          <w:t>s</w:t>
        </w:r>
      </w:ins>
      <w:r>
        <w:rPr>
          <w:color w:val="000000"/>
        </w:rPr>
        <w:t xml:space="preserve">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w:t>
      </w:r>
      <w:del w:id="370" w:author="Unknown Author" w:date="2021-05-03T06:25:00Z">
        <w:r>
          <w:rPr>
            <w:color w:val="000000"/>
          </w:rPr>
          <w:delText>would</w:delText>
        </w:r>
      </w:del>
      <w:r>
        <w:rPr>
          <w:color w:val="000000"/>
        </w:rPr>
        <w:t xml:space="preserve"> postpone</w:t>
      </w:r>
      <w:ins w:id="371" w:author="Unknown Author" w:date="2021-05-03T06:25:00Z">
        <w:r>
          <w:rPr>
            <w:color w:val="000000"/>
          </w:rPr>
          <w:t>s</w:t>
        </w:r>
      </w:ins>
      <w:r>
        <w:rPr>
          <w:color w:val="000000"/>
        </w:rPr>
        <w:t xml:space="preserve"> </w:t>
      </w:r>
      <w:ins w:id="372" w:author="Unknown Author" w:date="2021-05-03T06:25:00Z">
        <w:r>
          <w:rPr>
            <w:color w:val="000000"/>
          </w:rPr>
          <w:t>phenology</w:t>
        </w:r>
      </w:ins>
      <w:del w:id="373" w:author="Unknown Author" w:date="2021-05-03T06:25:00Z">
        <w:r>
          <w:rPr>
            <w:color w:val="000000"/>
          </w:rPr>
          <w:delText>budburst date</w:delText>
        </w:r>
      </w:del>
      <w:r>
        <w:rPr>
          <w:color w:val="000000"/>
        </w:rPr>
        <w:t xml:space="preserve">, while an increase in </w:t>
      </w:r>
      <w:r>
        <w:rPr>
          <w:i/>
          <w:iCs/>
          <w:color w:val="000000"/>
        </w:rPr>
        <w:t>b</w:t>
      </w:r>
      <w:r>
        <w:rPr>
          <w:color w:val="000000"/>
        </w:rPr>
        <w:t xml:space="preserve"> </w:t>
      </w:r>
      <w:del w:id="374" w:author="Unknown Author" w:date="2021-05-03T06:25:00Z">
        <w:r>
          <w:rPr>
            <w:color w:val="000000"/>
          </w:rPr>
          <w:delText>would</w:delText>
        </w:r>
      </w:del>
      <w:r>
        <w:rPr>
          <w:color w:val="000000"/>
        </w:rPr>
        <w:t xml:space="preserve"> advance</w:t>
      </w:r>
      <w:ins w:id="375" w:author="Unknown Author" w:date="2021-05-03T06:25:00Z">
        <w:r>
          <w:rPr>
            <w:color w:val="000000"/>
          </w:rPr>
          <w:t>s</w:t>
        </w:r>
      </w:ins>
      <w:r>
        <w:rPr>
          <w:color w:val="000000"/>
        </w:rPr>
        <w:t xml:space="preserve"> </w:t>
      </w:r>
      <w:ins w:id="376" w:author="Unknown Author" w:date="2021-05-03T06:25:00Z">
        <w:r>
          <w:rPr>
            <w:color w:val="000000"/>
          </w:rPr>
          <w:t>it</w:t>
        </w:r>
      </w:ins>
      <w:del w:id="377" w:author="Unknown Author" w:date="2021-05-03T06:25:00Z">
        <w:r>
          <w:rPr>
            <w:color w:val="000000"/>
          </w:rPr>
          <w:delText>phenology</w:delText>
        </w:r>
      </w:del>
      <w:r>
        <w:rPr>
          <w:color w:val="000000"/>
        </w:rPr>
        <w:t xml:space="preserve"> (Fig. 4D).</w:t>
      </w:r>
    </w:p>
    <w:p w14:paraId="696F767A"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742127B8" w14:textId="1290C3D7" w:rsidR="009E1801" w:rsidRDefault="000D69D0">
      <w:pPr>
        <w:pStyle w:val="NormalWeb"/>
        <w:spacing w:beforeAutospacing="0" w:after="160" w:afterAutospacing="0" w:line="480" w:lineRule="auto"/>
      </w:pPr>
      <w:r>
        <w:rPr>
          <w:color w:val="000000"/>
        </w:rPr>
        <w:t xml:space="preserve">Both emergence (Fig. 5A) and budburst (Fig. 5B) occur later at higher latitudes, although some discrepancies may occur due to altitude. However, insects and trees </w:t>
      </w:r>
      <w:proofErr w:type="gramStart"/>
      <w:r>
        <w:rPr>
          <w:color w:val="000000"/>
        </w:rPr>
        <w:t>are not affected</w:t>
      </w:r>
      <w:proofErr w:type="gramEnd"/>
      <w:r>
        <w:rPr>
          <w:color w:val="000000"/>
        </w:rPr>
        <w:t xml:space="preserve"> by temperatures in the same way. Hence, the mismatch between both events varies across latitude (Fig. 5C). </w:t>
      </w:r>
      <w:del w:id="378" w:author="Unknown Author" w:date="2021-05-03T06:26:00Z">
        <w:r>
          <w:rPr>
            <w:color w:val="000000"/>
          </w:rPr>
          <w:delText>On the one hand,</w:delText>
        </w:r>
      </w:del>
      <w:r>
        <w:rPr>
          <w:color w:val="000000"/>
        </w:rPr>
        <w:t xml:space="preserve"> </w:t>
      </w:r>
      <w:del w:id="379" w:author="Unknown Author" w:date="2021-05-03T06:26:00Z">
        <w:r>
          <w:rPr>
            <w:color w:val="000000"/>
          </w:rPr>
          <w:delText>a</w:delText>
        </w:r>
      </w:del>
      <w:ins w:id="380" w:author="Unknown Author" w:date="2021-05-03T06:26:00Z">
        <w:r>
          <w:rPr>
            <w:color w:val="000000"/>
          </w:rPr>
          <w:t>A</w:t>
        </w:r>
      </w:ins>
      <w:r>
        <w:rPr>
          <w:color w:val="000000"/>
        </w:rPr>
        <w:t xml:space="preserve">t lower latitudes, emergence </w:t>
      </w:r>
      <w:proofErr w:type="gramStart"/>
      <w:r>
        <w:rPr>
          <w:color w:val="000000"/>
        </w:rPr>
        <w:t>is expected</w:t>
      </w:r>
      <w:proofErr w:type="gramEnd"/>
      <w:r>
        <w:rPr>
          <w:color w:val="000000"/>
        </w:rPr>
        <w:t xml:space="preserve"> to occur 5 to 10 days before budburst. Hence, the </w:t>
      </w:r>
      <w:proofErr w:type="gramStart"/>
      <w:r>
        <w:rPr>
          <w:color w:val="000000"/>
        </w:rPr>
        <w:t>whole</w:t>
      </w:r>
      <w:proofErr w:type="gramEnd"/>
      <w:r>
        <w:rPr>
          <w:color w:val="000000"/>
        </w:rPr>
        <w:t xml:space="preserve"> larval population may have time to emerge before budburst occurs, which allows larvae to benefit from an important source of nutrients. </w:t>
      </w:r>
      <w:del w:id="381" w:author="Unknown Author" w:date="2021-05-03T06:27:00Z">
        <w:r>
          <w:rPr>
            <w:color w:val="000000"/>
          </w:rPr>
          <w:delText>On the other hand, a</w:delText>
        </w:r>
      </w:del>
      <w:ins w:id="382" w:author="Unknown Author" w:date="2021-05-03T06:27:00Z">
        <w:r>
          <w:rPr>
            <w:color w:val="000000"/>
          </w:rPr>
          <w:t xml:space="preserve"> A</w:t>
        </w:r>
      </w:ins>
      <w:r>
        <w:rPr>
          <w:color w:val="000000"/>
        </w:rPr>
        <w:t xml:space="preserve">t higher latitudes, emergence may sometimes occur before budburst and sometimes after. </w:t>
      </w:r>
      <w:del w:id="383" w:author="Portalier Sebastien" w:date="2021-04-30T17:10:00Z">
        <w:r>
          <w:rPr>
            <w:color w:val="000000"/>
          </w:rPr>
          <w:delText xml:space="preserve">In some years, emergence may occur a few days before the budburst, and larvae may have to wait a few days (up to 10 days), while in other years, emergence may occur a few days after budburst. </w:delText>
        </w:r>
      </w:del>
      <w:r>
        <w:rPr>
          <w:color w:val="000000"/>
        </w:rPr>
        <w:t xml:space="preserve">In brief, insects should be more adapted to their host phenology at lower latitude than at higher latitudes, where larvae may experience some years with harsher conditions than </w:t>
      </w:r>
      <w:proofErr w:type="gramStart"/>
      <w:r>
        <w:rPr>
          <w:color w:val="000000"/>
        </w:rPr>
        <w:t>others</w:t>
      </w:r>
      <w:proofErr w:type="gramEnd"/>
      <w:r>
        <w:rPr>
          <w:color w:val="000000"/>
        </w:rPr>
        <w:t>.</w:t>
      </w:r>
    </w:p>
    <w:p w14:paraId="36FDB249" w14:textId="77777777" w:rsidR="009E1801" w:rsidRDefault="000D69D0">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3.2.3 Predicted trends according to warming scenarios</w:t>
      </w:r>
    </w:p>
    <w:p w14:paraId="3DAD587C" w14:textId="182B208E" w:rsidR="009E1801" w:rsidRDefault="000D69D0">
      <w:pPr>
        <w:pStyle w:val="NormalWeb"/>
        <w:spacing w:beforeAutospacing="0" w:after="160" w:afterAutospacing="0" w:line="480" w:lineRule="auto"/>
      </w:pPr>
      <w:r>
        <w:rPr>
          <w:color w:val="000000"/>
        </w:rPr>
        <w:t xml:space="preserve">Across all scenarios, emergence and budburst </w:t>
      </w:r>
      <w:proofErr w:type="gramStart"/>
      <w:r>
        <w:rPr>
          <w:color w:val="000000"/>
        </w:rPr>
        <w:t>are expected</w:t>
      </w:r>
      <w:proofErr w:type="gramEnd"/>
      <w:r>
        <w:rPr>
          <w:color w:val="000000"/>
        </w:rPr>
        <w:t xml:space="preserve"> to occur earlier when temperatures increase</w:t>
      </w:r>
      <w:commentRangeStart w:id="384"/>
      <w:r>
        <w:rPr>
          <w:color w:val="000000"/>
        </w:rPr>
        <w:t>. There is still a latitudinal pattern.</w:t>
      </w:r>
      <w:commentRangeEnd w:id="384"/>
      <w:r>
        <w:commentReference w:id="384"/>
      </w:r>
      <w:r>
        <w:rPr>
          <w:color w:val="000000"/>
        </w:rPr>
        <w:t xml:space="preserv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w:t>
      </w:r>
      <w:del w:id="385" w:author="Candau, Jean-Noel" w:date="2021-05-04T00:14:00Z">
        <w:r w:rsidDel="00E356B5">
          <w:rPr>
            <w:color w:val="000000"/>
          </w:rPr>
          <w:delText xml:space="preserve">roughly </w:delText>
        </w:r>
      </w:del>
      <w:ins w:id="386" w:author="Candau, Jean-Noel" w:date="2021-05-04T00:14:00Z">
        <w:r w:rsidR="00E356B5">
          <w:rPr>
            <w:color w:val="000000"/>
          </w:rPr>
          <w:t>approximately</w:t>
        </w:r>
        <w:r w:rsidR="00E356B5">
          <w:rPr>
            <w:color w:val="000000"/>
          </w:rPr>
          <w:t xml:space="preserve"> </w:t>
        </w:r>
      </w:ins>
      <w:r>
        <w:rPr>
          <w:color w:val="000000"/>
        </w:rPr>
        <w:t>the same in case of warmer temperatures (</w:t>
      </w:r>
      <w:proofErr w:type="gramStart"/>
      <w:r>
        <w:rPr>
          <w:color w:val="000000"/>
        </w:rPr>
        <w:t>i.e., budburst date is shifted similarly across latitude</w:t>
      </w:r>
      <w:proofErr w:type="gramEnd"/>
      <w:r>
        <w:rPr>
          <w:color w:val="000000"/>
        </w:rPr>
        <w:t xml:space="preserve">, </w:t>
      </w:r>
      <w:proofErr w:type="gramStart"/>
      <w:r>
        <w:rPr>
          <w:color w:val="000000"/>
        </w:rPr>
        <w:t>see Fig. 5A</w:t>
      </w:r>
      <w:proofErr w:type="gramEnd"/>
      <w:r>
        <w:rPr>
          <w:color w:val="000000"/>
        </w:rPr>
        <w:t>). On the other hand, emergence of SBW is expected to shift differently across latitude (about 15 days compared to 10 nowadays, see Fig. 5B). </w:t>
      </w:r>
    </w:p>
    <w:p w14:paraId="3E286F34" w14:textId="77777777" w:rsidR="009E1801" w:rsidRDefault="000D69D0">
      <w:pPr>
        <w:pStyle w:val="NormalWeb"/>
        <w:spacing w:beforeAutospacing="0" w:after="160" w:afterAutospacing="0" w:line="480" w:lineRule="auto"/>
      </w:pPr>
      <w:r>
        <w:rPr>
          <w:color w:val="000000"/>
        </w:rPr>
        <w:t xml:space="preserve">    Therefore, the mismatch is affected. Southern sites </w:t>
      </w:r>
      <w:proofErr w:type="gramStart"/>
      <w:r>
        <w:rPr>
          <w:color w:val="000000"/>
        </w:rPr>
        <w:t>are expected</w:t>
      </w:r>
      <w:proofErr w:type="gramEnd"/>
      <w:r>
        <w:rPr>
          <w:color w:val="000000"/>
        </w:rPr>
        <w:t xml:space="preserve"> to show emergence occurring before budburst most of the time. In case of a moderate warming scenario (RCP2.6), the waiting time </w:t>
      </w:r>
      <w:proofErr w:type="gramStart"/>
      <w:r>
        <w:rPr>
          <w:color w:val="000000"/>
        </w:rPr>
        <w:t>is expected</w:t>
      </w:r>
      <w:proofErr w:type="gramEnd"/>
      <w:r>
        <w:rPr>
          <w:color w:val="000000"/>
        </w:rPr>
        <w:t xml:space="preserve"> to be short, which would allow the larvae to have access to the nutrient-rich swelling buds and developing needles. Thus, a moderate warming would be beneficial for the insect at low latitudes. In case of greater warming (RCP4.5, RCP8.5), variance may lead to emergence occurring </w:t>
      </w:r>
      <w:del w:id="387" w:author="Portalier Sebastien" w:date="2021-04-30T17:15:00Z">
        <w:r>
          <w:rPr>
            <w:color w:val="000000"/>
          </w:rPr>
          <w:delText>either too early or too late</w:delText>
        </w:r>
      </w:del>
      <w:ins w:id="388" w:author="Portalier Sebastien" w:date="2021-04-30T17:15:00Z">
        <w:r>
          <w:rPr>
            <w:color w:val="000000"/>
          </w:rPr>
          <w:t>too early some years</w:t>
        </w:r>
      </w:ins>
      <w:ins w:id="389" w:author="Portalier Sebastien" w:date="2021-04-30T17:18:00Z">
        <w:r>
          <w:rPr>
            <w:color w:val="000000"/>
          </w:rPr>
          <w:t>, leading to larvae dying from starvation</w:t>
        </w:r>
      </w:ins>
      <w:r>
        <w:rPr>
          <w:color w:val="000000"/>
        </w:rPr>
        <w:t xml:space="preserve">. </w:t>
      </w:r>
      <w:del w:id="390" w:author="Portalier Sebastien" w:date="2021-04-30T17:18:00Z">
        <w:r>
          <w:rPr>
            <w:color w:val="000000"/>
          </w:rPr>
          <w:delText>Larvae may</w:delText>
        </w:r>
      </w:del>
      <w:del w:id="391" w:author="Portalier Sebastien" w:date="2021-04-30T17:15:00Z">
        <w:r>
          <w:rPr>
            <w:color w:val="000000"/>
          </w:rPr>
          <w:delText xml:space="preserve"> </w:delText>
        </w:r>
      </w:del>
      <w:proofErr w:type="gramStart"/>
      <w:ins w:id="392" w:author="Portalier Sebastien" w:date="2021-04-30T17:15:00Z">
        <w:r>
          <w:rPr>
            <w:color w:val="000000"/>
          </w:rPr>
          <w:t>to</w:t>
        </w:r>
      </w:ins>
      <w:proofErr w:type="gramEnd"/>
      <w:del w:id="393" w:author="Portalier Sebastien" w:date="2021-04-30T17:15:00Z">
        <w:r>
          <w:rPr>
            <w:color w:val="000000"/>
          </w:rPr>
          <w:delText>or may not have access to nutrients depending on years</w:delText>
        </w:r>
      </w:del>
      <w:r>
        <w:rPr>
          <w:color w:val="000000"/>
        </w:rPr>
        <w:t>. Thus, a greater temperature increase may lead to stronger population variances among years. </w:t>
      </w:r>
    </w:p>
    <w:p w14:paraId="303EF5C8" w14:textId="3522E832" w:rsidR="009E1801" w:rsidRDefault="000D69D0">
      <w:pPr>
        <w:pStyle w:val="NormalWeb"/>
        <w:spacing w:beforeAutospacing="0" w:after="160" w:afterAutospacing="0" w:line="480" w:lineRule="auto"/>
      </w:pPr>
      <w:r>
        <w:rPr>
          <w:color w:val="000000"/>
        </w:rPr>
        <w:t xml:space="preserve">    In northern sites, all warming scenarios lead to a </w:t>
      </w:r>
      <w:del w:id="394" w:author="Unknown Author" w:date="2021-05-03T06:29:00Z">
        <w:r>
          <w:rPr>
            <w:color w:val="000000"/>
          </w:rPr>
          <w:delText>better</w:delText>
        </w:r>
      </w:del>
      <w:ins w:id="395" w:author="Unknown Author" w:date="2021-05-03T06:29:00Z">
        <w:r>
          <w:rPr>
            <w:color w:val="000000"/>
          </w:rPr>
          <w:t>increased</w:t>
        </w:r>
      </w:ins>
      <w:r>
        <w:rPr>
          <w:color w:val="000000"/>
        </w:rPr>
        <w:t xml:space="preserve"> synchrony between the insect and its </w:t>
      </w:r>
      <w:proofErr w:type="gramStart"/>
      <w:r>
        <w:rPr>
          <w:color w:val="000000"/>
        </w:rPr>
        <w:t xml:space="preserve">host </w:t>
      </w:r>
      <w:proofErr w:type="gramEnd"/>
      <w:del w:id="396" w:author="Unknown Author" w:date="2021-05-03T06:30:00Z">
        <w:r>
          <w:rPr>
            <w:color w:val="000000"/>
          </w:rPr>
          <w:delText>tree</w:delText>
        </w:r>
      </w:del>
      <w:del w:id="397" w:author="Portalier Sebastien" w:date="2021-04-30T17:21:00Z">
        <w:r>
          <w:rPr>
            <w:color w:val="000000"/>
          </w:rPr>
          <w:delText xml:space="preserve"> (i.e., a reduced mismatch)</w:delText>
        </w:r>
      </w:del>
      <w:r>
        <w:rPr>
          <w:color w:val="000000"/>
        </w:rPr>
        <w:t xml:space="preserve">. The overall pattern </w:t>
      </w:r>
      <w:del w:id="398" w:author="Candau, Jean-Noel" w:date="2021-05-04T00:15:00Z">
        <w:r w:rsidDel="00E356B5">
          <w:rPr>
            <w:color w:val="000000"/>
          </w:rPr>
          <w:delText xml:space="preserve">looks </w:delText>
        </w:r>
      </w:del>
      <w:ins w:id="399" w:author="Candau, Jean-Noel" w:date="2021-05-04T00:15:00Z">
        <w:r w:rsidR="00E356B5">
          <w:rPr>
            <w:color w:val="000000"/>
          </w:rPr>
          <w:t>appears</w:t>
        </w:r>
        <w:r w:rsidR="00E356B5">
          <w:rPr>
            <w:color w:val="000000"/>
          </w:rPr>
          <w:t xml:space="preserve"> </w:t>
        </w:r>
      </w:ins>
      <w:r>
        <w:rPr>
          <w:color w:val="000000"/>
        </w:rPr>
        <w:t xml:space="preserve">similar to what </w:t>
      </w:r>
      <w:proofErr w:type="gramStart"/>
      <w:r>
        <w:rPr>
          <w:color w:val="000000"/>
        </w:rPr>
        <w:t xml:space="preserve">is </w:t>
      </w:r>
      <w:ins w:id="400" w:author="Candau, Jean-Noel" w:date="2021-05-04T00:15:00Z">
        <w:r w:rsidR="00E356B5">
          <w:rPr>
            <w:color w:val="000000"/>
          </w:rPr>
          <w:t xml:space="preserve">currently </w:t>
        </w:r>
      </w:ins>
      <w:r>
        <w:rPr>
          <w:color w:val="000000"/>
        </w:rPr>
        <w:t>expected</w:t>
      </w:r>
      <w:proofErr w:type="gramEnd"/>
      <w:r>
        <w:rPr>
          <w:color w:val="000000"/>
        </w:rPr>
        <w:t xml:space="preserve"> </w:t>
      </w:r>
      <w:del w:id="401" w:author="Candau, Jean-Noel" w:date="2021-05-04T00:15:00Z">
        <w:r w:rsidDel="00E356B5">
          <w:rPr>
            <w:color w:val="000000"/>
          </w:rPr>
          <w:delText xml:space="preserve">nowadays </w:delText>
        </w:r>
      </w:del>
      <w:r>
        <w:rPr>
          <w:color w:val="000000"/>
        </w:rPr>
        <w:t xml:space="preserve">in southern sites. </w:t>
      </w:r>
      <w:del w:id="402" w:author="Candau, Jean-Noel" w:date="2021-05-04T00:15:00Z">
        <w:r w:rsidDel="00E356B5">
          <w:rPr>
            <w:color w:val="000000"/>
          </w:rPr>
          <w:delText>But</w:delText>
        </w:r>
      </w:del>
      <w:ins w:id="403" w:author="Candau, Jean-Noel" w:date="2021-05-04T00:15:00Z">
        <w:r w:rsidR="00E356B5">
          <w:rPr>
            <w:color w:val="000000"/>
          </w:rPr>
          <w:t>However,</w:t>
        </w:r>
      </w:ins>
      <w:r>
        <w:rPr>
          <w:color w:val="000000"/>
        </w:rPr>
        <w:t xml:space="preserve"> the variance </w:t>
      </w:r>
      <w:proofErr w:type="gramStart"/>
      <w:r>
        <w:rPr>
          <w:color w:val="000000"/>
        </w:rPr>
        <w:t>is expected</w:t>
      </w:r>
      <w:proofErr w:type="gramEnd"/>
      <w:r>
        <w:rPr>
          <w:color w:val="000000"/>
        </w:rPr>
        <w:t xml:space="preserve"> to be greater with warmer scenarios, which may </w:t>
      </w:r>
      <w:del w:id="404" w:author="Candau, Jean-Noel" w:date="2021-05-04T00:16:00Z">
        <w:r w:rsidDel="00E356B5">
          <w:rPr>
            <w:color w:val="000000"/>
          </w:rPr>
          <w:delText xml:space="preserve">provoke an </w:delText>
        </w:r>
      </w:del>
      <w:r>
        <w:rPr>
          <w:color w:val="000000"/>
        </w:rPr>
        <w:t xml:space="preserve">increase </w:t>
      </w:r>
      <w:bookmarkStart w:id="405" w:name="_GoBack"/>
      <w:bookmarkEnd w:id="405"/>
      <w:del w:id="406" w:author="Candau, Jean-Noel" w:date="2021-05-04T00:16:00Z">
        <w:r w:rsidDel="00E356B5">
          <w:rPr>
            <w:color w:val="000000"/>
          </w:rPr>
          <w:delText xml:space="preserve">of </w:delText>
        </w:r>
      </w:del>
      <w:r>
        <w:rPr>
          <w:color w:val="000000"/>
        </w:rPr>
        <w:t xml:space="preserve">insect mortality from time to time, when emergence occurs too late. </w:t>
      </w:r>
    </w:p>
    <w:p w14:paraId="7A67D5F7" w14:textId="77777777" w:rsidR="009E1801" w:rsidRDefault="000D69D0">
      <w:pPr>
        <w:pStyle w:val="Heading1"/>
        <w:spacing w:before="240" w:beforeAutospacing="0" w:afterAutospacing="0" w:line="480" w:lineRule="auto"/>
      </w:pPr>
      <w:r>
        <w:rPr>
          <w:color w:val="000000"/>
          <w:sz w:val="32"/>
          <w:szCs w:val="32"/>
        </w:rPr>
        <w:lastRenderedPageBreak/>
        <w:t>4. Discussion</w:t>
      </w:r>
    </w:p>
    <w:p w14:paraId="7C885C8A" w14:textId="77777777" w:rsidR="009E1801" w:rsidRDefault="000D69D0">
      <w:pPr>
        <w:pStyle w:val="NormalWeb"/>
        <w:spacing w:beforeAutospacing="0" w:after="16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1653050F"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 xml:space="preserve">4.1 Expected impacts of climate change on </w:t>
      </w:r>
      <w:proofErr w:type="spellStart"/>
      <w:r>
        <w:rPr>
          <w:rFonts w:ascii="Times New Roman" w:hAnsi="Times New Roman" w:cs="Times New Roman"/>
          <w:b/>
          <w:bCs/>
          <w:color w:val="000000"/>
          <w:sz w:val="28"/>
          <w:szCs w:val="28"/>
        </w:rPr>
        <w:t>phenological</w:t>
      </w:r>
      <w:proofErr w:type="spellEnd"/>
      <w:r>
        <w:rPr>
          <w:rFonts w:ascii="Times New Roman" w:hAnsi="Times New Roman" w:cs="Times New Roman"/>
          <w:b/>
          <w:bCs/>
          <w:color w:val="000000"/>
          <w:sz w:val="28"/>
          <w:szCs w:val="28"/>
        </w:rPr>
        <w:t xml:space="preserve"> mismatch between consumer and resource</w:t>
      </w:r>
    </w:p>
    <w:p w14:paraId="09F5CBB9" w14:textId="77777777" w:rsidR="009E1801" w:rsidRDefault="000D69D0">
      <w:pPr>
        <w:pStyle w:val="NormalWeb"/>
        <w:spacing w:beforeAutospacing="0" w:after="160" w:afterAutospacing="0" w:line="480" w:lineRule="auto"/>
      </w:pPr>
      <w:r>
        <w:rPr>
          <w:color w:val="000000"/>
        </w:rPr>
        <w:t xml:space="preserve">A growing body of literature shows </w:t>
      </w:r>
      <w:proofErr w:type="spellStart"/>
      <w:r>
        <w:rPr>
          <w:color w:val="000000"/>
        </w:rPr>
        <w:t>phenological</w:t>
      </w:r>
      <w:proofErr w:type="spellEnd"/>
      <w:r>
        <w:rPr>
          <w:color w:val="000000"/>
        </w:rPr>
        <w:t xml:space="preserve"> shifts of species due to climate change with different species shifting at different rates </w:t>
      </w:r>
      <w:r>
        <w:fldChar w:fldCharType="begin"/>
      </w:r>
      <w:r>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yardstick","type":"article-journal","volume":"272"},"uris":["http://www.mendeley.com/documents/?uuid=171fcd29-6e5c-355e-8773-4339795e3cb7"]}],"mendeley":{"formattedCitation":"(Marcel E. Visser &amp; Both, 2005)","manualFormatting":"(Visser &amp; Both, 2005","plainTextFormattedCitation":"(Marcel E. Visser &amp; Both, 2005)","previouslyFormattedCitation":"(Marcel E. Visser &amp; Both, 2005)"},"properties":{"noteIndex":0},"schema":"https://github.com/citation-style-language/schema/raw/master/csl-citation.json"}</w:instrText>
      </w:r>
      <w:r>
        <w:fldChar w:fldCharType="separate"/>
      </w:r>
      <w:bookmarkStart w:id="407" w:name="__Fieldmark__1168_3903614438"/>
      <w:r>
        <w:rPr>
          <w:color w:val="000000"/>
        </w:rPr>
        <w:t>(</w:t>
      </w:r>
      <w:bookmarkStart w:id="408" w:name="__Fieldmark__805_2495178454"/>
      <w:r>
        <w:rPr>
          <w:color w:val="000000"/>
        </w:rPr>
        <w:t>V</w:t>
      </w:r>
      <w:bookmarkStart w:id="409" w:name="__Fieldmark__912_942872385"/>
      <w:r>
        <w:rPr>
          <w:color w:val="000000"/>
        </w:rPr>
        <w:t>isser &amp; Both, 2005</w:t>
      </w:r>
      <w:r>
        <w:fldChar w:fldCharType="end"/>
      </w:r>
      <w:bookmarkEnd w:id="407"/>
      <w:bookmarkEnd w:id="408"/>
      <w:bookmarkEnd w:id="409"/>
      <w:r>
        <w:rPr>
          <w:color w:val="000000"/>
        </w:rPr>
        <w:t xml:space="preserve">; </w:t>
      </w:r>
      <w:r>
        <w:fldChar w:fldCharType="begin"/>
      </w:r>
      <w:r>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ecosystems","type":"article-journal","volume":"55"},"uris":["http://www.mendeley.com/documents/?uuid=b2b2383a-9459-3d9b-b884-b381e867183f"]}],"mendeley":{"formattedCitation":"(Donnelly, Caffarra, &amp; O’Neill, 2011)","manualFormatting":"Donnelly, Caffarra, &amp; O’Neill, 2011","plainTextFormattedCitation":"(Donnelly, Caffarra, &amp; O’Neill, 2011)","previouslyFormattedCitation":"(Donnelly, Caffarra, &amp; O’Neill, 2011)"},"properties":{"noteIndex":0},"schema":"https://github.com/citation-style-language/schema/raw/master/csl-citation.json"}</w:instrText>
      </w:r>
      <w:r>
        <w:fldChar w:fldCharType="separate"/>
      </w:r>
      <w:bookmarkStart w:id="410" w:name="__Fieldmark__1179_3903614438"/>
      <w:r>
        <w:rPr>
          <w:color w:val="000000"/>
        </w:rPr>
        <w:t>D</w:t>
      </w:r>
      <w:bookmarkStart w:id="411" w:name="__Fieldmark__812_2495178454"/>
      <w:r>
        <w:rPr>
          <w:color w:val="000000"/>
        </w:rPr>
        <w:t>o</w:t>
      </w:r>
      <w:bookmarkStart w:id="412" w:name="__Fieldmark__917_942872385"/>
      <w:r>
        <w:rPr>
          <w:color w:val="000000"/>
        </w:rPr>
        <w:t>nnelly et al., 2011</w:t>
      </w:r>
      <w:r>
        <w:fldChar w:fldCharType="end"/>
      </w:r>
      <w:bookmarkEnd w:id="410"/>
      <w:bookmarkEnd w:id="411"/>
      <w:bookmarkEnd w:id="412"/>
      <w:r>
        <w:rPr>
          <w:color w:val="000000"/>
        </w:rPr>
        <w:t xml:space="preserve">; </w:t>
      </w:r>
      <w:r>
        <w:fldChar w:fldCharType="begin"/>
      </w:r>
      <w: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fldChar w:fldCharType="separate"/>
      </w:r>
      <w:bookmarkStart w:id="413" w:name="__Fieldmark__1190_3903614438"/>
      <w:r>
        <w:rPr>
          <w:color w:val="000000"/>
        </w:rPr>
        <w:t>K</w:t>
      </w:r>
      <w:bookmarkStart w:id="414" w:name="__Fieldmark__819_2495178454"/>
      <w:r>
        <w:rPr>
          <w:color w:val="000000"/>
        </w:rPr>
        <w:t>h</w:t>
      </w:r>
      <w:bookmarkStart w:id="415" w:name="__Fieldmark__926_942872385"/>
      <w:r>
        <w:rPr>
          <w:color w:val="000000"/>
        </w:rPr>
        <w:t>arouba et al., 2018)</w:t>
      </w:r>
      <w:r>
        <w:fldChar w:fldCharType="end"/>
      </w:r>
      <w:bookmarkEnd w:id="413"/>
      <w:bookmarkEnd w:id="414"/>
      <w:bookmarkEnd w:id="415"/>
      <w:r>
        <w:rPr>
          <w:color w:val="000000"/>
        </w:rPr>
        <w:t xml:space="preserve">. By linking development with temperature, our modelling approach predicts the expected </w:t>
      </w:r>
      <w:proofErr w:type="spellStart"/>
      <w:r>
        <w:rPr>
          <w:color w:val="000000"/>
        </w:rPr>
        <w:t>phenological</w:t>
      </w:r>
      <w:proofErr w:type="spellEnd"/>
      <w:r>
        <w:rPr>
          <w:color w:val="000000"/>
        </w:rPr>
        <w:t xml:space="preserve"> shift under various future climate scenarios for </w:t>
      </w:r>
      <w:proofErr w:type="spellStart"/>
      <w:r>
        <w:rPr>
          <w:color w:val="000000"/>
        </w:rPr>
        <w:t>a</w:t>
      </w:r>
      <w:del w:id="416" w:author="Unknown Author" w:date="2021-05-03T06:31:00Z">
        <w:r>
          <w:rPr>
            <w:color w:val="000000"/>
          </w:rPr>
          <w:delText xml:space="preserve">ny </w:delText>
        </w:r>
      </w:del>
      <w:r>
        <w:rPr>
          <w:color w:val="000000"/>
        </w:rPr>
        <w:t>species</w:t>
      </w:r>
      <w:proofErr w:type="spellEnd"/>
      <w:r>
        <w:rPr>
          <w:color w:val="000000"/>
        </w:rPr>
        <w:t xml:space="preserve"> whose resting period is determined by temperature. More specifically, the change in phenology </w:t>
      </w:r>
      <w:proofErr w:type="gramStart"/>
      <w:r>
        <w:rPr>
          <w:color w:val="000000"/>
        </w:rPr>
        <w:t>is determined</w:t>
      </w:r>
      <w:proofErr w:type="gramEnd"/>
      <w:r>
        <w:rPr>
          <w:color w:val="000000"/>
        </w:rPr>
        <w:t xml:space="preserve">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w:t>
      </w:r>
      <w:del w:id="417" w:author="Unknown Author" w:date="2021-05-03T06:31:00Z">
        <w:r>
          <w:rPr>
            <w:color w:val="000000"/>
          </w:rPr>
          <w:delText>Moreover, several c</w:delText>
        </w:r>
      </w:del>
      <w:ins w:id="418" w:author="Unknown Author" w:date="2021-05-03T06:32:00Z">
        <w:r>
          <w:rPr>
            <w:color w:val="000000"/>
          </w:rPr>
          <w:t>C</w:t>
        </w:r>
      </w:ins>
      <w:r>
        <w:rPr>
          <w:color w:val="000000"/>
        </w:rPr>
        <w:t>onsecutive spells will have additive effects</w:t>
      </w:r>
      <w:ins w:id="419" w:author="Unknown Author" w:date="2021-05-03T06:32:00Z">
        <w:r>
          <w:rPr>
            <w:color w:val="000000"/>
          </w:rPr>
          <w:t>:</w:t>
        </w:r>
      </w:ins>
      <w:del w:id="420" w:author="Unknown Author" w:date="2021-05-03T06:32:00Z">
        <w:r>
          <w:rPr>
            <w:color w:val="000000"/>
          </w:rPr>
          <w:delText>. S</w:delText>
        </w:r>
      </w:del>
      <w:ins w:id="421" w:author="Unknown Author" w:date="2021-05-03T06:32:00Z">
        <w:r>
          <w:rPr>
            <w:color w:val="000000"/>
          </w:rPr>
          <w:t xml:space="preserve"> s</w:t>
        </w:r>
      </w:ins>
      <w:r>
        <w:rPr>
          <w:color w:val="000000"/>
        </w:rPr>
        <w:t>everal warm spells will advance phenology several times, while a cold spell may cancel effects of a warm spell.</w:t>
      </w:r>
    </w:p>
    <w:p w14:paraId="35951F52" w14:textId="77777777" w:rsidR="009E1801" w:rsidRDefault="000D69D0">
      <w:pPr>
        <w:pStyle w:val="NormalWeb"/>
        <w:spacing w:beforeAutospacing="0" w:after="160" w:afterAutospacing="0" w:line="480" w:lineRule="auto"/>
        <w:ind w:firstLine="720"/>
      </w:pPr>
      <w:r>
        <w:rPr>
          <w:color w:val="000000"/>
        </w:rPr>
        <w:t xml:space="preserve">For a consumer </w:t>
      </w:r>
      <w:proofErr w:type="gramStart"/>
      <w:r>
        <w:rPr>
          <w:color w:val="000000"/>
        </w:rPr>
        <w:t>to efficiently exploit</w:t>
      </w:r>
      <w:proofErr w:type="gramEnd"/>
      <w:r>
        <w:rPr>
          <w:color w:val="000000"/>
        </w:rPr>
        <w:t xml:space="preserve">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w:t>
      </w:r>
      <w:r>
        <w:rPr>
          <w:color w:val="000000"/>
        </w:rPr>
        <w:lastRenderedPageBreak/>
        <w:t>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34DF5F96" w14:textId="77777777" w:rsidR="009E1801" w:rsidRDefault="000D69D0">
      <w:pPr>
        <w:pStyle w:val="NormalWeb"/>
        <w:spacing w:beforeAutospacing="0" w:after="160" w:afterAutospacing="0" w:line="480" w:lineRule="auto"/>
        <w:ind w:firstLine="720"/>
      </w:pPr>
      <w:r>
        <w:rPr>
          <w:color w:val="000000"/>
        </w:rPr>
        <w:t xml:space="preserve">A </w:t>
      </w:r>
      <w:proofErr w:type="spellStart"/>
      <w:r>
        <w:rPr>
          <w:color w:val="000000"/>
        </w:rPr>
        <w:t>phenological</w:t>
      </w:r>
      <w:proofErr w:type="spellEnd"/>
      <w:r>
        <w:rPr>
          <w:color w:val="000000"/>
        </w:rPr>
        <w:t xml:space="preserve"> shift of the consumer and its resource may affect their population dynamics and subsequently the larger food web in which they </w:t>
      </w:r>
      <w:proofErr w:type="gramStart"/>
      <w:r>
        <w:rPr>
          <w:color w:val="000000"/>
        </w:rPr>
        <w:t>are embedded</w:t>
      </w:r>
      <w:proofErr w:type="gramEnd"/>
      <w:r>
        <w:rPr>
          <w:color w:val="000000"/>
        </w:rPr>
        <w:t xml:space="preserve">. For example, an increase of the </w:t>
      </w:r>
      <w:proofErr w:type="spellStart"/>
      <w:r>
        <w:rPr>
          <w:color w:val="000000"/>
        </w:rPr>
        <w:t>phenological</w:t>
      </w:r>
      <w:proofErr w:type="spellEnd"/>
      <w:r>
        <w:rPr>
          <w:color w:val="000000"/>
        </w:rPr>
        <w:t xml:space="preserve"> mismatch may limit the consumer’s food intake, which affects its biomass, its life cycle, and potentially even its ability to persist in the considered geographic zone </w:t>
      </w:r>
      <w:r>
        <w:fldChar w:fldCharType="begin"/>
      </w:r>
      <w:r>
        <w:instrText>ADDIN CSL_CITATION {"citationItems":[{"id":"ITEM-1","itemData":{"DOI":"10.1111/ele.13603","ISSN":"1461-023X","abstract":"Climate change has been shown to induce shifts in the timing of life-history events. As a result, interactions between species can become disrupted, with potentially detrimental effects. Predicting these consequences has proven challenging. We apply structured population models to a well-characterised great tit-caterpillar model system and identify thresholds of temporal asynchrony, beyond which the predator population will rapidly go extinct. Our model suggests that phenotypic plasticity in predator breeding timing initially maintains temporal synchrony in the face of environmental change. However, under projections of climate change, predator plasticity was insufficient to keep pace with prey phenology. Directional evolution then accelerated, but could not prevent mismatch. Once predator phenology lagged behind prey by more than 24 days, rapid extinction was inevitable, despite previously stable population dynamics. Our projections suggest that current population stability could be masking a route to population collapse, if high greenhouse gas emissions continue.","author":[{"dropping-particle":"","family":"Simmonds","given":"Emily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C.","non-dropping-particle":"","parse-names":false,"suffix":""},{"dropping-particle":"","family":"Coulson","given":"Tim","non-dropping-particle":"","parse-names":false,"suffix":""}],"container-title":"Ecology Letters","editor":[{"dropping-particle":"","family":"Cleland","given":"Elsa","non-dropping-particle":"","parse-names":false,"suffix":""}],"id":"ITEM-1","issue":"12","issued":{"date-parts":[["2020","12","25"]]},"page":"1766-1775","publisher":"Blackwell Publishing Ltd","title":"Phenological asynchrony: a ticking time‐bomb for seemingly stable populations?","type":"article-journal","volume":"23"},"uris":["http://www.mendeley.com/documents/?uuid=0a12e25d-507f-3142-9703-6966d699b231"]}],"mendeley":{"formattedCitation":"(Simmonds, Cole, Sheldon, &amp; Coulson, 2020)","plainTextFormattedCitation":"(Simmonds, Cole, Sheldon, &amp; Coulson, 2020)","previouslyFormattedCitation":"(Simmonds, Cole, Sheldon, &amp; Coulson, 2020)"},"properties":{"noteIndex":0},"schema":"https://github.com/citation-style-language/schema/raw/master/csl-citation.json"}</w:instrText>
      </w:r>
      <w:r>
        <w:fldChar w:fldCharType="separate"/>
      </w:r>
      <w:bookmarkStart w:id="422" w:name="__Fieldmark__1208_3903614438"/>
      <w:r>
        <w:rPr>
          <w:color w:val="000000"/>
        </w:rPr>
        <w:t>(</w:t>
      </w:r>
      <w:bookmarkStart w:id="423" w:name="__Fieldmark__833_2495178454"/>
      <w:r>
        <w:rPr>
          <w:color w:val="000000"/>
        </w:rPr>
        <w:t>S</w:t>
      </w:r>
      <w:bookmarkStart w:id="424" w:name="__Fieldmark__944_942872385"/>
      <w:r>
        <w:rPr>
          <w:color w:val="000000"/>
        </w:rPr>
        <w:t>immonds et al., 2020)</w:t>
      </w:r>
      <w:r>
        <w:fldChar w:fldCharType="end"/>
      </w:r>
      <w:bookmarkEnd w:id="422"/>
      <w:bookmarkEnd w:id="423"/>
      <w:bookmarkEnd w:id="424"/>
      <w:r>
        <w:rPr>
          <w:color w:val="000000"/>
        </w:rPr>
        <w:t xml:space="preserve">. If a subsidiary resource is available, the consumer may switch resources </w:t>
      </w:r>
      <w:r>
        <w:fldChar w:fldCharType="begin"/>
      </w:r>
      <w:r>
        <w:instrText>ADDIN CSL_CITATION {"citationItems":[{"id":"ITEM-1","itemData":{"DOI":"10.1111/bij.12838","ISSN":"00244066","abstract":"An insect species that shows variation in host species association across its geographical range may do so either because of local adaptation in host plant preference of the insect or through environmentally or genetically induced differences in the plants, causing variation in host plant suitability between regions. In the present study, we experimentally investigate the host plant preference of Anthocharis cardamines (orange tip butterfly) in two populations from the UK and two from Sweden. Previous reports indicate that A. cardamines larvae are found on different host plant species in different regions of the UK, and some variation has been reported in Sweden. Host plant choice trials showed that females prefer to oviposit on plants in an earlier phenological stage, as well as on larger plants. When controlling for plant phenological stage and size, the host species had no statistically significant effect on the choice of the females. Moreover, there were no differences in host plant species preference among the four butterfly populations. Based on our experiment, the oviposition choice by A. cardamines mainly depends on the phenological stage and the size of the host plant. This finding supports the idea that the geographical patterns of host–plant association of A. cardamines in the UK and Sweden are consequences of the phenology and availability of the local hosts, rather than regional genetic differences in the host species preference of the butterfly.","author":[{"dropping-particle":"","family":"Stålhandske","given":"Sandra","non-dropping-particle":"","parse-names":false,"suffix":""},{"dropping-particle":"","family":"Olofsson","given":"Martin","non-dropping-particle":"","parse-names":false,"suffix":""},{"dropping-particle":"","family":"Gotthard","given":"Karl","non-dropping-particle":"","parse-names":false,"suffix":""},{"dropping-particle":"","family":"Ehrlén","given":"Johan","non-dropping-particle":"","parse-names":false,"suffix":""},{"dropping-particle":"","family":"Wiklund","given":"Christer","non-dropping-particle":"","parse-names":false,"suffix":""},{"dropping-particle":"","family":"Leimar","given":"Olof","non-dropping-particle":"","parse-names":false,"suffix":""}],"container-title":"Biological Journal of the Linnean Society","id":"ITEM-1","issue":"4","issued":{"date-parts":[["2016","12","1"]]},"page":"1060-1067","publisher":"Blackwell Publishing Ltd","title":"Phenological matching rather than genetic variation in host preference underlies geographical variation in host plants used by orange tip butterflies","type":"article-journal","volume":"119"},"uris":["http://www.mendeley.com/documents/?uuid=00776578-1655-3690-9b11-c3be4b75891e"]}],"mendeley":{"formattedCitation":"(Stålhandske et al., 2016)","plainTextFormattedCitation":"(Stålhandske et al., 2016)","previouslyFormattedCitation":"(Stålhandske et al., 2016)"},"properties":{"noteIndex":0},"schema":"https://github.com/citation-style-language/schema/raw/master/csl-citation.json"}</w:instrText>
      </w:r>
      <w:r>
        <w:fldChar w:fldCharType="separate"/>
      </w:r>
      <w:bookmarkStart w:id="425" w:name="__Fieldmark__1219_3903614438"/>
      <w:r>
        <w:rPr>
          <w:color w:val="000000"/>
        </w:rPr>
        <w:t>(</w:t>
      </w:r>
      <w:bookmarkStart w:id="426" w:name="__Fieldmark__840_2495178454"/>
      <w:r>
        <w:rPr>
          <w:color w:val="000000"/>
        </w:rPr>
        <w:t>S</w:t>
      </w:r>
      <w:bookmarkStart w:id="427" w:name="__Fieldmark__954_942872385"/>
      <w:r>
        <w:rPr>
          <w:color w:val="000000"/>
        </w:rPr>
        <w:t>tålhandske et al., 2016)</w:t>
      </w:r>
      <w:r>
        <w:fldChar w:fldCharType="end"/>
      </w:r>
      <w:bookmarkEnd w:id="425"/>
      <w:bookmarkEnd w:id="426"/>
      <w:bookmarkEnd w:id="427"/>
      <w:r>
        <w:rPr>
          <w:color w:val="000000"/>
        </w:rPr>
        <w:t xml:space="preserve">. </w:t>
      </w:r>
      <w:del w:id="428" w:author="Unknown Author" w:date="2021-05-03T06:33:00Z">
        <w:r>
          <w:rPr>
            <w:color w:val="000000"/>
          </w:rPr>
          <w:delText>On the other hand, a</w:delText>
        </w:r>
      </w:del>
      <w:ins w:id="429" w:author="Unknown Author" w:date="2021-05-03T06:33:00Z">
        <w:r>
          <w:rPr>
            <w:color w:val="000000"/>
          </w:rPr>
          <w:t xml:space="preserve"> A</w:t>
        </w:r>
      </w:ins>
      <w:r>
        <w:rPr>
          <w:color w:val="000000"/>
        </w:rPr>
        <w:t xml:space="preserve"> decrease of the </w:t>
      </w:r>
      <w:proofErr w:type="spellStart"/>
      <w:r>
        <w:rPr>
          <w:color w:val="000000"/>
        </w:rPr>
        <w:t>phenological</w:t>
      </w:r>
      <w:proofErr w:type="spellEnd"/>
      <w:r>
        <w:rPr>
          <w:color w:val="000000"/>
        </w:rPr>
        <w:t xml:space="preserve"> mismatch may lead to a stronger depletion of the resource. Both of these outcomes may cause ripple effects through the food web. Thus, a shift in relative phenology between the consumer and its resource can affect species demography in many ways </w:t>
      </w:r>
      <w:r>
        <w:fldChar w:fldCharType="begin"/>
      </w:r>
      <w: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2010)","plainTextFormattedCitation":"(Miller-Rushing, Høye, Inouye, &amp; Post, 2010)","previouslyFormattedCitation":"(Miller-Rushing, Høye, Inouye, &amp; Post, 2010)"},"properties":{"noteIndex":0},"schema":"https://github.com/citation-style-language/schema/raw/master/csl-citation.json"}</w:instrText>
      </w:r>
      <w:r>
        <w:fldChar w:fldCharType="separate"/>
      </w:r>
      <w:bookmarkStart w:id="430" w:name="__Fieldmark__1230_3903614438"/>
      <w:r>
        <w:rPr>
          <w:color w:val="000000"/>
        </w:rPr>
        <w:t>(</w:t>
      </w:r>
      <w:bookmarkStart w:id="431" w:name="__Fieldmark__847_2495178454"/>
      <w:r>
        <w:rPr>
          <w:color w:val="000000"/>
        </w:rPr>
        <w:t>M</w:t>
      </w:r>
      <w:bookmarkStart w:id="432" w:name="__Fieldmark__961_942872385"/>
      <w:r>
        <w:rPr>
          <w:color w:val="000000"/>
        </w:rPr>
        <w:t>iller-Rushing et al., 2010)</w:t>
      </w:r>
      <w:r>
        <w:fldChar w:fldCharType="end"/>
      </w:r>
      <w:bookmarkEnd w:id="430"/>
      <w:bookmarkEnd w:id="431"/>
      <w:bookmarkEnd w:id="432"/>
      <w:r>
        <w:rPr>
          <w:color w:val="000000"/>
        </w:rPr>
        <w:t xml:space="preserve">, and also their geographic distribution. Our work, which </w:t>
      </w:r>
      <w:proofErr w:type="gramStart"/>
      <w:r>
        <w:rPr>
          <w:color w:val="000000"/>
        </w:rPr>
        <w:t>is based</w:t>
      </w:r>
      <w:proofErr w:type="gramEnd"/>
      <w:r>
        <w:rPr>
          <w:color w:val="000000"/>
        </w:rPr>
        <w:t xml:space="preserve"> on heat accumulation, improves our ability to predict the direction and the magnitude of the change in </w:t>
      </w:r>
      <w:proofErr w:type="spellStart"/>
      <w:r>
        <w:rPr>
          <w:color w:val="000000"/>
        </w:rPr>
        <w:t>phenological</w:t>
      </w:r>
      <w:proofErr w:type="spellEnd"/>
      <w:r>
        <w:rPr>
          <w:color w:val="000000"/>
        </w:rPr>
        <w:t xml:space="preserve"> synchrony, a research challenge identified by earlier studies (</w:t>
      </w:r>
      <w:proofErr w:type="spellStart"/>
      <w:r>
        <w:rPr>
          <w:color w:val="000000"/>
        </w:rPr>
        <w:t>Kharouba</w:t>
      </w:r>
      <w:proofErr w:type="spellEnd"/>
      <w:r>
        <w:rPr>
          <w:color w:val="000000"/>
        </w:rPr>
        <w:t xml:space="preserve"> et al. 2018).</w:t>
      </w:r>
    </w:p>
    <w:p w14:paraId="7862CC50"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4.2 The spruce budworm - balsam fir system and its general implications </w:t>
      </w:r>
    </w:p>
    <w:p w14:paraId="01451C91" w14:textId="53A6D143" w:rsidR="009E1801" w:rsidRDefault="000D69D0">
      <w:pPr>
        <w:pStyle w:val="NormalWeb"/>
        <w:spacing w:beforeAutospacing="0" w:after="160" w:afterAutospacing="0" w:line="480" w:lineRule="auto"/>
        <w:ind w:firstLine="720"/>
      </w:pPr>
      <w:r>
        <w:rPr>
          <w:color w:val="000000"/>
        </w:rPr>
        <w:t xml:space="preserve">We apply our general theory </w:t>
      </w:r>
      <w:del w:id="433" w:author="Candau, Jean-Noel" w:date="2021-05-03T23:59:00Z">
        <w:r w:rsidDel="000B2557">
          <w:rPr>
            <w:color w:val="000000"/>
          </w:rPr>
          <w:delText xml:space="preserve">to the spruce budworm - balsam fir system </w:delText>
        </w:r>
      </w:del>
      <w:r>
        <w:rPr>
          <w:color w:val="000000"/>
        </w:rPr>
        <w:t>to predict the future mismatch</w:t>
      </w:r>
      <w:ins w:id="434" w:author="Candau, Jean-Noel" w:date="2021-05-03T23:59:00Z">
        <w:r w:rsidR="000B2557">
          <w:rPr>
            <w:color w:val="000000"/>
          </w:rPr>
          <w:t xml:space="preserve"> between</w:t>
        </w:r>
      </w:ins>
      <w:r>
        <w:rPr>
          <w:color w:val="000000"/>
        </w:rPr>
        <w:t xml:space="preserve"> </w:t>
      </w:r>
      <w:ins w:id="435" w:author="Candau, Jean-Noel" w:date="2021-05-03T23:59:00Z">
        <w:r w:rsidR="000B2557">
          <w:rPr>
            <w:color w:val="000000"/>
          </w:rPr>
          <w:t xml:space="preserve">spruce budworm and balsam fir </w:t>
        </w:r>
      </w:ins>
      <w:r>
        <w:rPr>
          <w:color w:val="000000"/>
        </w:rPr>
        <w:t xml:space="preserve">across latitude under different warming scenarios. According to the general theory, a warm spell occurring at any time during the heat accumulation period is likely to affect the insect because its </w:t>
      </w:r>
      <w:proofErr w:type="gramStart"/>
      <w:r>
        <w:rPr>
          <w:i/>
          <w:iCs/>
          <w:color w:val="000000"/>
        </w:rPr>
        <w:t>R’(</w:t>
      </w:r>
      <w:proofErr w:type="gramEnd"/>
      <w:r>
        <w:rPr>
          <w:i/>
          <w:iCs/>
          <w:color w:val="000000"/>
        </w:rPr>
        <w:t>.)</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w:t>
      </w:r>
      <w:del w:id="436" w:author="Unknown Author" w:date="2021-05-03T06:34:00Z">
        <w:r>
          <w:rPr>
            <w:color w:val="000000"/>
          </w:rPr>
          <w:delText>much</w:delText>
        </w:r>
      </w:del>
      <w:r>
        <w:rPr>
          <w:color w:val="000000"/>
        </w:rPr>
        <w:t xml:space="preserve"> more than the tree. </w:t>
      </w:r>
      <w:del w:id="437" w:author="Unknown Author" w:date="2021-05-03T06:35:00Z">
        <w:r>
          <w:rPr>
            <w:color w:val="000000"/>
          </w:rPr>
          <w:delText>The s</w:delText>
        </w:r>
      </w:del>
      <w:ins w:id="438" w:author="Unknown Author" w:date="2021-05-03T06:35:00Z">
        <w:r>
          <w:rPr>
            <w:color w:val="000000"/>
          </w:rPr>
          <w:t xml:space="preserve"> S</w:t>
        </w:r>
      </w:ins>
      <w:r>
        <w:rPr>
          <w:color w:val="000000"/>
        </w:rPr>
        <w:t xml:space="preserve">imulations </w:t>
      </w:r>
      <w:del w:id="439" w:author="Unknown Author" w:date="2021-05-03T06:35:00Z">
        <w:r>
          <w:rPr>
            <w:color w:val="000000"/>
          </w:rPr>
          <w:delText xml:space="preserve">done </w:delText>
        </w:r>
      </w:del>
      <w:r>
        <w:rPr>
          <w:color w:val="000000"/>
        </w:rPr>
        <w:t xml:space="preserve">with </w:t>
      </w:r>
      <w:r>
        <w:rPr>
          <w:color w:val="000000"/>
        </w:rPr>
        <w:lastRenderedPageBreak/>
        <w:t xml:space="preserve">realistic temperature time series (showing several warm spells) confirm the theoretical results. Under an increase of temperatures, insect phenology would advance by 15 days on average, depending on latitude, while the tree phenology would advance by 7 days on average. The expected overall mismatch </w:t>
      </w:r>
      <w:del w:id="440" w:author="Unknown Author" w:date="2021-05-03T06:35:00Z">
        <w:r>
          <w:rPr>
            <w:color w:val="000000"/>
          </w:rPr>
          <w:delText xml:space="preserve">is roughly </w:delText>
        </w:r>
      </w:del>
      <w:r>
        <w:rPr>
          <w:color w:val="000000"/>
        </w:rPr>
        <w:t>increase</w:t>
      </w:r>
      <w:ins w:id="441" w:author="Unknown Author" w:date="2021-05-03T06:35:00Z">
        <w:r>
          <w:rPr>
            <w:color w:val="000000"/>
          </w:rPr>
          <w:t>s</w:t>
        </w:r>
      </w:ins>
      <w:del w:id="442" w:author="Unknown Author" w:date="2021-05-03T06:35:00Z">
        <w:r>
          <w:rPr>
            <w:color w:val="000000"/>
          </w:rPr>
          <w:delText>d</w:delText>
        </w:r>
      </w:del>
      <w:r>
        <w:rPr>
          <w:color w:val="000000"/>
        </w:rPr>
        <w:t xml:space="preserve"> by </w:t>
      </w:r>
      <w:ins w:id="443" w:author="Unknown Author" w:date="2021-05-03T06:36:00Z">
        <w:r>
          <w:rPr>
            <w:color w:val="000000"/>
          </w:rPr>
          <w:t xml:space="preserve">approximately </w:t>
        </w:r>
      </w:ins>
      <w:r>
        <w:rPr>
          <w:color w:val="000000"/>
        </w:rPr>
        <w:t>7 days on average</w:t>
      </w:r>
      <w:del w:id="444" w:author="Portalier Sebastien" w:date="2021-04-30T17:40:00Z">
        <w:r>
          <w:rPr>
            <w:color w:val="000000"/>
          </w:rPr>
          <w:delText>, depending on latitude</w:delText>
        </w:r>
      </w:del>
      <w:r>
        <w:rPr>
          <w:color w:val="000000"/>
        </w:rPr>
        <w:t xml:space="preserve"> (see Fig. 5 and section 3.2.3). </w:t>
      </w:r>
    </w:p>
    <w:p w14:paraId="536591C2" w14:textId="77777777" w:rsidR="009E1801" w:rsidRDefault="000D69D0">
      <w:pPr>
        <w:pStyle w:val="NormalWeb"/>
        <w:spacing w:beforeAutospacing="0" w:after="160" w:afterAutospacing="0" w:line="480" w:lineRule="auto"/>
        <w:ind w:firstLine="720"/>
      </w:pPr>
      <w:r>
        <w:rPr>
          <w:color w:val="000000"/>
        </w:rPr>
        <w:t xml:space="preserve">Budworms have to emerge within two weeks of budburst to have access to a rich source of nutrients </w:t>
      </w:r>
      <w:del w:id="445" w:author="Portalier Sebastien" w:date="2021-04-30T17:41:00Z">
        <w:r>
          <w:rPr>
            <w:color w:val="000000"/>
          </w:rPr>
          <w:delText xml:space="preserve">when buds open </w:delText>
        </w:r>
      </w:del>
      <w:r>
        <w:rPr>
          <w:color w:val="000000"/>
        </w:rPr>
        <w:t xml:space="preserve">(see introduction).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w:t>
      </w:r>
      <w:del w:id="446" w:author="Unknown Author" w:date="2021-05-03T06:37:00Z">
        <w:r>
          <w:rPr>
            <w:color w:val="000000"/>
          </w:rPr>
          <w:delText>would</w:delText>
        </w:r>
      </w:del>
      <w:r>
        <w:rPr>
          <w:color w:val="000000"/>
        </w:rPr>
        <w:t xml:space="preserve"> benefit</w:t>
      </w:r>
      <w:ins w:id="447" w:author="Unknown Author" w:date="2021-05-03T06:37:00Z">
        <w:r>
          <w:rPr>
            <w:color w:val="000000"/>
          </w:rPr>
          <w:t>s</w:t>
        </w:r>
      </w:ins>
      <w:r>
        <w:rPr>
          <w:color w:val="000000"/>
        </w:rPr>
        <w:t xml:space="preserve">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the considered region</w:t>
      </w:r>
      <w:del w:id="448" w:author="Portalier Sebastien" w:date="2021-04-30T17:42:00Z">
        <w:r>
          <w:rPr>
            <w:color w:val="000000"/>
          </w:rPr>
          <w:delText xml:space="preserve"> since budworms may run out of energy (miss the access to a rich source of energy)</w:delText>
        </w:r>
      </w:del>
      <w:r>
        <w:rPr>
          <w:color w:val="000000"/>
        </w:rPr>
        <w:t xml:space="preserve">. This has consequences on the tree host, since an increase in the persistence of the insect will increase damages for the tree, which in turn may affect persistence of the tree in the considered region. Since insect pests (especially SBW), along with fire cycles and soil composition are the main drivers of forest composition in the black spruce, white spruce and balsam fir zones </w:t>
      </w:r>
      <w:r>
        <w:fldChar w:fldCharType="begin"/>
      </w:r>
      <w:r>
        <w:instrText>ADDIN CSL_CITATION {"citationItems":[{"id":"ITEM-1","itemData":{"DOI":"10.1139/a03-013","ISSN":"11818700","abstract":"Old-growth black spruce (Picea mariana) boreal forest in the Clay Belt region of Ontario and Quebec is an open forest with a low canopy, quite different from what many consider to be \"old growth\". Here, we provide an overview of the characteristics of old-growth black spruce forest for three different site types on organic, clay, and coarse deposits. Our objectives were (1) to identify the extent of older forests; (2) to describe the structure, composition, and diversity in different age classes; and (3) to identify key processes in old-growth black spruce forest. We sampled canopy composition, deadwood abundance, understorey composition, and nonvascular plant species in 91 forest stands along a chronosequence that extended from 20 to more than 250 years after fire. We used a peak in tree basal area, which occurred at 100 years on clay and coarse sites and at 200 years on organic sites, as a process-based means of defining the start of old-growth forest. Old-growth forests are extensive in the Clay Belt, covering 30-50% of the forested landscape. Black spruce was dominant on all organic sites, and in all older stands. Although there were fewer understorey species and none exclusive to old-growth, these forests were structurally diverse and had greater abundance of Sphagnum, epiphytic lichens, and ericaceous species. Paludification, a process characteristic of old-growth forest stands on clay deposits in this region, causes decreases in tree and deadwood abundance. Old-growth black spruce forests, therefore, lack the large trees and snags that are characteristic of other old-growth forests. Small-scale disturbances such as spruce budworm and windthrow are common, creating numerous gaps. Landscape and stand level management strategies could minimize structural changes caused by harvesting, but unmanaged forest in all stages of development must be preserved in order to conserve all the attributes of old-growth black spruce forest.","author":[{"dropping-particle":"","family":"Harper","given":"Karen","non-dropping-particle":"","parse-names":false,"suffix":""},{"dropping-particle":"","family":"Boudreault","given":"Catherine","non-dropping-particle":"","parse-names":false,"suffix":""},{"dropping-particle":"","family":"DeGrandpré","given":"Louis","non-dropping-particle":"","parse-names":false,"suffix":""},{"dropping-particle":"","family":"Drapeau","given":"Pierre","non-dropping-particle":"","parse-names":false,"suffix":""},{"dropping-particle":"","family":"Gauthier","given":"Sylvie","non-dropping-particle":"","parse-names":false,"suffix":""},{"dropping-particle":"","family":"Bergeron","given":"Yves","non-dropping-particle":"","parse-names":false,"suffix":""}],"container-title":"Environmental Reviews","id":"ITEM-1","issue":"1 SUPPL.","issued":{"date-parts":[["2003"]]},"page":"2003","publisher":"National Research Council of Canada","title":"Structure, composition, and diversity of old-growth black spruce boreal forest of the Clay Belt region in Quebec and Ontario","type":"article-journal","volume":"11"},"uris":["http://www.mendeley.com/documents/?uuid=f2b6b757-1744-3275-a60e-037550434a39"]}],"mendeley":{"formattedCitation":"(Harper et al., 2003)","plainTextFormattedCitation":"(Harper et al., 2003)","previouslyFormattedCitation":"(Harper et al., 2003)"},"properties":{"noteIndex":0},"schema":"https://github.com/citation-style-language/schema/raw/master/csl-citation.json"}</w:instrText>
      </w:r>
      <w:r>
        <w:fldChar w:fldCharType="separate"/>
      </w:r>
      <w:bookmarkStart w:id="449" w:name="__Fieldmark__1253_3903614438"/>
      <w:r>
        <w:rPr>
          <w:color w:val="000000"/>
        </w:rPr>
        <w:t>(</w:t>
      </w:r>
      <w:bookmarkStart w:id="450" w:name="__Fieldmark__866_2495178454"/>
      <w:r>
        <w:rPr>
          <w:color w:val="000000"/>
        </w:rPr>
        <w:t>H</w:t>
      </w:r>
      <w:bookmarkStart w:id="451" w:name="__Fieldmark__999_942872385"/>
      <w:r>
        <w:rPr>
          <w:color w:val="000000"/>
        </w:rPr>
        <w:t>arper et al., 2003)</w:t>
      </w:r>
      <w:r>
        <w:fldChar w:fldCharType="end"/>
      </w:r>
      <w:bookmarkEnd w:id="449"/>
      <w:bookmarkEnd w:id="450"/>
      <w:bookmarkEnd w:id="451"/>
      <w:r>
        <w:rPr>
          <w:color w:val="000000"/>
        </w:rPr>
        <w:t xml:space="preserve">, a change in </w:t>
      </w:r>
      <w:proofErr w:type="spellStart"/>
      <w:r>
        <w:rPr>
          <w:color w:val="000000"/>
        </w:rPr>
        <w:t>phenological</w:t>
      </w:r>
      <w:proofErr w:type="spellEnd"/>
      <w:r>
        <w:rPr>
          <w:color w:val="000000"/>
        </w:rPr>
        <w:t xml:space="preserve"> synchrony between these species may affect their future geographic distribution. </w:t>
      </w:r>
    </w:p>
    <w:p w14:paraId="7A95AA52" w14:textId="4291D307" w:rsidR="009E1801" w:rsidRDefault="000D69D0">
      <w:pPr>
        <w:pStyle w:val="NormalWeb"/>
        <w:spacing w:beforeAutospacing="0" w:after="160" w:afterAutospacing="0" w:line="480" w:lineRule="auto"/>
        <w:ind w:firstLine="720"/>
      </w:pPr>
      <w:r>
        <w:rPr>
          <w:color w:val="000000"/>
        </w:rPr>
        <w:t xml:space="preserve">A change in phenology and mismatch between budworm and balsam fir would also affect other potential host species. It is known that black spruce </w:t>
      </w:r>
      <w:del w:id="452" w:author="Candau, Jean-Noel" w:date="2021-05-04T00:02:00Z">
        <w:r w:rsidDel="00BE72F7">
          <w:rPr>
            <w:color w:val="000000"/>
          </w:rPr>
          <w:delText>would be a convenient</w:delText>
        </w:r>
      </w:del>
      <w:ins w:id="453" w:author="Candau, Jean-Noel" w:date="2021-05-04T00:02:00Z">
        <w:r w:rsidR="00BE72F7">
          <w:rPr>
            <w:color w:val="000000"/>
          </w:rPr>
          <w:t>is a suitable</w:t>
        </w:r>
      </w:ins>
      <w:r>
        <w:rPr>
          <w:color w:val="000000"/>
        </w:rPr>
        <w:t xml:space="preserve"> host, </w:t>
      </w:r>
      <w:r>
        <w:rPr>
          <w:color w:val="000000"/>
        </w:rPr>
        <w:lastRenderedPageBreak/>
        <w:t xml:space="preserve">but </w:t>
      </w:r>
      <w:ins w:id="454" w:author="Portalier Sebastien" w:date="2021-04-30T03:24:00Z">
        <w:r>
          <w:rPr>
            <w:color w:val="000000"/>
          </w:rPr>
          <w:t xml:space="preserve">its </w:t>
        </w:r>
      </w:ins>
      <w:del w:id="455" w:author="Portalier Sebastien" w:date="2021-04-30T03:24:00Z">
        <w:r>
          <w:rPr>
            <w:color w:val="000000"/>
          </w:rPr>
          <w:delText xml:space="preserve">the </w:delText>
        </w:r>
      </w:del>
      <w:proofErr w:type="spellStart"/>
      <w:r>
        <w:rPr>
          <w:color w:val="000000"/>
        </w:rPr>
        <w:t>phenological</w:t>
      </w:r>
      <w:proofErr w:type="spellEnd"/>
      <w:r>
        <w:rPr>
          <w:color w:val="000000"/>
        </w:rPr>
        <w:t xml:space="preserve"> mismatch </w:t>
      </w:r>
      <w:ins w:id="456" w:author="Portalier Sebastien" w:date="2021-04-30T03:24:00Z">
        <w:r>
          <w:rPr>
            <w:color w:val="000000"/>
          </w:rPr>
          <w:t xml:space="preserve">with </w:t>
        </w:r>
      </w:ins>
      <w:del w:id="457" w:author="Portalier Sebastien" w:date="2021-04-30T03:24:00Z">
        <w:r>
          <w:rPr>
            <w:color w:val="000000"/>
          </w:rPr>
          <w:delText xml:space="preserve">between </w:delText>
        </w:r>
      </w:del>
      <w:r>
        <w:rPr>
          <w:color w:val="000000"/>
        </w:rPr>
        <w:t xml:space="preserve">budworm </w:t>
      </w:r>
      <w:del w:id="458" w:author="Portalier Sebastien" w:date="2021-04-30T03:24:00Z">
        <w:r>
          <w:rPr>
            <w:color w:val="000000"/>
          </w:rPr>
          <w:delText xml:space="preserve">and black spruce </w:delText>
        </w:r>
      </w:del>
      <w:r>
        <w:rPr>
          <w:color w:val="000000"/>
        </w:rPr>
        <w:t xml:space="preserve">protects the tree from a long term budworm establishment </w:t>
      </w:r>
      <w:r>
        <w:fldChar w:fldCharType="begin"/>
      </w:r>
      <w:r>
        <w:instrText>ADDIN CSL_CITATION {"citationItems":[{"id":"ITEM-1","itemData":{"DOI":"10.1890/13-2366.1","ISSN":"0012-9658","abstract":"Climate change is altering insect disturbance regimes via temperature‐mediated phenological changes and trophic interactions among host trees, herbivorous insects, and their natural enemies in boreal forests. Range expansion and increase in outbreak severity of forest insects are occurring in Europe and North America. The degree to which northern forest ecosystems are resilient to novel disturbance regimes will have direct consequences for the provisioning of goods and services from these forests and for long‐term forest management planning. Among major ecological disturbance agents in the boreal forests of North America is a tortricid moth, the eastern spruce budworm, which defoliates fir (Abies spp.) and spruce (Picea spp.). Northern expansion of this defoliator in eastern North America and climate‐induced narrowing of the phenological mismatch between the insect and its secondary host, black spruce (Picea mariana), may permit greater defoliation and mortality in extensive northern black spruce forests. Although spruce budworm outbreak centers have appeared in the boreal black spruce zone historically, defoliation and mortality were minor. Potential increases in outbreak severity and tree mortality raise concerns about the future state of this northern ecosystem. Severe spruce budworm outbreaks could decrease stand productivity compared with their occurrence in more diverse, southern balsam fir forest landscapes that have coevolved with outbreaks. Furthermore, depending on the proportion of balsam fir and deciduous species present and fire recurrence, changes in regeneration patterns and in nutrient cycling could alter ecosystem dynamics and replace black spruce by more productive mixed‐wood forest, or by less productive ericaceous shrublands. Long‐term monitoring, manipulative experiments, and process modeling of climate‐induced phenological changes on herbivorous insect pests, their host tree species, and natural enemies in northern forests are therefore crucial to predicting species range shifts and assessing ecological and economic impacts.","author":[{"dropping-particle":"","family":"Pureswaran","given":"Deepa S.","non-dropping-particle":"","parse-names":false,"suffix":""},{"dropping-particle":"","family":"Grandpré","given":"Louis","non-dropping-particle":"De","parse-names":false,"suffix":""},{"dropping-particle":"","family":"Paré","given":"David","non-dropping-particle":"","parse-names":false,"suffix":""},{"dropping-particle":"","family":"Taylor","given":"Anthony","non-dropping-particle":"","parse-names":false,"suffix":""},{"dropping-particle":"","family":"Barrette","given":"Martin","non-dropping-particle":"","parse-names":false,"suffix":""},{"dropping-particle":"","family":"Morin","given":"Hubert","non-dropping-particle":"","parse-names":false,"suffix":""},{"dropping-particle":"","family":"Régnière","given":"Jacques","non-dropping-particle":"","parse-names":false,"suffix":""},{"dropping-particle":"","family":"Kneeshaw","given":"Daniel D.","non-dropping-particle":"","parse-names":false,"suffix":""}],"container-title":"Ecology","id":"ITEM-1","issue":"6","issued":{"date-parts":[["2015","6","1"]]},"page":"1480-1491","publisher":"John Wiley &amp; Sons, Ltd","title":"Climate-induced changes in host tree–insect phenology may drive ecological state-shift in boreal forests","type":"article-journal","volume":"96"},"uris":["http://www.mendeley.com/documents/?uuid=12e40b87-d74c-3aab-a249-b788540fe6ff"]}],"mendeley":{"formattedCitation":"(Pureswaran et al., 2015)","plainTextFormattedCitation":"(Pureswaran et al., 2015)","previouslyFormattedCitation":"(Pureswaran et al., 2015)"},"properties":{"noteIndex":0},"schema":"https://github.com/citation-style-language/schema/raw/master/csl-citation.json"}</w:instrText>
      </w:r>
      <w:r>
        <w:fldChar w:fldCharType="separate"/>
      </w:r>
      <w:bookmarkStart w:id="459" w:name="__Fieldmark__1274_3903614438"/>
      <w:r>
        <w:rPr>
          <w:color w:val="000000"/>
        </w:rPr>
        <w:t>(</w:t>
      </w:r>
      <w:bookmarkStart w:id="460" w:name="__Fieldmark__883_2495178454"/>
      <w:r>
        <w:rPr>
          <w:color w:val="000000"/>
        </w:rPr>
        <w:t>P</w:t>
      </w:r>
      <w:bookmarkStart w:id="461" w:name="__Fieldmark__1014_942872385"/>
      <w:r>
        <w:rPr>
          <w:color w:val="000000"/>
        </w:rPr>
        <w:t>ureswaran et al., 2015)</w:t>
      </w:r>
      <w:r>
        <w:fldChar w:fldCharType="end"/>
      </w:r>
      <w:bookmarkEnd w:id="459"/>
      <w:bookmarkEnd w:id="460"/>
      <w:bookmarkEnd w:id="461"/>
      <w:r>
        <w:rPr>
          <w:color w:val="000000"/>
        </w:rPr>
        <w:t xml:space="preserve">. Moreover, in northern sites, black spruce seems to </w:t>
      </w:r>
      <w:proofErr w:type="gramStart"/>
      <w:r>
        <w:rPr>
          <w:color w:val="000000"/>
        </w:rPr>
        <w:t>be somehow protected</w:t>
      </w:r>
      <w:proofErr w:type="gramEnd"/>
      <w:r>
        <w:rPr>
          <w:color w:val="000000"/>
        </w:rPr>
        <w:t xml:space="preserve"> because the budworm cannot establish </w:t>
      </w:r>
      <w:del w:id="462" w:author="Candau, Jean-Noel" w:date="2021-05-04T00:03:00Z">
        <w:r w:rsidDel="00BE72F7">
          <w:rPr>
            <w:color w:val="000000"/>
          </w:rPr>
          <w:delText>in the long run</w:delText>
        </w:r>
      </w:del>
      <w:ins w:id="463" w:author="Candau, Jean-Noel" w:date="2021-05-04T00:03:00Z">
        <w:r w:rsidR="00BE72F7">
          <w:rPr>
            <w:color w:val="000000"/>
          </w:rPr>
          <w:t xml:space="preserve">for a long </w:t>
        </w:r>
      </w:ins>
      <w:ins w:id="464" w:author="Candau, Jean-Noel" w:date="2021-05-04T00:04:00Z">
        <w:r w:rsidR="00BE72F7">
          <w:rPr>
            <w:color w:val="000000"/>
          </w:rPr>
          <w:t>period</w:t>
        </w:r>
      </w:ins>
      <w:r>
        <w:rPr>
          <w:color w:val="000000"/>
        </w:rPr>
        <w:t xml:space="preserve"> due to a high frequency of cold years (</w:t>
      </w:r>
      <w:proofErr w:type="spellStart"/>
      <w:r>
        <w:rPr>
          <w:color w:val="000000"/>
        </w:rPr>
        <w:t>Pureswaran</w:t>
      </w:r>
      <w:proofErr w:type="spellEnd"/>
      <w:r>
        <w:rPr>
          <w:color w:val="000000"/>
        </w:rPr>
        <w:t xml:space="preserve"> et al., 2015). However, our model predicts that warming should lead to a better synchrony between the insect and balsam fir in these sites, which means that the budworm might be able to establish and generate outbreaks, which in turn would affect black spruce populations. To test this hypothesis, we require </w:t>
      </w:r>
      <w:r>
        <w:rPr>
          <w:i/>
          <w:iCs/>
          <w:color w:val="000000"/>
        </w:rPr>
        <w:t>in situ</w:t>
      </w:r>
      <w:r>
        <w:rPr>
          <w:color w:val="000000"/>
        </w:rPr>
        <w:t xml:space="preserve"> </w:t>
      </w:r>
      <w:proofErr w:type="spellStart"/>
      <w:r>
        <w:rPr>
          <w:color w:val="000000"/>
        </w:rPr>
        <w:t>phenological</w:t>
      </w:r>
      <w:proofErr w:type="spellEnd"/>
      <w:r>
        <w:rPr>
          <w:color w:val="000000"/>
        </w:rPr>
        <w:t xml:space="preserve"> data for a parameterization of the tree model (Eq. 2) for white spruce and black spruce.</w:t>
      </w:r>
      <w:del w:id="465" w:author="Portalier Sebastien" w:date="2021-04-30T03:26:00Z">
        <w:r>
          <w:rPr>
            <w:color w:val="000000"/>
          </w:rPr>
          <w:delText xml:space="preserve"> A switch of host could increase black spruce mortality and could have other ripple effects in the foodweb.</w:delText>
        </w:r>
      </w:del>
      <w:r>
        <w:rPr>
          <w:color w:val="000000"/>
        </w:rPr>
        <w:t>  </w:t>
      </w:r>
    </w:p>
    <w:p w14:paraId="5AB41834" w14:textId="77777777" w:rsidR="009E1801" w:rsidRDefault="000D69D0">
      <w:pPr>
        <w:pStyle w:val="NormalWeb"/>
        <w:spacing w:beforeAutospacing="0" w:after="160" w:afterAutospacing="0" w:line="480" w:lineRule="auto"/>
        <w:ind w:firstLine="720"/>
      </w:pPr>
      <w:r>
        <w:rPr>
          <w:color w:val="000000"/>
        </w:rPr>
        <w:t>Our model assumes that neither the consumer nor the resource affects the phenology of the other species. The resulting synchrony is indirect: only temperature drives phenology. Recent observations of interactions between defoliation and host phenology suggest that</w:t>
      </w:r>
      <w:del w:id="466" w:author="Unknown Author" w:date="2021-05-03T06:39:00Z">
        <w:r>
          <w:rPr>
            <w:color w:val="000000"/>
          </w:rPr>
          <w:delText xml:space="preserve"> this assumption cannot be made</w:delText>
        </w:r>
        <w:commentRangeStart w:id="467"/>
        <w:commentRangeEnd w:id="467"/>
        <w:r>
          <w:rPr>
            <w:color w:val="000000"/>
          </w:rPr>
          <w:commentReference w:id="467"/>
        </w:r>
        <w:r>
          <w:rPr>
            <w:color w:val="000000"/>
          </w:rPr>
          <w:delText xml:space="preserve"> for the spruce budworm - balsam fir system as</w:delText>
        </w:r>
      </w:del>
      <w:r>
        <w:rPr>
          <w:color w:val="000000"/>
        </w:rPr>
        <w:t xml:space="preserve"> severe defoliation by budworm</w:t>
      </w:r>
      <w:ins w:id="468" w:author="Unknown Author" w:date="2021-05-03T06:39:00Z">
        <w:r>
          <w:rPr>
            <w:color w:val="000000"/>
          </w:rPr>
          <w:t xml:space="preserve"> may</w:t>
        </w:r>
      </w:ins>
      <w:r>
        <w:rPr>
          <w:color w:val="000000"/>
        </w:rPr>
        <w:t xml:space="preserve"> advance</w:t>
      </w:r>
      <w:del w:id="469" w:author="Unknown Author" w:date="2021-05-03T06:39:00Z">
        <w:r>
          <w:rPr>
            <w:color w:val="000000"/>
          </w:rPr>
          <w:delText>s the</w:delText>
        </w:r>
      </w:del>
      <w:r>
        <w:rPr>
          <w:color w:val="000000"/>
        </w:rPr>
        <w:t xml:space="preserve"> budburst phenology </w:t>
      </w:r>
      <w:del w:id="470" w:author="Unknown Author" w:date="2021-05-03T06:39:00Z">
        <w:r>
          <w:rPr>
            <w:color w:val="000000"/>
          </w:rPr>
          <w:delText>of its host</w:delText>
        </w:r>
      </w:del>
      <w:r>
        <w:rPr>
          <w:color w:val="000000"/>
        </w:rPr>
        <w:t xml:space="preserve"> </w:t>
      </w:r>
      <w:r>
        <w:fldChar w:fldCharType="begin"/>
      </w:r>
      <w:r>
        <w:instrText>ADDIN CSL_CITATION {"citationItems":[{"id":"ITEM-1","itemData":{"DOI":"10.1093/treephys/tpy135","ISSN":"1758-4469","abstract":"Synchrony between host budburst and insect emergence greatly influences the time window for insect development and survival. A few alterations of bud phenology have been reported under defoliation without clear consensus regarding the direction of effects, i.e., advance or delay. Here, we compared budburst phenology between conifers in defoliation and control treatments, and measured carbon allocation as a potential mechanistic explanation of changes in phenology. In a 2-year greenhouse experiment, saplings of balsam fir, black spruce and white spruce of two different provenances (north and South) were subjected to either control (no larvae) or natural defoliation treatment (larvae added) by spruce budworm. Bud and instar phenology, primary and secondary growth, defoliation and non-structural carbohydrates were studied during the growing season. No differences were observed in bud phenology during the first year of defoliation. After 1 year of defoliation, bud phenology advanced by 6–7 days in black spruce and balsam fir and by 3.5 days in white spruce compared with the control. Because of this earlier bud break, apical and shoot growth exceeded 50% of its final length before mature instar defoliation occurred, which decreased the overall level of damage. A sugar-mediated response, via earlier starch breakdown, and higher sugar availability to buds explains the advanced budburst in defoliated saplings. The advanced phenological response to defoliation was consistent across the conifer species and provenances except for one species × provenance combination. Allocation of carbon to buds and shoots growth at the expense of wood growth in the stem and reserve accumulation represents a shift in the physiological resources priorities to ensure tree survival. This advancement in bud phenology could be considered as a physiological response to defoliation based on carbohydrate needs for primary growth, rather than a resistance trait to spruce budworm.","author":[{"dropping-particle":"","family":"Deslauriers","given":"Annie","non-dropping-particle":"","parse-names":false,"suffix":""},{"dropping-particle":"","family":"Fournier","given":"Marie-Pier","non-dropping-particle":"","parse-names":false,"suffix":""},{"dropping-particle":"","family":"Cartenì","given":"Fabrizio","non-dropping-particle":"","parse-names":false,"suffix":""},{"dropping-particle":"","family":"Mackay","given":"John","non-dropping-particle":"","parse-names":false,"suffix":""}],"container-title":"Tree Physiology","editor":[{"dropping-particle":"","family":"Ball","given":"Marilyn","non-dropping-particle":"","parse-names":false,"suffix":""}],"id":"ITEM-1","issue":"4","issued":{"date-parts":[["2019","4","1"]]},"page":"590-605","publisher":"Oxford University Press","title":"Phenological shifts in conifer species stressed by spruce budworm defoliation","type":"article-journal","volume":"39"},"uris":["http://www.mendeley.com/documents/?uuid=9de93240-7797-3626-9196-f10e8c2f01dc"]}],"mendeley":{"formattedCitation":"(Deslauriers, Fournier, Cartenì, &amp; Mackay, 2019)","plainTextFormattedCitation":"(Deslauriers, Fournier, Cartenì, &amp; Mackay, 2019)","previouslyFormattedCitation":"(Deslauriers, Fournier, Cartenì, &amp; Mackay, 2019)"},"properties":{"noteIndex":0},"schema":"https://github.com/citation-style-language/schema/raw/master/csl-citation.json"}</w:instrText>
      </w:r>
      <w:r>
        <w:fldChar w:fldCharType="separate"/>
      </w:r>
      <w:bookmarkStart w:id="471" w:name="__Fieldmark__1296_3903614438"/>
      <w:r>
        <w:rPr>
          <w:color w:val="000000"/>
        </w:rPr>
        <w:t>(Deslauriers, Fournier, Cartenì, &amp; Mackay, 2019)</w:t>
      </w:r>
      <w:bookmarkStart w:id="472" w:name="__Fieldmark__1034_942872385"/>
      <w:bookmarkStart w:id="473" w:name="__Fieldmark__901_2495178454"/>
      <w:bookmarkEnd w:id="472"/>
      <w:bookmarkEnd w:id="473"/>
      <w:r>
        <w:fldChar w:fldCharType="end"/>
      </w:r>
      <w:bookmarkEnd w:id="471"/>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4A116C04" w14:textId="77777777" w:rsidR="009E1801" w:rsidRDefault="000D69D0">
      <w:pPr>
        <w:pStyle w:val="Heading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4.3 Future extensions</w:t>
      </w:r>
    </w:p>
    <w:p w14:paraId="1969A93A" w14:textId="77777777" w:rsidR="009E1801" w:rsidRDefault="000D69D0">
      <w:pPr>
        <w:pStyle w:val="NormalWeb"/>
        <w:spacing w:beforeAutospacing="0" w:after="16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w:t>
      </w:r>
      <w:r>
        <w:rPr>
          <w:color w:val="000000"/>
        </w:rPr>
        <w:lastRenderedPageBreak/>
        <w:t xml:space="preserve">directly constrained by environmental variables (more specifically temperature). It is well known that organisms can use temperature (or any other environmental variables) indirectly as cues for predicting an optimal time window to have access to resources or convenient environmental conditions (e.g., photoperiod, rainfall) </w:t>
      </w:r>
      <w:r>
        <w:fldChar w:fldCharType="begin"/>
      </w:r>
      <w:r>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2011)","plainTextFormattedCitation":"(McNamara, Barta, Klaassen, &amp; Bauer, 2011)","previouslyFormattedCitation":"(McNamara, Barta, Klaassen, &amp; Bauer, 2011)"},"properties":{"noteIndex":0},"schema":"https://github.com/citation-style-language/schema/raw/master/csl-citation.json"}</w:instrText>
      </w:r>
      <w:r>
        <w:fldChar w:fldCharType="separate"/>
      </w:r>
      <w:bookmarkStart w:id="474" w:name="__Fieldmark__1310_3903614438"/>
      <w:r>
        <w:rPr>
          <w:color w:val="000000"/>
        </w:rPr>
        <w:t>(</w:t>
      </w:r>
      <w:bookmarkStart w:id="475" w:name="__Fieldmark__912_2495178454"/>
      <w:r>
        <w:rPr>
          <w:color w:val="000000"/>
        </w:rPr>
        <w:t>M</w:t>
      </w:r>
      <w:bookmarkStart w:id="476" w:name="__Fieldmark__1043_942872385"/>
      <w:r>
        <w:rPr>
          <w:color w:val="000000"/>
        </w:rPr>
        <w:t>cNamara, Barta, Klaassen, &amp; Bauer, 2011)</w:t>
      </w:r>
      <w:r>
        <w:fldChar w:fldCharType="end"/>
      </w:r>
      <w:bookmarkEnd w:id="474"/>
      <w:bookmarkEnd w:id="475"/>
      <w:bookmarkEnd w:id="476"/>
      <w:r>
        <w:rPr>
          <w:color w:val="000000"/>
        </w:rPr>
        <w:t>. </w:t>
      </w:r>
    </w:p>
    <w:p w14:paraId="058DCC66" w14:textId="77777777" w:rsidR="009E1801" w:rsidRDefault="000D69D0">
      <w:pPr>
        <w:pStyle w:val="NormalWeb"/>
        <w:spacing w:beforeAutospacing="0" w:after="16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w:t>
      </w:r>
      <w:proofErr w:type="spellStart"/>
      <w:r>
        <w:rPr>
          <w:color w:val="000000"/>
        </w:rPr>
        <w:t>phenological</w:t>
      </w:r>
      <w:proofErr w:type="spellEnd"/>
      <w:r>
        <w:rPr>
          <w:color w:val="000000"/>
        </w:rPr>
        <w:t xml:space="preserve"> distributions around these peaks (e.g., </w:t>
      </w:r>
      <w:r>
        <w:fldChar w:fldCharType="begin"/>
      </w:r>
      <w:r>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2018)","manualFormatting":"Lindén, 2018","plainTextFormattedCitation":"(Lindén, 2018)","previouslyFormattedCitation":"(Lindén, 2018)"},"properties":{"noteIndex":0},"schema":"https://github.com/citation-style-language/schema/raw/master/csl-citation.json"}</w:instrText>
      </w:r>
      <w:r>
        <w:fldChar w:fldCharType="separate"/>
      </w:r>
      <w:bookmarkStart w:id="477" w:name="__Fieldmark__1324_3903614438"/>
      <w:r>
        <w:rPr>
          <w:color w:val="000000"/>
        </w:rPr>
        <w:t>L</w:t>
      </w:r>
      <w:bookmarkStart w:id="478" w:name="__Fieldmark__922_2495178454"/>
      <w:r>
        <w:rPr>
          <w:color w:val="000000"/>
        </w:rPr>
        <w:t>i</w:t>
      </w:r>
      <w:bookmarkStart w:id="479" w:name="__Fieldmark__1050_942872385"/>
      <w:r>
        <w:rPr>
          <w:color w:val="000000"/>
        </w:rPr>
        <w:t>ndén, 2018</w:t>
      </w:r>
      <w:r>
        <w:fldChar w:fldCharType="end"/>
      </w:r>
      <w:bookmarkEnd w:id="477"/>
      <w:bookmarkEnd w:id="478"/>
      <w:bookmarkEnd w:id="479"/>
      <w:r>
        <w:rPr>
          <w:color w:val="000000"/>
        </w:rPr>
        <w:t xml:space="preserve">) while others showed that, in some cases, time lag between </w:t>
      </w:r>
      <w:proofErr w:type="spellStart"/>
      <w:r>
        <w:rPr>
          <w:color w:val="000000"/>
        </w:rPr>
        <w:t>phenological</w:t>
      </w:r>
      <w:proofErr w:type="spellEnd"/>
      <w:r>
        <w:rPr>
          <w:color w:val="000000"/>
        </w:rPr>
        <w:t xml:space="preserve"> peak dates was a better predictor of resource availability than the overlap between </w:t>
      </w:r>
      <w:proofErr w:type="spellStart"/>
      <w:r>
        <w:rPr>
          <w:color w:val="000000"/>
        </w:rPr>
        <w:t>phenological</w:t>
      </w:r>
      <w:proofErr w:type="spellEnd"/>
      <w:r>
        <w:rPr>
          <w:color w:val="000000"/>
        </w:rPr>
        <w:t xml:space="preserve"> distributions </w:t>
      </w:r>
      <w:r>
        <w:fldChar w:fldCharType="begin"/>
      </w:r>
      <w:r>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Gienapp, &amp; Visser, 2020)","plainTextFormattedCitation":"(Ramakers, Gienapp, &amp; Visser, 2020)","previouslyFormattedCitation":"(Ramakers, Gienapp, &amp; Visser, 2020)"},"properties":{"noteIndex":0},"schema":"https://github.com/citation-style-language/schema/raw/master/csl-citation.json"}</w:instrText>
      </w:r>
      <w:r>
        <w:fldChar w:fldCharType="separate"/>
      </w:r>
      <w:bookmarkStart w:id="480" w:name="__Fieldmark__1335_3903614438"/>
      <w:r>
        <w:rPr>
          <w:color w:val="000000"/>
        </w:rPr>
        <w:t>(</w:t>
      </w:r>
      <w:bookmarkStart w:id="481" w:name="__Fieldmark__929_2495178454"/>
      <w:proofErr w:type="spellStart"/>
      <w:r>
        <w:rPr>
          <w:color w:val="000000"/>
        </w:rPr>
        <w:t>R</w:t>
      </w:r>
      <w:bookmarkStart w:id="482" w:name="__Fieldmark__1055_942872385"/>
      <w:r>
        <w:rPr>
          <w:color w:val="000000"/>
        </w:rPr>
        <w:t>amakers</w:t>
      </w:r>
      <w:proofErr w:type="spellEnd"/>
      <w:r>
        <w:rPr>
          <w:color w:val="000000"/>
        </w:rPr>
        <w:t xml:space="preserve"> et al., 2020)</w:t>
      </w:r>
      <w:r>
        <w:fldChar w:fldCharType="end"/>
      </w:r>
      <w:bookmarkEnd w:id="480"/>
      <w:bookmarkEnd w:id="481"/>
      <w:bookmarkEnd w:id="482"/>
      <w:r>
        <w:rPr>
          <w:color w:val="000000"/>
        </w:rPr>
        <w:t>.  </w:t>
      </w:r>
    </w:p>
    <w:p w14:paraId="2BE70C9E" w14:textId="77777777" w:rsidR="009E1801" w:rsidRDefault="000D69D0">
      <w:pPr>
        <w:pStyle w:val="NormalWeb"/>
        <w:spacing w:beforeAutospacing="0" w:after="160" w:afterAutospacing="0" w:line="480" w:lineRule="auto"/>
        <w:ind w:firstLine="720"/>
      </w:pPr>
      <w:r>
        <w:rPr>
          <w:color w:val="000000"/>
        </w:rPr>
        <w:t xml:space="preserve">The theoretical framework presented here </w:t>
      </w:r>
      <w:proofErr w:type="gramStart"/>
      <w:r>
        <w:rPr>
          <w:color w:val="000000"/>
        </w:rPr>
        <w:t xml:space="preserve">can </w:t>
      </w:r>
      <w:del w:id="483" w:author="Unknown Author" w:date="2021-05-03T06:41:00Z">
        <w:r>
          <w:rPr>
            <w:color w:val="000000"/>
          </w:rPr>
          <w:delText>obviously</w:delText>
        </w:r>
      </w:del>
      <w:r>
        <w:rPr>
          <w:color w:val="000000"/>
        </w:rPr>
        <w:t xml:space="preserve"> be applied</w:t>
      </w:r>
      <w:proofErr w:type="gramEnd"/>
      <w:r>
        <w:rPr>
          <w:color w:val="000000"/>
        </w:rPr>
        <w:t xml:space="preserve"> to other consumer - resource systems. </w:t>
      </w:r>
      <w:del w:id="484" w:author="Unknown Author" w:date="2021-05-03T06:42:00Z">
        <w:r>
          <w:rPr>
            <w:color w:val="000000"/>
          </w:rPr>
          <w:delText>However, t</w:delText>
        </w:r>
      </w:del>
      <w:ins w:id="485" w:author="Unknown Author" w:date="2021-05-03T06:42:00Z">
        <w:r>
          <w:rPr>
            <w:color w:val="000000"/>
          </w:rPr>
          <w:t xml:space="preserve"> T</w:t>
        </w:r>
      </w:ins>
      <w:r>
        <w:rPr>
          <w:color w:val="000000"/>
        </w:rPr>
        <w:t xml:space="preserve">he concrete example of the spruce budworm - balsam fir system </w:t>
      </w:r>
      <w:del w:id="486" w:author="Unknown Author" w:date="2021-05-03T06:42:00Z">
        <w:r>
          <w:rPr>
            <w:color w:val="000000"/>
          </w:rPr>
          <w:delText>gives</w:delText>
        </w:r>
      </w:del>
      <w:r>
        <w:rPr>
          <w:color w:val="000000"/>
        </w:rPr>
        <w:t xml:space="preserve"> inform</w:t>
      </w:r>
      <w:ins w:id="487" w:author="Unknown Author" w:date="2021-05-03T06:42:00Z">
        <w:r>
          <w:rPr>
            <w:color w:val="000000"/>
          </w:rPr>
          <w:t xml:space="preserve">s </w:t>
        </w:r>
      </w:ins>
      <w:del w:id="488" w:author="Unknown Author" w:date="2021-05-03T06:42:00Z">
        <w:r>
          <w:rPr>
            <w:color w:val="000000"/>
          </w:rPr>
          <w:delText>ation about the</w:delText>
        </w:r>
      </w:del>
      <w:ins w:id="489" w:author="Unknown Author" w:date="2021-05-03T06:42:00Z">
        <w:r>
          <w:rPr>
            <w:color w:val="000000"/>
          </w:rPr>
          <w:t xml:space="preserve"> the required</w:t>
        </w:r>
      </w:ins>
      <w:r>
        <w:rPr>
          <w:color w:val="000000"/>
        </w:rPr>
        <w:t xml:space="preserve"> methodology.  </w:t>
      </w:r>
      <w:del w:id="490" w:author="Unknown Author" w:date="2021-05-03T06:42:00Z">
        <w:r>
          <w:rPr>
            <w:color w:val="000000"/>
          </w:rPr>
          <w:delText>In order t</w:delText>
        </w:r>
      </w:del>
      <w:ins w:id="491" w:author="Unknown Author" w:date="2021-05-03T06:42:00Z">
        <w:r>
          <w:rPr>
            <w:color w:val="000000"/>
          </w:rPr>
          <w:t xml:space="preserve"> T</w:t>
        </w:r>
      </w:ins>
      <w:r>
        <w:rPr>
          <w:color w:val="000000"/>
        </w:rPr>
        <w:t xml:space="preserve">o estimate the mismatch between two interacting species, the two rate accumulation functions </w:t>
      </w:r>
      <w:proofErr w:type="gramStart"/>
      <w:r>
        <w:rPr>
          <w:color w:val="000000"/>
        </w:rPr>
        <w:t>must be calibrated</w:t>
      </w:r>
      <w:proofErr w:type="gramEnd"/>
      <w:r>
        <w:rPr>
          <w:color w:val="000000"/>
        </w:rPr>
        <w:t xml:space="preserve"> accurately. It appears that the model is sensitive to the temporal resolution of the temperature time series. </w:t>
      </w:r>
      <w:proofErr w:type="gramStart"/>
      <w:r>
        <w:rPr>
          <w:color w:val="000000"/>
        </w:rPr>
        <w:t>There are two timescales at which temperatures affect the outcome of the model</w:t>
      </w:r>
      <w:proofErr w:type="gramEnd"/>
      <w:r>
        <w:rPr>
          <w:color w:val="000000"/>
        </w:rPr>
        <w:t>. The first one occurs at the daily scale. Average daily temperatures lead to different results than a four-hour time interval for temperatures (used throughout the present study)</w:t>
      </w:r>
      <w:del w:id="492" w:author="Unknown Author" w:date="2021-05-03T06:44:00Z">
        <w:r>
          <w:rPr>
            <w:color w:val="000000"/>
          </w:rPr>
          <w:delText>. Hence,</w:delText>
        </w:r>
      </w:del>
      <w:ins w:id="493" w:author="Unknown Author" w:date="2021-05-03T06:44:00Z">
        <w:r>
          <w:rPr>
            <w:color w:val="000000"/>
          </w:rPr>
          <w:t xml:space="preserve"> since</w:t>
        </w:r>
      </w:ins>
      <w:r>
        <w:rPr>
          <w:color w:val="000000"/>
        </w:rPr>
        <w:t xml:space="preserve"> variations within a day may allow for development during a few hours, even when the average temperature over the whole day may not. </w:t>
      </w:r>
      <w:del w:id="494" w:author="Portalier Sebastien" w:date="2021-04-30T03:31:00Z">
        <w:r>
          <w:rPr>
            <w:color w:val="000000"/>
          </w:rPr>
          <w:delText>A four-hour time interval advances the phenology for both species. The insect model shows a greater difference (about 10 days earlier using the four-hours interval) than the tree model (less than a week earlier). </w:delText>
        </w:r>
      </w:del>
    </w:p>
    <w:p w14:paraId="59DBDFA4" w14:textId="77777777" w:rsidR="009E1801" w:rsidRDefault="000D69D0">
      <w:pPr>
        <w:pStyle w:val="NormalWeb"/>
        <w:spacing w:beforeAutospacing="0" w:after="160" w:afterAutospacing="0" w:line="480" w:lineRule="auto"/>
        <w:ind w:firstLine="720"/>
      </w:pPr>
      <w:r>
        <w:rPr>
          <w:color w:val="000000"/>
        </w:rPr>
        <w:lastRenderedPageBreak/>
        <w:t xml:space="preserve">The second one occurs at a broader timescale (e.g., weekly). For the study system, we used temperature data from </w:t>
      </w:r>
      <w:proofErr w:type="spellStart"/>
      <w:r>
        <w:rPr>
          <w:color w:val="000000"/>
        </w:rPr>
        <w:t>BioSim</w:t>
      </w:r>
      <w:proofErr w:type="spellEnd"/>
      <w:r>
        <w:rPr>
          <w:color w:val="000000"/>
        </w:rPr>
        <w:t xml:space="preserve"> </w:t>
      </w:r>
      <w:r>
        <w:fldChar w:fldCharType="begin"/>
      </w:r>
      <w: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et al., 2014)","plainTextFormattedCitation":"(Régnière et al., 2014)","previouslyFormattedCitation":"(Régnière et al., 2014)"},"properties":{"noteIndex":0},"schema":"https://github.com/citation-style-language/schema/raw/master/csl-citation.json"}</w:instrText>
      </w:r>
      <w:r>
        <w:fldChar w:fldCharType="separate"/>
      </w:r>
      <w:bookmarkStart w:id="495" w:name="__Fieldmark__1350_3903614438"/>
      <w:r>
        <w:rPr>
          <w:color w:val="000000"/>
        </w:rPr>
        <w:t>(</w:t>
      </w:r>
      <w:bookmarkStart w:id="496" w:name="__Fieldmark__940_2495178454"/>
      <w:r>
        <w:rPr>
          <w:color w:val="000000"/>
        </w:rPr>
        <w:t>R</w:t>
      </w:r>
      <w:bookmarkStart w:id="497" w:name="__Fieldmark__1072_942872385"/>
      <w:r>
        <w:rPr>
          <w:color w:val="000000"/>
        </w:rPr>
        <w:t>égnière et al., 2014)</w:t>
      </w:r>
      <w:r>
        <w:fldChar w:fldCharType="end"/>
      </w:r>
      <w:bookmarkEnd w:id="495"/>
      <w:bookmarkEnd w:id="496"/>
      <w:bookmarkEnd w:id="497"/>
      <w:r>
        <w:rPr>
          <w:color w:val="000000"/>
        </w:rPr>
        <w:t xml:space="preserve"> that lead to realistic emergence and budburst dates when compared to real data (see section 3.2). Especially, budworm usually emerges before budburst, which is the observed pattern in the field </w:t>
      </w:r>
      <w:r>
        <w:fldChar w:fldCharType="begin"/>
      </w:r>
      <w: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fldChar w:fldCharType="separate"/>
      </w:r>
      <w:bookmarkStart w:id="498" w:name="__Fieldmark__1361_3903614438"/>
      <w:r>
        <w:rPr>
          <w:color w:val="000000"/>
        </w:rPr>
        <w:t>(</w:t>
      </w:r>
      <w:bookmarkStart w:id="499" w:name="__Fieldmark__947_2495178454"/>
      <w:r>
        <w:rPr>
          <w:color w:val="000000"/>
        </w:rPr>
        <w:t>P</w:t>
      </w:r>
      <w:bookmarkStart w:id="500" w:name="__Fieldmark__1077_942872385"/>
      <w:r>
        <w:rPr>
          <w:color w:val="000000"/>
        </w:rPr>
        <w:t>ureswaran et al., 2019)</w:t>
      </w:r>
      <w:r>
        <w:fldChar w:fldCharType="end"/>
      </w:r>
      <w:bookmarkEnd w:id="498"/>
      <w:bookmarkEnd w:id="499"/>
      <w:bookmarkEnd w:id="500"/>
      <w:r>
        <w:rPr>
          <w:color w:val="000000"/>
        </w:rPr>
        <w:t xml:space="preserve">. </w:t>
      </w:r>
      <w:commentRangeStart w:id="501"/>
      <w:r>
        <w:rPr>
          <w:color w:val="000000"/>
        </w:rPr>
        <w:t xml:space="preserve">More theoretical distributions </w:t>
      </w:r>
      <w:commentRangeEnd w:id="501"/>
      <w:r>
        <w:commentReference w:id="501"/>
      </w:r>
      <w:r>
        <w:rPr>
          <w:color w:val="000000"/>
        </w:rPr>
        <w:t xml:space="preserve">(e.g., cosine functions) </w:t>
      </w:r>
      <w:ins w:id="502" w:author="Unknown Author" w:date="2021-05-03T06:44:00Z">
        <w:r>
          <w:rPr>
            <w:color w:val="000000"/>
          </w:rPr>
          <w:t xml:space="preserve">can </w:t>
        </w:r>
      </w:ins>
      <w:del w:id="503" w:author="Unknown Author" w:date="2021-05-03T06:44:00Z">
        <w:r>
          <w:rPr>
            <w:color w:val="000000"/>
          </w:rPr>
          <w:delText>usually</w:delText>
        </w:r>
      </w:del>
      <w:r>
        <w:rPr>
          <w:color w:val="000000"/>
        </w:rPr>
        <w:t xml:space="preserve"> lead to the opposite pattern (i.e., budburst occurs first). Realistic temperatures show warm periods (of a few days) during days with low average temperatures (i.e., late winter - early spring), which advance the insect phenology compared to theoretical (cosine) distributions. The tree is less sensitive to these short warm events. </w:t>
      </w:r>
      <w:del w:id="504" w:author="Portalier Sebastien" w:date="2021-04-30T03:32:00Z">
        <w:r>
          <w:rPr>
            <w:color w:val="000000"/>
          </w:rPr>
          <w:delText xml:space="preserve">Other interpolation methods (e.g., </w:delText>
        </w:r>
      </w:del>
      <w:r>
        <w:fldChar w:fldCharType="begin"/>
      </w:r>
      <w:r>
        <w:instrText>ADDIN CSL_CITATION {"citationItems":[{"id":"ITEM-1","itemData":{"DOI":"10.3334/ORNLDAAC/1840","ISBN":"https://daac.ornl.gov/cgi-bin/dataset_lister.pl?p=32","abstract":"This dataset provides Daymet Version 4 data as gridded estimates of daily weather parameters for North America, Hawaii, and Puerto Rico. Daymet variables include the following parameters: minimum temperature, maximum temperature, precipitation, shortwave radiation, vapor pressure, snow water equivalent, and day length. The dataset covers the period from January 1, 1980 to December 31 (or December 30 in leap years) of the most recent full calendar year for the Continental North America and Hawaii spatial regions. Data for Puerto Rico is available starting in 1950. Each subsequent year is processed individually at the close of a calendar year. Daymet variables are provided as individual files, by variable and year, at a 1-km x 1-km spatial resolution and a daily temporal resolution. Areas of Hawaii and Puerto Rico are available as files separate from the continental North America. Data are in a North America Lambert Conformal Conic projection and are distributed in a standardized Climate and Forecast (CF)-compliant netCDF file format.","author":[{"dropping-particle":"","family":"Thornton","given":"M M","non-dropping-particle":"","parse-names":false,"suffix":""},{"dropping-particle":"","family":"Shrestha","given":"R","non-dropping-particle":"","parse-names":false,"suffix":""},{"dropping-particle":"","family":"Wei","given":"Y","non-dropping-particle":"","parse-names":false,"suffix":""},{"dropping-particle":"","family":"Thornton","given":"P E","non-dropping-particle":"","parse-names":false,"suffix":""},{"dropping-particle":"","family":"Kao","given":"S","non-dropping-particle":"","parse-names":false,"suffix":""},{"dropping-particle":"","family":"Wilson","given":"B E","non-dropping-particle":"","parse-names":false,"suffix":""}],"id":"ITEM-1","issued":{"date-parts":[["2020"]]},"language":"en","publisher":"ORNL Distributed Active Archive Center","title":"Daymet: Daily Surface Weather Data on a 1-km Grid for North America, Version 4","type":"article"},"uris":["http://www.mendeley.com/documents/?uuid=6ca01aca-4f58-4c53-9aec-f004476408dc"]}],"mendeley":{"formattedCitation":"(Thornton et al., 2020)","manualFormatting":"Thornton et al., 2020)","plainTextFormattedCitation":"(Thornton et al., 2020)","previouslyFormattedCitation":"(Thornton et al., 2020)"},"properties":{"noteIndex":0},"schema":"https://github.com/citation-style-language/schema/raw/master/csl-citation.json"}</w:instrText>
      </w:r>
      <w:r>
        <w:fldChar w:fldCharType="separate"/>
      </w:r>
      <w:bookmarkStart w:id="505" w:name="__Fieldmark__1373_3903614438"/>
      <w:del w:id="506" w:author="Portalier Sebastien" w:date="2021-04-30T03:32:00Z">
        <w:r>
          <w:rPr>
            <w:color w:val="000000"/>
          </w:rPr>
          <w:delText>Thornton et al., 2020)</w:delText>
        </w:r>
      </w:del>
      <w:bookmarkStart w:id="507" w:name="__Fieldmark__955_2495178454"/>
      <w:r>
        <w:fldChar w:fldCharType="end"/>
      </w:r>
      <w:bookmarkEnd w:id="505"/>
      <w:bookmarkEnd w:id="507"/>
      <w:del w:id="508" w:author="Portalier Sebastien" w:date="2021-04-30T03:32:00Z">
        <w:r>
          <w:rPr>
            <w:color w:val="000000"/>
            <w:sz w:val="26"/>
            <w:szCs w:val="26"/>
          </w:rPr>
          <w:delText xml:space="preserve"> lead to</w:delText>
        </w:r>
        <w:r>
          <w:rPr>
            <w:color w:val="000000"/>
          </w:rPr>
          <w:delText xml:space="preserve"> realistic but slightly different results compared to BioSim temperature data because the later temperature data shows more warm spells throughout late Winter - early Spring period compared to some other interpolation methods.   </w:delText>
        </w:r>
      </w:del>
    </w:p>
    <w:p w14:paraId="631F730A" w14:textId="00B8AE5F" w:rsidR="009E1801" w:rsidRDefault="000D69D0">
      <w:pPr>
        <w:pStyle w:val="NormalWeb"/>
        <w:spacing w:beforeAutospacing="0" w:after="160" w:afterAutospacing="0" w:line="480" w:lineRule="auto"/>
        <w:ind w:firstLine="720"/>
      </w:pPr>
      <w:r>
        <w:rPr>
          <w:color w:val="000000"/>
        </w:rPr>
        <w:t xml:space="preserve">The modelling approach presented here allows for investigation of potential effects of </w:t>
      </w:r>
      <w:del w:id="509" w:author="Candau, Jean-Noel" w:date="2021-05-03T23:52:00Z">
        <w:r w:rsidDel="0050561A">
          <w:rPr>
            <w:color w:val="000000"/>
          </w:rPr>
          <w:delText>global warming</w:delText>
        </w:r>
      </w:del>
      <w:ins w:id="510" w:author="Candau, Jean-Noel" w:date="2021-05-03T23:52:00Z">
        <w:r w:rsidR="0050561A">
          <w:rPr>
            <w:color w:val="000000"/>
          </w:rPr>
          <w:t>climate change</w:t>
        </w:r>
      </w:ins>
      <w:r>
        <w:rPr>
          <w:color w:val="000000"/>
        </w:rPr>
        <w:t xml:space="preserve"> on consumer-resource systems. Synchrony / mismatch between a consumer and its resource is fundamental to predict future species distribution. Future studies may go further by including </w:t>
      </w:r>
      <w:proofErr w:type="gramStart"/>
      <w:r>
        <w:rPr>
          <w:color w:val="000000"/>
        </w:rPr>
        <w:t>more complex mechanistic approaches (e.g., energy budget models)</w:t>
      </w:r>
      <w:proofErr w:type="gramEnd"/>
      <w:r>
        <w:rPr>
          <w:color w:val="000000"/>
        </w:rPr>
        <w:t xml:space="preserve"> in order to model the whole life cycle of the consumer, which would lead to new insights on the dynamics of the systems. Our model could be linked to models that explore the consequences of </w:t>
      </w:r>
      <w:proofErr w:type="spellStart"/>
      <w:r>
        <w:rPr>
          <w:color w:val="000000"/>
        </w:rPr>
        <w:t>phenological</w:t>
      </w:r>
      <w:proofErr w:type="spellEnd"/>
      <w:r>
        <w:rPr>
          <w:color w:val="000000"/>
        </w:rPr>
        <w:t xml:space="preserve"> mismatch on the population dynamics of a consumer and its resource (e.g., </w:t>
      </w:r>
      <w:r>
        <w:fldChar w:fldCharType="begin"/>
      </w:r>
      <w:r>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Cantrell, Cosner, &amp; Fagan, 2016)","manualFormatting":"Bewick, Cantrell, Cosner, &amp; Fagan, 2016)","plainTextFormattedCitation":"(Bewick, Cantrell, Cosner, &amp; Fagan, 2016)","previouslyFormattedCitation":"(Bewick, Cantrell, Cosner, &amp; Fagan, 2016)"},"properties":{"noteIndex":0},"schema":"https://github.com/citation-style-language/schema/raw/master/csl-citation.json"}</w:instrText>
      </w:r>
      <w:r>
        <w:fldChar w:fldCharType="separate"/>
      </w:r>
      <w:bookmarkStart w:id="511" w:name="__Fieldmark__1386_3903614438"/>
      <w:r>
        <w:rPr>
          <w:color w:val="000000"/>
        </w:rPr>
        <w:t>B</w:t>
      </w:r>
      <w:bookmarkStart w:id="512" w:name="__Fieldmark__965_2495178454"/>
      <w:r>
        <w:rPr>
          <w:color w:val="000000"/>
        </w:rPr>
        <w:t>e</w:t>
      </w:r>
      <w:bookmarkStart w:id="513" w:name="__Fieldmark__1095_942872385"/>
      <w:r>
        <w:rPr>
          <w:color w:val="000000"/>
        </w:rPr>
        <w:t>wick, Cantrell, Cosner, &amp; Fagan, 2016)</w:t>
      </w:r>
      <w:r>
        <w:fldChar w:fldCharType="end"/>
      </w:r>
      <w:bookmarkEnd w:id="511"/>
      <w:bookmarkEnd w:id="512"/>
      <w:bookmarkEnd w:id="513"/>
      <w:r>
        <w:rPr>
          <w:color w:val="000000"/>
        </w:rPr>
        <w:t>.</w:t>
      </w:r>
    </w:p>
    <w:p w14:paraId="488D2604" w14:textId="77777777" w:rsidR="009E1801" w:rsidRDefault="000D69D0">
      <w:pPr>
        <w:pStyle w:val="Heading1"/>
        <w:spacing w:before="240" w:beforeAutospacing="0" w:afterAutospacing="0" w:line="480" w:lineRule="auto"/>
      </w:pPr>
      <w:r>
        <w:rPr>
          <w:color w:val="000000"/>
          <w:sz w:val="32"/>
          <w:szCs w:val="32"/>
        </w:rPr>
        <w:t>Acknowledgement</w:t>
      </w:r>
    </w:p>
    <w:p w14:paraId="69F84A0E" w14:textId="77777777" w:rsidR="009E1801" w:rsidRDefault="000D69D0">
      <w:pPr>
        <w:pStyle w:val="NormalWeb"/>
        <w:spacing w:beforeAutospacing="0" w:afterAutospacing="0" w:line="480" w:lineRule="auto"/>
      </w:pPr>
      <w:r>
        <w:rPr>
          <w:color w:val="000000"/>
        </w:rPr>
        <w:lastRenderedPageBreak/>
        <w:t xml:space="preserve">The authors </w:t>
      </w:r>
      <w:del w:id="514" w:author="Unknown Author" w:date="2021-05-02T21:02:00Z">
        <w:r>
          <w:rPr>
            <w:color w:val="000000"/>
          </w:rPr>
          <w:delText>want to</w:delText>
        </w:r>
      </w:del>
      <w:r>
        <w:rPr>
          <w:color w:val="000000"/>
        </w:rPr>
        <w:t xml:space="preserve"> thank Remi Saint-Amant for his helpful guidance to obtain temperature data from </w:t>
      </w:r>
      <w:proofErr w:type="spellStart"/>
      <w:r>
        <w:rPr>
          <w:color w:val="000000"/>
        </w:rPr>
        <w:t>BioSIM</w:t>
      </w:r>
      <w:proofErr w:type="spellEnd"/>
      <w:r>
        <w:rPr>
          <w:color w:val="000000"/>
        </w:rPr>
        <w:t xml:space="preserve">, and Dr. Jacques Régnière for sharing data on balsam fir phenology. </w:t>
      </w:r>
      <w:proofErr w:type="gramStart"/>
      <w:r>
        <w:rPr>
          <w:color w:val="000000"/>
        </w:rPr>
        <w:t>This study was funded by the Healthy Forest Partnership</w:t>
      </w:r>
      <w:proofErr w:type="gramEnd"/>
      <w:r>
        <w:rPr>
          <w:color w:val="000000"/>
        </w:rPr>
        <w:t xml:space="preserve">. </w:t>
      </w:r>
      <w:r>
        <w:br w:type="page"/>
      </w:r>
    </w:p>
    <w:p w14:paraId="753DFCC9" w14:textId="77777777" w:rsidR="009E1801" w:rsidRDefault="000D69D0">
      <w:pPr>
        <w:pStyle w:val="Heading1"/>
        <w:spacing w:line="480" w:lineRule="auto"/>
        <w:rPr>
          <w:sz w:val="32"/>
          <w:szCs w:val="32"/>
        </w:rPr>
      </w:pPr>
      <w:r>
        <w:rPr>
          <w:sz w:val="32"/>
          <w:szCs w:val="32"/>
        </w:rPr>
        <w:lastRenderedPageBreak/>
        <w:t>References</w:t>
      </w:r>
    </w:p>
    <w:p w14:paraId="661794F7" w14:textId="77777777" w:rsidR="009E1801" w:rsidRDefault="000D69D0">
      <w:pPr>
        <w:widowControl w:val="0"/>
        <w:spacing w:after="160" w:line="480" w:lineRule="auto"/>
        <w:ind w:left="480" w:hanging="480"/>
      </w:pPr>
      <w:r>
        <w:fldChar w:fldCharType="begin"/>
      </w:r>
      <w:r>
        <w:instrText>ADDIN Mendeley Bibliography CSL_BIBLIOGRAPHY</w:instrText>
      </w:r>
      <w:r>
        <w:fldChar w:fldCharType="separate"/>
      </w:r>
      <w:bookmarkStart w:id="515" w:name="__Fieldmark__1403_3903614438"/>
      <w:r>
        <w:rPr>
          <w:rFonts w:ascii="Times New Roman" w:hAnsi="Times New Roman" w:cs="Times New Roman"/>
          <w:sz w:val="24"/>
          <w:szCs w:val="24"/>
        </w:rPr>
        <w:t>A</w:t>
      </w:r>
      <w:bookmarkStart w:id="516" w:name="__Fieldmark__976_2495178454"/>
      <w:r>
        <w:rPr>
          <w:rFonts w:ascii="Times New Roman" w:hAnsi="Times New Roman" w:cs="Times New Roman"/>
          <w:sz w:val="24"/>
          <w:szCs w:val="24"/>
        </w:rPr>
        <w:t>m</w:t>
      </w:r>
      <w:bookmarkStart w:id="517" w:name="__Fieldmark__1111_942872385"/>
      <w:r>
        <w:rPr>
          <w:rFonts w:ascii="Times New Roman" w:hAnsi="Times New Roman" w:cs="Times New Roman"/>
          <w:sz w:val="24"/>
          <w:szCs w:val="24"/>
        </w:rPr>
        <w:t xml:space="preserve">arasekare,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r>
        <w:fldChar w:fldCharType="end"/>
      </w:r>
      <w:bookmarkEnd w:id="515"/>
      <w:bookmarkEnd w:id="516"/>
      <w:bookmarkEnd w:id="517"/>
    </w:p>
    <w:p w14:paraId="31BAC1F1"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xml:space="preserve">, T. M., Brown, V. K., … Whittaker, J. B. (2002). Herbivory in global climate change research: direct effects of rising temperature on insect herbivores.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(1), 1–16.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10.1046/j.1365-2486.2002.00451.x</w:t>
      </w:r>
    </w:p>
    <w:p w14:paraId="64AEF7D7"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proofErr w:type="gramStart"/>
      <w:r>
        <w:rPr>
          <w:rFonts w:ascii="Times New Roman" w:hAnsi="Times New Roman" w:cs="Times New Roman"/>
          <w:sz w:val="24"/>
          <w:szCs w:val="24"/>
        </w:rPr>
        <w:t>minnesota</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 xml:space="preserve">(2), 175–177.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2766E346"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3129CB0C"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10.5558/tfc33364-4</w:t>
      </w:r>
    </w:p>
    <w:p w14:paraId="2B5F644D"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 E. (2009). Climate change and unequal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10.1111/j.1365-2656.2008.01458.x</w:t>
      </w:r>
    </w:p>
    <w:p w14:paraId="0597A8C1"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&amp;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10.1038/35077063</w:t>
      </w:r>
    </w:p>
    <w:p w14:paraId="2631B23B"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10.1006/jtbi.2000.2178</w:t>
      </w:r>
    </w:p>
    <w:p w14:paraId="5B8F4B29"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10.1146/annurev-ecolsys-110316-022706</w:t>
      </w:r>
    </w:p>
    <w:p w14:paraId="234359E9"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w:t>
      </w:r>
      <w:proofErr w:type="spellStart"/>
      <w:r>
        <w:rPr>
          <w:rFonts w:ascii="Times New Roman" w:hAnsi="Times New Roman" w:cs="Times New Roman"/>
          <w:sz w:val="24"/>
          <w:szCs w:val="24"/>
        </w:rPr>
        <w:t>poikilotherm</w:t>
      </w:r>
      <w:proofErr w:type="spellEnd"/>
      <w:r>
        <w:rPr>
          <w:rFonts w:ascii="Times New Roman" w:hAnsi="Times New Roman" w:cs="Times New Roman"/>
          <w:sz w:val="24"/>
          <w:szCs w:val="24"/>
        </w:rPr>
        <w:t xml:space="preserve">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10.1007/s11538-010-9552-1</w:t>
      </w:r>
    </w:p>
    <w:p w14:paraId="69DCF657"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10.1038/s41558-018-0067-3</w:t>
      </w:r>
    </w:p>
    <w:p w14:paraId="5CE3585F"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10.5558/tfc74567-4</w:t>
      </w:r>
    </w:p>
    <w:p w14:paraId="18C21C84" w14:textId="77777777" w:rsidR="009E1801" w:rsidRDefault="000D69D0">
      <w:pPr>
        <w:widowControl w:val="0"/>
        <w:spacing w:after="160"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proofErr w:type="gramEnd"/>
      <w:r>
        <w:rPr>
          <w:rFonts w:ascii="Times New Roman" w:hAnsi="Times New Roman" w:cs="Times New Roman"/>
          <w:sz w:val="24"/>
          <w:szCs w:val="24"/>
          <w:lang w:val="fr-FR"/>
        </w:rPr>
        <w:t>: 10.1016/S0065-2881(08)60202-3</w:t>
      </w:r>
    </w:p>
    <w:p w14:paraId="69CCABEC" w14:textId="77777777" w:rsidR="009E1801" w:rsidRDefault="000D69D0">
      <w:pPr>
        <w:widowControl w:val="0"/>
        <w:spacing w:after="160"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lang w:val="fr-FR"/>
        </w:rPr>
        <w:t>Desbiens</w:t>
      </w:r>
      <w:proofErr w:type="spellEnd"/>
      <w:r>
        <w:rPr>
          <w:rFonts w:ascii="Times New Roman" w:hAnsi="Times New Roman" w:cs="Times New Roman"/>
          <w:sz w:val="24"/>
          <w:szCs w:val="24"/>
          <w:lang w:val="fr-FR"/>
        </w:rPr>
        <w:t xml:space="preserve">, M. (2007). </w:t>
      </w:r>
      <w:r>
        <w:rPr>
          <w:rFonts w:ascii="Times New Roman" w:hAnsi="Times New Roman" w:cs="Times New Roman"/>
          <w:i/>
          <w:iCs/>
          <w:sz w:val="24"/>
          <w:szCs w:val="24"/>
          <w:lang w:val="fr-FR"/>
        </w:rPr>
        <w:t xml:space="preserve">Relation </w:t>
      </w:r>
      <w:proofErr w:type="spellStart"/>
      <w:r>
        <w:rPr>
          <w:rFonts w:ascii="Times New Roman" w:hAnsi="Times New Roman" w:cs="Times New Roman"/>
          <w:i/>
          <w:iCs/>
          <w:sz w:val="24"/>
          <w:szCs w:val="24"/>
          <w:lang w:val="fr-FR"/>
        </w:rPr>
        <w:t>phénologique</w:t>
      </w:r>
      <w:proofErr w:type="spellEnd"/>
      <w:r>
        <w:rPr>
          <w:rFonts w:ascii="Times New Roman" w:hAnsi="Times New Roman" w:cs="Times New Roman"/>
          <w:i/>
          <w:iCs/>
          <w:sz w:val="24"/>
          <w:szCs w:val="24"/>
          <w:lang w:val="fr-FR"/>
        </w:rPr>
        <w:t xml:space="preserv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6BEC70DF"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Deslauriers</w:t>
      </w:r>
      <w:proofErr w:type="spellEnd"/>
      <w:r>
        <w:rPr>
          <w:rFonts w:ascii="Times New Roman" w:hAnsi="Times New Roman" w:cs="Times New Roman"/>
          <w:sz w:val="24"/>
          <w:szCs w:val="24"/>
          <w:lang w:val="fr-FR"/>
        </w:rPr>
        <w:t xml:space="preserve">,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68B309AE"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Deutsch, C. A., Tewksbury, J. J., Huey, R. B., Sheldon, K. S., </w:t>
      </w:r>
      <w:proofErr w:type="spellStart"/>
      <w:r>
        <w:rPr>
          <w:rFonts w:ascii="Times New Roman" w:hAnsi="Times New Roman" w:cs="Times New Roman"/>
          <w:sz w:val="24"/>
          <w:szCs w:val="24"/>
        </w:rPr>
        <w:t>Ghalambor</w:t>
      </w:r>
      <w:proofErr w:type="spellEnd"/>
      <w:r>
        <w:rPr>
          <w:rFonts w:ascii="Times New Roman" w:hAnsi="Times New Roman" w:cs="Times New Roman"/>
          <w:sz w:val="24"/>
          <w:szCs w:val="24"/>
        </w:rPr>
        <w:t xml:space="preserve">, C. K., </w:t>
      </w:r>
      <w:proofErr w:type="spellStart"/>
      <w:r>
        <w:rPr>
          <w:rFonts w:ascii="Times New Roman" w:hAnsi="Times New Roman" w:cs="Times New Roman"/>
          <w:sz w:val="24"/>
          <w:szCs w:val="24"/>
        </w:rPr>
        <w:t>Haak</w:t>
      </w:r>
      <w:proofErr w:type="spellEnd"/>
      <w:r>
        <w:rPr>
          <w:rFonts w:ascii="Times New Roman" w:hAnsi="Times New Roman" w:cs="Times New Roman"/>
          <w:sz w:val="24"/>
          <w:szCs w:val="24"/>
        </w:rPr>
        <w:t xml:space="preserve">, D. C., &amp; Martin, P. R. (2008). Impacts of climate warming on terrestrial ectotherms across latitude.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105</w:t>
      </w:r>
      <w:r>
        <w:rPr>
          <w:rFonts w:ascii="Times New Roman" w:hAnsi="Times New Roman" w:cs="Times New Roman"/>
          <w:sz w:val="24"/>
          <w:szCs w:val="24"/>
        </w:rPr>
        <w:t xml:space="preserve">(18), 6668–6672.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10.1073/pnas.0709472105</w:t>
      </w:r>
    </w:p>
    <w:p w14:paraId="37873CFE"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10.1007/s00484-011-0426-5</w:t>
      </w:r>
    </w:p>
    <w:p w14:paraId="5A3B9B83"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C9D61E"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49281B75"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w:t>
      </w:r>
      <w:proofErr w:type="spellStart"/>
      <w:r>
        <w:rPr>
          <w:rFonts w:ascii="Times New Roman" w:hAnsi="Times New Roman" w:cs="Times New Roman"/>
          <w:sz w:val="24"/>
          <w:szCs w:val="24"/>
        </w:rPr>
        <w:t>neophobia</w:t>
      </w:r>
      <w:proofErr w:type="spellEnd"/>
      <w:r>
        <w:rPr>
          <w:rFonts w:ascii="Times New Roman" w:hAnsi="Times New Roman" w:cs="Times New Roman"/>
          <w:sz w:val="24"/>
          <w:szCs w:val="24"/>
        </w:rPr>
        <w:t xml:space="preserve">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10.1098/rspb.2008.1434</w:t>
      </w:r>
    </w:p>
    <w:p w14:paraId="22B23A30"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10.1111/j.1365-2435.2006.01079.x</w:t>
      </w:r>
    </w:p>
    <w:p w14:paraId="2A6EFF62"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Drapeau</w:t>
      </w:r>
      <w:proofErr w:type="spellEnd"/>
      <w:r>
        <w:rPr>
          <w:rFonts w:ascii="Times New Roman" w:hAnsi="Times New Roman" w:cs="Times New Roman"/>
          <w:sz w:val="24"/>
          <w:szCs w:val="24"/>
        </w:rPr>
        <w:t xml:space="preserve">, P., Gauthier, S., &amp; Bergeron, Y. (2003). Structure, composition, and diversity of </w:t>
      </w:r>
      <w:proofErr w:type="gramStart"/>
      <w:r>
        <w:rPr>
          <w:rFonts w:ascii="Times New Roman" w:hAnsi="Times New Roman" w:cs="Times New Roman"/>
          <w:sz w:val="24"/>
          <w:szCs w:val="24"/>
        </w:rPr>
        <w:t>old-growth</w:t>
      </w:r>
      <w:proofErr w:type="gramEnd"/>
      <w:r>
        <w:rPr>
          <w:rFonts w:ascii="Times New Roman" w:hAnsi="Times New Roman" w:cs="Times New Roman"/>
          <w:sz w:val="24"/>
          <w:szCs w:val="24"/>
        </w:rPr>
        <w:t xml:space="preserve">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SUPPL.), 2003.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10.1139/a03-013</w:t>
      </w:r>
    </w:p>
    <w:p w14:paraId="7F481210"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Hunter, A. F., &amp; </w:t>
      </w:r>
      <w:proofErr w:type="spellStart"/>
      <w:r>
        <w:rPr>
          <w:rFonts w:ascii="Times New Roman" w:hAnsi="Times New Roman" w:cs="Times New Roman"/>
          <w:sz w:val="24"/>
          <w:szCs w:val="24"/>
        </w:rPr>
        <w:t>Lechowicz</w:t>
      </w:r>
      <w:proofErr w:type="spellEnd"/>
      <w:r>
        <w:rPr>
          <w:rFonts w:ascii="Times New Roman" w:hAnsi="Times New Roman" w:cs="Times New Roman"/>
          <w:sz w:val="24"/>
          <w:szCs w:val="24"/>
        </w:rPr>
        <w:t xml:space="preserve">, M. J. (1992). Foliage quality changes during canopy development of </w:t>
      </w:r>
      <w:r>
        <w:rPr>
          <w:rFonts w:ascii="Times New Roman" w:hAnsi="Times New Roman" w:cs="Times New Roman"/>
          <w:sz w:val="24"/>
          <w:szCs w:val="24"/>
        </w:rPr>
        <w:lastRenderedPageBreak/>
        <w:t xml:space="preserve">some northern hardwood trees. </w:t>
      </w:r>
      <w:proofErr w:type="spellStart"/>
      <w:r>
        <w:rPr>
          <w:rFonts w:ascii="Times New Roman" w:hAnsi="Times New Roman" w:cs="Times New Roman"/>
          <w:i/>
          <w:iCs/>
          <w:sz w:val="24"/>
          <w:szCs w:val="24"/>
        </w:rPr>
        <w:t>Oecologia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316–323.</w:t>
      </w:r>
    </w:p>
    <w:p w14:paraId="0AE9EA40"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10.1016/0040-5809(83)90024-2</w:t>
      </w:r>
    </w:p>
    <w:p w14:paraId="4ACC453C"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Gelman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10.1073/pnas.1714511115</w:t>
      </w:r>
    </w:p>
    <w:p w14:paraId="1988DA2D"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10.1038/s41558-020-0752-x</w:t>
      </w:r>
    </w:p>
    <w:p w14:paraId="3226BFD9"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10.4039/Ent129291-2</w:t>
      </w:r>
    </w:p>
    <w:p w14:paraId="139AB6F6"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w:t>
      </w:r>
      <w:proofErr w:type="spellStart"/>
      <w:r>
        <w:rPr>
          <w:rFonts w:ascii="Times New Roman" w:hAnsi="Times New Roman" w:cs="Times New Roman"/>
          <w:sz w:val="24"/>
          <w:szCs w:val="24"/>
        </w:rPr>
        <w:t>nonadaptive</w:t>
      </w:r>
      <w:proofErr w:type="spellEnd"/>
      <w:r>
        <w:rPr>
          <w:rFonts w:ascii="Times New Roman" w:hAnsi="Times New Roman" w:cs="Times New Roman"/>
          <w:sz w:val="24"/>
          <w:szCs w:val="24"/>
        </w:rPr>
        <w:t xml:space="preserve"> changes in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10.1073/pnas.1805698115</w:t>
      </w:r>
    </w:p>
    <w:p w14:paraId="3169A7A7"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w:t>
      </w:r>
      <w:proofErr w:type="spellStart"/>
      <w:r>
        <w:rPr>
          <w:rFonts w:ascii="Times New Roman" w:hAnsi="Times New Roman" w:cs="Times New Roman"/>
          <w:sz w:val="24"/>
          <w:szCs w:val="24"/>
        </w:rPr>
        <w:t>folivores</w:t>
      </w:r>
      <w:proofErr w:type="spellEnd"/>
      <w:r>
        <w:rPr>
          <w:rFonts w:ascii="Times New Roman" w:hAnsi="Times New Roman" w:cs="Times New Roman"/>
          <w:sz w:val="24"/>
          <w:szCs w:val="24"/>
        </w:rPr>
        <w:t xml:space="preserve">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Nutritional Ecology of Insects, Mites, and Spiders</w:t>
      </w:r>
      <w:r>
        <w:rPr>
          <w:rFonts w:ascii="Times New Roman" w:hAnsi="Times New Roman" w:cs="Times New Roman"/>
          <w:sz w:val="24"/>
          <w:szCs w:val="24"/>
        </w:rPr>
        <w:t xml:space="preserve"> (pp. 105–146). John Wiley &amp; Sons, New York.</w:t>
      </w:r>
    </w:p>
    <w:p w14:paraId="3D51728E"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sidRPr="00E356B5">
        <w:rPr>
          <w:rFonts w:ascii="Times New Roman" w:hAnsi="Times New Roman" w:cs="Times New Roman"/>
          <w:sz w:val="24"/>
          <w:szCs w:val="24"/>
          <w:lang w:val="fr-CA"/>
          <w:rPrChange w:id="518" w:author="Candau, Jean-Noel" w:date="2021-05-04T00:12:00Z">
            <w:rPr>
              <w:rFonts w:ascii="Times New Roman" w:hAnsi="Times New Roman" w:cs="Times New Roman"/>
              <w:sz w:val="24"/>
              <w:szCs w:val="24"/>
            </w:rPr>
          </w:rPrChange>
        </w:rPr>
        <w:t>McNamara</w:t>
      </w:r>
      <w:proofErr w:type="spellEnd"/>
      <w:r w:rsidRPr="00E356B5">
        <w:rPr>
          <w:rFonts w:ascii="Times New Roman" w:hAnsi="Times New Roman" w:cs="Times New Roman"/>
          <w:sz w:val="24"/>
          <w:szCs w:val="24"/>
          <w:lang w:val="fr-CA"/>
          <w:rPrChange w:id="519" w:author="Candau, Jean-Noel" w:date="2021-05-04T00:12:00Z">
            <w:rPr>
              <w:rFonts w:ascii="Times New Roman" w:hAnsi="Times New Roman" w:cs="Times New Roman"/>
              <w:sz w:val="24"/>
              <w:szCs w:val="24"/>
            </w:rPr>
          </w:rPrChange>
        </w:rPr>
        <w:t xml:space="preserve">, J. M., </w:t>
      </w:r>
      <w:proofErr w:type="spellStart"/>
      <w:r w:rsidRPr="00E356B5">
        <w:rPr>
          <w:rFonts w:ascii="Times New Roman" w:hAnsi="Times New Roman" w:cs="Times New Roman"/>
          <w:sz w:val="24"/>
          <w:szCs w:val="24"/>
          <w:lang w:val="fr-CA"/>
          <w:rPrChange w:id="520" w:author="Candau, Jean-Noel" w:date="2021-05-04T00:12:00Z">
            <w:rPr>
              <w:rFonts w:ascii="Times New Roman" w:hAnsi="Times New Roman" w:cs="Times New Roman"/>
              <w:sz w:val="24"/>
              <w:szCs w:val="24"/>
            </w:rPr>
          </w:rPrChange>
        </w:rPr>
        <w:t>Barta</w:t>
      </w:r>
      <w:proofErr w:type="spellEnd"/>
      <w:r w:rsidRPr="00E356B5">
        <w:rPr>
          <w:rFonts w:ascii="Times New Roman" w:hAnsi="Times New Roman" w:cs="Times New Roman"/>
          <w:sz w:val="24"/>
          <w:szCs w:val="24"/>
          <w:lang w:val="fr-CA"/>
          <w:rPrChange w:id="521" w:author="Candau, Jean-Noel" w:date="2021-05-04T00:12:00Z">
            <w:rPr>
              <w:rFonts w:ascii="Times New Roman" w:hAnsi="Times New Roman" w:cs="Times New Roman"/>
              <w:sz w:val="24"/>
              <w:szCs w:val="24"/>
            </w:rPr>
          </w:rPrChange>
        </w:rPr>
        <w:t xml:space="preserve">, Z., </w:t>
      </w:r>
      <w:proofErr w:type="spellStart"/>
      <w:r w:rsidRPr="00E356B5">
        <w:rPr>
          <w:rFonts w:ascii="Times New Roman" w:hAnsi="Times New Roman" w:cs="Times New Roman"/>
          <w:sz w:val="24"/>
          <w:szCs w:val="24"/>
          <w:lang w:val="fr-CA"/>
          <w:rPrChange w:id="522" w:author="Candau, Jean-Noel" w:date="2021-05-04T00:12:00Z">
            <w:rPr>
              <w:rFonts w:ascii="Times New Roman" w:hAnsi="Times New Roman" w:cs="Times New Roman"/>
              <w:sz w:val="24"/>
              <w:szCs w:val="24"/>
            </w:rPr>
          </w:rPrChange>
        </w:rPr>
        <w:t>Klaassen</w:t>
      </w:r>
      <w:proofErr w:type="spellEnd"/>
      <w:r w:rsidRPr="00E356B5">
        <w:rPr>
          <w:rFonts w:ascii="Times New Roman" w:hAnsi="Times New Roman" w:cs="Times New Roman"/>
          <w:sz w:val="24"/>
          <w:szCs w:val="24"/>
          <w:lang w:val="fr-CA"/>
          <w:rPrChange w:id="523" w:author="Candau, Jean-Noel" w:date="2021-05-04T00:12:00Z">
            <w:rPr>
              <w:rFonts w:ascii="Times New Roman" w:hAnsi="Times New Roman" w:cs="Times New Roman"/>
              <w:sz w:val="24"/>
              <w:szCs w:val="24"/>
            </w:rPr>
          </w:rPrChange>
        </w:rPr>
        <w:t xml:space="preserve">, M., &amp; Bauer, S. (2011). </w:t>
      </w:r>
      <w:r>
        <w:rPr>
          <w:rFonts w:ascii="Times New Roman" w:hAnsi="Times New Roman" w:cs="Times New Roman"/>
          <w:sz w:val="24"/>
          <w:szCs w:val="24"/>
        </w:rPr>
        <w:t xml:space="preserve">Cues and the optimal timing of </w:t>
      </w:r>
      <w:r>
        <w:rPr>
          <w:rFonts w:ascii="Times New Roman" w:hAnsi="Times New Roman" w:cs="Times New Roman"/>
          <w:sz w:val="24"/>
          <w:szCs w:val="24"/>
        </w:rPr>
        <w:lastRenderedPageBreak/>
        <w:t xml:space="preserve">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10.1111/j.1461-0248.2011.01686.x</w:t>
      </w:r>
    </w:p>
    <w:p w14:paraId="78A496F6" w14:textId="77777777" w:rsidR="009E1801" w:rsidRDefault="000D69D0">
      <w:pPr>
        <w:widowControl w:val="0"/>
        <w:spacing w:after="160" w:line="480" w:lineRule="auto"/>
        <w:ind w:left="480" w:hanging="480"/>
        <w:rPr>
          <w:rFonts w:ascii="Times New Roman" w:hAnsi="Times New Roman" w:cs="Times New Roman"/>
          <w:sz w:val="24"/>
          <w:szCs w:val="24"/>
        </w:rPr>
      </w:pPr>
      <w:proofErr w:type="gramStart"/>
      <w:r>
        <w:rPr>
          <w:rFonts w:ascii="Times New Roman" w:hAnsi="Times New Roman" w:cs="Times New Roman"/>
          <w:sz w:val="24"/>
          <w:szCs w:val="24"/>
        </w:rPr>
        <w:t>Miller-Rushing</w:t>
      </w:r>
      <w:proofErr w:type="gramEnd"/>
      <w:r>
        <w:rPr>
          <w:rFonts w:ascii="Times New Roman" w:hAnsi="Times New Roman" w:cs="Times New Roman"/>
          <w:sz w:val="24"/>
          <w:szCs w:val="24"/>
        </w:rPr>
        <w:t xml:space="preserve">,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10.1098/rstb.2010.0148</w:t>
      </w:r>
    </w:p>
    <w:p w14:paraId="5D40525A"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J. R. (1983). A stochastic model of balsam fir bud phenology utilizing maximum likelihood parameter estimation (</w:t>
      </w:r>
      <w:proofErr w:type="spellStart"/>
      <w:r>
        <w:rPr>
          <w:rFonts w:ascii="Times New Roman" w:hAnsi="Times New Roman" w:cs="Times New Roman"/>
          <w:sz w:val="24"/>
          <w:szCs w:val="24"/>
        </w:rPr>
        <w:t>Abies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07A4319F"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10.1146/annurev.ecolsys.37.091305.110100</w:t>
      </w:r>
    </w:p>
    <w:p w14:paraId="41105BF5"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w:t>
      </w:r>
      <w:proofErr w:type="gramStart"/>
      <w:r>
        <w:rPr>
          <w:rFonts w:ascii="Times New Roman" w:hAnsi="Times New Roman" w:cs="Times New Roman"/>
          <w:sz w:val="24"/>
          <w:szCs w:val="24"/>
        </w:rPr>
        <w:t>impacts</w:t>
      </w:r>
      <w:proofErr w:type="gramEnd"/>
      <w:r>
        <w:rPr>
          <w:rFonts w:ascii="Times New Roman" w:hAnsi="Times New Roman" w:cs="Times New Roman"/>
          <w:sz w:val="24"/>
          <w:szCs w:val="24"/>
        </w:rPr>
        <w:t xml:space="preserve">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10.1038/nature01286</w:t>
      </w:r>
    </w:p>
    <w:p w14:paraId="2BA48C83"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10.1098/rspb.2000.1324</w:t>
      </w:r>
    </w:p>
    <w:p w14:paraId="62AF5481"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 </w:t>
      </w:r>
      <w:r>
        <w:rPr>
          <w:rFonts w:ascii="Times New Roman" w:hAnsi="Times New Roman" w:cs="Times New Roman"/>
          <w:sz w:val="24"/>
          <w:szCs w:val="24"/>
        </w:rPr>
        <w:t xml:space="preserve">Kneeshaw, D. D. (2015). Climate-induced changes in host tree–insect phenology may drive ecological state-shift in boreal forests.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 xml:space="preserve">(6), 1480–1491.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10.1890/13-2366.1</w:t>
      </w:r>
    </w:p>
    <w:p w14:paraId="7B49CDAC"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Marchand</w:t>
      </w:r>
      <w:proofErr w:type="spellEnd"/>
      <w:r>
        <w:rPr>
          <w:rFonts w:ascii="Times New Roman" w:hAnsi="Times New Roman" w:cs="Times New Roman"/>
          <w:sz w:val="24"/>
          <w:szCs w:val="24"/>
        </w:rPr>
        <w:t xml:space="preserve">, M., De Grandpré, L., &amp; Kneeshaw, D. (2019).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10.1002/ece3.4779</w:t>
      </w:r>
    </w:p>
    <w:p w14:paraId="59644681"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w:t>
      </w:r>
      <w:proofErr w:type="spellStart"/>
      <w:r>
        <w:rPr>
          <w:rFonts w:ascii="Times New Roman" w:hAnsi="Times New Roman" w:cs="Times New Roman"/>
          <w:sz w:val="24"/>
          <w:szCs w:val="24"/>
        </w:rPr>
        <w:t>Gienapp</w:t>
      </w:r>
      <w:proofErr w:type="spellEnd"/>
      <w:r>
        <w:rPr>
          <w:rFonts w:ascii="Times New Roman" w:hAnsi="Times New Roman" w:cs="Times New Roman"/>
          <w:sz w:val="24"/>
          <w:szCs w:val="24"/>
        </w:rPr>
        <w:t xml:space="preserve">, P., &amp;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 E. (2020). Comparing two measures of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10.1111/1365-2656.13143</w:t>
      </w:r>
    </w:p>
    <w:p w14:paraId="76F1A8FD" w14:textId="77777777" w:rsidR="009E1801" w:rsidRDefault="000D69D0">
      <w:pPr>
        <w:widowControl w:val="0"/>
        <w:spacing w:after="160"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w:t>
      </w:r>
      <w:proofErr w:type="spellStart"/>
      <w:r>
        <w:rPr>
          <w:rFonts w:ascii="Times New Roman" w:hAnsi="Times New Roman" w:cs="Times New Roman"/>
          <w:i/>
          <w:iCs/>
          <w:sz w:val="24"/>
          <w:szCs w:val="24"/>
          <w:lang w:val="fr-FR"/>
        </w:rPr>
        <w:t>Applicata</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proofErr w:type="gramEnd"/>
      <w:r>
        <w:rPr>
          <w:rFonts w:ascii="Times New Roman" w:hAnsi="Times New Roman" w:cs="Times New Roman"/>
          <w:sz w:val="24"/>
          <w:szCs w:val="24"/>
          <w:lang w:val="fr-FR"/>
        </w:rPr>
        <w:t>: 10.1111/eea.12693</w:t>
      </w:r>
    </w:p>
    <w:p w14:paraId="2FECE1DB"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10.1111/j.1365-2311.2007.00977.x</w:t>
      </w:r>
    </w:p>
    <w:p w14:paraId="2DA1506C"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Régnière, J., Saint-Amant, R., </w:t>
      </w:r>
      <w:proofErr w:type="spellStart"/>
      <w:r>
        <w:rPr>
          <w:rFonts w:ascii="Times New Roman" w:hAnsi="Times New Roman" w:cs="Times New Roman"/>
          <w:sz w:val="24"/>
          <w:szCs w:val="24"/>
        </w:rPr>
        <w:t>Béchard</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Moutaoufik</w:t>
      </w:r>
      <w:proofErr w:type="spellEnd"/>
      <w:r>
        <w:rPr>
          <w:rFonts w:ascii="Times New Roman" w:hAnsi="Times New Roman" w:cs="Times New Roman"/>
          <w:sz w:val="24"/>
          <w:szCs w:val="24"/>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20970C1D" w14:textId="77777777" w:rsidR="009E1801" w:rsidRDefault="000D69D0">
      <w:pPr>
        <w:widowControl w:val="0"/>
        <w:spacing w:after="160" w:line="480" w:lineRule="auto"/>
        <w:ind w:left="480" w:hanging="480"/>
        <w:rPr>
          <w:rFonts w:ascii="Times New Roman" w:hAnsi="Times New Roman" w:cs="Times New Roman"/>
          <w:sz w:val="24"/>
          <w:szCs w:val="24"/>
        </w:rPr>
      </w:pPr>
      <w:r w:rsidRPr="00E356B5">
        <w:rPr>
          <w:rFonts w:ascii="Times New Roman" w:hAnsi="Times New Roman" w:cs="Times New Roman"/>
          <w:sz w:val="24"/>
          <w:szCs w:val="24"/>
          <w:lang w:val="fr-CA"/>
          <w:rPrChange w:id="524" w:author="Candau, Jean-Noel" w:date="2021-05-04T00:12:00Z">
            <w:rPr>
              <w:rFonts w:ascii="Times New Roman" w:hAnsi="Times New Roman" w:cs="Times New Roman"/>
              <w:sz w:val="24"/>
              <w:szCs w:val="24"/>
              <w:lang w:val="fr-FR"/>
            </w:rPr>
          </w:rPrChange>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10.1007/s10530-010-9918-1</w:t>
      </w:r>
    </w:p>
    <w:p w14:paraId="5DB875F2"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10.1146/annurev-ecolsys-110617-062535</w:t>
      </w:r>
    </w:p>
    <w:p w14:paraId="0891B4B6"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 Phillimore, A. B. (2021). Strengthening the evidence base for temperature-mediated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asynchrony and its impacts. </w:t>
      </w:r>
      <w:r>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xml:space="preserve">(2), 155–164.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10.1038/s41559-020-01357-0</w:t>
      </w:r>
    </w:p>
    <w:p w14:paraId="58CE5DE4"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10.1111/ele.13603</w:t>
      </w:r>
    </w:p>
    <w:p w14:paraId="7FF4E15F"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w:t>
      </w:r>
      <w:proofErr w:type="spellStart"/>
      <w:proofErr w:type="gram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asynchrony between herbivorous insects and their hosts: Signal of climate change or pre-existing adaptive strategy?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10.1098/rstb.2010.0144</w:t>
      </w:r>
    </w:p>
    <w:p w14:paraId="7076E8C7"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1CCD1075"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matching rather than genetic variation in host preference underlies geographical variation in host plants used by orange tip butterflies. </w:t>
      </w:r>
      <w:r>
        <w:rPr>
          <w:rFonts w:ascii="Times New Roman" w:hAnsi="Times New Roman" w:cs="Times New Roman"/>
          <w:i/>
          <w:iCs/>
          <w:sz w:val="24"/>
          <w:szCs w:val="24"/>
        </w:rPr>
        <w:t xml:space="preserve">Biological Journal of the </w:t>
      </w:r>
      <w:proofErr w:type="spellStart"/>
      <w:r>
        <w:rPr>
          <w:rFonts w:ascii="Times New Roman" w:hAnsi="Times New Roman" w:cs="Times New Roman"/>
          <w:i/>
          <w:iCs/>
          <w:sz w:val="24"/>
          <w:szCs w:val="24"/>
        </w:rPr>
        <w:t>Linnean</w:t>
      </w:r>
      <w:proofErr w:type="spellEnd"/>
      <w:r>
        <w:rPr>
          <w:rFonts w:ascii="Times New Roman" w:hAnsi="Times New Roman" w:cs="Times New Roman"/>
          <w:i/>
          <w:iCs/>
          <w:sz w:val="24"/>
          <w:szCs w:val="24"/>
        </w:rPr>
        <w:t xml:space="preserve">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10.1111/bij.12838</w:t>
      </w:r>
    </w:p>
    <w:p w14:paraId="01FD1D38"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Thackeray, S. J., Henrys, P. A., Hemming, D., Bell, J. R., Botham, M. S., </w:t>
      </w:r>
      <w:proofErr w:type="spellStart"/>
      <w:r>
        <w:rPr>
          <w:rFonts w:ascii="Times New Roman" w:hAnsi="Times New Roman" w:cs="Times New Roman"/>
          <w:sz w:val="24"/>
          <w:szCs w:val="24"/>
        </w:rPr>
        <w:t>Burthe</w:t>
      </w:r>
      <w:proofErr w:type="spellEnd"/>
      <w:r>
        <w:rPr>
          <w:rFonts w:ascii="Times New Roman" w:hAnsi="Times New Roman" w:cs="Times New Roman"/>
          <w:sz w:val="24"/>
          <w:szCs w:val="24"/>
        </w:rPr>
        <w:t>, 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Wanless</w:t>
      </w:r>
      <w:proofErr w:type="spellEnd"/>
      <w:r>
        <w:rPr>
          <w:rFonts w:ascii="Times New Roman" w:hAnsi="Times New Roman" w:cs="Times New Roman"/>
          <w:sz w:val="24"/>
          <w:szCs w:val="24"/>
        </w:rPr>
        <w:t xml:space="preserve">, S. (2016).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sensitivity to climate across taxa and trophic levels.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535</w:t>
      </w:r>
      <w:r>
        <w:rPr>
          <w:rFonts w:ascii="Times New Roman" w:hAnsi="Times New Roman" w:cs="Times New Roman"/>
          <w:sz w:val="24"/>
          <w:szCs w:val="24"/>
        </w:rPr>
        <w:t xml:space="preserve">(7611), 241–245.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10.1038/nature18608</w:t>
      </w:r>
    </w:p>
    <w:p w14:paraId="6656901C" w14:textId="77777777" w:rsidR="009E1801" w:rsidRDefault="000D69D0">
      <w:pPr>
        <w:widowControl w:val="0"/>
        <w:spacing w:after="160" w:line="480" w:lineRule="auto"/>
        <w:ind w:left="480" w:hanging="480"/>
        <w:rPr>
          <w:rFonts w:ascii="Times New Roman" w:hAnsi="Times New Roman" w:cs="Times New Roman"/>
          <w:sz w:val="24"/>
          <w:szCs w:val="24"/>
        </w:rPr>
      </w:pPr>
      <w:del w:id="525" w:author="Portalier Sebastien" w:date="2021-04-30T03:33:00Z">
        <w:r>
          <w:rPr>
            <w:rFonts w:ascii="Times New Roman" w:hAnsi="Times New Roman" w:cs="Times New Roman"/>
            <w:sz w:val="24"/>
            <w:szCs w:val="24"/>
          </w:rPr>
          <w:delText xml:space="preserve">Thornton, M. M., Shrestha, R., Wei, Y., Thornton, P. E., Kao, S., &amp; Wilson, B. E. (2020). </w:delText>
        </w:r>
        <w:r>
          <w:rPr>
            <w:rFonts w:ascii="Times New Roman" w:hAnsi="Times New Roman" w:cs="Times New Roman"/>
            <w:i/>
            <w:iCs/>
            <w:sz w:val="24"/>
            <w:szCs w:val="24"/>
          </w:rPr>
          <w:delText>Daymet: Daily Surface Weather Data on a 1-km Grid for North America, Version 4</w:delText>
        </w:r>
        <w:r>
          <w:rPr>
            <w:rFonts w:ascii="Times New Roman" w:hAnsi="Times New Roman" w:cs="Times New Roman"/>
            <w:sz w:val="24"/>
            <w:szCs w:val="24"/>
          </w:rPr>
          <w:delText>. ORNL Distributed Active Archive Center. doi: 10.3334/ORNLDAAC/1840</w:delText>
        </w:r>
      </w:del>
    </w:p>
    <w:p w14:paraId="21E366CE" w14:textId="77777777" w:rsidR="009E1801" w:rsidRDefault="000D69D0">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10.1146/annurev.ento.52.110405.091418</w:t>
      </w:r>
    </w:p>
    <w:p w14:paraId="2BEBB525" w14:textId="77777777" w:rsidR="009E1801" w:rsidRDefault="000D69D0">
      <w:pPr>
        <w:widowControl w:val="0"/>
        <w:spacing w:after="160" w:line="480" w:lineRule="auto"/>
        <w:ind w:left="480" w:hanging="480"/>
        <w:rPr>
          <w:rFonts w:ascii="Times New Roman" w:hAnsi="Times New Roman" w:cs="Times New Roman"/>
          <w:sz w:val="24"/>
          <w:szCs w:val="24"/>
        </w:rPr>
      </w:pPr>
      <w:proofErr w:type="gramStart"/>
      <w:r>
        <w:rPr>
          <w:rFonts w:ascii="Times New Roman" w:hAnsi="Times New Roman" w:cs="Times New Roman"/>
          <w:sz w:val="24"/>
          <w:szCs w:val="24"/>
        </w:rPr>
        <w:lastRenderedPageBreak/>
        <w:t>van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Vuuren</w:t>
      </w:r>
      <w:proofErr w:type="spellEnd"/>
      <w:r>
        <w:rPr>
          <w:rFonts w:ascii="Times New Roman" w:hAnsi="Times New Roman" w:cs="Times New Roman"/>
          <w:sz w:val="24"/>
          <w:szCs w:val="24"/>
        </w:rPr>
        <w:t xml:space="preserve">,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 Rose, S. K. (2011). The representative concentration pathways: an overview. </w:t>
      </w:r>
      <w:r>
        <w:rPr>
          <w:rFonts w:ascii="Times New Roman" w:hAnsi="Times New Roman" w:cs="Times New Roman"/>
          <w:i/>
          <w:iCs/>
          <w:sz w:val="24"/>
          <w:szCs w:val="24"/>
        </w:rPr>
        <w:t>Climatic Change</w:t>
      </w:r>
      <w:r>
        <w:rPr>
          <w:rFonts w:ascii="Times New Roman" w:hAnsi="Times New Roman" w:cs="Times New Roman"/>
          <w:sz w:val="24"/>
          <w:szCs w:val="24"/>
        </w:rPr>
        <w:t xml:space="preserve">, </w:t>
      </w:r>
      <w:r>
        <w:rPr>
          <w:rFonts w:ascii="Times New Roman" w:hAnsi="Times New Roman" w:cs="Times New Roman"/>
          <w:i/>
          <w:iCs/>
          <w:sz w:val="24"/>
          <w:szCs w:val="24"/>
        </w:rPr>
        <w:t>109</w:t>
      </w:r>
      <w:r>
        <w:rPr>
          <w:rFonts w:ascii="Times New Roman" w:hAnsi="Times New Roman" w:cs="Times New Roman"/>
          <w:sz w:val="24"/>
          <w:szCs w:val="24"/>
        </w:rPr>
        <w:t xml:space="preserve">(1), 5–31.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10.1007/s10584-011-0148-z</w:t>
      </w:r>
    </w:p>
    <w:p w14:paraId="0C910AC9"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 E., &amp; </w:t>
      </w:r>
      <w:proofErr w:type="spellStart"/>
      <w:r>
        <w:rPr>
          <w:rFonts w:ascii="Times New Roman" w:hAnsi="Times New Roman" w:cs="Times New Roman"/>
          <w:sz w:val="24"/>
          <w:szCs w:val="24"/>
        </w:rPr>
        <w:t>Holleman</w:t>
      </w:r>
      <w:proofErr w:type="spellEnd"/>
      <w:r>
        <w:rPr>
          <w:rFonts w:ascii="Times New Roman" w:hAnsi="Times New Roman" w:cs="Times New Roman"/>
          <w:sz w:val="24"/>
          <w:szCs w:val="24"/>
        </w:rPr>
        <w:t xml:space="preserve">,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10.1098/rspb.2000.1363</w:t>
      </w:r>
    </w:p>
    <w:p w14:paraId="3357794B"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Marcel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10.1098/rspb.2005.3356</w:t>
      </w:r>
    </w:p>
    <w:p w14:paraId="3DD4F588" w14:textId="77777777" w:rsidR="009E1801" w:rsidRDefault="000D69D0">
      <w:pPr>
        <w:widowControl w:val="0"/>
        <w:spacing w:after="16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Volney</w:t>
      </w:r>
      <w:proofErr w:type="spellEnd"/>
      <w:r>
        <w:rPr>
          <w:rFonts w:ascii="Times New Roman" w:hAnsi="Times New Roman" w:cs="Times New Roman"/>
          <w:sz w:val="24"/>
          <w:szCs w:val="24"/>
        </w:rPr>
        <w:t>, W. J. A., &amp; Fleming, R. A. (2007).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spp.) biotype reactions to forest and climate characteristics.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 xml:space="preserve">(8), 1630–1643.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10.1111/j.1365-2486.2007.01402.x</w:t>
      </w:r>
    </w:p>
    <w:p w14:paraId="2DDC4098" w14:textId="77777777" w:rsidR="009E1801" w:rsidRDefault="000D69D0">
      <w:pPr>
        <w:widowControl w:val="0"/>
        <w:spacing w:after="160" w:line="480" w:lineRule="auto"/>
        <w:ind w:left="480" w:hanging="480"/>
        <w:rPr>
          <w:rFonts w:ascii="Times New Roman" w:hAnsi="Times New Roman" w:cs="Times New Roman"/>
          <w:sz w:val="24"/>
        </w:rPr>
      </w:pPr>
      <w:r>
        <w:rPr>
          <w:rFonts w:ascii="Times New Roman" w:hAnsi="Times New Roman" w:cs="Times New Roman"/>
          <w:sz w:val="24"/>
          <w:szCs w:val="24"/>
        </w:rPr>
        <w:t xml:space="preserve">Wu, J., </w:t>
      </w:r>
      <w:proofErr w:type="spellStart"/>
      <w:r>
        <w:rPr>
          <w:rFonts w:ascii="Times New Roman" w:hAnsi="Times New Roman" w:cs="Times New Roman"/>
          <w:sz w:val="24"/>
          <w:szCs w:val="24"/>
        </w:rPr>
        <w:t>Dhingra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Gambhir</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Remais</w:t>
      </w:r>
      <w:proofErr w:type="spellEnd"/>
      <w:r>
        <w:rPr>
          <w:rFonts w:ascii="Times New Roman" w:hAnsi="Times New Roman" w:cs="Times New Roman"/>
          <w:sz w:val="24"/>
          <w:szCs w:val="24"/>
        </w:rPr>
        <w:t xml:space="preserve">, J. V. (2013). 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10.1098/rsif.2012.1018</w:t>
      </w:r>
    </w:p>
    <w:p w14:paraId="75A6C70E" w14:textId="77777777" w:rsidR="009E1801" w:rsidRDefault="000D69D0">
      <w:pPr>
        <w:spacing w:line="480" w:lineRule="auto"/>
        <w:rPr>
          <w:rFonts w:ascii="Times New Roman" w:hAnsi="Times New Roman" w:cs="Times New Roman"/>
          <w:sz w:val="24"/>
          <w:szCs w:val="24"/>
        </w:rPr>
      </w:pPr>
      <w:r>
        <w:br w:type="page"/>
      </w:r>
    </w:p>
    <w:p w14:paraId="1A2F5B00" w14:textId="77777777" w:rsidR="009E1801" w:rsidRDefault="000D69D0">
      <w:pPr>
        <w:spacing w:line="480" w:lineRule="auto"/>
        <w:rPr>
          <w:rFonts w:ascii="Times New Roman" w:hAnsi="Times New Roman" w:cs="Times New Roman"/>
          <w:sz w:val="24"/>
          <w:szCs w:val="24"/>
        </w:rPr>
      </w:pPr>
      <w:r>
        <w:rPr>
          <w:noProof/>
          <w:lang w:eastAsia="en-CA"/>
        </w:rPr>
        <w:lastRenderedPageBreak/>
        <w:drawing>
          <wp:inline distT="0" distB="0" distL="0" distR="0" wp14:anchorId="1260060E" wp14:editId="08D50907">
            <wp:extent cx="6178550" cy="4248150"/>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pic:cNvPicPr>
                      <a:picLocks noChangeAspect="1" noChangeArrowheads="1"/>
                    </pic:cNvPicPr>
                  </pic:nvPicPr>
                  <pic:blipFill>
                    <a:blip r:embed="rId9"/>
                    <a:stretch>
                      <a:fillRect/>
                    </a:stretch>
                  </pic:blipFill>
                  <pic:spPr bwMode="auto">
                    <a:xfrm>
                      <a:off x="0" y="0"/>
                      <a:ext cx="6178550" cy="4248150"/>
                    </a:xfrm>
                    <a:prstGeom prst="rect">
                      <a:avLst/>
                    </a:prstGeom>
                  </pic:spPr>
                </pic:pic>
              </a:graphicData>
            </a:graphic>
          </wp:inline>
        </w:drawing>
      </w:r>
    </w:p>
    <w:p w14:paraId="25C2CCAB" w14:textId="77777777" w:rsidR="009E1801" w:rsidRDefault="000D69D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3D328268" w14:textId="77777777" w:rsidR="009E1801" w:rsidRDefault="000D69D0">
      <w:pPr>
        <w:spacing w:line="480" w:lineRule="auto"/>
        <w:rPr>
          <w:rFonts w:ascii="Times New Roman" w:hAnsi="Times New Roman" w:cs="Times New Roman"/>
          <w:sz w:val="24"/>
          <w:szCs w:val="24"/>
        </w:rPr>
      </w:pPr>
      <w:r>
        <w:rPr>
          <w:noProof/>
          <w:lang w:eastAsia="en-CA"/>
        </w:rPr>
        <w:lastRenderedPageBreak/>
        <w:drawing>
          <wp:inline distT="0" distB="0" distL="0" distR="0" wp14:anchorId="6FC7FF06" wp14:editId="668F6CD5">
            <wp:extent cx="6309995" cy="3028950"/>
            <wp:effectExtent l="0" t="0" r="0" b="0"/>
            <wp:docPr id="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pic:cNvPicPr>
                      <a:picLocks noChangeAspect="1" noChangeArrowheads="1"/>
                    </pic:cNvPicPr>
                  </pic:nvPicPr>
                  <pic:blipFill>
                    <a:blip r:embed="rId10"/>
                    <a:stretch>
                      <a:fillRect/>
                    </a:stretch>
                  </pic:blipFill>
                  <pic:spPr bwMode="auto">
                    <a:xfrm>
                      <a:off x="0" y="0"/>
                      <a:ext cx="6309995" cy="3028950"/>
                    </a:xfrm>
                    <a:prstGeom prst="rect">
                      <a:avLst/>
                    </a:prstGeom>
                  </pic:spPr>
                </pic:pic>
              </a:graphicData>
            </a:graphic>
          </wp:inline>
        </w:drawing>
      </w:r>
    </w:p>
    <w:p w14:paraId="55C191CB" w14:textId="77777777" w:rsidR="009E1801" w:rsidRDefault="000D69D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7E02F38E" w14:textId="77777777" w:rsidR="009E1801" w:rsidRDefault="000D69D0">
      <w:pPr>
        <w:spacing w:line="480" w:lineRule="auto"/>
        <w:rPr>
          <w:rFonts w:ascii="Times New Roman" w:hAnsi="Times New Roman" w:cs="Times New Roman"/>
          <w:sz w:val="24"/>
          <w:szCs w:val="24"/>
        </w:rPr>
      </w:pPr>
      <w:r>
        <w:rPr>
          <w:noProof/>
          <w:lang w:eastAsia="en-CA"/>
        </w:rPr>
        <w:lastRenderedPageBreak/>
        <w:drawing>
          <wp:inline distT="0" distB="0" distL="0" distR="0" wp14:anchorId="274F17B3" wp14:editId="204CEC38">
            <wp:extent cx="5487670" cy="5487670"/>
            <wp:effectExtent l="0" t="0" r="0" b="0"/>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pic:cNvPicPr>
                      <a:picLocks noChangeAspect="1" noChangeArrowheads="1"/>
                    </pic:cNvPicPr>
                  </pic:nvPicPr>
                  <pic:blipFill>
                    <a:blip r:embed="rId11"/>
                    <a:stretch>
                      <a:fillRect/>
                    </a:stretch>
                  </pic:blipFill>
                  <pic:spPr bwMode="auto">
                    <a:xfrm>
                      <a:off x="0" y="0"/>
                      <a:ext cx="5487670" cy="5487670"/>
                    </a:xfrm>
                    <a:prstGeom prst="rect">
                      <a:avLst/>
                    </a:prstGeom>
                  </pic:spPr>
                </pic:pic>
              </a:graphicData>
            </a:graphic>
          </wp:inline>
        </w:drawing>
      </w:r>
    </w:p>
    <w:p w14:paraId="5246947B" w14:textId="77777777" w:rsidR="009E1801" w:rsidRDefault="000D69D0">
      <w:pPr>
        <w:spacing w:after="16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xml:space="preserve">: Location of the sample sites where temperature data </w:t>
      </w:r>
      <w:proofErr w:type="gramStart"/>
      <w:r>
        <w:rPr>
          <w:rFonts w:ascii="Times New Roman" w:eastAsia="Times New Roman" w:hAnsi="Times New Roman" w:cs="Times New Roman"/>
          <w:color w:val="000000"/>
          <w:sz w:val="24"/>
          <w:szCs w:val="24"/>
          <w:lang w:eastAsia="en-CA"/>
        </w:rPr>
        <w:t>were collected</w:t>
      </w:r>
      <w:proofErr w:type="gramEnd"/>
      <w:r>
        <w:rPr>
          <w:rFonts w:ascii="Times New Roman" w:eastAsia="Times New Roman" w:hAnsi="Times New Roman" w:cs="Times New Roman"/>
          <w:color w:val="000000"/>
          <w:sz w:val="24"/>
          <w:szCs w:val="24"/>
          <w:lang w:eastAsia="en-CA"/>
        </w:rPr>
        <w:t xml:space="preserve"> for past and future trends. Points are located across a gradient of latitude in </w:t>
      </w:r>
      <w:proofErr w:type="gramStart"/>
      <w:r>
        <w:rPr>
          <w:rFonts w:ascii="Times New Roman" w:eastAsia="Times New Roman" w:hAnsi="Times New Roman" w:cs="Times New Roman"/>
          <w:color w:val="000000"/>
          <w:sz w:val="24"/>
          <w:szCs w:val="24"/>
          <w:lang w:eastAsia="en-CA"/>
        </w:rPr>
        <w:t>Nova-Scotia, New Brunswick</w:t>
      </w:r>
      <w:proofErr w:type="gramEnd"/>
      <w:r>
        <w:rPr>
          <w:rFonts w:ascii="Times New Roman" w:eastAsia="Times New Roman" w:hAnsi="Times New Roman" w:cs="Times New Roman"/>
          <w:color w:val="000000"/>
          <w:sz w:val="24"/>
          <w:szCs w:val="24"/>
          <w:lang w:eastAsia="en-CA"/>
        </w:rPr>
        <w:t xml:space="preserve">, and Quebec. Altitude </w:t>
      </w:r>
      <w:proofErr w:type="gramStart"/>
      <w:r>
        <w:rPr>
          <w:rFonts w:ascii="Times New Roman" w:eastAsia="Times New Roman" w:hAnsi="Times New Roman" w:cs="Times New Roman"/>
          <w:color w:val="000000"/>
          <w:sz w:val="24"/>
          <w:szCs w:val="24"/>
          <w:lang w:eastAsia="en-CA"/>
        </w:rPr>
        <w:t>is indicated</w:t>
      </w:r>
      <w:proofErr w:type="gramEnd"/>
      <w:r>
        <w:rPr>
          <w:rFonts w:ascii="Times New Roman" w:eastAsia="Times New Roman" w:hAnsi="Times New Roman" w:cs="Times New Roman"/>
          <w:color w:val="000000"/>
          <w:sz w:val="24"/>
          <w:szCs w:val="24"/>
          <w:lang w:eastAsia="en-CA"/>
        </w:rPr>
        <w:t xml:space="preserve"> above each point.</w:t>
      </w:r>
      <w:r>
        <w:br w:type="page"/>
      </w:r>
    </w:p>
    <w:p w14:paraId="78BB234C" w14:textId="77777777" w:rsidR="009E1801" w:rsidRDefault="000D69D0">
      <w:pPr>
        <w:spacing w:line="480" w:lineRule="auto"/>
        <w:rPr>
          <w:rFonts w:ascii="Times New Roman" w:hAnsi="Times New Roman" w:cs="Times New Roman"/>
          <w:sz w:val="24"/>
          <w:szCs w:val="24"/>
        </w:rPr>
      </w:pPr>
      <w:r>
        <w:rPr>
          <w:noProof/>
          <w:lang w:eastAsia="en-CA"/>
        </w:rPr>
        <w:lastRenderedPageBreak/>
        <w:drawing>
          <wp:inline distT="0" distB="0" distL="0" distR="0" wp14:anchorId="420EF10B" wp14:editId="5241FE86">
            <wp:extent cx="6202680" cy="3876675"/>
            <wp:effectExtent l="0" t="0" r="0" b="0"/>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pic:cNvPicPr>
                      <a:picLocks noChangeAspect="1" noChangeArrowheads="1"/>
                    </pic:cNvPicPr>
                  </pic:nvPicPr>
                  <pic:blipFill>
                    <a:blip r:embed="rId12"/>
                    <a:stretch>
                      <a:fillRect/>
                    </a:stretch>
                  </pic:blipFill>
                  <pic:spPr bwMode="auto">
                    <a:xfrm>
                      <a:off x="0" y="0"/>
                      <a:ext cx="6202680" cy="3876675"/>
                    </a:xfrm>
                    <a:prstGeom prst="rect">
                      <a:avLst/>
                    </a:prstGeom>
                  </pic:spPr>
                </pic:pic>
              </a:graphicData>
            </a:graphic>
          </wp:inline>
        </w:drawing>
      </w:r>
    </w:p>
    <w:p w14:paraId="3E461B09" w14:textId="77777777" w:rsidR="009E1801" w:rsidRDefault="000D69D0">
      <w:pPr>
        <w:spacing w:after="16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and sensitivity analysis of the balsam fir model. (A) Residuals follow a Normal distribution centered on </w:t>
      </w:r>
      <w:proofErr w:type="gramStart"/>
      <w:r>
        <w:rPr>
          <w:rFonts w:ascii="Times New Roman" w:eastAsia="Times New Roman" w:hAnsi="Times New Roman" w:cs="Times New Roman"/>
          <w:color w:val="000000"/>
          <w:sz w:val="24"/>
          <w:szCs w:val="24"/>
          <w:lang w:eastAsia="en-CA"/>
        </w:rPr>
        <w:t>0</w:t>
      </w:r>
      <w:proofErr w:type="gramEnd"/>
      <w:r>
        <w:rPr>
          <w:rFonts w:ascii="Times New Roman" w:eastAsia="Times New Roman" w:hAnsi="Times New Roman" w:cs="Times New Roman"/>
          <w:color w:val="000000"/>
          <w:sz w:val="24"/>
          <w:szCs w:val="24"/>
          <w:lang w:eastAsia="en-CA"/>
        </w:rPr>
        <w:t xml:space="preserve">. (B) No obvious latitudinal patterns </w:t>
      </w:r>
      <w:proofErr w:type="gramStart"/>
      <w:r>
        <w:rPr>
          <w:rFonts w:ascii="Times New Roman" w:eastAsia="Times New Roman" w:hAnsi="Times New Roman" w:cs="Times New Roman"/>
          <w:color w:val="000000"/>
          <w:sz w:val="24"/>
          <w:szCs w:val="24"/>
          <w:lang w:eastAsia="en-CA"/>
        </w:rPr>
        <w:t>can be found</w:t>
      </w:r>
      <w:proofErr w:type="gramEnd"/>
      <w:r>
        <w:rPr>
          <w:rFonts w:ascii="Times New Roman" w:eastAsia="Times New Roman" w:hAnsi="Times New Roman" w:cs="Times New Roman"/>
          <w:color w:val="000000"/>
          <w:sz w:val="24"/>
          <w:szCs w:val="24"/>
          <w:lang w:eastAsia="en-CA"/>
        </w:rPr>
        <w:t xml:space="preserve"> on the residuals within the range of latitudes that is used throughout the rest of the study. (C) Partial Rank Correlation Coefficient (PRCC) shows that the budworm model is sensitive to most parameters </w:t>
      </w:r>
      <w:proofErr w:type="gramStart"/>
      <w:r>
        <w:rPr>
          <w:rFonts w:ascii="Times New Roman" w:eastAsia="Times New Roman" w:hAnsi="Times New Roman" w:cs="Times New Roman"/>
          <w:color w:val="000000"/>
          <w:sz w:val="24"/>
          <w:szCs w:val="24"/>
          <w:lang w:eastAsia="en-CA"/>
        </w:rPr>
        <w:t xml:space="preserve">especially </w:t>
      </w:r>
      <w:proofErr w:type="gramEnd"/>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hasten emergence.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1</w:t>
      </w:r>
      <w:r>
        <w:rPr>
          <w:rFonts w:ascii="Times New Roman" w:eastAsia="Times New Roman" w:hAnsi="Times New Roman" w:cs="Times New Roman"/>
          <w:color w:val="000000"/>
          <w:sz w:val="24"/>
          <w:szCs w:val="24"/>
          <w:lang w:eastAsia="en-CA"/>
        </w:rPr>
        <w:t xml:space="preserve"> that delays budburst.</w:t>
      </w:r>
      <w:r>
        <w:br w:type="page"/>
      </w:r>
    </w:p>
    <w:p w14:paraId="22880F00" w14:textId="77777777" w:rsidR="009E1801" w:rsidRDefault="000D69D0">
      <w:pPr>
        <w:spacing w:line="480" w:lineRule="auto"/>
        <w:rPr>
          <w:rFonts w:ascii="Times New Roman" w:hAnsi="Times New Roman" w:cs="Times New Roman"/>
          <w:sz w:val="24"/>
          <w:szCs w:val="24"/>
        </w:rPr>
      </w:pPr>
      <w:r>
        <w:rPr>
          <w:noProof/>
          <w:lang w:eastAsia="en-CA"/>
        </w:rPr>
        <w:lastRenderedPageBreak/>
        <w:drawing>
          <wp:inline distT="0" distB="0" distL="0" distR="0" wp14:anchorId="48CE381D" wp14:editId="2A4B9DC8">
            <wp:extent cx="6483350" cy="445770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13"/>
                    <a:stretch>
                      <a:fillRect/>
                    </a:stretch>
                  </pic:blipFill>
                  <pic:spPr bwMode="auto">
                    <a:xfrm>
                      <a:off x="0" y="0"/>
                      <a:ext cx="6483350" cy="4457700"/>
                    </a:xfrm>
                    <a:prstGeom prst="rect">
                      <a:avLst/>
                    </a:prstGeom>
                  </pic:spPr>
                </pic:pic>
              </a:graphicData>
            </a:graphic>
          </wp:inline>
        </w:drawing>
      </w:r>
    </w:p>
    <w:p w14:paraId="58B42799" w14:textId="77777777" w:rsidR="009E1801" w:rsidRDefault="000D69D0">
      <w:pPr>
        <w:spacing w:after="160" w:line="480" w:lineRule="auto"/>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Latitudinal distribution of (A) emergence date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 xml:space="preserve"> instar (Julian days), (B) budburst date (Julian days),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w:t>
      </w:r>
      <w:proofErr w:type="gramStart"/>
      <w:r>
        <w:rPr>
          <w:rFonts w:ascii="Times New Roman" w:eastAsia="Times New Roman" w:hAnsi="Times New Roman" w:cs="Times New Roman"/>
          <w:color w:val="000000"/>
          <w:sz w:val="24"/>
          <w:szCs w:val="24"/>
          <w:lang w:eastAsia="en-CA"/>
        </w:rPr>
        <w:t>are expected</w:t>
      </w:r>
      <w:proofErr w:type="gramEnd"/>
      <w:r>
        <w:rPr>
          <w:rFonts w:ascii="Times New Roman" w:eastAsia="Times New Roman" w:hAnsi="Times New Roman" w:cs="Times New Roman"/>
          <w:color w:val="000000"/>
          <w:sz w:val="24"/>
          <w:szCs w:val="24"/>
          <w:lang w:eastAsia="en-CA"/>
        </w:rPr>
        <w:t xml:space="preserve"> to occur later at higher latitudes. Overall warming scenarios, both events </w:t>
      </w:r>
      <w:proofErr w:type="gramStart"/>
      <w:r>
        <w:rPr>
          <w:rFonts w:ascii="Times New Roman" w:eastAsia="Times New Roman" w:hAnsi="Times New Roman" w:cs="Times New Roman"/>
          <w:color w:val="000000"/>
          <w:sz w:val="24"/>
          <w:szCs w:val="24"/>
          <w:lang w:eastAsia="en-CA"/>
        </w:rPr>
        <w:t>are expected</w:t>
      </w:r>
      <w:proofErr w:type="gramEnd"/>
      <w:r>
        <w:rPr>
          <w:rFonts w:ascii="Times New Roman" w:eastAsia="Times New Roman" w:hAnsi="Times New Roman" w:cs="Times New Roman"/>
          <w:color w:val="000000"/>
          <w:sz w:val="24"/>
          <w:szCs w:val="24"/>
          <w:lang w:eastAsia="en-CA"/>
        </w:rPr>
        <w:t xml:space="preserve"> to occur earlier in the year. Among future scenarios, warmer scenarios generate more variance.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w:t>
      </w:r>
      <w:r>
        <w:rPr>
          <w:rFonts w:ascii="Times New Roman" w:eastAsia="Times New Roman" w:hAnsi="Times New Roman" w:cs="Times New Roman"/>
          <w:color w:val="000000"/>
          <w:sz w:val="24"/>
          <w:szCs w:val="24"/>
          <w:lang w:eastAsia="en-CA"/>
        </w:rPr>
        <w:lastRenderedPageBreak/>
        <w:t>survival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 xml:space="preserve">. At higher latitudes, emergence </w:t>
      </w:r>
      <w:proofErr w:type="gramStart"/>
      <w:r>
        <w:rPr>
          <w:rFonts w:ascii="Times New Roman" w:eastAsia="Times New Roman" w:hAnsi="Times New Roman" w:cs="Times New Roman"/>
          <w:color w:val="000000"/>
          <w:sz w:val="24"/>
          <w:szCs w:val="24"/>
          <w:lang w:eastAsia="en-CA"/>
        </w:rPr>
        <w:t>is expected</w:t>
      </w:r>
      <w:proofErr w:type="gramEnd"/>
      <w:r>
        <w:rPr>
          <w:rFonts w:ascii="Times New Roman" w:eastAsia="Times New Roman" w:hAnsi="Times New Roman" w:cs="Times New Roman"/>
          <w:color w:val="000000"/>
          <w:sz w:val="24"/>
          <w:szCs w:val="24"/>
          <w:lang w:eastAsia="en-CA"/>
        </w:rPr>
        <w:t xml:space="preserve"> to systematically occur a few days before budburst, which would increase survival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w:t>
      </w:r>
    </w:p>
    <w:sectPr w:rsidR="009E1801">
      <w:footerReference w:type="default" r:id="rId14"/>
      <w:pgSz w:w="12240" w:h="15840"/>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ndau, Jean-Noel" w:date="2021-05-03T23:49:00Z" w:initials="CJ">
    <w:p w14:paraId="0889073F" w14:textId="1C3744A1" w:rsidR="000B2557" w:rsidRDefault="000B2557">
      <w:pPr>
        <w:pStyle w:val="CommentText"/>
      </w:pPr>
      <w:r>
        <w:rPr>
          <w:rStyle w:val="CommentReference"/>
        </w:rPr>
        <w:annotationRef/>
      </w:r>
      <w:r>
        <w:t xml:space="preserve">Suggestion: “A temperature-driven model of </w:t>
      </w:r>
      <w:proofErr w:type="spellStart"/>
      <w:r>
        <w:t>phenological</w:t>
      </w:r>
      <w:proofErr w:type="spellEnd"/>
      <w:r>
        <w:t xml:space="preserve"> mismatch provides insights into the potential impacts of climate change on consumer-resource interactions.”</w:t>
      </w:r>
    </w:p>
  </w:comment>
  <w:comment w:id="165" w:author="Unknown Author" w:date="2021-05-02T20:46:00Z" w:initials="">
    <w:p w14:paraId="31F0D50D" w14:textId="77777777" w:rsidR="000B2557" w:rsidRDefault="000B2557">
      <w:r>
        <w:rPr>
          <w:rFonts w:ascii="Calibri" w:eastAsia="Calibri" w:hAnsi="Calibri" w:cs="Arial"/>
          <w:sz w:val="20"/>
        </w:rPr>
        <w:t>Why is this not gray like the other references?</w:t>
      </w:r>
    </w:p>
  </w:comment>
  <w:comment w:id="166" w:author="Unknown Author" w:date="2021-05-02T21:24:00Z" w:initials="">
    <w:p w14:paraId="7F2A33ED" w14:textId="77777777" w:rsidR="000B2557" w:rsidRDefault="000B2557">
      <w:r>
        <w:rPr>
          <w:rFonts w:ascii="Calibri" w:eastAsia="Calibri" w:hAnsi="Calibri" w:cs="Arial"/>
          <w:sz w:val="20"/>
        </w:rPr>
        <w:t>I moved this sentence up</w:t>
      </w:r>
    </w:p>
  </w:comment>
  <w:comment w:id="187" w:author="Unknown Author" w:date="2021-05-02T20:50:00Z" w:initials="">
    <w:p w14:paraId="111713FF" w14:textId="77777777" w:rsidR="000B2557" w:rsidRDefault="000B2557">
      <w:r>
        <w:rPr>
          <w:rFonts w:ascii="Calibri" w:eastAsia="Calibri" w:hAnsi="Calibri" w:cs="Arial"/>
          <w:sz w:val="20"/>
        </w:rPr>
        <w:t>I think we can delete this sentence since we are never actually standardizing anything.</w:t>
      </w:r>
    </w:p>
  </w:comment>
  <w:comment w:id="197" w:author="Unknown Author" w:date="2021-05-02T21:01:00Z" w:initials="">
    <w:p w14:paraId="3D66CBB8" w14:textId="77777777" w:rsidR="000B2557" w:rsidRDefault="000B2557">
      <w:r>
        <w:rPr>
          <w:rFonts w:ascii="Calibri" w:eastAsia="Calibri" w:hAnsi="Calibri" w:cs="Arial"/>
          <w:sz w:val="20"/>
        </w:rPr>
        <w:t>It sounds like a repeat from the previous paragraph. Maybe we can eliminate this?</w:t>
      </w:r>
    </w:p>
  </w:comment>
  <w:comment w:id="245" w:author="Unknown Author" w:date="2021-05-03T05:51:00Z" w:initials="">
    <w:p w14:paraId="2BA22085" w14:textId="77777777" w:rsidR="000B2557" w:rsidRDefault="000B2557">
      <w:r>
        <w:rPr>
          <w:rFonts w:ascii="Calibri" w:hAnsi="Calibri" w:cs="Arial"/>
          <w:sz w:val="20"/>
        </w:rPr>
        <w:t>Can we refer to the theoretical part here? To make sure that the reader sees how the two are connected?</w:t>
      </w:r>
    </w:p>
  </w:comment>
  <w:comment w:id="384" w:author="Unknown Author" w:date="2021-05-03T06:28:00Z" w:initials="">
    <w:p w14:paraId="05C65D85" w14:textId="77777777" w:rsidR="000B2557" w:rsidRDefault="000B2557">
      <w:r>
        <w:rPr>
          <w:rFonts w:ascii="Calibri" w:hAnsi="Calibri" w:cs="Arial"/>
          <w:sz w:val="20"/>
        </w:rPr>
        <w:t>I don’t understand this sentence in this context.</w:t>
      </w:r>
    </w:p>
  </w:comment>
  <w:comment w:id="467" w:author="Portalier Sebastien" w:date="2021-04-30T03:28:00Z" w:initials="PS">
    <w:p w14:paraId="25FE6A92" w14:textId="77777777" w:rsidR="000B2557" w:rsidRDefault="000B2557">
      <w:r>
        <w:rPr>
          <w:rFonts w:ascii="Liberation Serif" w:eastAsia="DejaVu Sans" w:hAnsi="Liberation Serif" w:cs="DejaVu Sans"/>
          <w:sz w:val="24"/>
          <w:szCs w:val="24"/>
          <w:lang w:val="en-US" w:bidi="en-US"/>
        </w:rPr>
        <w:t>I am not sure, but I would make this sentence smoother to avoid turning down our own results.</w:t>
      </w:r>
    </w:p>
  </w:comment>
  <w:comment w:id="501" w:author="Unknown Author" w:date="2021-05-03T06:45:00Z" w:initials="">
    <w:p w14:paraId="2C4B1FCF" w14:textId="77777777" w:rsidR="000B2557" w:rsidRDefault="000B2557">
      <w:r>
        <w:rPr>
          <w:rFonts w:ascii="Calibri" w:hAnsi="Calibri" w:cs="Arial"/>
          <w:sz w:val="20"/>
        </w:rPr>
        <w:t>Is this really only a matter of theoretical distributions? Would not a long-term daily average give roughly that and thereby justify the cosine?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9073F" w15:done="0"/>
  <w15:commentEx w15:paraId="31F0D50D" w15:done="0"/>
  <w15:commentEx w15:paraId="7F2A33ED" w15:done="0"/>
  <w15:commentEx w15:paraId="111713FF" w15:done="0"/>
  <w15:commentEx w15:paraId="3D66CBB8" w15:done="0"/>
  <w15:commentEx w15:paraId="2BA22085" w15:done="0"/>
  <w15:commentEx w15:paraId="05C65D85" w15:done="0"/>
  <w15:commentEx w15:paraId="25FE6A92" w15:done="0"/>
  <w15:commentEx w15:paraId="2C4B1F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0D50D" w16cid:durableId="243B06D9"/>
  <w16cid:commentId w16cid:paraId="7F2A33ED" w16cid:durableId="243B06DA"/>
  <w16cid:commentId w16cid:paraId="111713FF" w16cid:durableId="243B06DB"/>
  <w16cid:commentId w16cid:paraId="3D66CBB8" w16cid:durableId="243B06DC"/>
  <w16cid:commentId w16cid:paraId="2BA22085" w16cid:durableId="243B06DD"/>
  <w16cid:commentId w16cid:paraId="05C65D85" w16cid:durableId="243B06DE"/>
  <w16cid:commentId w16cid:paraId="25FE6A92" w16cid:durableId="243B06DF"/>
  <w16cid:commentId w16cid:paraId="2C4B1FCF" w16cid:durableId="243B06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03AB7" w14:textId="77777777" w:rsidR="005241F0" w:rsidRDefault="005241F0">
      <w:r>
        <w:separator/>
      </w:r>
    </w:p>
  </w:endnote>
  <w:endnote w:type="continuationSeparator" w:id="0">
    <w:p w14:paraId="0A112F66" w14:textId="77777777" w:rsidR="005241F0" w:rsidRDefault="0052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337996"/>
      <w:docPartObj>
        <w:docPartGallery w:val="Page Numbers (Bottom of Page)"/>
        <w:docPartUnique/>
      </w:docPartObj>
    </w:sdtPr>
    <w:sdtEndPr/>
    <w:sdtContent>
      <w:p w14:paraId="0880680A" w14:textId="1BBFEAF8" w:rsidR="000B2557" w:rsidRDefault="000B2557">
        <w:pPr>
          <w:pStyle w:val="Footer"/>
          <w:jc w:val="right"/>
        </w:pPr>
        <w:r>
          <w:fldChar w:fldCharType="begin"/>
        </w:r>
        <w:r>
          <w:instrText>PAGE</w:instrText>
        </w:r>
        <w:r>
          <w:fldChar w:fldCharType="separate"/>
        </w:r>
        <w:r w:rsidR="00E356B5">
          <w:rPr>
            <w:noProof/>
          </w:rPr>
          <w:t>29</w:t>
        </w:r>
        <w:r>
          <w:fldChar w:fldCharType="end"/>
        </w:r>
      </w:p>
    </w:sdtContent>
  </w:sdt>
  <w:p w14:paraId="41240035" w14:textId="77777777" w:rsidR="000B2557" w:rsidRDefault="000B2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1BD59" w14:textId="77777777" w:rsidR="005241F0" w:rsidRDefault="005241F0">
      <w:r>
        <w:separator/>
      </w:r>
    </w:p>
  </w:footnote>
  <w:footnote w:type="continuationSeparator" w:id="0">
    <w:p w14:paraId="4664A972" w14:textId="77777777" w:rsidR="005241F0" w:rsidRDefault="005241F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ndau, Jean-Noel">
    <w15:presenceInfo w15:providerId="AD" w15:userId="S-1-5-21-66081788-462978661-1268862865-193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01"/>
    <w:rsid w:val="000B2557"/>
    <w:rsid w:val="000D69D0"/>
    <w:rsid w:val="00113E92"/>
    <w:rsid w:val="0050561A"/>
    <w:rsid w:val="005241F0"/>
    <w:rsid w:val="007B55F7"/>
    <w:rsid w:val="009E1801"/>
    <w:rsid w:val="00BE72F7"/>
    <w:rsid w:val="00E356B5"/>
    <w:rsid w:val="00F85F64"/>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ABD5"/>
  <w15:docId w15:val="{553FD132-8A76-7E49-856E-E63950B7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basedOn w:val="Normal"/>
    <w:link w:val="Heading1Char"/>
    <w:uiPriority w:val="9"/>
    <w:qFormat/>
    <w:rsid w:val="007B0661"/>
    <w:pPr>
      <w:spacing w:beforeAutospacing="1" w:afterAutospacing="1"/>
      <w:outlineLvl w:val="0"/>
    </w:pPr>
    <w:rPr>
      <w:rFonts w:ascii="Times New Roman" w:eastAsia="Times New Roman" w:hAnsi="Times New Roman" w:cs="Times New Roman"/>
      <w:b/>
      <w:bCs/>
      <w:kern w:val="2"/>
      <w:sz w:val="48"/>
      <w:szCs w:val="48"/>
      <w:lang w:eastAsia="en-CA"/>
    </w:rPr>
  </w:style>
  <w:style w:type="paragraph" w:styleId="Heading2">
    <w:name w:val="heading 2"/>
    <w:basedOn w:val="Normal"/>
    <w:next w:val="Normal"/>
    <w:link w:val="Heading2Char"/>
    <w:uiPriority w:val="9"/>
    <w:unhideWhenUsed/>
    <w:qFormat/>
    <w:rsid w:val="008B7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F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B0661"/>
    <w:rPr>
      <w:rFonts w:ascii="Times New Roman" w:eastAsia="Times New Roman" w:hAnsi="Times New Roman" w:cs="Times New Roman"/>
      <w:b/>
      <w:bCs/>
      <w:kern w:val="2"/>
      <w:sz w:val="48"/>
      <w:szCs w:val="48"/>
      <w:lang w:eastAsia="en-CA"/>
    </w:rPr>
  </w:style>
  <w:style w:type="character" w:customStyle="1" w:styleId="En-tteCar">
    <w:name w:val="En-tête Car"/>
    <w:basedOn w:val="DefaultParagraphFont"/>
    <w:uiPriority w:val="99"/>
    <w:qFormat/>
    <w:rsid w:val="00E45F08"/>
  </w:style>
  <w:style w:type="character" w:customStyle="1" w:styleId="FooterChar">
    <w:name w:val="Footer Char"/>
    <w:basedOn w:val="DefaultParagraphFont"/>
    <w:link w:val="Footer"/>
    <w:uiPriority w:val="99"/>
    <w:qFormat/>
    <w:rsid w:val="00E45F08"/>
  </w:style>
  <w:style w:type="character" w:customStyle="1" w:styleId="Heading2Char">
    <w:name w:val="Heading 2 Char"/>
    <w:basedOn w:val="DefaultParagraphFont"/>
    <w:link w:val="Heading2"/>
    <w:uiPriority w:val="9"/>
    <w:qFormat/>
    <w:rsid w:val="008B74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AC3F3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qFormat/>
    <w:rsid w:val="00EE2A3E"/>
    <w:rPr>
      <w:color w:val="808080"/>
    </w:rPr>
  </w:style>
  <w:style w:type="character" w:styleId="LineNumber">
    <w:name w:val="line number"/>
    <w:basedOn w:val="DefaultParagraphFont"/>
    <w:uiPriority w:val="99"/>
    <w:semiHidden/>
    <w:unhideWhenUsed/>
    <w:qFormat/>
    <w:rsid w:val="00C64FDB"/>
  </w:style>
  <w:style w:type="character" w:styleId="CommentReference">
    <w:name w:val="annotation reference"/>
    <w:basedOn w:val="DefaultParagraphFont"/>
    <w:uiPriority w:val="99"/>
    <w:semiHidden/>
    <w:unhideWhenUsed/>
    <w:qFormat/>
    <w:rsid w:val="00806ED1"/>
    <w:rPr>
      <w:sz w:val="16"/>
      <w:szCs w:val="16"/>
    </w:rPr>
  </w:style>
  <w:style w:type="character" w:customStyle="1" w:styleId="CommentTextChar">
    <w:name w:val="Comment Text Char"/>
    <w:basedOn w:val="DefaultParagraphFont"/>
    <w:link w:val="CommentText"/>
    <w:uiPriority w:val="99"/>
    <w:semiHidden/>
    <w:qFormat/>
    <w:rsid w:val="00806ED1"/>
    <w:rPr>
      <w:sz w:val="20"/>
      <w:szCs w:val="20"/>
    </w:rPr>
  </w:style>
  <w:style w:type="character" w:customStyle="1" w:styleId="CommentSubjectChar">
    <w:name w:val="Comment Subject Char"/>
    <w:basedOn w:val="CommentTextChar"/>
    <w:link w:val="CommentSubject"/>
    <w:uiPriority w:val="99"/>
    <w:semiHidden/>
    <w:qFormat/>
    <w:rsid w:val="00806ED1"/>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B0661"/>
    <w:pPr>
      <w:spacing w:beforeAutospacing="1" w:afterAutospacing="1"/>
    </w:pPr>
    <w:rPr>
      <w:rFonts w:ascii="Times New Roman" w:eastAsia="Times New Roman" w:hAnsi="Times New Roman" w:cs="Times New Roman"/>
      <w:sz w:val="24"/>
      <w:szCs w:val="24"/>
      <w:lang w:eastAsia="en-CA"/>
    </w:rPr>
  </w:style>
  <w:style w:type="paragraph" w:styleId="Header">
    <w:name w:val="header"/>
    <w:basedOn w:val="Normal"/>
    <w:uiPriority w:val="99"/>
    <w:unhideWhenUsed/>
    <w:rsid w:val="00E45F08"/>
    <w:pPr>
      <w:suppressLineNumbers/>
      <w:tabs>
        <w:tab w:val="center" w:pos="4320"/>
        <w:tab w:val="right" w:pos="8640"/>
      </w:tabs>
    </w:pPr>
  </w:style>
  <w:style w:type="paragraph" w:styleId="Footer">
    <w:name w:val="footer"/>
    <w:basedOn w:val="Normal"/>
    <w:link w:val="FooterChar"/>
    <w:uiPriority w:val="99"/>
    <w:unhideWhenUsed/>
    <w:rsid w:val="00E45F08"/>
    <w:pPr>
      <w:suppressLineNumbers/>
      <w:tabs>
        <w:tab w:val="center" w:pos="4320"/>
        <w:tab w:val="right" w:pos="8640"/>
      </w:tabs>
    </w:pPr>
  </w:style>
  <w:style w:type="paragraph" w:styleId="CommentText">
    <w:name w:val="annotation text"/>
    <w:basedOn w:val="Normal"/>
    <w:link w:val="CommentTextChar"/>
    <w:uiPriority w:val="99"/>
    <w:semiHidden/>
    <w:unhideWhenUsed/>
    <w:qFormat/>
    <w:rsid w:val="00806ED1"/>
    <w:rPr>
      <w:sz w:val="20"/>
      <w:szCs w:val="20"/>
    </w:rPr>
  </w:style>
  <w:style w:type="paragraph" w:styleId="CommentSubject">
    <w:name w:val="annotation subject"/>
    <w:basedOn w:val="CommentText"/>
    <w:link w:val="CommentSubjectChar"/>
    <w:uiPriority w:val="99"/>
    <w:semiHidden/>
    <w:unhideWhenUsed/>
    <w:qFormat/>
    <w:rsid w:val="00806ED1"/>
    <w:rPr>
      <w:b/>
      <w:bCs/>
    </w:rPr>
  </w:style>
  <w:style w:type="table" w:styleId="TableGrid">
    <w:name w:val="Table Grid"/>
    <w:basedOn w:val="TableNormal"/>
    <w:uiPriority w:val="39"/>
    <w:rsid w:val="00C36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5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0FB8-3FE9-4076-91A2-C0C72627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40</Pages>
  <Words>34037</Words>
  <Characters>194014</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Candau, Jean-Noel</cp:lastModifiedBy>
  <cp:revision>5</cp:revision>
  <dcterms:created xsi:type="dcterms:W3CDTF">2021-05-04T03:34:00Z</dcterms:created>
  <dcterms:modified xsi:type="dcterms:W3CDTF">2021-05-04T04:17:00Z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http://www.zotero.org/styles/journal-of-animal-ecology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http://www.zotero.org/styles/frontiers-in-ecology-and-evolution</vt:lpwstr>
  </property>
  <property fmtid="{D5CDD505-2E9C-101B-9397-08002B2CF9AE}" pid="15" name="Mendeley Recent Style Id 7_1">
    <vt:lpwstr>http://www.zotero.org/styles/ieee</vt:lpwstr>
  </property>
  <property fmtid="{D5CDD505-2E9C-101B-9397-08002B2CF9AE}" pid="16" name="Mendeley Recent Style Id 8_1">
    <vt:lpwstr>http://www.zotero.org/styles/journal-of-animal-ecology</vt:lpwstr>
  </property>
  <property fmtid="{D5CDD505-2E9C-101B-9397-08002B2CF9AE}" pid="17" name="Mendeley Recent Style Id 9_1">
    <vt:lpwstr>http://www.zotero.org/styles/journal-of-theoretical-biology</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Frontiers in Ecology and Evolution</vt:lpwstr>
  </property>
  <property fmtid="{D5CDD505-2E9C-101B-9397-08002B2CF9AE}" pid="25" name="Mendeley Recent Style Name 7_1">
    <vt:lpwstr>IEEE</vt:lpwstr>
  </property>
  <property fmtid="{D5CDD505-2E9C-101B-9397-08002B2CF9AE}" pid="26" name="Mendeley Recent Style Name 8_1">
    <vt:lpwstr>Journal of Animal Ecology</vt:lpwstr>
  </property>
  <property fmtid="{D5CDD505-2E9C-101B-9397-08002B2CF9AE}" pid="27" name="Mendeley Recent Style Name 9_1">
    <vt:lpwstr>Journal of Theoretical Biology</vt:lpwstr>
  </property>
  <property fmtid="{D5CDD505-2E9C-101B-9397-08002B2CF9AE}" pid="28" name="Mendeley Unique User Id_1">
    <vt:lpwstr>a0341c1e-e0ee-322a-a484-f89d27289daa</vt:lpwstr>
  </property>
  <property fmtid="{D5CDD505-2E9C-101B-9397-08002B2CF9AE}" pid="29" name="ScaleCrop">
    <vt:bool>false</vt:bool>
  </property>
  <property fmtid="{D5CDD505-2E9C-101B-9397-08002B2CF9AE}" pid="30" name="ShareDoc">
    <vt:bool>false</vt:bool>
  </property>
</Properties>
</file>