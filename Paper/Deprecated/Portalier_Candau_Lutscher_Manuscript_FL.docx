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FF96" w14:textId="77777777" w:rsidR="000C1866" w:rsidRDefault="00DF4A1C">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Potential impacts of climate change on the phenological synchrony between a consumer and its resource: the example of the spruce budworm and its tree host.</w:t>
      </w:r>
    </w:p>
    <w:p w14:paraId="09CF0A84" w14:textId="77777777" w:rsidR="000C1866" w:rsidRDefault="00DF4A1C">
      <w:pPr>
        <w:spacing w:line="480" w:lineRule="auto"/>
        <w:rPr>
          <w:rFonts w:ascii="Times New Roman" w:eastAsia="Times New Roman" w:hAnsi="Times New Roman" w:cs="Times New Roman"/>
          <w:sz w:val="28"/>
          <w:szCs w:val="28"/>
          <w:lang w:val="fr-FR" w:eastAsia="en-CA"/>
        </w:rPr>
      </w:pPr>
      <w:r>
        <w:rPr>
          <w:rFonts w:ascii="Times New Roman" w:eastAsia="Times New Roman" w:hAnsi="Times New Roman" w:cs="Times New Roman"/>
          <w:b/>
          <w:bCs/>
          <w:color w:val="000000"/>
          <w:sz w:val="32"/>
          <w:szCs w:val="32"/>
          <w:lang w:eastAsia="en-CA"/>
        </w:rPr>
        <w:t> </w:t>
      </w:r>
      <w:r>
        <w:rPr>
          <w:rFonts w:ascii="Times New Roman" w:eastAsia="Times New Roman" w:hAnsi="Times New Roman" w:cs="Times New Roman"/>
          <w:color w:val="000000"/>
          <w:sz w:val="28"/>
          <w:szCs w:val="28"/>
          <w:lang w:val="fr-FR" w:eastAsia="en-CA"/>
        </w:rPr>
        <w:t>Portalier S.M.J., Candau J.N., Lutscher F.</w:t>
      </w:r>
    </w:p>
    <w:p w14:paraId="66D32871" w14:textId="77777777" w:rsidR="000C1866" w:rsidRDefault="00DF4A1C">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Abstract</w:t>
      </w:r>
    </w:p>
    <w:p w14:paraId="4DC3639F" w14:textId="77777777" w:rsidR="000C1866" w:rsidRDefault="00DF4A1C">
      <w:pPr>
        <w:spacing w:after="240" w:line="480" w:lineRule="auto"/>
      </w:pPr>
      <w:r>
        <w:rPr>
          <w:rFonts w:ascii="Times New Roman" w:eastAsia="Times New Roman" w:hAnsi="Times New Roman" w:cs="Times New Roman"/>
          <w:color w:val="000000"/>
          <w:sz w:val="24"/>
          <w:szCs w:val="24"/>
          <w:lang w:eastAsia="en-CA"/>
        </w:rPr>
        <w:t xml:space="preserve">Anthropogenic climate change is </w:t>
      </w:r>
      <w:r>
        <w:rPr>
          <w:rFonts w:ascii="Times New Roman" w:eastAsia="Times New Roman" w:hAnsi="Times New Roman" w:cs="Times New Roman"/>
          <w:color w:val="000000"/>
          <w:sz w:val="24"/>
          <w:szCs w:val="24"/>
          <w:lang w:eastAsia="en-CA"/>
        </w:rPr>
        <w:t>increasingly affecting species phenology. Because trophic interactions often occur at specific phenological stages, changes in one species' phenology may affect others through phenological mismatch. In the case of a consumer and a resource that both exhibi</w:t>
      </w:r>
      <w:r>
        <w:rPr>
          <w:rFonts w:ascii="Times New Roman" w:eastAsia="Times New Roman" w:hAnsi="Times New Roman" w:cs="Times New Roman"/>
          <w:color w:val="000000"/>
          <w:sz w:val="24"/>
          <w:szCs w:val="24"/>
          <w:lang w:eastAsia="en-CA"/>
        </w:rPr>
        <w:t>t a seasonal resting period, the synchrony of the end of their respective resting period is fundamental for the persistence of their interaction. Since the consumer and its resource may react differently to a change in temperature regime, the synchrony bet</w:t>
      </w:r>
      <w:r>
        <w:rPr>
          <w:rFonts w:ascii="Times New Roman" w:eastAsia="Times New Roman" w:hAnsi="Times New Roman" w:cs="Times New Roman"/>
          <w:color w:val="000000"/>
          <w:sz w:val="24"/>
          <w:szCs w:val="24"/>
          <w:lang w:eastAsia="en-CA"/>
        </w:rPr>
        <w:t>ween them will likely be altered. In this study, we propose a general theoretical model that determines the duration of the resting period according to temperature, and its effects on synchrony or mismatch between phenological stages of two interacting spe</w:t>
      </w:r>
      <w:r>
        <w:rPr>
          <w:rFonts w:ascii="Times New Roman" w:eastAsia="Times New Roman" w:hAnsi="Times New Roman" w:cs="Times New Roman"/>
          <w:color w:val="000000"/>
          <w:sz w:val="24"/>
          <w:szCs w:val="24"/>
          <w:lang w:eastAsia="en-CA"/>
        </w:rPr>
        <w:t>cies. We found that an increase in temperature would usually advance the end of the resting period. However, the effects of a warm or cold spell during the resting period would strongly vary according to the time and the duration of the spell. Depending on</w:t>
      </w:r>
      <w:r>
        <w:rPr>
          <w:rFonts w:ascii="Times New Roman" w:eastAsia="Times New Roman" w:hAnsi="Times New Roman" w:cs="Times New Roman"/>
          <w:color w:val="000000"/>
          <w:sz w:val="24"/>
          <w:szCs w:val="24"/>
          <w:lang w:eastAsia="en-CA"/>
        </w:rPr>
        <w:t xml:space="preserve"> the way each species reacts to the same temperature shift, the mismatch between the consumer and its resource may increase or decrease. We then illustrate our approach using the spruce budworm – balsam fir system in eastern Canada as a case study. Our mod</w:t>
      </w:r>
      <w:r>
        <w:rPr>
          <w:rFonts w:ascii="Times New Roman" w:eastAsia="Times New Roman" w:hAnsi="Times New Roman" w:cs="Times New Roman"/>
          <w:color w:val="000000"/>
          <w:sz w:val="24"/>
          <w:szCs w:val="24"/>
          <w:lang w:eastAsia="en-CA"/>
        </w:rPr>
        <w:t xml:space="preserve">el predicts that an increase in temperature may increase the mismatch between the insect and the tree in southern sites, but may increase the synchrony in northern sites. This type of modelling approach is of </w:t>
      </w:r>
      <w:r>
        <w:rPr>
          <w:rFonts w:ascii="Times New Roman" w:eastAsia="Times New Roman" w:hAnsi="Times New Roman" w:cs="Times New Roman"/>
          <w:color w:val="000000"/>
          <w:sz w:val="24"/>
          <w:szCs w:val="24"/>
          <w:lang w:eastAsia="en-CA"/>
        </w:rPr>
        <w:lastRenderedPageBreak/>
        <w:t>prime importance to investigate potential effec</w:t>
      </w:r>
      <w:r>
        <w:rPr>
          <w:rFonts w:ascii="Times New Roman" w:eastAsia="Times New Roman" w:hAnsi="Times New Roman" w:cs="Times New Roman"/>
          <w:color w:val="000000"/>
          <w:sz w:val="24"/>
          <w:szCs w:val="24"/>
          <w:lang w:eastAsia="en-CA"/>
        </w:rPr>
        <w:t>ts of climate change on consumer – resource systems as the study of synchrony between interacting species is fundamental to predict future species distribution.</w:t>
      </w:r>
    </w:p>
    <w:p w14:paraId="5BD1AC2B" w14:textId="77777777" w:rsidR="000C1866" w:rsidRDefault="00DF4A1C">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15C6CC8F" w14:textId="77777777" w:rsidR="000C1866" w:rsidRDefault="00DF4A1C">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global warming, phenology, resource, spruce budworm </w:t>
      </w:r>
    </w:p>
    <w:p w14:paraId="06A242C0" w14:textId="77777777" w:rsidR="000C1866" w:rsidRDefault="000C1866">
      <w:pPr>
        <w:spacing w:line="480" w:lineRule="auto"/>
        <w:rPr>
          <w:rFonts w:ascii="Times New Roman" w:eastAsia="Times New Roman" w:hAnsi="Times New Roman" w:cs="Times New Roman"/>
          <w:sz w:val="24"/>
          <w:szCs w:val="24"/>
          <w:lang w:eastAsia="en-CA"/>
        </w:rPr>
      </w:pPr>
    </w:p>
    <w:p w14:paraId="19E76717" w14:textId="77777777" w:rsidR="000C1866" w:rsidRDefault="00DF4A1C">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w:t>
      </w:r>
      <w:r>
        <w:rPr>
          <w:rFonts w:ascii="Times New Roman" w:eastAsia="Times New Roman" w:hAnsi="Times New Roman" w:cs="Times New Roman"/>
          <w:b/>
          <w:bCs/>
          <w:color w:val="000000"/>
          <w:kern w:val="2"/>
          <w:sz w:val="32"/>
          <w:szCs w:val="32"/>
          <w:lang w:eastAsia="en-CA"/>
        </w:rPr>
        <w:t>duction</w:t>
      </w:r>
    </w:p>
    <w:p w14:paraId="5D6A9EB1" w14:textId="77777777" w:rsidR="000C1866" w:rsidRDefault="00DF4A1C">
      <w:pPr>
        <w:spacing w:line="480" w:lineRule="auto"/>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(IPCC 2014 and references within). It is expected that this trend will continue and amplify as interacting species are likely to respond differentl</w:t>
      </w:r>
      <w:r>
        <w:rPr>
          <w:rFonts w:ascii="Times New Roman" w:eastAsia="Times New Roman" w:hAnsi="Times New Roman" w:cs="Times New Roman"/>
          <w:color w:val="000000"/>
          <w:sz w:val="24"/>
          <w:szCs w:val="24"/>
          <w:lang w:eastAsia="en-CA"/>
        </w:rPr>
        <w:t xml:space="preserve">y to similar environmental changes and selective pressures </w:t>
      </w:r>
      <w:r>
        <w:fldChar w:fldCharType="begin"/>
      </w:r>
      <w:r>
        <w:instrText xml:space="preserve">ADDIN CSL_CITATION {"citationItems":[{"id":"ITEM-1","itemData":{"DOI":"10.1146/annurev.ecolsys.37.091305.110100","ISSN":"1543-592X","abstract":"Ecological changes in the phenology and distribution </w:instrText>
      </w:r>
      <w:r>
        <w:instrText>of plants and animals are occurring in all well-studied marine, freshwater, and terrestrial groups. These observed changes are heavily biased in the directions predicted from global warming and have been linked to local or regional climate change through c</w:instrText>
      </w:r>
      <w:r>
        <w:instrText>orrelations between climate and biological variation, field and laboratory experiments, and physiological research. Range-restricted species, particularly polar and mountaintop species, show severe range contractions and have been the first groups in which</w:instrText>
      </w:r>
      <w:r>
        <w:instrText xml:space="preserve"> entire species have gone extinct due to recent climate change. Tropical coral reefs and amphibians have been most negatively affected. Predator-prey and plant-insect interactions have been disrupted when interacting species have responded differently to w</w:instrText>
      </w:r>
      <w:r>
        <w:instrText>arming. Evolutionary adaptations to warmer conditions have occurred in the interiors of species' ranges, and resource use and dispersal have evolved rapidly at expanding range margins. Observed genetic shifts modulate local effects of climate change, but t</w:instrText>
      </w:r>
      <w:r>
        <w:instrText>here is little evidence that they will mitigate negative effects at the species level. Copyright © 2006 by Annual Reviews. All rights reserved.","author":[{"dropping-particle":"","family":"Parmesan","given":"Camille","non-dropping-particle":"","parse-names</w:instrText>
      </w:r>
      <w:r>
        <w:instrText>":false,"suffix":""}],"container-title":"Annual Review of Ecology, Evolution, and Systematics","id":"ITEM-1","issue":"1","issued":{"date-parts":[["2006","12","7"]]},"page":"637-669","publisher":"Annual Reviews","title":"Ecological and evolutionary response</w:instrText>
      </w:r>
      <w:r>
        <w:instrText>s to recent climate change","type":"article-journal","volume":"37"},"uris":["http://www.mendeley.com/documents/?uuid=abc9ea49-d16a-3932-980e-438bc8506287"]}],"mendeley":{"formattedCitation":"(Parmesan, 2006)","plainTextFormattedCitation":"(Parmesan, 2006)"</w:instrText>
      </w:r>
      <w:r>
        <w:instrText>,"previouslyFormattedCitation":"(Parmesan, 2006)"},"properties":{"noteIndex":0},"schema":"https://github.com/citation-style-language/schema/raw/master/csl-citation.json"}</w:instrText>
      </w:r>
      <w:r>
        <w:fldChar w:fldCharType="separate"/>
      </w:r>
      <w:bookmarkStart w:id="0" w:name="__Fieldmark__10_3903614438"/>
      <w:r>
        <w:rPr>
          <w:rFonts w:ascii="Times New Roman" w:eastAsia="Times New Roman" w:hAnsi="Times New Roman" w:cs="Times New Roman"/>
          <w:color w:val="000000"/>
          <w:sz w:val="24"/>
          <w:szCs w:val="24"/>
          <w:lang w:eastAsia="en-CA"/>
        </w:rPr>
        <w:t>(</w:t>
      </w:r>
      <w:bookmarkStart w:id="1" w:name="__Fieldmark__10_2495178454"/>
      <w:r>
        <w:rPr>
          <w:rFonts w:ascii="Times New Roman" w:eastAsia="Times New Roman" w:hAnsi="Times New Roman" w:cs="Times New Roman"/>
          <w:color w:val="000000"/>
          <w:sz w:val="24"/>
          <w:szCs w:val="24"/>
          <w:lang w:eastAsia="en-CA"/>
        </w:rPr>
        <w:t>P</w:t>
      </w:r>
      <w:bookmarkStart w:id="2" w:name="__Fieldmark__25_942872385"/>
      <w:r>
        <w:rPr>
          <w:rFonts w:ascii="Times New Roman" w:eastAsia="Times New Roman" w:hAnsi="Times New Roman" w:cs="Times New Roman"/>
          <w:color w:val="000000"/>
          <w:sz w:val="24"/>
          <w:szCs w:val="24"/>
          <w:lang w:eastAsia="en-CA"/>
        </w:rPr>
        <w:t>armesan, 2006)</w:t>
      </w:r>
      <w:r>
        <w:fldChar w:fldCharType="end"/>
      </w:r>
      <w:bookmarkEnd w:id="0"/>
      <w:bookmarkEnd w:id="1"/>
      <w:bookmarkEnd w:id="2"/>
      <w:r>
        <w:rPr>
          <w:rFonts w:ascii="Times New Roman" w:eastAsia="Times New Roman" w:hAnsi="Times New Roman" w:cs="Times New Roman"/>
          <w:color w:val="000000"/>
          <w:sz w:val="24"/>
          <w:szCs w:val="24"/>
          <w:lang w:eastAsia="en-CA"/>
        </w:rPr>
        <w:t xml:space="preserve">. </w:t>
      </w:r>
      <w:del w:id="3" w:author="Unknown Author" w:date="2021-05-02T21:06:00Z">
        <w:r>
          <w:rPr>
            <w:rFonts w:ascii="Times New Roman" w:eastAsia="Times New Roman" w:hAnsi="Times New Roman" w:cs="Times New Roman"/>
            <w:color w:val="000000"/>
            <w:sz w:val="24"/>
            <w:szCs w:val="24"/>
            <w:lang w:eastAsia="en-CA"/>
          </w:rPr>
          <w:delText>Among ecological interactions, consumer-resource relationships ar</w:delText>
        </w:r>
        <w:r>
          <w:rPr>
            <w:rFonts w:ascii="Times New Roman" w:eastAsia="Times New Roman" w:hAnsi="Times New Roman" w:cs="Times New Roman"/>
            <w:color w:val="000000"/>
            <w:sz w:val="24"/>
            <w:szCs w:val="24"/>
            <w:lang w:eastAsia="en-CA"/>
          </w:rPr>
          <w:delText xml:space="preserve">e </w:delText>
        </w:r>
        <w:bookmarkStart w:id="4" w:name="__DdeLink__1359_2495178454111"/>
        <w:r>
          <w:rPr>
            <w:rFonts w:ascii="Times New Roman" w:eastAsia="Times New Roman" w:hAnsi="Times New Roman" w:cs="Times New Roman"/>
            <w:color w:val="000000"/>
            <w:sz w:val="24"/>
            <w:szCs w:val="24"/>
            <w:lang w:eastAsia="en-CA"/>
          </w:rPr>
          <w:delText>fundamental to the functioning of terrestrial and marine ecosystems</w:delText>
        </w:r>
        <w:bookmarkEnd w:id="4"/>
        <w:r>
          <w:rPr>
            <w:rFonts w:ascii="Times New Roman" w:eastAsia="Times New Roman" w:hAnsi="Times New Roman" w:cs="Times New Roman"/>
            <w:color w:val="000000"/>
            <w:sz w:val="24"/>
            <w:szCs w:val="24"/>
            <w:lang w:eastAsia="en-CA"/>
          </w:rPr>
          <w:delText>.</w:delText>
        </w:r>
      </w:del>
      <w:r>
        <w:rPr>
          <w:rFonts w:ascii="Times New Roman" w:eastAsia="Times New Roman" w:hAnsi="Times New Roman" w:cs="Times New Roman"/>
          <w:color w:val="000000"/>
          <w:sz w:val="24"/>
          <w:szCs w:val="24"/>
          <w:lang w:eastAsia="en-CA"/>
        </w:rPr>
        <w:t xml:space="preserve"> Trophic interactions between consumers and resources</w:t>
      </w:r>
      <w:ins w:id="5" w:author="Unknown Author" w:date="2021-05-02T21:06:00Z">
        <w:r>
          <w:rPr>
            <w:rFonts w:ascii="Times New Roman" w:eastAsia="Times New Roman" w:hAnsi="Times New Roman" w:cs="Times New Roman"/>
            <w:color w:val="000000"/>
            <w:sz w:val="24"/>
            <w:szCs w:val="24"/>
            <w:lang w:eastAsia="en-CA"/>
          </w:rPr>
          <w:t>, which are fundamental to the functioning of ecosystems,</w:t>
        </w:r>
      </w:ins>
      <w:r>
        <w:rPr>
          <w:rFonts w:ascii="Times New Roman" w:eastAsia="Times New Roman" w:hAnsi="Times New Roman" w:cs="Times New Roman"/>
          <w:color w:val="000000"/>
          <w:sz w:val="24"/>
          <w:szCs w:val="24"/>
          <w:lang w:eastAsia="en-CA"/>
        </w:rPr>
        <w:t xml:space="preserve"> may be affected by climate change through: (1) direct changes in </w:t>
      </w:r>
      <w:del w:id="6" w:author="Unknown Author" w:date="2021-05-02T21:07:00Z">
        <w:r>
          <w:rPr>
            <w:rFonts w:ascii="Times New Roman" w:eastAsia="Times New Roman" w:hAnsi="Times New Roman" w:cs="Times New Roman"/>
            <w:color w:val="000000"/>
            <w:sz w:val="24"/>
            <w:szCs w:val="24"/>
            <w:lang w:eastAsia="en-CA"/>
          </w:rPr>
          <w:delText xml:space="preserve">the </w:delText>
        </w:r>
      </w:del>
      <w:r>
        <w:rPr>
          <w:rFonts w:ascii="Times New Roman" w:eastAsia="Times New Roman" w:hAnsi="Times New Roman" w:cs="Times New Roman"/>
          <w:color w:val="000000"/>
          <w:sz w:val="24"/>
          <w:szCs w:val="24"/>
          <w:lang w:eastAsia="en-CA"/>
        </w:rPr>
        <w:t xml:space="preserve">life history traits (e.g., fecundity, mortality) of the consumer and/or the resource </w:t>
      </w:r>
      <w:r>
        <w:fldChar w:fldCharType="begin"/>
      </w:r>
      <w:r>
        <w:instrText>ADDIN CSL_CITATION {"citationItems":[{"id":"ITEM-1","itemData":{"DOI":"10.1046/j.1365-2486.2002.00451.x","ISSN":"13541013","abstract":"This review examines the direct effe</w:instrText>
      </w:r>
      <w:r>
        <w:instrText>cts of climate change on insect herbivores. Temperature is identified as the dominant abiotic factor directly affecting herbivorous insects. There is little evidence of any direct effects of CO2 or UVB. Direct impacts of precipitation have been largely neg</w:instrText>
      </w:r>
      <w:r>
        <w:instrText>lected in current research on climate change. Temperature directly affects development, survival, range and abundance. Species with a large geographical range will tend to be less affected. The main effect of temperature in temperature regions is to influe</w:instrText>
      </w:r>
      <w:r>
        <w:instrText xml:space="preserve">nce winter survival; at more northerly latitudes, higher temperatures extend the summer season, increasing the available thermal budget for growth and reproduction. Photoperiod is the dominant cue for the seasonal synchrony of temperate insects, but their </w:instrText>
      </w:r>
      <w:r>
        <w:instrText>thermal requirements may differ at different times of year. Interactions between photoperiod and temperature determine phenology; the two factors do not necessarily operate in tandem. Insect herbivores show a number of distinct life-history strategies to e</w:instrText>
      </w:r>
      <w:r>
        <w:instrText>xploit plants with different growth forms and strategies, which will be differentially affected by climate warming. There are still many challenges facing biologists in predicting and monitoring the impacts of climate change. Future research needs to consi</w:instrText>
      </w:r>
      <w:r>
        <w:instrText>der insect herbivore phenotypic and genotypic flexibility, their responses to global change parameters operating in concert, and awareness that some patterns may only become apparent in the longer term.","author":[{"dropping-particle":"","family":"Bale","g</w:instrText>
      </w:r>
      <w:r>
        <w:instrText>iven":"Jeffery S.","non-dropping-particle":"","parse-names":false,"suffix":""},{"dropping-particle":"","family":"Masters","given":"Gregory J.","non-dropping-particle":"","parse-names":false,"suffix":""},{"dropping-particle":"","family":"Hodkinson","given":</w:instrText>
      </w:r>
      <w:r>
        <w:instrText>"Ian D.","non-dropping-particle":"","parse-names":false,"suffix":""},{"dropping-particle":"","family":"Awmack","given":"Caroline","non-dropping-particle":"","parse-names":false,"suffix":""},{"dropping-particle":"","family":"Bezemer","given":"T. Martijn","n</w:instrText>
      </w:r>
      <w:r>
        <w:instrText>on-dropping-particle":"","parse-names":false,"suffix":""},{"dropping-particle":"","family":"Brown","given":"Valerie K.","non-dropping-particle":"","parse-names":false,"suffix":""},{"dropping-particle":"","family":"Butterfield","given":"Jennifer","non-dropp</w:instrText>
      </w:r>
      <w:r>
        <w:instrText>ing-particle":"","parse-names":false,"suffix":""},{"dropping-particle":"","family":"Buse","given":"Alan","non-dropping-particle":"","parse-names":false,"suffix":""},{"dropping-particle":"","family":"Coulson","given":"John C.","non-dropping-particle":"","pa</w:instrText>
      </w:r>
      <w:r>
        <w:instrText>rse-names":false,"suffix":""},{"dropping-particle":"","family":"Farrar","given":"John","non-dropping-particle":"","parse-names":false,"suffix":""},{"dropping-particle":"","family":"Good","given":"John E. G.","non-dropping-particle":"","parse-names":false,"</w:instrText>
      </w:r>
      <w:r>
        <w:instrText>suffix":""},{"dropping-particle":"","family":"Harrington","given":"Richard","non-dropping-particle":"","parse-names":false,"suffix":""},{"dropping-particle":"","family":"Hartley","given":"Susane","non-dropping-particle":"","parse-names":false,"suffix":""},</w:instrText>
      </w:r>
      <w:r>
        <w:instrText>{"dropping-particle":"","family":"Jones","given":"T. Hefin","non-dropping-particle":"","parse-names":false,"suffix":""},{"dropping-particle":"","family":"Lindroth","given":"Richard L.","non-dropping-particle":"","parse-names":false,"suffix":""},{"dropping-</w:instrText>
      </w:r>
      <w:r>
        <w:instrText>particle":"","family":"Press","given":"Malcolm C.","non-dropping-particle":"","parse-names":false,"suffix":""},{"dropping-particle":"","family":"Symrnioudis","given":"Ilias","non-dropping-particle":"","parse-names":false,"suffix":""},{"dropping-particle":"</w:instrText>
      </w:r>
      <w:r>
        <w:instrText>","family":"Watt","given":"Allan D.","non-dropping-particle":"","parse-names":false,"suffix":""},{"dropping-particle":"","family":"Whittaker","given":"John B.","non-dropping-particle":"","parse-names":false,"suffix":""}],"container-title":"Global Change Bi</w:instrText>
      </w:r>
      <w:r>
        <w:instrText>ology","id":"ITEM-1","issue":"1","issued":{"date-parts":[["2002","1","1"]]},"page":"1-16","publisher":"John Wiley &amp; Sons, Ltd","title":"Herbivory in global climate change research: direct effects of rising temperature on insect herbivores","type":"article-</w:instrText>
      </w:r>
      <w:r>
        <w:instrText>journal","volume":"8"},"uris":["http://www.mendeley.com/documents/?uuid=ad5dbc86-98a8-330c-958b-47c670b5a6cb"]}],"mendeley":{"formattedCitation":"(Bale et al., 2002)","plainTextFormattedCitation":"(Bale et al., 2002)","previouslyFormattedCitation":"(Bale e</w:instrText>
      </w:r>
      <w:r>
        <w:instrText>t al., 2002)"},"properties":{"noteIndex":0},"schema":"https://github.com/citation-style-language/schema/raw/master/csl-citation.json"}</w:instrText>
      </w:r>
      <w:r>
        <w:fldChar w:fldCharType="separate"/>
      </w:r>
      <w:bookmarkStart w:id="7" w:name="__Fieldmark__32_3903614438"/>
      <w:r>
        <w:rPr>
          <w:rFonts w:ascii="Times New Roman" w:eastAsia="Times New Roman" w:hAnsi="Times New Roman" w:cs="Times New Roman"/>
          <w:color w:val="000000"/>
          <w:sz w:val="24"/>
          <w:szCs w:val="24"/>
          <w:lang w:eastAsia="en-CA"/>
        </w:rPr>
        <w:t>(</w:t>
      </w:r>
      <w:bookmarkStart w:id="8" w:name="__Fieldmark__17_2495178454"/>
      <w:r>
        <w:rPr>
          <w:rFonts w:ascii="Times New Roman" w:eastAsia="Times New Roman" w:hAnsi="Times New Roman" w:cs="Times New Roman"/>
          <w:color w:val="000000"/>
          <w:sz w:val="24"/>
          <w:szCs w:val="24"/>
          <w:lang w:eastAsia="en-CA"/>
        </w:rPr>
        <w:t>B</w:t>
      </w:r>
      <w:bookmarkStart w:id="9" w:name="__Fieldmark__31_942872385"/>
      <w:r>
        <w:rPr>
          <w:rFonts w:ascii="Times New Roman" w:eastAsia="Times New Roman" w:hAnsi="Times New Roman" w:cs="Times New Roman"/>
          <w:color w:val="000000"/>
          <w:sz w:val="24"/>
          <w:szCs w:val="24"/>
          <w:lang w:eastAsia="en-CA"/>
        </w:rPr>
        <w:t>ale et al., 2002)</w:t>
      </w:r>
      <w:r>
        <w:fldChar w:fldCharType="end"/>
      </w:r>
      <w:bookmarkEnd w:id="7"/>
      <w:bookmarkEnd w:id="8"/>
      <w:bookmarkEnd w:id="9"/>
      <w:r>
        <w:rPr>
          <w:rFonts w:ascii="Times New Roman" w:eastAsia="Times New Roman" w:hAnsi="Times New Roman" w:cs="Times New Roman"/>
          <w:color w:val="000000"/>
          <w:sz w:val="24"/>
          <w:szCs w:val="24"/>
          <w:lang w:eastAsia="en-CA"/>
        </w:rPr>
        <w:t>, (2) changes in the abundance of the consumer and/or the resource due to cascading effects from hig</w:t>
      </w:r>
      <w:r>
        <w:rPr>
          <w:rFonts w:ascii="Times New Roman" w:eastAsia="Times New Roman" w:hAnsi="Times New Roman" w:cs="Times New Roman"/>
          <w:color w:val="000000"/>
          <w:sz w:val="24"/>
          <w:szCs w:val="24"/>
          <w:lang w:eastAsia="en-CA"/>
        </w:rPr>
        <w:t xml:space="preserve">her or lower trophic levels (e.g., changes in the consumer’s predators or competitors) </w:t>
      </w:r>
      <w:r>
        <w:fldChar w:fldCharType="begin"/>
      </w:r>
      <w:r>
        <w:instrText>ADDIN CSL_CITATION {"citationItems":[{"id":"ITEM-1","itemData":{"DOI":"10.1111/j.1365-2656.2008.01458.x","ISSN":"00218790","PMID":"18771506","abstract":"1. Climate chang</w:instrText>
      </w:r>
      <w:r>
        <w:instrText>e has been shown to affect the phenology of many organisms, but interestingly these shifts are often unequal across trophic levels, causing a mismatch between the phenology of organisms and their food. 2. We consider two alternative hypotheses: consumers a</w:instrText>
      </w:r>
      <w:r>
        <w:instrText xml:space="preserve">re constrained to adjust sufficiently to the lower trophic level, or prey species react more strongly than their predators to reduce predation. We discuss both hypotheses with our analyses of changes in phenology across four trophic levels: tree budburst, </w:instrText>
      </w:r>
      <w:r>
        <w:instrText>peak biomass of herbivorous caterpillars, breeding phenology of four insectivorous bird species and an avian predator. 3. In our long-term study, we show that between 1988 and 2005, budburst advanced (not significantly) with 0.17 d yr-1, while between 1985</w:instrText>
      </w:r>
      <w:r>
        <w:instrText xml:space="preserve"> and 2005 both caterpillars (0.75 d year-1) and the hatching date of the passerine species (range for four species: 0.36-0.50 d year-1) have advanced, whereas raptor hatching dates showed no trend. 4. The caterpillar peak date was closely correlated with b</w:instrText>
      </w:r>
      <w:r>
        <w:instrText>udburst date, as were the passerine hatching dates with the peak caterpillar biomass date. In all these cases, however, the slopes were significantly less than unity, showing that the response of the consumers is weaker than that of their food. This was al</w:instrText>
      </w:r>
      <w:r>
        <w:instrText>so true for the avian predator, for which hatching dates were not correlated with the peak availability of fledgling passerines. As a result, the match between food demand and availability deteriorated over time for both the passerines and the avian predat</w:instrText>
      </w:r>
      <w:r>
        <w:instrText>ors. 5. These results could equally well be explained by consumers' insufficient responses as a consequence of constraints in adapting to climate change, or by them trying to escape predation from a higher trophic level, or both. Selection on phenology cou</w:instrText>
      </w:r>
      <w:r>
        <w:instrText>ld thus be both from matches of phenology with higher and lower levels, and quantifying these can shed new light on why some organisms do adjust their phenology to climate change, while others do not. © 2008 The Authors.","author":[{"dropping-particle":"",</w:instrText>
      </w:r>
      <w:r>
        <w:instrText>"family":"Both","given":"Christiaan","non-dropping-particle":"","parse-names":false,"suffix":""},{"dropping-particle":"","family":"Asch","given":"Margriet","non-dropping-particle":"van","parse-names":false,"suffix":""},{"dropping-particle":"","family":"Bij</w:instrText>
      </w:r>
      <w:r>
        <w:instrText>lsma","given":"Rob G.","non-dropping-particle":"","parse-names":false,"suffix":""},{"dropping-particle":"","family":"Burg","given":"Arnold B.","non-dropping-particle":"Van Den","parse-names":false,"suffix":""},{"dropping-particle":"","family":"Visser","giv</w:instrText>
      </w:r>
      <w:r>
        <w:instrText>en":"Marcel E.","non-dropping-particle":"","parse-names":false,"suffix":""}],"container-title":"Journal of Animal Ecology","id":"ITEM-1","issue":"1","issued":{"date-parts":[["2009","1","1"]]},"page":"73-83","publisher":"John Wiley &amp; Sons, Ltd","title":"Cli</w:instrText>
      </w:r>
      <w:r>
        <w:instrText>mate change and unequal phenological changes across four trophic levels: constraints or adaptations?","type":"article-journal","volume":"78"},"uris":["http://www.mendeley.com/documents/?uuid=569834aa-25db-4575-a2b6-4155cb0b9f6f"]}],"mendeley":{"formattedCi</w:instrText>
      </w:r>
      <w:r>
        <w:instrText>tation":"(Both, van Asch, Bijlsma, Van Den Burg, &amp; Visser, 2009)","plainTextFormattedCitation":"(Both, van Asch, Bijlsma, Van Den Burg, &amp; Visser, 2009)","previouslyFormattedCitation":"(Both, van Asch, Bijlsma, Van Den Burg, &amp; Visser, 2009)"},"properties":{</w:instrText>
      </w:r>
      <w:r>
        <w:instrText>"noteIndex":0},"schema":"https://github.com/citation-style-language/schema/raw/master/csl-citation.json"}</w:instrText>
      </w:r>
      <w:r>
        <w:fldChar w:fldCharType="separate"/>
      </w:r>
      <w:bookmarkStart w:id="10" w:name="__Fieldmark__43_3903614438"/>
      <w:r>
        <w:rPr>
          <w:rFonts w:ascii="Times New Roman" w:eastAsia="Times New Roman" w:hAnsi="Times New Roman" w:cs="Times New Roman"/>
          <w:color w:val="000000"/>
          <w:sz w:val="24"/>
          <w:szCs w:val="24"/>
          <w:lang w:eastAsia="en-CA"/>
        </w:rPr>
        <w:t>(</w:t>
      </w:r>
      <w:bookmarkStart w:id="11" w:name="__Fieldmark__24_2495178454"/>
      <w:r>
        <w:rPr>
          <w:rFonts w:ascii="Times New Roman" w:eastAsia="Times New Roman" w:hAnsi="Times New Roman" w:cs="Times New Roman"/>
          <w:color w:val="000000"/>
          <w:sz w:val="24"/>
          <w:szCs w:val="24"/>
          <w:lang w:eastAsia="en-CA"/>
        </w:rPr>
        <w:t>B</w:t>
      </w:r>
      <w:bookmarkStart w:id="12" w:name="__Fieldmark__36_942872385"/>
      <w:r>
        <w:rPr>
          <w:rFonts w:ascii="Times New Roman" w:eastAsia="Times New Roman" w:hAnsi="Times New Roman" w:cs="Times New Roman"/>
          <w:color w:val="000000"/>
          <w:sz w:val="24"/>
          <w:szCs w:val="24"/>
          <w:lang w:eastAsia="en-CA"/>
        </w:rPr>
        <w:t>oth, van Asch, Bijlsma, Van Den Burg, &amp; Visser, 2009)</w:t>
      </w:r>
      <w:r>
        <w:fldChar w:fldCharType="end"/>
      </w:r>
      <w:bookmarkEnd w:id="10"/>
      <w:bookmarkEnd w:id="11"/>
      <w:bookmarkEnd w:id="12"/>
      <w:r>
        <w:rPr>
          <w:rFonts w:ascii="Times New Roman" w:eastAsia="Times New Roman" w:hAnsi="Times New Roman" w:cs="Times New Roman"/>
          <w:color w:val="000000"/>
          <w:sz w:val="24"/>
          <w:szCs w:val="24"/>
          <w:lang w:eastAsia="en-CA"/>
        </w:rPr>
        <w:t>, and (3) differential shifts in the phenology of the consumer and/or the resource leading to</w:t>
      </w:r>
      <w:r>
        <w:rPr>
          <w:rFonts w:ascii="Times New Roman" w:eastAsia="Times New Roman" w:hAnsi="Times New Roman" w:cs="Times New Roman"/>
          <w:color w:val="000000"/>
          <w:sz w:val="24"/>
          <w:szCs w:val="24"/>
          <w:lang w:eastAsia="en-CA"/>
        </w:rPr>
        <w:t xml:space="preserve"> phenological mismatch </w:t>
      </w:r>
      <w:r>
        <w:fldChar w:fldCharType="begin"/>
      </w:r>
      <w:r>
        <w:instrText>ADDIN CSL_CITATION {"citationItems":[{"id":"ITEM-1","itemData":{"DOI":"10.1073/pnas.1714511115","abstract":"Shifts in the timing of species interactions are often cited as a consequence of climate change and, if present, are expected</w:instrText>
      </w:r>
      <w:r>
        <w:instrText xml:space="preserve"> to have wide-reaching implications for ecological communities. Our knowledge about these shifts mostly comes from single systems, which have provided no clear picture, thus limiting our understanding of how species interactions may be responding overall. </w:instrText>
      </w:r>
      <w:r>
        <w:instrText xml:space="preserve">Using a new global database based on long-term data on the seasonal timing of biological events for pairwise species interactions, we find that the relative timing of interacting species has changed substantially in recent decades. The observed shifts are </w:instrText>
      </w:r>
      <w:r>
        <w:instrText xml:space="preserve">greater in magnitude than before recent climate change began, suggesting that there will be widespread warming-related shifts in the synchrony of species in the future.Phenological responses to climate change (e.g., earlier leaf-out or egg hatch date) are </w:instrText>
      </w:r>
      <w:r>
        <w:instrText>now well documented and clearly linked to rising temperatures in recent decades. Such shifts in the phenologies of interacting species may lead to shifts in their synchrony, with cascading community and ecosystem consequences. To date, single-system studie</w:instrText>
      </w:r>
      <w:r>
        <w:instrText>s have provided no clear picture, either finding synchrony shifts may be extremely prevalent [Mayor SJ, et al. (2017) Sci Rep 7:1902] or relatively uncommon [Iler AM, et al. (2013) Glob Chang Biol 19:2348–2359], suggesting that shifts toward asynchrony may</w:instrText>
      </w:r>
      <w:r>
        <w:instrText xml:space="preserve"> be infrequent. A meta-analytic approach would provide insights into global trends and how they are linked to climate change. We compared phenological shifts among pairwise species interactions (e.g., predator–prey) using published long-term time-series da</w:instrText>
      </w:r>
      <w:r>
        <w:instrText xml:space="preserve">ta of phenological events from aquatic and terrestrial ecosystems across four continents since 1951 to determine whether recent climate change has led to overall shifts in synchrony. We show that the relative timing of key life cycle events of interacting </w:instrText>
      </w:r>
      <w:r>
        <w:instrText>species has changed significantly over the past 35 years. Further, by comparing the period before major climate change (pre-1980s) and after, we show that estimated changes in phenology and synchrony are greater in recent decades. However, there has been n</w:instrText>
      </w:r>
      <w:r>
        <w:instrText>o consistent trend in the direction of these changes. Our findings show that there have been shifts in the timing of interacting species in recent decades; the next challenges are to improve our ability to predict the direction of change and understand the</w:instrText>
      </w:r>
      <w:r>
        <w:instrText xml:space="preserve"> full consequences for communities and ecosystems.","author":[{"dropping-particle":"","family":"Kharouba","given":"Heather M","non-dropping-particle":"","parse-names":false,"suffix":""},{"dropping-particle":"","family":"Ehrlén","given":"Johan","non-droppin</w:instrText>
      </w:r>
      <w:r>
        <w:instrText>g-particle":"","parse-names":false,"suffix":""},{"dropping-particle":"","family":"Gelman","given":"Andrew","non-dropping-particle":"","parse-names":false,"suffix":""},{"dropping-particle":"","family":"Bolmgren","given":"Kjell","non-dropping-particle":"","p</w:instrText>
      </w:r>
      <w:r>
        <w:instrText>arse-names":false,"suffix":""},{"dropping-particle":"","family":"Allen","given":"Jenica M","non-dropping-particle":"","parse-names":false,"suffix":""},{"dropping-particle":"","family":"Travers","given":"Steve E","non-dropping-particle":"","parse-names":fal</w:instrText>
      </w:r>
      <w:r>
        <w:instrText>se,"suffix":""},{"dropping-particle":"","family":"Wolkovich","given":"Elizabeth M","non-dropping-particle":"","parse-names":false,"suffix":""}],"container-title":"Proceedings of the National Academy of Sciences","id":"ITEM-1","issue":"20","issued":{"date-p</w:instrText>
      </w:r>
      <w:r>
        <w:instrText>arts":[["2018","5","15"]]},"page":"5211-5216","title":"Global shifts in the phenological synchrony of species interactions over recent decades","type":"article-journal","volume":"115"},"uris":["http://www.mendeley.com/documents/?uuid=2f7c5568-d44f-42e8-b07</w:instrText>
      </w:r>
      <w:r>
        <w:instrText>e-28522a87d4a1"]}],"mendeley":{"formattedCitation":"(Kharouba et al., 2018)","plainTextFormattedCitation":"(Kharouba et al., 2018)","previouslyFormattedCitation":"(Kharouba et al., 2018)"},"properties":{"noteIndex":0},"schema":"https://github.com/citation-</w:instrText>
      </w:r>
      <w:r>
        <w:instrText>style-language/schema/raw/master/csl-citation.json"}</w:instrText>
      </w:r>
      <w:r>
        <w:fldChar w:fldCharType="separate"/>
      </w:r>
      <w:bookmarkStart w:id="13" w:name="__Fieldmark__54_3903614438"/>
      <w:r>
        <w:rPr>
          <w:rFonts w:ascii="Times New Roman" w:eastAsia="Times New Roman" w:hAnsi="Times New Roman" w:cs="Times New Roman"/>
          <w:color w:val="000000"/>
          <w:sz w:val="24"/>
          <w:szCs w:val="24"/>
          <w:lang w:eastAsia="en-CA"/>
        </w:rPr>
        <w:t>(</w:t>
      </w:r>
      <w:bookmarkStart w:id="14" w:name="__Fieldmark__31_2495178454"/>
      <w:r>
        <w:rPr>
          <w:rFonts w:ascii="Times New Roman" w:eastAsia="Times New Roman" w:hAnsi="Times New Roman" w:cs="Times New Roman"/>
          <w:color w:val="000000"/>
          <w:sz w:val="24"/>
          <w:szCs w:val="24"/>
          <w:lang w:eastAsia="en-CA"/>
        </w:rPr>
        <w:t>K</w:t>
      </w:r>
      <w:bookmarkStart w:id="15" w:name="__Fieldmark__41_942872385"/>
      <w:r>
        <w:rPr>
          <w:rFonts w:ascii="Times New Roman" w:eastAsia="Times New Roman" w:hAnsi="Times New Roman" w:cs="Times New Roman"/>
          <w:color w:val="000000"/>
          <w:sz w:val="24"/>
          <w:szCs w:val="24"/>
          <w:lang w:eastAsia="en-CA"/>
        </w:rPr>
        <w:t>harouba et al., 2018)</w:t>
      </w:r>
      <w:r>
        <w:fldChar w:fldCharType="end"/>
      </w:r>
      <w:bookmarkEnd w:id="13"/>
      <w:bookmarkEnd w:id="14"/>
      <w:bookmarkEnd w:id="15"/>
      <w:r>
        <w:rPr>
          <w:rFonts w:ascii="Times New Roman" w:eastAsia="Times New Roman" w:hAnsi="Times New Roman" w:cs="Times New Roman"/>
          <w:color w:val="000000"/>
          <w:sz w:val="24"/>
          <w:szCs w:val="24"/>
          <w:lang w:eastAsia="en-CA"/>
        </w:rPr>
        <w:t>.</w:t>
      </w:r>
    </w:p>
    <w:p w14:paraId="5E56D520" w14:textId="77777777" w:rsidR="000C1866" w:rsidRDefault="00DF4A1C">
      <w:pPr>
        <w:spacing w:line="480" w:lineRule="auto"/>
        <w:ind w:firstLine="720"/>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r>
        <w:fldChar w:fldCharType="begin"/>
      </w:r>
      <w:r>
        <w:instrText>ADDIN CSL_CITATION {"citationItems":[{"id":"ITEM-1","i</w:instrText>
      </w:r>
      <w:r>
        <w:instrText>temData":{"DOI":"10.32942/osf.io/rxmct","author":[{"dropping-particle":"","family":"Singer","given":"Michael","non-dropping-particle":"","parse-names":false,"suffix":""},{"dropping-particle":"","family":"Parmesan","given":"Camille","non-dropping-particle":</w:instrText>
      </w:r>
      <w:r>
        <w:instrText>"","parse-names":false,"suffix":""}],"id":"ITEM-1","issued":{"date-parts":[["2020"]]},"publisher":"EcoEvoRxiv","title":"Misunderstanding mismatch","type":"article-journal"},"uris":["http://www.mendeley.com/documents/?uuid=92b2afcd-f15b-3972-8960-f44cf0e2e5</w:instrText>
      </w:r>
      <w:r>
        <w:instrText>6d"]}],"mendeley":{"formattedCitation":"(M. Singer &amp; Parmesan, 2020)","manualFormatting":"Singer &amp; parmesan, 2020","plainTextFormattedCitation":"(M. Singer &amp; Parmesan, 2020)","previouslyFormattedCitation":"(M. Singer &amp; Parmesan, 2020)"},"properties":{"note</w:instrText>
      </w:r>
      <w:r>
        <w:instrText>Index":0},"schema":"https://github.com/citation-style-language/schema/raw/master/csl-citation.json"}</w:instrText>
      </w:r>
      <w:r>
        <w:fldChar w:fldCharType="separate"/>
      </w:r>
      <w:bookmarkStart w:id="16" w:name="__Fieldmark__67_3903614438"/>
      <w:r>
        <w:rPr>
          <w:rFonts w:ascii="Times New Roman" w:eastAsia="Times New Roman" w:hAnsi="Times New Roman" w:cs="Times New Roman"/>
          <w:color w:val="000000"/>
          <w:sz w:val="24"/>
          <w:szCs w:val="24"/>
          <w:lang w:eastAsia="en-CA"/>
        </w:rPr>
        <w:t>S</w:t>
      </w:r>
      <w:bookmarkStart w:id="17" w:name="__Fieldmark__40_2495178454"/>
      <w:r>
        <w:rPr>
          <w:rFonts w:ascii="Times New Roman" w:eastAsia="Times New Roman" w:hAnsi="Times New Roman" w:cs="Times New Roman"/>
          <w:color w:val="000000"/>
          <w:sz w:val="24"/>
          <w:szCs w:val="24"/>
          <w:lang w:eastAsia="en-CA"/>
        </w:rPr>
        <w:t>i</w:t>
      </w:r>
      <w:bookmarkStart w:id="18" w:name="__Fieldmark__50_942872385"/>
      <w:r>
        <w:rPr>
          <w:rFonts w:ascii="Times New Roman" w:eastAsia="Times New Roman" w:hAnsi="Times New Roman" w:cs="Times New Roman"/>
          <w:color w:val="000000"/>
          <w:sz w:val="24"/>
          <w:szCs w:val="24"/>
          <w:lang w:eastAsia="en-CA"/>
        </w:rPr>
        <w:t xml:space="preserve">nger &amp; </w:t>
      </w:r>
      <w:ins w:id="19" w:author="Unknown Author" w:date="2021-05-02T21:07:00Z">
        <w:r>
          <w:rPr>
            <w:rFonts w:ascii="Times New Roman" w:eastAsia="Times New Roman" w:hAnsi="Times New Roman" w:cs="Times New Roman"/>
            <w:color w:val="000000"/>
            <w:sz w:val="24"/>
            <w:szCs w:val="24"/>
            <w:lang w:eastAsia="en-CA"/>
          </w:rPr>
          <w:t>P</w:t>
        </w:r>
      </w:ins>
      <w:del w:id="20" w:author="Unknown Author" w:date="2021-05-02T21:07:00Z">
        <w:r>
          <w:rPr>
            <w:rFonts w:ascii="Times New Roman" w:eastAsia="Times New Roman" w:hAnsi="Times New Roman" w:cs="Times New Roman"/>
            <w:color w:val="000000"/>
            <w:sz w:val="24"/>
            <w:szCs w:val="24"/>
            <w:lang w:eastAsia="en-CA"/>
          </w:rPr>
          <w:delText>p</w:delText>
        </w:r>
      </w:del>
      <w:r>
        <w:rPr>
          <w:rFonts w:ascii="Times New Roman" w:eastAsia="Times New Roman" w:hAnsi="Times New Roman" w:cs="Times New Roman"/>
          <w:color w:val="000000"/>
          <w:sz w:val="24"/>
          <w:szCs w:val="24"/>
          <w:lang w:eastAsia="en-CA"/>
        </w:rPr>
        <w:t>armesan, 2020</w:t>
      </w:r>
      <w:r>
        <w:fldChar w:fldCharType="end"/>
      </w:r>
      <w:bookmarkEnd w:id="16"/>
      <w:bookmarkEnd w:id="17"/>
      <w:bookmarkEnd w:id="18"/>
      <w:r>
        <w:rPr>
          <w:rFonts w:ascii="Times New Roman" w:eastAsia="Times New Roman" w:hAnsi="Times New Roman" w:cs="Times New Roman"/>
          <w:color w:val="000000"/>
          <w:sz w:val="24"/>
          <w:szCs w:val="24"/>
          <w:lang w:eastAsia="en-CA"/>
        </w:rPr>
        <w:t xml:space="preserve">’s response to </w:t>
      </w:r>
      <w:r>
        <w:fldChar w:fldCharType="begin"/>
      </w:r>
      <w:r>
        <w:instrText>ADDIN CSL_CITATION {"citationItems":[{"id":"ITEM-1","itemData":{"DOI":"10.1038/s41558-020-0752-x","ISSN":"17586798</w:instrText>
      </w:r>
      <w:r>
        <w:instrText>","abstract":"Climate change may lead to phenological mismatches, where the timing of critical events between interacting species becomes desynchronized, with potential negative consequences. Evidence documenting negative impacts on fitness is mixed. The C</w:instrText>
      </w:r>
      <w:r>
        <w:instrText>ushing match-mismatch hypothesis, the most common hypothesis underlying these studies, offers testable assumptions and predictions to determine consequences of phenological mismatch when combined with a pre-climate change baseline. Here, we highlight how i</w:instrText>
      </w:r>
      <w:r>
        <w:instrText>mproved approaches could rapidly advance mechanistic understanding. We find that, to the best of our knowledge, no study has yet collected the data required to test this hypothesis well, and 71% of studies fail to define a baseline. Experiments that clearl</w:instrText>
      </w:r>
      <w:r>
        <w:instrText>y link timing to fitness and test extremes, integration across approaches and null models would aid robust predictions of shifts with climate change.","author":[{"dropping-particle":"","family":"Kharouba","given":"Heather M.","non-dropping-particle":"","pa</w:instrText>
      </w:r>
      <w:r>
        <w:instrText>rse-names":false,"suffix":""},{"dropping-particle":"","family":"Wolkovich","given":"Elizabeth M.","non-dropping-particle":"","parse-names":false,"suffix":""}],"container-title":"Nature Climate Change","id":"ITEM-1","issue":"5","issued":{"date-parts":[["202</w:instrText>
      </w:r>
      <w:r>
        <w:instrText>0","5","1"]]},"page":"406-415","publisher":"Nature Research","title":"Disconnects between ecological theory and data in phenological mismatch research","type":"article-journal","volume":"10"},"uris":["http://www.mendeley.com/documents/?uuid=75f9fbe8-f10e-3</w:instrText>
      </w:r>
      <w:r>
        <w:instrText>85c-9255-8252c5cee963"]}],"mendeley":{"formattedCitation":"(Kharouba &amp; Wolkovich, 2020)","manualFormatting":"Kharouba &amp; Wolkovich, 2020)","plainTextFormattedCitation":"(Kharouba &amp; Wolkovich, 2020)","previouslyFormattedCitation":"(Kharouba &amp; Wolkovich, 2020</w:instrText>
      </w:r>
      <w:r>
        <w:instrText>)"},"properties":{"noteIndex":0},"schema":"https://github.com/citation-style-language/schema/raw/master/csl-citation.json"}</w:instrText>
      </w:r>
      <w:r>
        <w:fldChar w:fldCharType="separate"/>
      </w:r>
      <w:bookmarkStart w:id="21" w:name="__Fieldmark__84_3903614438"/>
      <w:r>
        <w:rPr>
          <w:rFonts w:ascii="Times New Roman" w:eastAsia="Times New Roman" w:hAnsi="Times New Roman" w:cs="Times New Roman"/>
          <w:color w:val="000000"/>
          <w:sz w:val="24"/>
          <w:szCs w:val="24"/>
          <w:lang w:eastAsia="en-CA"/>
        </w:rPr>
        <w:t>K</w:t>
      </w:r>
      <w:bookmarkStart w:id="22" w:name="__Fieldmark__47_2495178454"/>
      <w:r>
        <w:rPr>
          <w:rFonts w:ascii="Times New Roman" w:eastAsia="Times New Roman" w:hAnsi="Times New Roman" w:cs="Times New Roman"/>
          <w:color w:val="000000"/>
          <w:sz w:val="24"/>
          <w:szCs w:val="24"/>
          <w:lang w:eastAsia="en-CA"/>
        </w:rPr>
        <w:t>h</w:t>
      </w:r>
      <w:bookmarkStart w:id="23" w:name="__Fieldmark__55_942872385"/>
      <w:r>
        <w:rPr>
          <w:rFonts w:ascii="Times New Roman" w:eastAsia="Times New Roman" w:hAnsi="Times New Roman" w:cs="Times New Roman"/>
          <w:color w:val="000000"/>
          <w:sz w:val="24"/>
          <w:szCs w:val="24"/>
          <w:lang w:eastAsia="en-CA"/>
        </w:rPr>
        <w:t>arouba &amp; Wolkovich, 2020)</w:t>
      </w:r>
      <w:r>
        <w:fldChar w:fldCharType="end"/>
      </w:r>
      <w:bookmarkEnd w:id="21"/>
      <w:bookmarkEnd w:id="22"/>
      <w:bookmarkEnd w:id="23"/>
      <w:r>
        <w:rPr>
          <w:rFonts w:ascii="Times New Roman" w:eastAsia="Times New Roman" w:hAnsi="Times New Roman" w:cs="Times New Roman"/>
          <w:color w:val="000000"/>
          <w:sz w:val="24"/>
          <w:szCs w:val="24"/>
          <w:lang w:eastAsia="en-CA"/>
        </w:rPr>
        <w:t xml:space="preserve">. In its stricter, original form, it states that the recruitment of a consumer is high if the most </w:t>
      </w:r>
      <w:r>
        <w:rPr>
          <w:rFonts w:ascii="Times New Roman" w:eastAsia="Times New Roman" w:hAnsi="Times New Roman" w:cs="Times New Roman"/>
          <w:color w:val="000000"/>
          <w:sz w:val="24"/>
          <w:szCs w:val="24"/>
          <w:lang w:eastAsia="en-CA"/>
        </w:rPr>
        <w:lastRenderedPageBreak/>
        <w:t>ener</w:t>
      </w:r>
      <w:r>
        <w:rPr>
          <w:rFonts w:ascii="Times New Roman" w:eastAsia="Times New Roman" w:hAnsi="Times New Roman" w:cs="Times New Roman"/>
          <w:color w:val="000000"/>
          <w:sz w:val="24"/>
          <w:szCs w:val="24"/>
          <w:lang w:eastAsia="en-CA"/>
        </w:rPr>
        <w:t xml:space="preserve">gy expensive part of its life cycle is in synchrony with the peak availability of its resource </w:t>
      </w:r>
      <w:r>
        <w:fldChar w:fldCharType="begin"/>
      </w:r>
      <w:r>
        <w:instrText>ADDIN CSL_CITATION {"citationItems":[{"id":"ITEM-1","itemData":{"DOI":"10.1016/S0065-2881(08)60202-3","ISSN":"00652881","abstract":"The degree of match and misma</w:instrText>
      </w:r>
      <w:r>
        <w:instrText>tch in the time of larval production and production of their food has been put forward as an explanation of part of the variability in recruitment to a stock of fish. The magnitude of recruitment is not completely determined until the year-class finally jo</w:instrText>
      </w:r>
      <w:r>
        <w:instrText>ins the adult stock, and the processes involved probably begin early in the life-history of the fish when both their growth and mortality rates are high. The match/mismatch hypothesis is given in this chapter to cover the subsequent development through lar</w:instrText>
      </w:r>
      <w:r>
        <w:instrText>val life up to metamorphosis, and possibly just beyond. The match/mismatch hypothesis has now been extended to the upwelling areas and oceanic divergences equatorward of 40° latitude on the basis that fish in these regions release batches of eggs more freq</w:instrText>
      </w:r>
      <w:r>
        <w:instrText>uently when they are well fed and, more generally, that pelagic fish may modify their reproductive strategies such that they can feed and spawn at the same time. A delay in predation is of great importance, particularly when production peaks in early devel</w:instrText>
      </w:r>
      <w:r>
        <w:instrText>opment. This model illustrates the difficulties that occur when growth and mortality are allowed to interact. On the other hand, there are three consequences of the match/mismatch hypothesis that are presented in this chapter. However, the limited conclusi</w:instrText>
      </w:r>
      <w:r>
        <w:instrText>on drawn in this chapter is that, investigations of fish larvae should continue to be a part of the study of population dynamics of fishes. © 1990, Elsevier Ltd. All rights reserved.","author":[{"dropping-particle":"","family":"Cushing","given":"D. H.","no</w:instrText>
      </w:r>
      <w:r>
        <w:instrText>n-dropping-particle":"","parse-names":false,"suffix":""}],"container-title":"Advances in Marine Biology","id":"ITEM-1","issue":"C","issued":{"date-parts":[["1990","1","1"]]},"page":"249-293","publisher":"Academic Press","title":"Plankton production and yea</w:instrText>
      </w:r>
      <w:r>
        <w:instrText>r-class strength in fish populations: An update of the match/mismatch hypothesis","type":"article-journal","volume":"26"},"uris":["http://www.mendeley.com/documents/?uuid=5f7b4961-a76e-3c44-9b0a-33f7cc349569"]}],"mendeley":{"formattedCitation":"(Cushing, 1</w:instrText>
      </w:r>
      <w:r>
        <w:instrText>990)","plainTextFormattedCitation":"(Cushing, 1990)","previouslyFormattedCitation":"(Cushing, 1990)"},"properties":{"noteIndex":0},"schema":"https://github.com/citation-style-language/schema/raw/master/csl-citation.json"}</w:instrText>
      </w:r>
      <w:r>
        <w:fldChar w:fldCharType="separate"/>
      </w:r>
      <w:bookmarkStart w:id="24" w:name="__Fieldmark__95_3903614438"/>
      <w:r>
        <w:rPr>
          <w:rFonts w:ascii="Times New Roman" w:eastAsia="Times New Roman" w:hAnsi="Times New Roman" w:cs="Times New Roman"/>
          <w:color w:val="000000"/>
          <w:sz w:val="24"/>
          <w:szCs w:val="24"/>
          <w:lang w:eastAsia="en-CA"/>
        </w:rPr>
        <w:t>(</w:t>
      </w:r>
      <w:bookmarkStart w:id="25" w:name="__Fieldmark__54_2495178454"/>
      <w:r>
        <w:rPr>
          <w:rFonts w:ascii="Times New Roman" w:eastAsia="Times New Roman" w:hAnsi="Times New Roman" w:cs="Times New Roman"/>
          <w:color w:val="000000"/>
          <w:sz w:val="24"/>
          <w:szCs w:val="24"/>
          <w:lang w:eastAsia="en-CA"/>
        </w:rPr>
        <w:t>C</w:t>
      </w:r>
      <w:bookmarkStart w:id="26" w:name="__Fieldmark__61_942872385"/>
      <w:r>
        <w:rPr>
          <w:rFonts w:ascii="Times New Roman" w:eastAsia="Times New Roman" w:hAnsi="Times New Roman" w:cs="Times New Roman"/>
          <w:color w:val="000000"/>
          <w:sz w:val="24"/>
          <w:szCs w:val="24"/>
          <w:lang w:eastAsia="en-CA"/>
        </w:rPr>
        <w:t>ushing, 1990)</w:t>
      </w:r>
      <w:r>
        <w:fldChar w:fldCharType="end"/>
      </w:r>
      <w:bookmarkEnd w:id="24"/>
      <w:bookmarkEnd w:id="25"/>
      <w:bookmarkEnd w:id="26"/>
      <w:r>
        <w:rPr>
          <w:rFonts w:ascii="Times New Roman" w:eastAsia="Times New Roman" w:hAnsi="Times New Roman" w:cs="Times New Roman"/>
          <w:color w:val="000000"/>
          <w:sz w:val="24"/>
          <w:szCs w:val="24"/>
          <w:lang w:eastAsia="en-CA"/>
        </w:rPr>
        <w:t xml:space="preserve">. </w:t>
      </w:r>
      <w:del w:id="27" w:author="Portalier Sebastien" w:date="2021-04-30T03:38:00Z">
        <w:r>
          <w:rPr>
            <w:rFonts w:ascii="Times New Roman" w:eastAsia="Times New Roman" w:hAnsi="Times New Roman" w:cs="Times New Roman"/>
            <w:color w:val="000000"/>
            <w:sz w:val="24"/>
            <w:szCs w:val="24"/>
            <w:lang w:eastAsia="en-CA"/>
          </w:rPr>
          <w:delText>While the conce</w:delText>
        </w:r>
        <w:r>
          <w:rPr>
            <w:rFonts w:ascii="Times New Roman" w:eastAsia="Times New Roman" w:hAnsi="Times New Roman" w:cs="Times New Roman"/>
            <w:color w:val="000000"/>
            <w:sz w:val="24"/>
            <w:szCs w:val="24"/>
            <w:lang w:eastAsia="en-CA"/>
          </w:rPr>
          <w:delText>pt originally stated that only changes in the phenology of the resource counted since the phenology of the consumer was assumed to be constant, i</w:delText>
        </w:r>
      </w:del>
      <w:ins w:id="28" w:author="Portalier Sebastien" w:date="2021-04-30T03:38:00Z">
        <w:r>
          <w:rPr>
            <w:rFonts w:ascii="Times New Roman" w:eastAsia="Times New Roman" w:hAnsi="Times New Roman" w:cs="Times New Roman"/>
            <w:color w:val="000000"/>
            <w:sz w:val="24"/>
            <w:szCs w:val="24"/>
            <w:lang w:eastAsia="en-CA"/>
          </w:rPr>
          <w:t>I</w:t>
        </w:r>
      </w:ins>
      <w:r>
        <w:rPr>
          <w:rFonts w:ascii="Times New Roman" w:eastAsia="Times New Roman" w:hAnsi="Times New Roman" w:cs="Times New Roman"/>
          <w:color w:val="000000"/>
          <w:sz w:val="24"/>
          <w:szCs w:val="24"/>
          <w:lang w:eastAsia="en-CA"/>
        </w:rPr>
        <w:t xml:space="preserve">t was later extended to the case where both the phenologies of the consumer and resource varied </w:t>
      </w:r>
      <w:r>
        <w:fldChar w:fldCharType="begin"/>
      </w:r>
      <w:r>
        <w:instrText>ADDIN CSL_CITA</w:instrText>
      </w:r>
      <w:r>
        <w:instrText>TION {"citationItems":[{"id":"ITEM-1","itemData":{"DOI":"10.1098/rspb.2000.1363","ISSN":"14712970","abstract":"Spring temperatures have increased over the past 25 years, to which a wide variety of organisms have responded. The outstanding question is wheth</w:instrText>
      </w:r>
      <w:r>
        <w:instrText xml:space="preserve">er these responses match the temperature-induced shift of the selection pressures acting on these organisms. Organisms have evolved response mechanisms that are only adaptive given the existing relationship between the cues organisms use and the selection </w:instrText>
      </w:r>
      <w:r>
        <w:instrText xml:space="preserve">pressures acting on them. Global warming may disrupt ecosystem interactions because it alters these relationships and micro-evolution may be slow in tracking these changes. In particular, such shifts have serious consequences for ecosystem functioning for </w:instrText>
      </w:r>
      <w:r>
        <w:instrText>the tight multitrophic interactions involved in the timing of reproduction and growth. We determined the response of winter moth (Operophtera brumata) egg hatching and oak (Quercus robur) bud burst to temperature, a system with strong selection on synchron</w:instrText>
      </w:r>
      <w:r>
        <w:instrText>ization. We show that there has been poor synchrony in recent warm springs, which is due to an increase in spring temperatures without a decrease in the incidence of freezing spells in winter. This is a clear warning that such changes in temperature patter</w:instrText>
      </w:r>
      <w:r>
        <w:instrText>ns may affect ecosystem interactions more strongly than changes in mean temperature.","author":[{"dropping-particle":"","family":"Visser","given":"M. E.","non-dropping-particle":"","parse-names":false,"suffix":""},{"dropping-particle":"","family":"Holleman</w:instrText>
      </w:r>
      <w:r>
        <w:instrText>","given":"L. J.M.","non-dropping-particle":"","parse-names":false,"suffix":""}],"container-title":"Proceedings of the Royal Society B: Biological Sciences","id":"ITEM-1","issue":"1464","issued":{"date-parts":[["2001","2","7"]]},"page":"289-294","publisher</w:instrText>
      </w:r>
      <w:r>
        <w:instrText>":"Royal Society","title":"Warmer springs disrupt the synchrony of oak and winter moth phenology","type":"article-journal","volume":"268"},"uris":["http://www.mendeley.com/documents/?uuid=9e69a929-596c-3135-9eec-389db5faff70"]}],"mendeley":{"formattedCitat</w:instrText>
      </w:r>
      <w:r>
        <w:instrText>ion":"(M. E. Visser &amp; Holleman, 2001)","manualFormatting":"(Visser &amp; Holleman, 2001)","plainTextFormattedCitation":"(M. E. Visser &amp; Holleman, 2001)","previouslyFormattedCitation":"(M. E. Visser &amp; Holleman, 2001)"},"properties":{"noteIndex":0},"schema":"htt</w:instrText>
      </w:r>
      <w:r>
        <w:instrText>ps://github.com/citation-style-language/schema/raw/master/csl-citation.json"}</w:instrText>
      </w:r>
      <w:r>
        <w:fldChar w:fldCharType="separate"/>
      </w:r>
      <w:bookmarkStart w:id="29" w:name="__Fieldmark__109_3903614438"/>
      <w:r>
        <w:rPr>
          <w:rFonts w:ascii="Times New Roman" w:eastAsia="Times New Roman" w:hAnsi="Times New Roman" w:cs="Times New Roman"/>
          <w:color w:val="000000"/>
          <w:sz w:val="24"/>
          <w:szCs w:val="24"/>
          <w:lang w:eastAsia="en-CA"/>
        </w:rPr>
        <w:t>(</w:t>
      </w:r>
      <w:bookmarkStart w:id="30" w:name="__Fieldmark__64_2495178454"/>
      <w:r>
        <w:rPr>
          <w:rFonts w:ascii="Times New Roman" w:eastAsia="Times New Roman" w:hAnsi="Times New Roman" w:cs="Times New Roman"/>
          <w:color w:val="000000"/>
          <w:sz w:val="24"/>
          <w:szCs w:val="24"/>
          <w:lang w:eastAsia="en-CA"/>
        </w:rPr>
        <w:t>V</w:t>
      </w:r>
      <w:bookmarkStart w:id="31" w:name="__Fieldmark__71_942872385"/>
      <w:r>
        <w:rPr>
          <w:rFonts w:ascii="Times New Roman" w:eastAsia="Times New Roman" w:hAnsi="Times New Roman" w:cs="Times New Roman"/>
          <w:color w:val="000000"/>
          <w:sz w:val="24"/>
          <w:szCs w:val="24"/>
          <w:lang w:eastAsia="en-CA"/>
        </w:rPr>
        <w:t>isser &amp; Holleman, 2001)</w:t>
      </w:r>
      <w:r>
        <w:fldChar w:fldCharType="end"/>
      </w:r>
      <w:bookmarkEnd w:id="29"/>
      <w:bookmarkEnd w:id="30"/>
      <w:bookmarkEnd w:id="31"/>
      <w:r>
        <w:rPr>
          <w:rFonts w:ascii="Times New Roman" w:eastAsia="Times New Roman" w:hAnsi="Times New Roman" w:cs="Times New Roman"/>
          <w:color w:val="000000"/>
          <w:sz w:val="24"/>
          <w:szCs w:val="24"/>
          <w:lang w:eastAsia="en-CA"/>
        </w:rPr>
        <w:t>. The concept also assumed that maximum fitness of the consumer is achieved at phenological synchrony, i.e., when the most energetically demanding period of the consumer perfectly overlaps the peak resource availability. However, recent observations sugges</w:t>
      </w:r>
      <w:r>
        <w:rPr>
          <w:rFonts w:ascii="Times New Roman" w:eastAsia="Times New Roman" w:hAnsi="Times New Roman" w:cs="Times New Roman"/>
          <w:color w:val="000000"/>
          <w:sz w:val="24"/>
          <w:szCs w:val="24"/>
          <w:lang w:eastAsia="en-CA"/>
        </w:rPr>
        <w:t xml:space="preserve">t that this might not be the case in some systems for which phenological </w:t>
      </w:r>
      <w:del w:id="32" w:author="Portalier Sebastien" w:date="2021-04-30T03:39:00Z">
        <w:r>
          <w:rPr>
            <w:rFonts w:ascii="Times New Roman" w:eastAsia="Times New Roman" w:hAnsi="Times New Roman" w:cs="Times New Roman"/>
            <w:color w:val="000000"/>
            <w:sz w:val="24"/>
            <w:szCs w:val="24"/>
            <w:lang w:eastAsia="en-CA"/>
          </w:rPr>
          <w:delText xml:space="preserve">asynchrony or </w:delText>
        </w:r>
      </w:del>
      <w:r>
        <w:rPr>
          <w:rFonts w:ascii="Times New Roman" w:eastAsia="Times New Roman" w:hAnsi="Times New Roman" w:cs="Times New Roman"/>
          <w:color w:val="000000"/>
          <w:sz w:val="24"/>
          <w:szCs w:val="24"/>
          <w:lang w:eastAsia="en-CA"/>
        </w:rPr>
        <w:t xml:space="preserve">mismatch is the historical baseline </w:t>
      </w:r>
      <w:r>
        <w:fldChar w:fldCharType="begin"/>
      </w:r>
      <w:r>
        <w:instrText xml:space="preserve">ADDIN CSL_CITATION {"citationItems":[{"id":"ITEM-1","itemData":{"DOI":"10.1098/rstb.2010.0144","ISSN":"14712970","abstract":"Climate </w:instrText>
      </w:r>
      <w:r>
        <w:instrText>change alters phenological relations between interacting species. We might expect the historical baseline, or starting-point, for such effects to be precise synchrony between the season at which a consumer most requires food and the time when its resources</w:instrText>
      </w:r>
      <w:r>
        <w:instrText xml:space="preserve"> are most available. We synthesize evidence that synchrony was not the historical condition in two insect-plant interactions involving Edith's checkerspot butterfly (Euphydryas editha), the winter moth (Operophtera brumata) and their host plants. Initial o</w:instrText>
      </w:r>
      <w:r>
        <w:instrText>bservations of phenological mismatch in both systems were made prior to the onset of anthropogenically driven climate change. Neither species can detect the phenology of its host plants with precision. In both species, evolution of life history has involve</w:instrText>
      </w:r>
      <w:r>
        <w:instrText>d compromise between maximizing fecundity and minimizing mortality, with the outcome being superficially maladaptive strategies in which many, or even most, individuals die of starvation through poor synchrony with their host plants. Where phenological asy</w:instrText>
      </w:r>
      <w:r>
        <w:instrText>nchrony or mismatch with resources forms the starting point for effects of anthropogenic global warming, consumers are particularly vulnerable to impacts that exacerbate the mismatch. This vulnerability likely contributed to extinction of a well-studied me</w:instrText>
      </w:r>
      <w:r>
        <w:instrText>tapopulation of Edith's checkerspot, and to the skewed geographical pattern of population extinctions underlying a northward and upward range shift in this species. © 2010 The Royal Society.","author":[{"dropping-particle":"","family":"Singer","given":"Mic</w:instrText>
      </w:r>
      <w:r>
        <w:instrText>hael C.","non-dropping-particle":"","parse-names":false,"suffix":""},{"dropping-particle":"","family":"Parmesan","given":"Camille","non-dropping-particle":"","parse-names":false,"suffix":""}],"container-title":"Philosophical Transactions of the Royal Socie</w:instrText>
      </w:r>
      <w:r>
        <w:instrText>ty B: Biological Sciences","id":"ITEM-1","issue":"1555","issued":{"date-parts":[["2010","10","12"]]},"page":"3161-3176","publisher":"Royal Society","title":"Phenological asynchrony between herbivorous insects and their hosts: Signal of climate change or pr</w:instrText>
      </w:r>
      <w:r>
        <w:instrText xml:space="preserve">e-existing adaptive strategy?","type":"article-journal","volume":"365"},"uris":["http://www.mendeley.com/documents/?uuid=8196e761-09db-30f7-8bbb-45de82b45cbd"]}],"mendeley":{"formattedCitation":"(M. C. Singer &amp; Parmesan, 2010)","manualFormatting":"(Singer </w:instrText>
      </w:r>
      <w:r>
        <w:instrText>&amp; Parmesan, 2010)","plainTextFormattedCitation":"(M. C. Singer &amp; Parmesan, 2010)","previouslyFormattedCitation":"(M. C. Singer &amp; Parmesan, 2010)"},"properties":{"noteIndex":0},"schema":"https://github.com/citation-style-language/schema/raw/master/csl-citat</w:instrText>
      </w:r>
      <w:r>
        <w:instrText>ion.json"}</w:instrText>
      </w:r>
      <w:r>
        <w:fldChar w:fldCharType="separate"/>
      </w:r>
      <w:bookmarkStart w:id="33" w:name="__Fieldmark__122_3903614438"/>
      <w:r>
        <w:rPr>
          <w:rFonts w:ascii="Times New Roman" w:eastAsia="Times New Roman" w:hAnsi="Times New Roman" w:cs="Times New Roman"/>
          <w:color w:val="000000"/>
          <w:sz w:val="24"/>
          <w:szCs w:val="24"/>
          <w:lang w:eastAsia="en-CA"/>
        </w:rPr>
        <w:t>(</w:t>
      </w:r>
      <w:bookmarkStart w:id="34" w:name="__Fieldmark__73_2495178454"/>
      <w:r>
        <w:rPr>
          <w:rFonts w:ascii="Times New Roman" w:eastAsia="Times New Roman" w:hAnsi="Times New Roman" w:cs="Times New Roman"/>
          <w:color w:val="000000"/>
          <w:sz w:val="24"/>
          <w:szCs w:val="24"/>
          <w:lang w:eastAsia="en-CA"/>
        </w:rPr>
        <w:t>S</w:t>
      </w:r>
      <w:bookmarkStart w:id="35" w:name="__Fieldmark__80_942872385"/>
      <w:r>
        <w:rPr>
          <w:rFonts w:ascii="Times New Roman" w:eastAsia="Times New Roman" w:hAnsi="Times New Roman" w:cs="Times New Roman"/>
          <w:color w:val="000000"/>
          <w:sz w:val="24"/>
          <w:szCs w:val="24"/>
          <w:lang w:eastAsia="en-CA"/>
        </w:rPr>
        <w:t>inger &amp; Parmesan, 2010)</w:t>
      </w:r>
      <w:r>
        <w:fldChar w:fldCharType="end"/>
      </w:r>
      <w:bookmarkEnd w:id="33"/>
      <w:bookmarkEnd w:id="34"/>
      <w:bookmarkEnd w:id="35"/>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r>
        <w:fldChar w:fldCharType="begin"/>
      </w:r>
      <w:r>
        <w:instrText>ADDIN CSL_CITATION {"citationItems":[{"id":"ITEM-1","itemData":{"DOI":"10.1098/rspb.2</w:instrText>
      </w:r>
      <w:r>
        <w:instrText>008.1434","ISSN":"14712954","PMID":"19129131","abstract":"Environmental changes, such as current climate warming, can exert directional selection on reproductive phenology. In plants, evolution of earlier flowering requires that the individuals bearing gen</w:instrText>
      </w:r>
      <w:r>
        <w:instrText>es for early flowering successfully reproduce; for non-selfing, zoophilous species, this means that early flowering individuals must be visited by pollinators. In a laboratory experiment with artificial flowers, we presented captive bumble-bees (Bombus imp</w:instrText>
      </w:r>
      <w:r>
        <w:instrText>atiens) with flower arrays representing stages in the phenological progression of a two-species plant community: Bees that had been foraging on flowers of one colour were confronted with increasing numbers of flowers of a second colour. Early flowering ind</w:instrText>
      </w:r>
      <w:r>
        <w:instrText>ividuals of the second 'species' were significantly under-visited, because bees avoided unfamiliar flowers, particularly when these were rare. We incorporated these aspects of bee foraging behaviour (neophobia and positive frequency dependence) in a simula</w:instrText>
      </w:r>
      <w:r>
        <w:instrText xml:space="preserve">tion model of flowering-time evolution for a plant population experiencing selection against late flowering. Unlike simple frequency dependence, a lag in pollinator visitation prevented the plant population from responding to selection and led to declines </w:instrText>
      </w:r>
      <w:r>
        <w:instrText>in population size. Pollinator behaviour thus has the potential to constrain evolutionary adjustments of flowering phenology. © 2008 The Royal Society.","author":[{"dropping-particle":"","family":"Forrest","given":"Jessica","non-dropping-particle":"","pars</w:instrText>
      </w:r>
      <w:r>
        <w:instrText>e-names":false,"suffix":""},{"dropping-particle":"","family":"Thomson","given":"James D.","non-dropping-particle":"","parse-names":false,"suffix":""}],"container-title":"Proceedings of the Royal Society B: Biological Sciences","id":"ITEM-1","issue":"1658",</w:instrText>
      </w:r>
      <w:r>
        <w:instrText>"issued":{"date-parts":[["2012","3","7"]]},"page":"935-943","publisher":"Royal Society","title":"Pollinator experience, neophobia and the evolution of flowering time","type":"article-journal","volume":"276"},"uris":["http://www.mendeley.com/documents/?uuid</w:instrText>
      </w:r>
      <w:r>
        <w:instrText>=d6f6081a-f7cb-32f1-b43d-17c9a099e39b"]}],"mendeley":{"formattedCitation":"(Forrest &amp; Thomson, 2012)","plainTextFormattedCitation":"(Forrest &amp; Thomson, 2012)","previouslyFormattedCitation":"(Forrest &amp; Thomson, 2012)"},"properties":{"noteIndex":0},"schema":</w:instrText>
      </w:r>
      <w:r>
        <w:instrText>"https://github.com/citation-style-language/schema/raw/master/csl-citation.json"}</w:instrText>
      </w:r>
      <w:r>
        <w:fldChar w:fldCharType="separate"/>
      </w:r>
      <w:bookmarkStart w:id="36" w:name="__Fieldmark__133_3903614438"/>
      <w:r>
        <w:rPr>
          <w:rFonts w:ascii="Times New Roman" w:eastAsia="Times New Roman" w:hAnsi="Times New Roman" w:cs="Times New Roman"/>
          <w:color w:val="000000"/>
          <w:sz w:val="24"/>
          <w:szCs w:val="24"/>
          <w:lang w:eastAsia="en-CA"/>
        </w:rPr>
        <w:t>(</w:t>
      </w:r>
      <w:bookmarkStart w:id="37" w:name="__Fieldmark__80_2495178454"/>
      <w:r>
        <w:rPr>
          <w:rFonts w:ascii="Times New Roman" w:eastAsia="Times New Roman" w:hAnsi="Times New Roman" w:cs="Times New Roman"/>
          <w:color w:val="000000"/>
          <w:sz w:val="24"/>
          <w:szCs w:val="24"/>
          <w:lang w:eastAsia="en-CA"/>
        </w:rPr>
        <w:t>F</w:t>
      </w:r>
      <w:bookmarkStart w:id="38" w:name="__Fieldmark__87_942872385"/>
      <w:r>
        <w:rPr>
          <w:rFonts w:ascii="Times New Roman" w:eastAsia="Times New Roman" w:hAnsi="Times New Roman" w:cs="Times New Roman"/>
          <w:color w:val="000000"/>
          <w:sz w:val="24"/>
          <w:szCs w:val="24"/>
          <w:lang w:eastAsia="en-CA"/>
        </w:rPr>
        <w:t>orrest &amp; Thomson, 2012)</w:t>
      </w:r>
      <w:r>
        <w:fldChar w:fldCharType="end"/>
      </w:r>
      <w:bookmarkEnd w:id="36"/>
      <w:bookmarkEnd w:id="37"/>
      <w:bookmarkEnd w:id="38"/>
      <w:r>
        <w:rPr>
          <w:rFonts w:ascii="Times New Roman" w:eastAsia="Times New Roman" w:hAnsi="Times New Roman" w:cs="Times New Roman"/>
          <w:color w:val="000000"/>
          <w:sz w:val="24"/>
          <w:szCs w:val="24"/>
          <w:lang w:eastAsia="en-CA"/>
        </w:rPr>
        <w:t xml:space="preserve"> or intraspecific competition </w:t>
      </w:r>
      <w:r>
        <w:fldChar w:fldCharType="begin"/>
      </w:r>
      <w:r>
        <w:instrText>ADDIN CSL_CITATION {"citationItems":[{"id":"ITEM-1","itemData":{"DOI":"10.1016/0040-5809(83)90024-2","ISSN":"10960325</w:instrText>
      </w:r>
      <w:r>
        <w:instrText>","abstract":"A game theoretical model is advanced to explain the emergence time schedule of male butterflies under temporal \"apostatic\" selection, so that males emerging on different days enjoy equal fitness in evolutionary equilibrium. The model predic</w:instrText>
      </w:r>
      <w:r>
        <w:instrText>ts not only the position of the peak date but also the shape of the male emergence curve for any given female emergence schedule. Where the female emergence curve is smooth with one peak, a flight season can be divided into an earlier phase, when some male</w:instrText>
      </w:r>
      <w:r>
        <w:instrText>s emerge every day, and a later phase in which no male emerges. The male emergence curve is truncated at the boundary of the phases. The position of the truncation point is determined by the difference between pre- and postemergence mortality. Preemergence</w:instrText>
      </w:r>
      <w:r>
        <w:instrText xml:space="preserve"> mortality also determines the rate coefficient of the decrease in sex ratio through the season. The model is applied to a well-studied population of the butterfly Euphydryas editha. The male presence curve fits well, but no clear truncation exists in male</w:instrText>
      </w:r>
      <w:r>
        <w:instrText xml:space="preserve"> emergence, and some males emerge earlier than predicted. Reasons for deviations are discussed. © 1983.","author":[{"dropping-particle":"","family":"Iwasa","given":"Yoh","non-dropping-particle":"","parse-names":false,"suffix":""},{"dropping-particle":"","f</w:instrText>
      </w:r>
      <w:r>
        <w:instrText>amily":"Odendaal","given":"Francois J.","non-dropping-particle":"","parse-names":false,"suffix":""},{"dropping-particle":"","family":"Murphy","given":"Dennis D.","non-dropping-particle":"","parse-names":false,"suffix":""},{"dropping-particle":"","family":"</w:instrText>
      </w:r>
      <w:r>
        <w:instrText>Ehrlich","given":"Paul R.","non-dropping-particle":"","parse-names":false,"suffix":""},{"dropping-particle":"","family":"Launer","given":"Alan E.","non-dropping-particle":"","parse-names":false,"suffix":""}],"container-title":"Theoretical Population Biolog</w:instrText>
      </w:r>
      <w:r>
        <w:instrText>y","id":"ITEM-1","issue":"3","issued":{"date-parts":[["1983","6","1"]]},"page":"363-379","publisher":"Academic Press","title":"Emergence patterns in male butterflies: A hypothesis and a test","type":"article-journal","volume":"23"},"uris":["http://www.mend</w:instrText>
      </w:r>
      <w:r>
        <w:instrText>eley.com/documents/?uuid=f546c6a0-4f9d-31f0-920b-e2cea0e3cdfd"]}],"mendeley":{"formattedCitation":"(Iwasa, Odendaal, Murphy, Ehrlich, &amp; Launer, 1983)","plainTextFormattedCitation":"(Iwasa, Odendaal, Murphy, Ehrlich, &amp; Launer, 1983)","previouslyFormattedCit</w:instrText>
      </w:r>
      <w:r>
        <w:instrText>ation":"(Iwasa, Odendaal, Murphy, Ehrlich, &amp; Launer, 1983)"},"properties":{"noteIndex":0},"schema":"https://github.com/citation-style-language/schema/raw/master/csl-citation.json"}</w:instrText>
      </w:r>
      <w:r>
        <w:fldChar w:fldCharType="separate"/>
      </w:r>
      <w:bookmarkStart w:id="39" w:name="__Fieldmark__144_3903614438"/>
      <w:r>
        <w:rPr>
          <w:rFonts w:ascii="Times New Roman" w:eastAsia="Times New Roman" w:hAnsi="Times New Roman" w:cs="Times New Roman"/>
          <w:color w:val="000000"/>
          <w:sz w:val="24"/>
          <w:szCs w:val="24"/>
          <w:lang w:eastAsia="en-CA"/>
        </w:rPr>
        <w:t>(</w:t>
      </w:r>
      <w:bookmarkStart w:id="40" w:name="__Fieldmark__87_2495178454"/>
      <w:r>
        <w:rPr>
          <w:rFonts w:ascii="Times New Roman" w:eastAsia="Times New Roman" w:hAnsi="Times New Roman" w:cs="Times New Roman"/>
          <w:color w:val="000000"/>
          <w:sz w:val="24"/>
          <w:szCs w:val="24"/>
          <w:lang w:eastAsia="en-CA"/>
        </w:rPr>
        <w:t>I</w:t>
      </w:r>
      <w:bookmarkStart w:id="41" w:name="__Fieldmark__92_942872385"/>
      <w:r>
        <w:rPr>
          <w:rFonts w:ascii="Times New Roman" w:eastAsia="Times New Roman" w:hAnsi="Times New Roman" w:cs="Times New Roman"/>
          <w:color w:val="000000"/>
          <w:sz w:val="24"/>
          <w:szCs w:val="24"/>
          <w:lang w:eastAsia="en-CA"/>
        </w:rPr>
        <w:t>wasa, Odendaal, Murphy, Ehrlich, &amp; Launer, 1983)</w:t>
      </w:r>
      <w:r>
        <w:fldChar w:fldCharType="end"/>
      </w:r>
      <w:bookmarkEnd w:id="39"/>
      <w:bookmarkEnd w:id="40"/>
      <w:bookmarkEnd w:id="41"/>
      <w:r>
        <w:rPr>
          <w:rFonts w:ascii="Times New Roman" w:eastAsia="Times New Roman" w:hAnsi="Times New Roman" w:cs="Times New Roman"/>
          <w:color w:val="000000"/>
          <w:sz w:val="24"/>
          <w:szCs w:val="24"/>
          <w:lang w:eastAsia="en-CA"/>
        </w:rPr>
        <w:t>. Relaxing the assumpti</w:t>
      </w:r>
      <w:r>
        <w:rPr>
          <w:rFonts w:ascii="Times New Roman" w:eastAsia="Times New Roman" w:hAnsi="Times New Roman" w:cs="Times New Roman"/>
          <w:color w:val="000000"/>
          <w:sz w:val="24"/>
          <w:szCs w:val="24"/>
          <w:lang w:eastAsia="en-CA"/>
        </w:rPr>
        <w:t>on of baseline synchrony complicates predictions of potential climate change impacts. Indeed, if synchrony is the baseline, any differential change will be detrimental to the consumer’s fitness. If the baseline is a mismatch, a change that decreases asynch</w:t>
      </w:r>
      <w:r>
        <w:rPr>
          <w:rFonts w:ascii="Times New Roman" w:eastAsia="Times New Roman" w:hAnsi="Times New Roman" w:cs="Times New Roman"/>
          <w:color w:val="000000"/>
          <w:sz w:val="24"/>
          <w:szCs w:val="24"/>
          <w:lang w:eastAsia="en-CA"/>
        </w:rPr>
        <w:t>rony will likely be beneficial to the consumer while the opposite might exacerbate the detrimental effect of asynchrony to the point of extinction of the consumer (Singer &amp; Parmesan, 2010). </w:t>
      </w:r>
    </w:p>
    <w:p w14:paraId="443B0AE3" w14:textId="77777777" w:rsidR="000C1866" w:rsidRDefault="00DF4A1C">
      <w:pPr>
        <w:spacing w:line="480" w:lineRule="auto"/>
        <w:ind w:firstLine="720"/>
      </w:pPr>
      <w:del w:id="42" w:author="Unknown Author" w:date="2021-05-02T21:09:00Z">
        <w:r>
          <w:rPr>
            <w:rFonts w:ascii="Times New Roman" w:eastAsia="Times New Roman" w:hAnsi="Times New Roman" w:cs="Times New Roman"/>
            <w:color w:val="000000"/>
            <w:sz w:val="24"/>
            <w:szCs w:val="24"/>
            <w:lang w:eastAsia="en-CA"/>
          </w:rPr>
          <w:delText>There is now ample evidence that m</w:delText>
        </w:r>
      </w:del>
      <w:ins w:id="43" w:author="Unknown Author" w:date="2021-05-02T21:09:00Z">
        <w:r>
          <w:rPr>
            <w:rFonts w:ascii="Times New Roman" w:eastAsia="Times New Roman" w:hAnsi="Times New Roman" w:cs="Times New Roman"/>
            <w:color w:val="000000"/>
            <w:sz w:val="24"/>
            <w:szCs w:val="24"/>
            <w:lang w:eastAsia="en-CA"/>
          </w:rPr>
          <w:t xml:space="preserve"> M</w:t>
        </w:r>
      </w:ins>
      <w:r>
        <w:rPr>
          <w:rFonts w:ascii="Times New Roman" w:eastAsia="Times New Roman" w:hAnsi="Times New Roman" w:cs="Times New Roman"/>
          <w:color w:val="000000"/>
          <w:sz w:val="24"/>
          <w:szCs w:val="24"/>
          <w:lang w:eastAsia="en-CA"/>
        </w:rPr>
        <w:t>any organisms have advanced t</w:t>
      </w:r>
      <w:r>
        <w:rPr>
          <w:rFonts w:ascii="Times New Roman" w:eastAsia="Times New Roman" w:hAnsi="Times New Roman" w:cs="Times New Roman"/>
          <w:color w:val="000000"/>
          <w:sz w:val="24"/>
          <w:szCs w:val="24"/>
          <w:lang w:eastAsia="en-CA"/>
        </w:rPr>
        <w:t xml:space="preserve">heir phenology in recent decades </w:t>
      </w:r>
      <w:r>
        <w:fldChar w:fldCharType="begin"/>
      </w:r>
      <w:r>
        <w:instrText>ADDIN CSL_CITATION {"citationItems":[{"id":"ITEM-1","itemData":{"DOI":"10.1098/rspb.2000.1324","ISSN":"14712970","PMID":"12123293","abstract":"Although empirical and theoretical studies suggest that climate influences the t</w:instrText>
      </w:r>
      <w:r>
        <w:instrText>iming of life-history events in animals and plants, correlations between climate and the timing of events such as egg-laying, migration or flowering do not reveal the mechanisms by which natural selection operates on life-history events. We present a gener</w:instrText>
      </w:r>
      <w:r>
        <w:instrText>al autoregressive model of the timing of life-history events in relation to variation in global climate that, like autoregressive models of population dynamics, allows for a more mechanistic understanding of the roles of climate, resources and competition.</w:instrText>
      </w:r>
      <w:r>
        <w:instrText xml:space="preserve"> We applied the model to data on 50 years of annual dates of first flowering by three species of plants in 26 populations covering 4° of latitude in Norway. In agreement with earlier studies, plants in most populations and all three species bloomed earlier</w:instrText>
      </w:r>
      <w:r>
        <w:instrText xml:space="preserve"> following warmer winters. Moreover, our model revealed that earlier blooming reflected increasing influences of resources and density-dependent population limitation under climatic warming. The insights available from the application of this model to phen</w:instrText>
      </w:r>
      <w:r>
        <w:instrText>ological data in other taxa will contribute to our understanding of the roles of endogenous versus exogenous processes in the evolution of the timing of life-history events in a changing climate.","author":[{"dropping-particle":"","family":"Post","given":"</w:instrText>
      </w:r>
      <w:r>
        <w:instrText>E.","non-dropping-particle":"","parse-names":false,"suffix":""},{"dropping-particle":"","family":"Forchhammer","given":"M. C.","non-dropping-particle":"","parse-names":false,"suffix":""},{"dropping-particle":"","family":"Stenseth","given":"N. Chr","non-dro</w:instrText>
      </w:r>
      <w:r>
        <w:instrText>pping-particle":"","parse-names":false,"suffix":""},{"dropping-particle":"V.","family":"Callaghan","given":"T.","non-dropping-particle":"","parse-names":false,"suffix":""}],"container-title":"Proceedings of the Royal Society B: Biological Sciences","id":"I</w:instrText>
      </w:r>
      <w:r>
        <w:instrText>TEM-1","issue":"1462","issued":{"date-parts":[["2001","1","7"]]},"page":"15-23","publisher":"Royal Society","title":"The timing of life-history events in a changing climate","type":"article-journal","volume":"268"},"uris":["http://www.mendeley.com/document</w:instrText>
      </w:r>
      <w:r>
        <w:instrText>s/?uuid=53bdf1f9-cc8c-3534-a9a6-95a9c8dd8403"]}],"mendeley":{"formattedCitation":"(Post, Forchhammer, Stenseth, &amp; Callaghan, 2001)","manualFormatting":"(Post, Forchhammer, Stenseth, &amp; Callaghan, 2001","plainTextFormattedCitation":"(Post, Forchhammer, Stens</w:instrText>
      </w:r>
      <w:r>
        <w:instrText>eth, &amp; Callaghan, 2001)","previouslyFormattedCitation":"(Post, Forchhammer, Stenseth, &amp; Callaghan, 2001)"},"properties":{"noteIndex":0},"schema":"https://github.com/citation-style-language/schema/raw/master/csl-citation.json"}</w:instrText>
      </w:r>
      <w:r>
        <w:fldChar w:fldCharType="separate"/>
      </w:r>
      <w:bookmarkStart w:id="44" w:name="__Fieldmark__160_3903614438"/>
      <w:r>
        <w:rPr>
          <w:rFonts w:ascii="Times New Roman" w:eastAsia="Times New Roman" w:hAnsi="Times New Roman" w:cs="Times New Roman"/>
          <w:color w:val="000000"/>
          <w:sz w:val="24"/>
          <w:szCs w:val="24"/>
          <w:lang w:eastAsia="en-CA"/>
        </w:rPr>
        <w:t>(</w:t>
      </w:r>
      <w:bookmarkStart w:id="45" w:name="__Fieldmark__96_2495178454"/>
      <w:r>
        <w:rPr>
          <w:rFonts w:ascii="Times New Roman" w:eastAsia="Times New Roman" w:hAnsi="Times New Roman" w:cs="Times New Roman"/>
          <w:color w:val="000000"/>
          <w:sz w:val="24"/>
          <w:szCs w:val="24"/>
          <w:lang w:eastAsia="en-CA"/>
        </w:rPr>
        <w:t>P</w:t>
      </w:r>
      <w:bookmarkStart w:id="46" w:name="__Fieldmark__101_942872385"/>
      <w:r>
        <w:rPr>
          <w:rFonts w:ascii="Times New Roman" w:eastAsia="Times New Roman" w:hAnsi="Times New Roman" w:cs="Times New Roman"/>
          <w:color w:val="000000"/>
          <w:sz w:val="24"/>
          <w:szCs w:val="24"/>
          <w:lang w:eastAsia="en-CA"/>
        </w:rPr>
        <w:t>ost, et al., 2001</w:t>
      </w:r>
      <w:r>
        <w:fldChar w:fldCharType="end"/>
      </w:r>
      <w:bookmarkEnd w:id="44"/>
      <w:bookmarkEnd w:id="45"/>
      <w:bookmarkEnd w:id="46"/>
      <w:r>
        <w:rPr>
          <w:rFonts w:ascii="Times New Roman" w:eastAsia="Times New Roman" w:hAnsi="Times New Roman" w:cs="Times New Roman"/>
          <w:color w:val="000000"/>
          <w:sz w:val="24"/>
          <w:szCs w:val="24"/>
          <w:lang w:eastAsia="en-CA"/>
        </w:rPr>
        <w:t>;</w:t>
      </w:r>
      <w:r>
        <w:fldChar w:fldCharType="begin"/>
      </w:r>
      <w:r>
        <w:instrText>ADDIN C</w:instrText>
      </w:r>
      <w:r>
        <w:instrText>SL_CITATION {"citationItems":[{"id":"ITEM-1","itemData":{"DOI":"10.1038/nature01286","ISSN":"00280836","PMID":"12511946","abstract":"Causal attribution of recent biological trends to climate change is complicated because non-climatic influences dominate lo</w:instrText>
      </w:r>
      <w:r>
        <w:instrText>cal, short-term biological changes. Any underlying signal from climate change is likely to be revealed by analyses that seek systematic trends across diverse species and geographic regions; however, debates within the Intergovernmental Panel on Climate Cha</w:instrText>
      </w:r>
      <w:r>
        <w:instrText>nge (IPCC) reveal several definitions of a 'systematic trend'. Here, we explore these differences, apply diverse analyses to more than 1,700 species, and show that recent biological trends match climate change predictions. Global meta-analyses documented s</w:instrText>
      </w:r>
      <w:r>
        <w:instrText>ignificant range shifts averaging 6.1 km per decade towards the poles (or metres per decade upward), and significant mean advancement of spring events by 2.3 days per decade. We define a diagnostic fingerprint of temporal and spatial 'sign-switching' respo</w:instrText>
      </w:r>
      <w:r>
        <w:instrText>nses uniquely predicted by twentieth century climate trends. Among appropriate long-term/large-scale/multi-species data sets, this diagnostic fingerprint was found for 279 species. This suite of analyses generates 'very high confidence' (as laid down by th</w:instrText>
      </w:r>
      <w:r>
        <w:instrText>e IPCC) that climate change is already affecting living systems.","author":[{"dropping-particle":"","family":"Parmesan","given":"Camille","non-dropping-particle":"","parse-names":false,"suffix":""},{"dropping-particle":"","family":"Yohe","given":"Gary","no</w:instrText>
      </w:r>
      <w:r>
        <w:instrText>n-dropping-particle":"","parse-names":false,"suffix":""}],"container-title":"Nature","id":"ITEM-1","issue":"6918","issued":{"date-parts":[["2003","1","2"]]},"page":"37-42","publisher":"Nature Publishing Group","title":"A globally coherent fingerprint of cl</w:instrText>
      </w:r>
      <w:r>
        <w:instrText>imate change impacts across natural systems","type":"article-journal","volume":"421"},"uris":["http://www.mendeley.com/documents/?uuid=5f1c830c-73f0-35eb-b47b-af600011c4a9"]}],"mendeley":{"formattedCitation":"(Parmesan &amp; Yohe, 2003)","manualFormatting":" P</w:instrText>
      </w:r>
      <w:r>
        <w:instrText>armesan &amp; Yohe, 2003)","plainTextFormattedCitation":"(Parmesan &amp; Yohe, 2003)","previouslyFormattedCitation":"(Parmesan &amp; Yohe, 2003)"},"properties":{"noteIndex":0},"schema":"https://github.com/citation-style-language/schema/raw/master/csl-citation.json"}</w:instrText>
      </w:r>
      <w:r>
        <w:fldChar w:fldCharType="separate"/>
      </w:r>
      <w:bookmarkStart w:id="47" w:name="__Fieldmark__171_3903614438"/>
      <w:r>
        <w:rPr>
          <w:rFonts w:ascii="Times New Roman" w:eastAsia="Times New Roman" w:hAnsi="Times New Roman" w:cs="Times New Roman"/>
          <w:color w:val="000000"/>
          <w:sz w:val="24"/>
          <w:szCs w:val="24"/>
          <w:lang w:eastAsia="en-CA"/>
        </w:rPr>
        <w:t xml:space="preserve"> </w:t>
      </w:r>
      <w:bookmarkStart w:id="48" w:name="__Fieldmark__103_2495178454"/>
      <w:r>
        <w:rPr>
          <w:rFonts w:ascii="Times New Roman" w:eastAsia="Times New Roman" w:hAnsi="Times New Roman" w:cs="Times New Roman"/>
          <w:color w:val="000000"/>
          <w:sz w:val="24"/>
          <w:szCs w:val="24"/>
          <w:lang w:eastAsia="en-CA"/>
        </w:rPr>
        <w:t>P</w:t>
      </w:r>
      <w:bookmarkStart w:id="49" w:name="__Fieldmark__110_942872385"/>
      <w:r>
        <w:rPr>
          <w:rFonts w:ascii="Times New Roman" w:eastAsia="Times New Roman" w:hAnsi="Times New Roman" w:cs="Times New Roman"/>
          <w:color w:val="000000"/>
          <w:sz w:val="24"/>
          <w:szCs w:val="24"/>
          <w:lang w:eastAsia="en-CA"/>
        </w:rPr>
        <w:t>armesan &amp; Yohe, 2003)</w:t>
      </w:r>
      <w:r>
        <w:fldChar w:fldCharType="end"/>
      </w:r>
      <w:bookmarkEnd w:id="47"/>
      <w:bookmarkEnd w:id="48"/>
      <w:bookmarkEnd w:id="49"/>
      <w:r>
        <w:rPr>
          <w:rFonts w:ascii="Times New Roman" w:eastAsia="Times New Roman" w:hAnsi="Times New Roman" w:cs="Times New Roman"/>
          <w:color w:val="000000"/>
          <w:sz w:val="24"/>
          <w:szCs w:val="24"/>
          <w:lang w:eastAsia="en-CA"/>
        </w:rPr>
        <w:t xml:space="preserve">, particularly </w:t>
      </w:r>
      <w:del w:id="50" w:author="Unknown Author" w:date="2021-05-02T21:09:00Z">
        <w:r>
          <w:rPr>
            <w:rFonts w:ascii="Times New Roman" w:eastAsia="Times New Roman" w:hAnsi="Times New Roman" w:cs="Times New Roman"/>
            <w:color w:val="000000"/>
            <w:sz w:val="24"/>
            <w:szCs w:val="24"/>
            <w:lang w:eastAsia="en-CA"/>
          </w:rPr>
          <w:delText>in</w:delText>
        </w:r>
      </w:del>
      <w:r>
        <w:rPr>
          <w:rFonts w:ascii="Times New Roman" w:eastAsia="Times New Roman" w:hAnsi="Times New Roman" w:cs="Times New Roman"/>
          <w:color w:val="000000"/>
          <w:sz w:val="24"/>
          <w:szCs w:val="24"/>
          <w:lang w:eastAsia="en-CA"/>
        </w:rPr>
        <w:t xml:space="preserve"> the timing of spring events at mid-high latitudes </w:t>
      </w:r>
      <w:r>
        <w:fldChar w:fldCharType="begin"/>
      </w:r>
      <w:r>
        <w:instrText>ADDIN CSL_CITATION {"citationItems":[{"id":"ITEM-1","itemData":{"DOI":"10.1146/annurev.ecolsys.37.091305.110100","ISSN":"1543-592X","abstract":"Ecological changes i</w:instrText>
      </w:r>
      <w:r>
        <w:instrText xml:space="preserve">n the phenology and distribution of plants and animals are occurring in all well-studied marine, freshwater, and terrestrial groups. These observed changes are heavily biased in the directions predicted from global warming and have been linked to local or </w:instrText>
      </w:r>
      <w:r>
        <w:instrText>regional climate change through correlations between climate and biological variation, field and laboratory experiments, and physiological research. Range-restricted species, particularly polar and mountaintop species, show severe range contractions and ha</w:instrText>
      </w:r>
      <w:r>
        <w:instrText>ve been the first groups in which entire species have gone extinct due to recent climate change. Tropical coral reefs and amphibians have been most negatively affected. Predator-prey and plant-insect interactions have been disrupted when interacting specie</w:instrText>
      </w:r>
      <w:r>
        <w:instrText>s have responded differently to warming. Evolutionary adaptations to warmer conditions have occurred in the interiors of species' ranges, and resource use and dispersal have evolved rapidly at expanding range margins. Observed genetic shifts modulate local</w:instrText>
      </w:r>
      <w:r>
        <w:instrText xml:space="preserve"> effects of climate change, but there is little evidence that they will mitigate negative effects at the species level. Copyright © 2006 by Annual Reviews. All rights reserved.","author":[{"dropping-particle":"","family":"Parmesan","given":"Camille","non-d</w:instrText>
      </w:r>
      <w:r>
        <w:instrText>ropping-particle":"","parse-names":false,"suffix":""}],"container-title":"Annual Review of Ecology, Evolution, and Systematics","id":"ITEM-1","issue":"1","issued":{"date-parts":[["2006","12","7"]]},"page":"637-669","publisher":"Annual Reviews","title":"Eco</w:instrText>
      </w:r>
      <w:r>
        <w:instrText>logical and evolutionary responses to recent climate change","type":"article-journal","volume":"37"},"uris":["http://www.mendeley.com/documents/?uuid=abc9ea49-d16a-3932-980e-438bc8506287"]}],"mendeley":{"formattedCitation":"(Parmesan, 2006)","manualFormatt</w:instrText>
      </w:r>
      <w:r>
        <w:instrText>ing":"(Parmesan, 2006","plainTextFormattedCitation":"(Parmesan, 2006)","previouslyFormattedCitation":"(Parmesan, 2006)"},"properties":{"noteIndex":0},"schema":"https://github.com/citation-style-language/schema/raw/master/csl-citation.json"}</w:instrText>
      </w:r>
      <w:r>
        <w:fldChar w:fldCharType="separate"/>
      </w:r>
      <w:bookmarkStart w:id="51" w:name="__Fieldmark__184_3903614438"/>
      <w:r>
        <w:rPr>
          <w:rFonts w:ascii="Times New Roman" w:eastAsia="Times New Roman" w:hAnsi="Times New Roman" w:cs="Times New Roman"/>
          <w:color w:val="000000"/>
          <w:sz w:val="24"/>
          <w:szCs w:val="24"/>
          <w:lang w:eastAsia="en-CA"/>
        </w:rPr>
        <w:t>(</w:t>
      </w:r>
      <w:bookmarkStart w:id="52" w:name="__Fieldmark__110_2495178454"/>
      <w:r>
        <w:rPr>
          <w:rFonts w:ascii="Times New Roman" w:eastAsia="Times New Roman" w:hAnsi="Times New Roman" w:cs="Times New Roman"/>
          <w:color w:val="000000"/>
          <w:sz w:val="24"/>
          <w:szCs w:val="24"/>
          <w:lang w:eastAsia="en-CA"/>
        </w:rPr>
        <w:t>P</w:t>
      </w:r>
      <w:bookmarkStart w:id="53" w:name="__Fieldmark__116_942872385"/>
      <w:r>
        <w:rPr>
          <w:rFonts w:ascii="Times New Roman" w:eastAsia="Times New Roman" w:hAnsi="Times New Roman" w:cs="Times New Roman"/>
          <w:color w:val="000000"/>
          <w:sz w:val="24"/>
          <w:szCs w:val="24"/>
          <w:lang w:eastAsia="en-CA"/>
        </w:rPr>
        <w:t>armesan, 2006</w:t>
      </w:r>
      <w:r>
        <w:fldChar w:fldCharType="end"/>
      </w:r>
      <w:bookmarkEnd w:id="51"/>
      <w:bookmarkEnd w:id="52"/>
      <w:bookmarkEnd w:id="53"/>
      <w:r>
        <w:rPr>
          <w:rFonts w:ascii="Times New Roman" w:eastAsia="Times New Roman" w:hAnsi="Times New Roman" w:cs="Times New Roman"/>
          <w:color w:val="000000"/>
          <w:sz w:val="24"/>
          <w:szCs w:val="24"/>
          <w:lang w:eastAsia="en-CA"/>
        </w:rPr>
        <w:t> ;</w:t>
      </w:r>
      <w:r>
        <w:fldChar w:fldCharType="begin"/>
      </w:r>
      <w:r>
        <w:instrText>ADDIN CSL_CITATION {"citationItems":[{"id":"ITEM-1","itemData":{"DOI":"10.1038/nature18608","ISSN":"1476-4687","abstract":"Differences in phenological responses to climate change among species can desynchronise ecological interactions and thereby threa</w:instrText>
      </w:r>
      <w:r>
        <w:instrText xml:space="preserve">ten ecosystem function. To assess these threats, we must quantify the relative impact of climate change on species at different trophic levels. Here, we apply a Climate Sensitivity Profile approach to 10,003 terrestrial and aquatic phenological data sets, </w:instrText>
      </w:r>
      <w:r>
        <w:instrText>spatially matched to temperature and precipitation data, to quantify variation in climate sensitivity. The direction, magnitude and timing of climate sensitivity varied markedly among organisms within taxonomic and trophic groups. Despite this variability,</w:instrText>
      </w:r>
      <w:r>
        <w:instrText xml:space="preserve"> we detected systematic variation in the direction and magnitude of phenological climate sensitivity. Secondary consumers showed consistently lower climate sensitivity than other groups. We used mid-century climate change projections to estimate that the t</w:instrText>
      </w:r>
      <w:r>
        <w:instrText>iming of phenological events could change more for primary consumers than for species in other trophic levels (6.2 versus 2.5–2.9 days earlier on average), with substantial taxonomic variation (1.1–14.8 days earlier on average).","author":[{"dropping-parti</w:instrText>
      </w:r>
      <w:r>
        <w:instrText>cle":"","family":"Thackeray","given":"Stephen J","non-dropping-particle":"","parse-names":false,"suffix":""},{"dropping-particle":"","family":"Henrys","given":"Peter A","non-dropping-particle":"","parse-names":false,"suffix":""},{"dropping-particle":"","fa</w:instrText>
      </w:r>
      <w:r>
        <w:instrText>mily":"Hemming","given":"Deborah","non-dropping-particle":"","parse-names":false,"suffix":""},{"dropping-particle":"","family":"Bell","given":"James R","non-dropping-particle":"","parse-names":false,"suffix":""},{"dropping-particle":"","family":"Botham","g</w:instrText>
      </w:r>
      <w:r>
        <w:instrText>iven":"Marc S","non-dropping-particle":"","parse-names":false,"suffix":""},{"dropping-particle":"","family":"Burthe","given":"Sarah","non-dropping-particle":"","parse-names":false,"suffix":""},{"dropping-particle":"","family":"Helaouet","given":"Pierre","n</w:instrText>
      </w:r>
      <w:r>
        <w:instrText>on-dropping-particle":"","parse-names":false,"suffix":""},{"dropping-particle":"","family":"Johns","given":"David G","non-dropping-particle":"","parse-names":false,"suffix":""},{"dropping-particle":"","family":"Jones","given":"Ian D","non-dropping-particle</w:instrText>
      </w:r>
      <w:r>
        <w:instrText>":"","parse-names":false,"suffix":""},{"dropping-particle":"","family":"Leech","given":"David I","non-dropping-particle":"","parse-names":false,"suffix":""},{"dropping-particle":"","family":"Mackay","given":"Eleanor B","non-dropping-particle":"","parse-nam</w:instrText>
      </w:r>
      <w:r>
        <w:instrText>es":false,"suffix":""},{"dropping-particle":"","family":"Massimino","given":"Dario","non-dropping-particle":"","parse-names":false,"suffix":""},{"dropping-particle":"","family":"Atkinson","given":"Sian","non-dropping-particle":"","parse-names":false,"suffi</w:instrText>
      </w:r>
      <w:r>
        <w:instrText>x":""},{"dropping-particle":"","family":"Bacon","given":"Philip J","non-dropping-particle":"","parse-names":false,"suffix":""},{"dropping-particle":"","family":"Brereton","given":"Tom M","non-dropping-particle":"","parse-names":false,"suffix":""},{"droppin</w:instrText>
      </w:r>
      <w:r>
        <w:instrText>g-particle":"","family":"Carvalho","given":"Laurence","non-dropping-particle":"","parse-names":false,"suffix":""},{"dropping-particle":"","family":"Clutton-Brock","given":"Tim H","non-dropping-particle":"","parse-names":false,"suffix":""},{"dropping-partic</w:instrText>
      </w:r>
      <w:r>
        <w:instrText>le":"","family":"Duck","given":"Callan","non-dropping-particle":"","parse-names":false,"suffix":""},{"dropping-particle":"","family":"Edwards","given":"Martin","non-dropping-particle":"","parse-names":false,"suffix":""},{"dropping-particle":"","family":"El</w:instrText>
      </w:r>
      <w:r>
        <w:instrText>liott","given":"J Malcolm","non-dropping-particle":"","parse-names":false,"suffix":""},{"dropping-particle":"","family":"Hall","given":"Stephen J G","non-dropping-particle":"","parse-names":false,"suffix":""},{"dropping-particle":"","family":"Harrington","</w:instrText>
      </w:r>
      <w:r>
        <w:instrText>given":"Richard","non-dropping-particle":"","parse-names":false,"suffix":""},{"dropping-particle":"","family":"Pearce-Higgins","given":"James W","non-dropping-particle":"","parse-names":false,"suffix":""},{"dropping-particle":"","family":"Høye","given":"To</w:instrText>
      </w:r>
      <w:r>
        <w:instrText>ke T","non-dropping-particle":"","parse-names":false,"suffix":""},{"dropping-particle":"","family":"Kruuk","given":"Loeske E B","non-dropping-particle":"","parse-names":false,"suffix":""},{"dropping-particle":"","family":"Pemberton","given":"Josephine M","</w:instrText>
      </w:r>
      <w:r>
        <w:instrText>non-dropping-particle":"","parse-names":false,"suffix":""},{"dropping-particle":"","family":"Sparks","given":"Tim H","non-dropping-particle":"","parse-names":false,"suffix":""},{"dropping-particle":"","family":"Thompson","given":"Paul M","non-dropping-part</w:instrText>
      </w:r>
      <w:r>
        <w:instrText>icle":"","parse-names":false,"suffix":""},{"dropping-particle":"","family":"White","given":"Ian","non-dropping-particle":"","parse-names":false,"suffix":""},{"dropping-particle":"","family":"Winfield","given":"Ian J","non-dropping-particle":"","parse-names</w:instrText>
      </w:r>
      <w:r>
        <w:instrText>":false,"suffix":""},{"dropping-particle":"","family":"Wanless","given":"Sarah","non-dropping-particle":"","parse-names":false,"suffix":""}],"container-title":"Nature","id":"ITEM-1","issue":"7611","issued":{"date-parts":[["2016"]]},"page":"241-245","title"</w:instrText>
      </w:r>
      <w:r>
        <w:instrText>:"Phenological sensitivity to climate across taxa and trophic levels","type":"article-journal","volume":"535"},"uris":["http://www.mendeley.com/documents/?uuid=bb3290b8-728f-4fe9-9bb5-2d66a9dabe86"]}],"mendeley":{"formattedCitation":"(Thackeray et al., 201</w:instrText>
      </w:r>
      <w:r>
        <w:instrText>6)","manualFormatting":" Thackeray et al., 2016","plainTextFormattedCitation":"(Thackeray et al., 2016)","previouslyFormattedCitation":"(Thackeray et al., 2016)"},"properties":{"noteIndex":0},"schema":"https://github.com/citation-style-language/schema/raw/</w:instrText>
      </w:r>
      <w:r>
        <w:instrText>master/csl-citation.json"}</w:instrText>
      </w:r>
      <w:r>
        <w:fldChar w:fldCharType="separate"/>
      </w:r>
      <w:bookmarkStart w:id="54" w:name="__Fieldmark__195_3903614438"/>
      <w:r>
        <w:rPr>
          <w:rFonts w:ascii="Times New Roman" w:eastAsia="Times New Roman" w:hAnsi="Times New Roman" w:cs="Times New Roman"/>
          <w:color w:val="000000"/>
          <w:sz w:val="24"/>
          <w:szCs w:val="24"/>
          <w:lang w:eastAsia="en-CA"/>
        </w:rPr>
        <w:t xml:space="preserve"> </w:t>
      </w:r>
      <w:bookmarkStart w:id="55" w:name="__Fieldmark__117_2495178454"/>
      <w:r>
        <w:rPr>
          <w:rFonts w:ascii="Times New Roman" w:eastAsia="Times New Roman" w:hAnsi="Times New Roman" w:cs="Times New Roman"/>
          <w:color w:val="000000"/>
          <w:sz w:val="24"/>
          <w:szCs w:val="24"/>
          <w:lang w:eastAsia="en-CA"/>
        </w:rPr>
        <w:t>T</w:t>
      </w:r>
      <w:bookmarkStart w:id="56" w:name="__Fieldmark__121_942872385"/>
      <w:r>
        <w:rPr>
          <w:rFonts w:ascii="Times New Roman" w:eastAsia="Times New Roman" w:hAnsi="Times New Roman" w:cs="Times New Roman"/>
          <w:color w:val="000000"/>
          <w:sz w:val="24"/>
          <w:szCs w:val="24"/>
          <w:lang w:eastAsia="en-CA"/>
        </w:rPr>
        <w:t>hackeray et al., 2016</w:t>
      </w:r>
      <w:r>
        <w:fldChar w:fldCharType="end"/>
      </w:r>
      <w:bookmarkEnd w:id="54"/>
      <w:bookmarkEnd w:id="55"/>
      <w:bookmarkEnd w:id="56"/>
      <w:r>
        <w:rPr>
          <w:rFonts w:ascii="Times New Roman" w:eastAsia="Times New Roman" w:hAnsi="Times New Roman" w:cs="Times New Roman"/>
          <w:color w:val="000000"/>
          <w:sz w:val="24"/>
          <w:szCs w:val="24"/>
          <w:lang w:eastAsia="en-CA"/>
        </w:rPr>
        <w:t xml:space="preserve">; </w:t>
      </w:r>
      <w:r>
        <w:fldChar w:fldCharType="begin"/>
      </w:r>
      <w:r>
        <w:instrText xml:space="preserve">ADDIN CSL_CITATION {"citationItems":[{"id":"ITEM-1","itemData":{"DOI":"10.1038/s41558-018-0067-3","ISSN":"17586798","abstract":"Shifts in phenology are already resulting in disruptions to the timing of </w:instrText>
      </w:r>
      <w:r>
        <w:instrText>migration and breeding, and asynchronies between interacting species 1-5 . Recent syntheses have concluded that trophic level 1, latitude 6 and how phenological responses are measured 7 are key to determining the strength of phenological responses to clima</w:instrText>
      </w:r>
      <w:r>
        <w:instrText>te change. However, researchers still lack a comprehensive framework that can predict responses to climate change globally and across diverse taxa. Here, we synthesize hundreds of published time series of animal phenology from across the planet to show tha</w:instrText>
      </w:r>
      <w:r>
        <w:instrText>t temperature primarily drives phenological responses at mid-latitudes, with precipitation becoming important at lower latitudes, probably reflecting factors that drive seasonality in each region. Phylogeny and body size are associated with the strength of</w:instrText>
      </w:r>
      <w:r>
        <w:instrText xml:space="preserve"> phenological shifts, suggesting emerging asynchronies between interacting species that differ in body size, such as hosts and parasites and predators and prey. Finally, although there are many compelling biological explanations for spring phenological del</w:instrText>
      </w:r>
      <w:r>
        <w:instrText>ays, some examples of delays are associated with short annual records that are prone to sampling error. Our findings arm biologists with predictions concerning which climatic variables and organismal traits drive phenological shifts.","author":[{"dropping-</w:instrText>
      </w:r>
      <w:r>
        <w:instrText>particle":"","family":"Cohen","given":"Jeremy M.","non-dropping-particle":"","parse-names":false,"suffix":""},{"dropping-particle":"","family":"Lajeunesse","given":"Marc J.","non-dropping-particle":"","parse-names":false,"suffix":""},{"dropping-particle":"</w:instrText>
      </w:r>
      <w:r>
        <w:instrText>","family":"Rohr","given":"Jason R.","non-dropping-particle":"","parse-names":false,"suffix":""}],"container-title":"Nature Climate Change","id":"ITEM-1","issue":"3","issued":{"date-parts":[["2018","3","1"]]},"page":"224-228","publisher":"Nature Publishing</w:instrText>
      </w:r>
      <w:r>
        <w:instrText xml:space="preserve"> Group","title":"A global synthesis of animal phenological responses to climate change","type":"article-journal","volume":"8"},"uris":["http://www.mendeley.com/documents/?uuid=bbc3d13e-b5d9-3ab6-ac9b-bf6f85b45b07"]}],"mendeley":{"formattedCitation":"(Cohen</w:instrText>
      </w:r>
      <w:r>
        <w:instrText>, Lajeunesse, &amp; Rohr, 2018)","manualFormatting":"Cohen, Lajeunesse, &amp; Rohr, 2018)","plainTextFormattedCitation":"(Cohen, Lajeunesse, &amp; Rohr, 2018)","previouslyFormattedCitation":"(Cohen, Lajeunesse, &amp; Rohr, 2018)"},"properties":{"noteIndex":0},"schema":"ht</w:instrText>
      </w:r>
      <w:r>
        <w:instrText>tps://github.com/citation-style-language/schema/raw/master/csl-citation.json"}</w:instrText>
      </w:r>
      <w:r>
        <w:fldChar w:fldCharType="separate"/>
      </w:r>
      <w:bookmarkStart w:id="57" w:name="__Fieldmark__206_3903614438"/>
      <w:r>
        <w:rPr>
          <w:rFonts w:ascii="Times New Roman" w:eastAsia="Times New Roman" w:hAnsi="Times New Roman" w:cs="Times New Roman"/>
          <w:color w:val="000000"/>
          <w:sz w:val="24"/>
          <w:szCs w:val="24"/>
          <w:lang w:eastAsia="en-CA"/>
        </w:rPr>
        <w:t>C</w:t>
      </w:r>
      <w:bookmarkStart w:id="58" w:name="__Fieldmark__124_2495178454"/>
      <w:r>
        <w:rPr>
          <w:rFonts w:ascii="Times New Roman" w:eastAsia="Times New Roman" w:hAnsi="Times New Roman" w:cs="Times New Roman"/>
          <w:color w:val="000000"/>
          <w:sz w:val="24"/>
          <w:szCs w:val="24"/>
          <w:lang w:eastAsia="en-CA"/>
        </w:rPr>
        <w:t>o</w:t>
      </w:r>
      <w:bookmarkStart w:id="59" w:name="__Fieldmark__127_942872385"/>
      <w:r>
        <w:rPr>
          <w:rFonts w:ascii="Times New Roman" w:eastAsia="Times New Roman" w:hAnsi="Times New Roman" w:cs="Times New Roman"/>
          <w:color w:val="000000"/>
          <w:sz w:val="24"/>
          <w:szCs w:val="24"/>
          <w:lang w:eastAsia="en-CA"/>
        </w:rPr>
        <w:t>hen et al., 2018)</w:t>
      </w:r>
      <w:r>
        <w:fldChar w:fldCharType="end"/>
      </w:r>
      <w:bookmarkEnd w:id="57"/>
      <w:bookmarkEnd w:id="58"/>
      <w:bookmarkEnd w:id="59"/>
      <w:r>
        <w:rPr>
          <w:rFonts w:ascii="Times New Roman" w:eastAsia="Times New Roman" w:hAnsi="Times New Roman" w:cs="Times New Roman"/>
          <w:color w:val="000000"/>
          <w:sz w:val="24"/>
          <w:szCs w:val="24"/>
          <w:lang w:eastAsia="en-CA"/>
        </w:rPr>
        <w:t xml:space="preserve">. In a meta-analysis of 27 pairs of interacting species, Kharouba et al. (2018) found that phenology advanced by an average of 4 days/decade across species </w:t>
      </w:r>
      <w:r>
        <w:rPr>
          <w:rFonts w:ascii="Times New Roman" w:eastAsia="Times New Roman" w:hAnsi="Times New Roman" w:cs="Times New Roman"/>
          <w:color w:val="000000"/>
          <w:sz w:val="24"/>
          <w:szCs w:val="24"/>
          <w:lang w:eastAsia="en-CA"/>
        </w:rPr>
        <w:t xml:space="preserve">since the early 1980s. </w:t>
      </w:r>
      <w:del w:id="60" w:author="Unknown Author" w:date="2021-05-02T21:11:00Z">
        <w:r>
          <w:rPr>
            <w:rFonts w:ascii="Times New Roman" w:eastAsia="Times New Roman" w:hAnsi="Times New Roman" w:cs="Times New Roman"/>
            <w:color w:val="000000"/>
            <w:sz w:val="24"/>
            <w:szCs w:val="24"/>
            <w:lang w:eastAsia="en-CA"/>
          </w:rPr>
          <w:delText>When relative changes in the phenology of interacting pairs were considered, most</w:delText>
        </w:r>
      </w:del>
      <w:r>
        <w:rPr>
          <w:rFonts w:ascii="Times New Roman" w:eastAsia="Times New Roman" w:hAnsi="Times New Roman" w:cs="Times New Roman"/>
          <w:color w:val="000000"/>
          <w:sz w:val="24"/>
          <w:szCs w:val="24"/>
          <w:lang w:eastAsia="en-CA"/>
        </w:rPr>
        <w:t xml:space="preserve"> </w:t>
      </w:r>
      <w:del w:id="61" w:author="Unknown Author" w:date="2021-05-02T21:11:00Z">
        <w:r>
          <w:rPr>
            <w:rFonts w:ascii="Times New Roman" w:eastAsia="Times New Roman" w:hAnsi="Times New Roman" w:cs="Times New Roman"/>
            <w:color w:val="000000"/>
            <w:sz w:val="24"/>
            <w:szCs w:val="24"/>
            <w:lang w:eastAsia="en-CA"/>
          </w:rPr>
          <w:delText>i</w:delText>
        </w:r>
      </w:del>
      <w:ins w:id="62" w:author="Unknown Author" w:date="2021-05-02T21:11:00Z">
        <w:r>
          <w:rPr>
            <w:rFonts w:ascii="Times New Roman" w:eastAsia="Times New Roman" w:hAnsi="Times New Roman" w:cs="Times New Roman"/>
            <w:color w:val="000000"/>
            <w:sz w:val="24"/>
            <w:szCs w:val="24"/>
            <w:lang w:eastAsia="en-CA"/>
          </w:rPr>
          <w:t xml:space="preserve"> I</w:t>
        </w:r>
      </w:ins>
      <w:r>
        <w:rPr>
          <w:rFonts w:ascii="Times New Roman" w:eastAsia="Times New Roman" w:hAnsi="Times New Roman" w:cs="Times New Roman"/>
          <w:color w:val="000000"/>
          <w:sz w:val="24"/>
          <w:szCs w:val="24"/>
          <w:lang w:eastAsia="en-CA"/>
        </w:rPr>
        <w:t>nteracting species were found to have advanced their phenology by similar magnitudes</w:t>
      </w:r>
      <w:ins w:id="63" w:author="Unknown Author" w:date="2021-05-02T21:11:00Z">
        <w:r>
          <w:rPr>
            <w:rFonts w:ascii="Times New Roman" w:eastAsia="Times New Roman" w:hAnsi="Times New Roman" w:cs="Times New Roman"/>
            <w:color w:val="000000"/>
            <w:sz w:val="24"/>
            <w:szCs w:val="24"/>
            <w:lang w:eastAsia="en-CA"/>
          </w:rPr>
          <w:t>,</w:t>
        </w:r>
      </w:ins>
      <w:r>
        <w:rPr>
          <w:rFonts w:ascii="Times New Roman" w:eastAsia="Times New Roman" w:hAnsi="Times New Roman" w:cs="Times New Roman"/>
          <w:color w:val="000000"/>
          <w:sz w:val="24"/>
          <w:szCs w:val="24"/>
          <w:lang w:eastAsia="en-CA"/>
        </w:rPr>
        <w:t xml:space="preserve"> resulting in relatively small (6.1 </w:t>
      </w:r>
      <w:r>
        <w:rPr>
          <w:rFonts w:ascii="Times New Roman" w:eastAsia="Times New Roman" w:hAnsi="Times New Roman" w:cs="Times New Roman"/>
          <w:color w:val="000000"/>
          <w:sz w:val="24"/>
          <w:szCs w:val="24"/>
          <w:lang w:eastAsia="en-CA"/>
        </w:rPr>
        <w:lastRenderedPageBreak/>
        <w:t>days/decade) but significant increase</w:t>
      </w:r>
      <w:ins w:id="64" w:author="Unknown Author" w:date="2021-05-02T21:11:00Z">
        <w:r>
          <w:rPr>
            <w:rFonts w:ascii="Times New Roman" w:eastAsia="Times New Roman" w:hAnsi="Times New Roman" w:cs="Times New Roman"/>
            <w:color w:val="000000"/>
            <w:sz w:val="24"/>
            <w:szCs w:val="24"/>
            <w:lang w:eastAsia="en-CA"/>
          </w:rPr>
          <w:t>s</w:t>
        </w:r>
      </w:ins>
      <w:r>
        <w:rPr>
          <w:rFonts w:ascii="Times New Roman" w:eastAsia="Times New Roman" w:hAnsi="Times New Roman" w:cs="Times New Roman"/>
          <w:color w:val="000000"/>
          <w:sz w:val="24"/>
          <w:szCs w:val="24"/>
          <w:lang w:eastAsia="en-CA"/>
        </w:rPr>
        <w:t xml:space="preserve"> in mismatch. The observed mismatch had no consistent direction as 31 interactions shifted closer while 23 shifted further apart. The clearest examples of climate-driven mismatch hav</w:t>
      </w:r>
      <w:r>
        <w:rPr>
          <w:rFonts w:ascii="Times New Roman" w:eastAsia="Times New Roman" w:hAnsi="Times New Roman" w:cs="Times New Roman"/>
          <w:color w:val="000000"/>
          <w:sz w:val="24"/>
          <w:szCs w:val="24"/>
          <w:lang w:eastAsia="en-CA"/>
        </w:rPr>
        <w:t xml:space="preserve">e been reported for insect herbivores at high altitudes or latitudes </w:t>
      </w:r>
      <w:r>
        <w:fldChar w:fldCharType="begin"/>
      </w:r>
      <w:r>
        <w:instrText>ADDIN CSL_CITATION {"citationItems":[{"id":"ITEM-1","itemData":{"DOI":"10.1146/annurev-ecolsys-110617-062535","ISSN":"1543-592X","abstract":"Phenological mismatch results when interacting</w:instrText>
      </w:r>
      <w:r>
        <w:instrText xml:space="preserve"> species change the timing of regularly repeated phases in their life cycles at different rates. We review whether this continuously ongoing phenomenon, also known as trophic asynchrony, is becoming more common under ongoing rapid climate change. In antago</w:instrText>
      </w:r>
      <w:r>
        <w:instrText>nistic trophic interactions, any mismatch will have negative impacts for only one of the species, whereas in mutualistic interactions, both partners are expected to suffer. Trophic mismatch is therefore expected to last for evolutionarily short periods, pe</w:instrText>
      </w:r>
      <w:r>
        <w:instrText>rhaps only a few seasons, adding to the difficulty of attributing it to climate change, which requires long-term data. So far, the prediction that diverging phenologies linked to climate change will cause mismatch is most clearly met in antagonistic intera</w:instrText>
      </w:r>
      <w:r>
        <w:instrText>ctions at high latitudes in the Artic. There is limited evidence of phenological mismatch in mutualistic interactions, possibly because of strong selection on mutualists to have co-adapted phenological strategies. The study of individual plasticity, popula</w:instrText>
      </w:r>
      <w:r>
        <w:instrText>tion variation, and the genetic bases for phenological strategies is in its infancy. Recent work on woody plants revealed the large imprint of historic climate change on temperature, chilling, and day-length thresholds used by different species to synchron</w:instrText>
      </w:r>
      <w:r>
        <w:instrText>ize their phenophases, which in the Northern Hemisphere has led to biogeographic phenological regions in which long-lived plants have adapted to particular interannual and intermillennial amplitudes of climate change.","author":[{"dropping-particle":"","fa</w:instrText>
      </w:r>
      <w:r>
        <w:instrText xml:space="preserve">mily":"Renner","given":"Susanne S.","non-dropping-particle":"","parse-names":false,"suffix":""},{"dropping-particle":"","family":"Zohner","given":"Constantin M.","non-dropping-particle":"","parse-names":false,"suffix":""}],"container-title":"Annual Review </w:instrText>
      </w:r>
      <w:r>
        <w:instrText>of Ecology, Evolution, and Systematics","id":"ITEM-1","issue":"1","issued":{"date-parts":[["2018","11","2"]]},"page":"165-182","publisher":"Annual Reviews Inc.","title":"Climate change and phenological mismatch in trophic interactions among plants, insects</w:instrText>
      </w:r>
      <w:r>
        <w:instrText>, and vertebrates","type":"article-journal","volume":"49"},"uris":["http://www.mendeley.com/documents/?uuid=34cb8bcf-fff2-34d3-b86d-03adc1819f86"]}],"mendeley":{"formattedCitation":"(Renner &amp; Zohner, 2018)","plainTextFormattedCitation":"(Renner &amp; Zohner, 2</w:instrText>
      </w:r>
      <w:r>
        <w:instrText>018)","previouslyFormattedCitation":"(Renner &amp; Zohner, 2018)"},"properties":{"noteIndex":0},"schema":"https://github.com/citation-style-language/schema/raw/master/csl-citation.json"}</w:instrText>
      </w:r>
      <w:r>
        <w:fldChar w:fldCharType="separate"/>
      </w:r>
      <w:bookmarkStart w:id="65" w:name="__Fieldmark__227_3903614438"/>
      <w:r>
        <w:rPr>
          <w:rFonts w:ascii="Times New Roman" w:eastAsia="Times New Roman" w:hAnsi="Times New Roman" w:cs="Times New Roman"/>
          <w:color w:val="000000"/>
          <w:sz w:val="24"/>
          <w:szCs w:val="24"/>
          <w:lang w:eastAsia="en-CA"/>
        </w:rPr>
        <w:t>(</w:t>
      </w:r>
      <w:bookmarkStart w:id="66" w:name="__Fieldmark__131_2495178454"/>
      <w:r>
        <w:rPr>
          <w:rFonts w:ascii="Times New Roman" w:eastAsia="Times New Roman" w:hAnsi="Times New Roman" w:cs="Times New Roman"/>
          <w:color w:val="000000"/>
          <w:sz w:val="24"/>
          <w:szCs w:val="24"/>
          <w:lang w:eastAsia="en-CA"/>
        </w:rPr>
        <w:t>R</w:t>
      </w:r>
      <w:bookmarkStart w:id="67" w:name="__Fieldmark__140_942872385"/>
      <w:r>
        <w:rPr>
          <w:rFonts w:ascii="Times New Roman" w:eastAsia="Times New Roman" w:hAnsi="Times New Roman" w:cs="Times New Roman"/>
          <w:color w:val="000000"/>
          <w:sz w:val="24"/>
          <w:szCs w:val="24"/>
          <w:lang w:eastAsia="en-CA"/>
        </w:rPr>
        <w:t>enner &amp; Zohner, 2018)</w:t>
      </w:r>
      <w:ins w:id="68" w:author="Unknown Author" w:date="2021-05-02T21:12:00Z">
        <w:r>
          <w:rPr>
            <w:rFonts w:ascii="Times New Roman" w:eastAsia="Times New Roman" w:hAnsi="Times New Roman" w:cs="Times New Roman"/>
            <w:color w:val="000000"/>
            <w:sz w:val="24"/>
            <w:szCs w:val="24"/>
            <w:lang w:eastAsia="en-CA"/>
          </w:rPr>
          <w:t>,</w:t>
        </w:r>
      </w:ins>
      <w:r>
        <w:fldChar w:fldCharType="end"/>
      </w:r>
      <w:bookmarkEnd w:id="65"/>
      <w:bookmarkEnd w:id="66"/>
      <w:bookmarkEnd w:id="67"/>
      <w:r>
        <w:rPr>
          <w:rFonts w:ascii="Times New Roman" w:eastAsia="Times New Roman" w:hAnsi="Times New Roman" w:cs="Times New Roman"/>
          <w:color w:val="000000"/>
          <w:sz w:val="24"/>
          <w:szCs w:val="24"/>
          <w:lang w:eastAsia="en-CA"/>
        </w:rPr>
        <w:t xml:space="preserve"> where many organisms rely on a seasonal restin</w:t>
      </w:r>
      <w:r>
        <w:rPr>
          <w:rFonts w:ascii="Times New Roman" w:eastAsia="Times New Roman" w:hAnsi="Times New Roman" w:cs="Times New Roman"/>
          <w:color w:val="000000"/>
          <w:sz w:val="24"/>
          <w:szCs w:val="24"/>
          <w:lang w:eastAsia="en-CA"/>
        </w:rPr>
        <w:t>g period because temperatures affecting physiological processes tend to be below species optima for most of the year. After a seasonal arrest in development that can last for several months, synchrony in springtime phenology, particularly between the emerg</w:t>
      </w:r>
      <w:r>
        <w:rPr>
          <w:rFonts w:ascii="Times New Roman" w:eastAsia="Times New Roman" w:hAnsi="Times New Roman" w:cs="Times New Roman"/>
          <w:color w:val="000000"/>
          <w:sz w:val="24"/>
          <w:szCs w:val="24"/>
          <w:lang w:eastAsia="en-CA"/>
        </w:rPr>
        <w:t xml:space="preserve">ence of phytophagous insects from diapause and the end of their host plants dormancy, is critical to the consumer’s fitness </w:t>
      </w:r>
      <w:r>
        <w:fldChar w:fldCharType="begin"/>
      </w:r>
      <w:r>
        <w:instrText>ADDIN CSL_CITATION {"citationItems":[{"id":"ITEM-1","itemData":{"DOI":"10.1146/annurev.ento.52.110405.091418","ISBN":"0824301528","I</w:instrText>
      </w:r>
      <w:r>
        <w:instrText>SSN":"00664170","PMID":"16842033","abstract":"For many leaf-feeding herbivores, synchrony in phenology with their host plant is crucial as development outside a narrow phenological time window has severe fitness consequences. In this review, we link mechan</w:instrText>
      </w:r>
      <w:r>
        <w:instrText>isms, adaptation, and population dynamics within a single conceptual framework, needed for a full understanding of the causes and consequences of this synchrony. The physiological mechanisms underlying herbivore and plant phenology are affected by environm</w:instrText>
      </w:r>
      <w:r>
        <w:instrText>ental cues, such as photoperiod and temperature, although not necessarily in the same way. That these different mechanisms lead to synchrony, even if there is spatial and temporal variation in plant phenology, is a result of the strong natural selection ac</w:instrText>
      </w:r>
      <w:r>
        <w:instrText xml:space="preserve">ting on the mechanism underlying herbivore phenology. Synchrony has a major impact on the population densities of leaf-feeding Lepidoptera, and years with a high synchrony may lead to outbreaks. Global climate change leads to a disruption of the synchrony </w:instrText>
      </w:r>
      <w:r>
        <w:instrText>between herbivores and their host plants, which may have major impacts for population viability if natural selection is insufficient to restore synchrony. Copyright © 2007 by Annual Reviews. All rights reserved.","author":[{"dropping-particle":"","family":</w:instrText>
      </w:r>
      <w:r>
        <w:instrText>"Asch","given":"Margriet","non-dropping-particle":"Van","parse-names":false,"suffix":""},{"dropping-particle":"","family":"Visser","given":"Marcel E.","non-dropping-particle":"","parse-names":false,"suffix":""}],"container-title":"Annual Review of Entomolo</w:instrText>
      </w:r>
      <w:r>
        <w:instrText>gy","id":"ITEM-1","issued":{"date-parts":[["2007","12","12"]]},"page":"37-55","publisher":"Annual Reviews","title":"Phenology of forest caterpillars and their host trees: The importance of synchrony","type":"article-journal","volume":"52"},"uris":["http://</w:instrText>
      </w:r>
      <w:r>
        <w:instrText>www.mendeley.com/documents/?uuid=459f672d-2d83-3d8d-b822-f0400c7880b2"]}],"mendeley":{"formattedCitation":"(Van Asch &amp; Visser, 2007)","plainTextFormattedCitation":"(Van Asch &amp; Visser, 2007)","previouslyFormattedCitation":"(Van Asch &amp; Visser, 2007)"},"prope</w:instrText>
      </w:r>
      <w:r>
        <w:instrText>rties":{"noteIndex":0},"schema":"https://github.com/citation-style-language/schema/raw/master/csl-citation.json"}</w:instrText>
      </w:r>
      <w:r>
        <w:fldChar w:fldCharType="separate"/>
      </w:r>
      <w:bookmarkStart w:id="69" w:name="__Fieldmark__240_3903614438"/>
      <w:r>
        <w:rPr>
          <w:rFonts w:ascii="Times New Roman" w:eastAsia="Times New Roman" w:hAnsi="Times New Roman" w:cs="Times New Roman"/>
          <w:color w:val="000000"/>
          <w:sz w:val="24"/>
          <w:szCs w:val="24"/>
          <w:lang w:eastAsia="en-CA"/>
        </w:rPr>
        <w:t>(</w:t>
      </w:r>
      <w:bookmarkStart w:id="70" w:name="__Fieldmark__138_2495178454"/>
      <w:r>
        <w:rPr>
          <w:rFonts w:ascii="Times New Roman" w:eastAsia="Times New Roman" w:hAnsi="Times New Roman" w:cs="Times New Roman"/>
          <w:color w:val="000000"/>
          <w:sz w:val="24"/>
          <w:szCs w:val="24"/>
          <w:lang w:eastAsia="en-CA"/>
        </w:rPr>
        <w:t>V</w:t>
      </w:r>
      <w:bookmarkStart w:id="71" w:name="__Fieldmark__145_942872385"/>
      <w:r>
        <w:rPr>
          <w:rFonts w:ascii="Times New Roman" w:eastAsia="Times New Roman" w:hAnsi="Times New Roman" w:cs="Times New Roman"/>
          <w:color w:val="000000"/>
          <w:sz w:val="24"/>
          <w:szCs w:val="24"/>
          <w:lang w:eastAsia="en-CA"/>
        </w:rPr>
        <w:t>an Asch &amp; Visser, 2007)</w:t>
      </w:r>
      <w:r>
        <w:fldChar w:fldCharType="end"/>
      </w:r>
      <w:bookmarkEnd w:id="69"/>
      <w:bookmarkEnd w:id="70"/>
      <w:bookmarkEnd w:id="71"/>
      <w:r>
        <w:rPr>
          <w:rFonts w:ascii="Times New Roman" w:eastAsia="Times New Roman" w:hAnsi="Times New Roman" w:cs="Times New Roman"/>
          <w:color w:val="000000"/>
          <w:sz w:val="24"/>
          <w:szCs w:val="24"/>
          <w:lang w:eastAsia="en-CA"/>
        </w:rPr>
        <w:t>. Spring defoliators have evolved to exploit foliage at its annual optimal nutritional qualities, i.e., high concen</w:t>
      </w:r>
      <w:r>
        <w:rPr>
          <w:rFonts w:ascii="Times New Roman" w:eastAsia="Times New Roman" w:hAnsi="Times New Roman" w:cs="Times New Roman"/>
          <w:color w:val="000000"/>
          <w:sz w:val="24"/>
          <w:szCs w:val="24"/>
          <w:lang w:eastAsia="en-CA"/>
        </w:rPr>
        <w:t xml:space="preserve">tration in nutrient and water and low concentrations in fibre and secondary metabolites </w:t>
      </w:r>
      <w:r>
        <w:fldChar w:fldCharType="begin"/>
      </w:r>
      <w:r>
        <w:instrText>ADDIN CSL_CITATION {"citationItems":[{"id":"ITEM-1","itemData":{"ISSN":"0029-8549","author":[{"dropping-particle":"","family":"Hunter","given":"Alison F","non-dropping-</w:instrText>
      </w:r>
      <w:r>
        <w:instrText>particle":"","parse-names":false,"suffix":""},{"dropping-particle":"","family":"Lechowicz","given":"Martin J","non-dropping-particle":"","parse-names":false,"suffix":""}],"container-title":"Oecologia","id":"ITEM-1","issue":"3","issued":{"date-parts":[["199</w:instrText>
      </w:r>
      <w:r>
        <w:instrText>2"]]},"page":"316-323","publisher":"Springer","title":"Foliage quality changes during canopy development of some northern hardwood trees","type":"article-journal","volume":"89"},"uris":["http://www.mendeley.com/documents/?uuid=b058efa8-194b-4aab-8ab3-7bd21</w:instrText>
      </w:r>
      <w:r>
        <w:instrText>19feacc"]}],"mendeley":{"formattedCitation":"(Hunter &amp; Lechowicz, 1992)","manualFormatting":"(Hunter &amp; Lechowicz, 1992","plainTextFormattedCitation":"(Hunter &amp; Lechowicz, 1992)","previouslyFormattedCitation":"(Hunter &amp; Lechowicz, 1992)"},"properties":{"not</w:instrText>
      </w:r>
      <w:r>
        <w:instrText>eIndex":0},"schema":"https://github.com/citation-style-language/schema/raw/master/csl-citation.json"}</w:instrText>
      </w:r>
      <w:r>
        <w:fldChar w:fldCharType="separate"/>
      </w:r>
      <w:bookmarkStart w:id="72" w:name="__Fieldmark__251_3903614438"/>
      <w:r>
        <w:rPr>
          <w:rFonts w:ascii="Times New Roman" w:eastAsia="Times New Roman" w:hAnsi="Times New Roman" w:cs="Times New Roman"/>
          <w:color w:val="000000"/>
          <w:sz w:val="24"/>
          <w:szCs w:val="24"/>
          <w:lang w:eastAsia="en-CA"/>
        </w:rPr>
        <w:t>(</w:t>
      </w:r>
      <w:bookmarkStart w:id="73" w:name="__Fieldmark__145_2495178454"/>
      <w:r>
        <w:rPr>
          <w:rFonts w:ascii="Times New Roman" w:eastAsia="Times New Roman" w:hAnsi="Times New Roman" w:cs="Times New Roman"/>
          <w:color w:val="000000"/>
          <w:sz w:val="24"/>
          <w:szCs w:val="24"/>
          <w:lang w:eastAsia="en-CA"/>
        </w:rPr>
        <w:t>H</w:t>
      </w:r>
      <w:bookmarkStart w:id="74" w:name="__Fieldmark__150_942872385"/>
      <w:r>
        <w:rPr>
          <w:rFonts w:ascii="Times New Roman" w:eastAsia="Times New Roman" w:hAnsi="Times New Roman" w:cs="Times New Roman"/>
          <w:color w:val="000000"/>
          <w:sz w:val="24"/>
          <w:szCs w:val="24"/>
          <w:lang w:eastAsia="en-CA"/>
        </w:rPr>
        <w:t>unter &amp; Lechowicz, 1992</w:t>
      </w:r>
      <w:r>
        <w:fldChar w:fldCharType="end"/>
      </w:r>
      <w:r>
        <w:fldChar w:fldCharType="begin"/>
      </w:r>
      <w:r>
        <w:instrText>ADDIN CSL_CITATION {"citationItems":[{"id":"ITEM-1","itemData":{"author":[{"dropping-particle":"","family":"Mattson","given":"W</w:instrText>
      </w:r>
      <w:r>
        <w:instrText>","non-dropping-particle":"","parse-names":false,"suffix":""},{"dropping-particle":"","family":"Scriber","given":"M","non-dropping-particle":"","parse-names":false,"suffix":""}],"container-title":"The Nutritional Ecology of Insects, Mites, and Spiders","ed</w:instrText>
      </w:r>
      <w:r>
        <w:instrText>itor":[{"dropping-particle":"","family":"Slansky","given":"F","non-dropping-particle":"","parse-names":false,"suffix":""},{"dropping-particle":"","family":"Rodriguez","given":"JG","non-dropping-particle":"","parse-names":false,"suffix":""}],"id":"ITEM-1","</w:instrText>
      </w:r>
      <w:r>
        <w:instrText>issued":{"date-parts":[["1987"]]},"page":"105-146","publisher":"John Wiley &amp; Sons, New York","title":"Feeding ecology of insect folivores of woody plants: nitrogen, water, fiber, and mineral considerations","type":"chapter"},"uris":["http://www.mendeley.co</w:instrText>
      </w:r>
      <w:r>
        <w:instrText>m/documents/?uuid=bdb0c667-7128-4653-92c6-a51ad4090020"]}],"mendeley":{"formattedCitation":"(Mattson &amp; Scriber, 1987)","manualFormatting":"; Mattson &amp; Scriber, 1987)","plainTextFormattedCitation":"(Mattson &amp; Scriber, 1987)","previouslyFormattedCitation":"(</w:instrText>
      </w:r>
      <w:r>
        <w:instrText>Mattson &amp; Scriber, 1987)"},"properties":{"noteIndex":0},"schema":"https://github.com/citation-style-language/schema/raw/master/csl-citation.json"}</w:instrText>
      </w:r>
      <w:r>
        <w:fldChar w:fldCharType="separate"/>
      </w:r>
      <w:bookmarkStart w:id="75" w:name="__Fieldmark__259_3903614438"/>
      <w:bookmarkEnd w:id="72"/>
      <w:r>
        <w:rPr>
          <w:rFonts w:ascii="Times New Roman" w:eastAsia="Times New Roman" w:hAnsi="Times New Roman" w:cs="Times New Roman"/>
          <w:color w:val="000000"/>
          <w:sz w:val="24"/>
          <w:szCs w:val="24"/>
          <w:lang w:eastAsia="en-CA"/>
        </w:rPr>
        <w:t>;</w:t>
      </w:r>
      <w:bookmarkStart w:id="76" w:name="__Fieldmark__150_2495178454"/>
      <w:r>
        <w:rPr>
          <w:rFonts w:ascii="Times New Roman" w:eastAsia="Times New Roman" w:hAnsi="Times New Roman" w:cs="Times New Roman"/>
          <w:color w:val="000000"/>
          <w:sz w:val="24"/>
          <w:szCs w:val="24"/>
          <w:lang w:eastAsia="en-CA"/>
        </w:rPr>
        <w:t xml:space="preserve"> </w:t>
      </w:r>
      <w:bookmarkStart w:id="77" w:name="__Fieldmark__154_942872385"/>
      <w:r>
        <w:rPr>
          <w:rFonts w:ascii="Times New Roman" w:eastAsia="Times New Roman" w:hAnsi="Times New Roman" w:cs="Times New Roman"/>
          <w:color w:val="000000"/>
          <w:sz w:val="24"/>
          <w:szCs w:val="24"/>
          <w:lang w:eastAsia="en-CA"/>
        </w:rPr>
        <w:t>Mattson &amp; Scriber, 1987)</w:t>
      </w:r>
      <w:r>
        <w:fldChar w:fldCharType="end"/>
      </w:r>
      <w:bookmarkEnd w:id="73"/>
      <w:bookmarkEnd w:id="74"/>
      <w:bookmarkEnd w:id="75"/>
      <w:bookmarkEnd w:id="76"/>
      <w:bookmarkEnd w:id="77"/>
      <w:r>
        <w:rPr>
          <w:rFonts w:ascii="Times New Roman" w:eastAsia="Times New Roman" w:hAnsi="Times New Roman" w:cs="Times New Roman"/>
          <w:color w:val="000000"/>
          <w:sz w:val="24"/>
          <w:szCs w:val="24"/>
          <w:lang w:eastAsia="en-CA"/>
        </w:rPr>
        <w:t>. This strategy requires a precise phenological match between the consumer and it</w:t>
      </w:r>
      <w:r>
        <w:rPr>
          <w:rFonts w:ascii="Times New Roman" w:eastAsia="Times New Roman" w:hAnsi="Times New Roman" w:cs="Times New Roman"/>
          <w:color w:val="000000"/>
          <w:sz w:val="24"/>
          <w:szCs w:val="24"/>
          <w:lang w:eastAsia="en-CA"/>
        </w:rPr>
        <w:t>s resource because the quality of foliage declines quickly with foliar expansion. If the consumer emerges too early, it may encounter a long initial period with no food or poor food quality. If it emerges too late, the speed at which the nutritional qualit</w:t>
      </w:r>
      <w:r>
        <w:rPr>
          <w:rFonts w:ascii="Times New Roman" w:eastAsia="Times New Roman" w:hAnsi="Times New Roman" w:cs="Times New Roman"/>
          <w:color w:val="000000"/>
          <w:sz w:val="24"/>
          <w:szCs w:val="24"/>
          <w:lang w:eastAsia="en-CA"/>
        </w:rPr>
        <w:t>y of the foliage degrades may outpace the consumer’s capacity to adjust physiologically, thus negatively impacting its fitness.    </w:t>
      </w:r>
    </w:p>
    <w:p w14:paraId="281D6D46" w14:textId="77777777" w:rsidR="000C1866" w:rsidRDefault="00DF4A1C">
      <w:pPr>
        <w:spacing w:after="240" w:line="480" w:lineRule="auto"/>
        <w:ind w:firstLine="720"/>
      </w:pPr>
      <w:r>
        <w:rPr>
          <w:rFonts w:ascii="Times New Roman" w:eastAsia="Times New Roman" w:hAnsi="Times New Roman" w:cs="Times New Roman"/>
          <w:color w:val="000000"/>
          <w:sz w:val="24"/>
          <w:szCs w:val="24"/>
          <w:lang w:eastAsia="en-CA"/>
        </w:rPr>
        <w:t>The seasonal resting phase of many organisms can be divided into two successive stages called endodormancy and ecodormancy i</w:t>
      </w:r>
      <w:r>
        <w:rPr>
          <w:rFonts w:ascii="Times New Roman" w:eastAsia="Times New Roman" w:hAnsi="Times New Roman" w:cs="Times New Roman"/>
          <w:color w:val="000000"/>
          <w:sz w:val="24"/>
          <w:szCs w:val="24"/>
          <w:lang w:eastAsia="en-CA"/>
        </w:rPr>
        <w:t xml:space="preserve">n perennial woody plants, and diapause and quiescence in insects </w:t>
      </w:r>
      <w:r>
        <w:fldChar w:fldCharType="begin"/>
      </w:r>
      <w:r>
        <w:instrText>ADDIN CSL_CITATION {"citationItems":[{"id":"ITEM-1","itemData":{"DOI":"10.1146/annurev-ecolsys-110316-022706","ISSN":"1543-592X","abstract":"Phenology is a key aspect of plant and animal life</w:instrText>
      </w:r>
      <w:r>
        <w:instrText xml:space="preserve"> strategies that determines the ability to capture seasonally variable resources. It defines the season and duration of growth and reproduction and paces ecological interactions and ecosystem functions. Phenology models have become a key component of model</w:instrText>
      </w:r>
      <w:r>
        <w:instrText>s in agronomy, forestry, ecology, and biogeosciences. Plant and animal process-based phenology models have taken different paths that have so far not crossed. Yet, they share many features because plant and animal annual cycles also share many characterist</w:instrText>
      </w:r>
      <w:r>
        <w:instrText>ics, from their stepwise progression, including a resting period, to their dependence on similar environmental factors. We review the strengths and shortcomings of these models and the divergences in modeling approaches for plants and animals, which are mo</w:instrText>
      </w:r>
      <w:r>
        <w:instrText>stly due to specificities of the questions they tackle. Finally, we discuss the most promising avenues and the challenges phenology modeling needs to address in the upcoming years.","author":[{"dropping-particle":"","family":"Chuine","given":"Isabelle","no</w:instrText>
      </w:r>
      <w:r>
        <w:instrText>n-dropping-particle":"","parse-names":false,"suffix":""},{"dropping-particle":"","family":"Régnière","given":"Jacques","non-dropping-particle":"","parse-names":false,"suffix":""}],"container-title":"Annual Review of Ecology, Evolution, and Systematics","id</w:instrText>
      </w:r>
      <w:r>
        <w:instrText>":"ITEM-1","issue":"1","issued":{"date-parts":[["2017","11","2"]]},"page":"159-182","publisher":"Annual Reviews Inc.","title":"Process-based models of phenology for plants and animals","type":"article-journal","volume":"48"},"uris":["http://www.mendeley.co</w:instrText>
      </w:r>
      <w:r>
        <w:instrText>m/documents/?uuid=cddf4342-7a94-354c-ade8-69ebe44d3d19"]}],"mendeley":{"formattedCitation":"(Chuine &amp; Régnière, 2017)","plainTextFormattedCitation":"(Chuine &amp; Régnière, 2017)","previouslyFormattedCitation":"(Chuine &amp; Régnière, 2017)"},"properties":{"noteIn</w:instrText>
      </w:r>
      <w:r>
        <w:instrText>dex":0},"schema":"https://github.com/citation-style-language/schema/raw/master/csl-citation.json"}</w:instrText>
      </w:r>
      <w:r>
        <w:fldChar w:fldCharType="separate"/>
      </w:r>
      <w:bookmarkStart w:id="78" w:name="__Fieldmark__274_3903614438"/>
      <w:r>
        <w:rPr>
          <w:rFonts w:ascii="Times New Roman" w:eastAsia="Times New Roman" w:hAnsi="Times New Roman" w:cs="Times New Roman"/>
          <w:color w:val="000000"/>
          <w:sz w:val="24"/>
          <w:szCs w:val="24"/>
          <w:lang w:eastAsia="en-CA"/>
        </w:rPr>
        <w:t>(</w:t>
      </w:r>
      <w:bookmarkStart w:id="79" w:name="__Fieldmark__160_2495178454"/>
      <w:r>
        <w:rPr>
          <w:rFonts w:ascii="Times New Roman" w:eastAsia="Times New Roman" w:hAnsi="Times New Roman" w:cs="Times New Roman"/>
          <w:color w:val="000000"/>
          <w:sz w:val="24"/>
          <w:szCs w:val="24"/>
          <w:lang w:eastAsia="en-CA"/>
        </w:rPr>
        <w:t>C</w:t>
      </w:r>
      <w:bookmarkStart w:id="80" w:name="__Fieldmark__165_942872385"/>
      <w:r>
        <w:rPr>
          <w:rFonts w:ascii="Times New Roman" w:eastAsia="Times New Roman" w:hAnsi="Times New Roman" w:cs="Times New Roman"/>
          <w:color w:val="000000"/>
          <w:sz w:val="24"/>
          <w:szCs w:val="24"/>
          <w:lang w:eastAsia="en-CA"/>
        </w:rPr>
        <w:t>huine &amp; Régnière, 2017)</w:t>
      </w:r>
      <w:r>
        <w:fldChar w:fldCharType="end"/>
      </w:r>
      <w:bookmarkEnd w:id="78"/>
      <w:bookmarkEnd w:id="79"/>
      <w:bookmarkEnd w:id="80"/>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w:t>
      </w:r>
      <w:r>
        <w:rPr>
          <w:rFonts w:ascii="Times New Roman" w:eastAsia="Times New Roman" w:hAnsi="Times New Roman" w:cs="Times New Roman"/>
          <w:color w:val="000000"/>
          <w:sz w:val="24"/>
          <w:szCs w:val="24"/>
          <w:lang w:eastAsia="en-CA"/>
        </w:rPr>
        <w:t xml:space="preserve">st stage and by external factors (e.g., temperature, photoperiod) in the second one. Our study focuses on a system where </w:t>
      </w:r>
      <w:ins w:id="81" w:author="Unknown Author" w:date="2021-05-02T21:13:00Z">
        <w:r>
          <w:rPr>
            <w:rFonts w:ascii="Times New Roman" w:eastAsia="Times New Roman" w:hAnsi="Times New Roman" w:cs="Times New Roman"/>
            <w:color w:val="000000"/>
            <w:sz w:val="24"/>
            <w:szCs w:val="24"/>
            <w:lang w:eastAsia="en-CA"/>
          </w:rPr>
          <w:t xml:space="preserve">the </w:t>
        </w:r>
      </w:ins>
      <w:del w:id="82" w:author="Unknown Author" w:date="2021-05-02T21:13:00Z">
        <w:r>
          <w:rPr>
            <w:rFonts w:ascii="Times New Roman" w:eastAsia="Times New Roman" w:hAnsi="Times New Roman" w:cs="Times New Roman"/>
            <w:color w:val="000000"/>
            <w:sz w:val="24"/>
            <w:szCs w:val="24"/>
            <w:lang w:eastAsia="en-CA"/>
          </w:rPr>
          <w:delText>both a</w:delText>
        </w:r>
      </w:del>
      <w:r>
        <w:rPr>
          <w:rFonts w:ascii="Times New Roman" w:eastAsia="Times New Roman" w:hAnsi="Times New Roman" w:cs="Times New Roman"/>
          <w:color w:val="000000"/>
          <w:sz w:val="24"/>
          <w:szCs w:val="24"/>
          <w:lang w:eastAsia="en-CA"/>
        </w:rPr>
        <w:t xml:space="preserve"> consumer and its resource show a seasonal resting period during part of the year (e.g., during winter). For both, we assume </w:t>
      </w:r>
      <w:r>
        <w:rPr>
          <w:rFonts w:ascii="Times New Roman" w:eastAsia="Times New Roman" w:hAnsi="Times New Roman" w:cs="Times New Roman"/>
          <w:color w:val="000000"/>
          <w:sz w:val="24"/>
          <w:szCs w:val="24"/>
          <w:lang w:eastAsia="en-CA"/>
        </w:rPr>
        <w:t xml:space="preserve">that the first stage of the seasonal resting period is accomplished early in the winter before the return of favourable conditions, a common case in </w:t>
      </w:r>
      <w:r>
        <w:rPr>
          <w:rFonts w:ascii="Times New Roman" w:eastAsia="Times New Roman" w:hAnsi="Times New Roman" w:cs="Times New Roman"/>
          <w:color w:val="000000"/>
          <w:sz w:val="24"/>
          <w:szCs w:val="24"/>
          <w:lang w:eastAsia="en-CA"/>
        </w:rPr>
        <w:lastRenderedPageBreak/>
        <w:t xml:space="preserve">temperate and colder climates, and that temperature is the main driver that triggers the end of the second </w:t>
      </w:r>
      <w:r>
        <w:rPr>
          <w:rFonts w:ascii="Times New Roman" w:eastAsia="Times New Roman" w:hAnsi="Times New Roman" w:cs="Times New Roman"/>
          <w:color w:val="000000"/>
          <w:sz w:val="24"/>
          <w:szCs w:val="24"/>
          <w:lang w:eastAsia="en-CA"/>
        </w:rPr>
        <w:t>stage and therefore the resting period. In the remainder of this paper, the expression “resting period” will refer to the second stage of the seasonal resting period. </w:t>
      </w:r>
    </w:p>
    <w:p w14:paraId="0BF5E2DC" w14:textId="77777777" w:rsidR="000C1866" w:rsidRDefault="00DF4A1C">
      <w:pPr>
        <w:spacing w:after="240" w:line="480" w:lineRule="auto"/>
        <w:ind w:firstLine="720"/>
      </w:pPr>
      <w:del w:id="83" w:author="Unknown Author" w:date="2021-05-02T21:14:00Z">
        <w:r>
          <w:rPr>
            <w:rFonts w:ascii="Times New Roman" w:eastAsia="Times New Roman" w:hAnsi="Times New Roman" w:cs="Times New Roman"/>
            <w:color w:val="000000"/>
            <w:sz w:val="24"/>
            <w:szCs w:val="24"/>
            <w:lang w:eastAsia="en-CA"/>
          </w:rPr>
          <w:delText>A recent review of published work on phenological mismatch between consumer and resource</w:delText>
        </w:r>
        <w:r>
          <w:rPr>
            <w:rFonts w:ascii="Times New Roman" w:eastAsia="Times New Roman" w:hAnsi="Times New Roman" w:cs="Times New Roman"/>
            <w:color w:val="000000"/>
            <w:sz w:val="24"/>
            <w:szCs w:val="24"/>
            <w:lang w:eastAsia="en-CA"/>
          </w:rPr>
          <w:delText xml:space="preserve"> concluded that w</w:delText>
        </w:r>
      </w:del>
      <w:ins w:id="84" w:author="Unknown Author" w:date="2021-05-02T21:14:00Z">
        <w:r>
          <w:rPr>
            <w:rFonts w:ascii="Times New Roman" w:eastAsia="Times New Roman" w:hAnsi="Times New Roman" w:cs="Times New Roman"/>
            <w:color w:val="000000"/>
            <w:sz w:val="24"/>
            <w:szCs w:val="24"/>
            <w:lang w:eastAsia="en-CA"/>
          </w:rPr>
          <w:t xml:space="preserve"> W</w:t>
        </w:r>
      </w:ins>
      <w:r>
        <w:rPr>
          <w:rFonts w:ascii="Times New Roman" w:eastAsia="Times New Roman" w:hAnsi="Times New Roman" w:cs="Times New Roman"/>
          <w:color w:val="000000"/>
          <w:sz w:val="24"/>
          <w:szCs w:val="24"/>
          <w:lang w:eastAsia="en-CA"/>
        </w:rPr>
        <w:t xml:space="preserve">e are currently unable to predict the direction or the magnitude of phenological mismatch </w:t>
      </w:r>
      <w:ins w:id="85" w:author="Unknown Author" w:date="2021-05-02T21:14:00Z">
        <w:r>
          <w:rPr>
            <w:rFonts w:ascii="Times New Roman" w:eastAsia="Times New Roman" w:hAnsi="Times New Roman" w:cs="Times New Roman"/>
            <w:color w:val="000000"/>
            <w:sz w:val="24"/>
            <w:szCs w:val="24"/>
            <w:lang w:eastAsia="en-CA"/>
          </w:rPr>
          <w:t xml:space="preserve">between consumer and resource </w:t>
        </w:r>
      </w:ins>
      <w:r>
        <w:rPr>
          <w:rFonts w:ascii="Times New Roman" w:eastAsia="Times New Roman" w:hAnsi="Times New Roman" w:cs="Times New Roman"/>
          <w:color w:val="000000"/>
          <w:sz w:val="24"/>
          <w:szCs w:val="24"/>
          <w:lang w:eastAsia="en-CA"/>
        </w:rPr>
        <w:t xml:space="preserve">induced by climate change and the associated risks that it poses to species </w:t>
      </w:r>
      <w:r>
        <w:fldChar w:fldCharType="begin"/>
      </w:r>
      <w:r>
        <w:instrText>ADDIN CSL_CITATION {"citationItems":[{"id":"ITEM-1","itemData":{"DOI":"10.1038/s41559-020-01357-0","ISSN":"2397334X","PMID":"33318690","abstract":"Climate warming has caused the se</w:instrText>
      </w:r>
      <w:r>
        <w:instrText>asonal timing of many components of ecological food chains to advance. In the context of trophic interactions, the match–mismatch hypothesis postulates that differential shifts can lead to phenological asynchrony with negative impacts for consumers. Howeve</w:instrText>
      </w:r>
      <w:r>
        <w:instrText>r, at present there has been no consistent analysis of the links between temperature change, phenological asynchrony and individual-to-population-level impacts across taxa, trophic levels and biomes at a global scale. Here, we propose five criteria that al</w:instrText>
      </w:r>
      <w:r>
        <w:instrText>l need to be met to demonstrate that temperature-mediated trophic asynchrony poses a growing risk to consumers. We conduct a literature review of 109 papers studying 129 taxa, and find that all five criteria are assessed for only two taxa, with the majorit</w:instrText>
      </w:r>
      <w:r>
        <w:instrText>y of taxa only having one or two criteria assessed. Crucially, nearly every study was conducted in Europe or North America, and most studies were on terrestrial secondary consumers. We thus lack a robust evidence base from which to draw general conclusions</w:instrText>
      </w:r>
      <w:r>
        <w:instrText xml:space="preserve"> about the risk that climate-mediated trophic asynchrony may pose to populations worldwide.","author":[{"dropping-particle":"","family":"Samplonius","given":"Jelmer M.","non-dropping-particle":"","parse-names":false,"suffix":""},{"dropping-particle":"","fa</w:instrText>
      </w:r>
      <w:r>
        <w:instrText>mily":"Atkinson","given":"Angus","non-dropping-particle":"","parse-names":false,"suffix":""},{"dropping-particle":"","family":"Hassall","given":"Christopher","non-dropping-particle":"","parse-names":false,"suffix":""},{"dropping-particle":"","family":"Keog</w:instrText>
      </w:r>
      <w:r>
        <w:instrText>an","given":"Katharine","non-dropping-particle":"","parse-names":false,"suffix":""},{"dropping-particle":"","family":"Thackeray","given":"Stephen J.","non-dropping-particle":"","parse-names":false,"suffix":""},{"dropping-particle":"","family":"Assmann","gi</w:instrText>
      </w:r>
      <w:r>
        <w:instrText>ven":"Jakob J.","non-dropping-particle":"","parse-names":false,"suffix":""},{"dropping-particle":"","family":"Burgess","given":"Malcolm D.","non-dropping-particle":"","parse-names":false,"suffix":""},{"dropping-particle":"","family":"Johansson","given":"Ja</w:instrText>
      </w:r>
      <w:r>
        <w:instrText>cob","non-dropping-particle":"","parse-names":false,"suffix":""},{"dropping-particle":"","family":"Macphie","given":"Kirsty H.","non-dropping-particle":"","parse-names":false,"suffix":""},{"dropping-particle":"","family":"Pearce-Higgins","given":"James W."</w:instrText>
      </w:r>
      <w:r>
        <w:instrText>,"non-dropping-particle":"","parse-names":false,"suffix":""},{"dropping-particle":"","family":"Simmonds","given":"Emily G.","non-dropping-particle":"","parse-names":false,"suffix":""},{"dropping-particle":"","family":"Varpe","given":"Øystein","non-dropping</w:instrText>
      </w:r>
      <w:r>
        <w:instrText>-particle":"","parse-names":false,"suffix":""},{"dropping-particle":"","family":"Weir","given":"Jamie C.","non-dropping-particle":"","parse-names":false,"suffix":""},{"dropping-particle":"","family":"Childs","given":"Dylan Z.","non-dropping-particle":"","p</w:instrText>
      </w:r>
      <w:r>
        <w:instrText>arse-names":false,"suffix":""},{"dropping-particle":"","family":"Cole","given":"Ella F.","non-dropping-particle":"","parse-names":false,"suffix":""},{"dropping-particle":"","family":"Daunt","given":"Francis","non-dropping-particle":"","parse-names":false,"</w:instrText>
      </w:r>
      <w:r>
        <w:instrText>suffix":""},{"dropping-particle":"","family":"Hart","given":"Tom","non-dropping-particle":"","parse-names":false,"suffix":""},{"dropping-particle":"","family":"Lewis","given":"Owen T.","non-dropping-particle":"","parse-names":false,"suffix":""},{"dropping-</w:instrText>
      </w:r>
      <w:r>
        <w:instrText>particle":"","family":"Pettorelli","given":"Nathalie","non-dropping-particle":"","parse-names":false,"suffix":""},{"dropping-particle":"","family":"Sheldon","given":"Ben C.","non-dropping-particle":"","parse-names":false,"suffix":""},{"dropping-particle":"</w:instrText>
      </w:r>
      <w:r>
        <w:instrText>","family":"Phillimore","given":"Albert B.","non-dropping-particle":"","parse-names":false,"suffix":""}],"container-title":"Nature Ecology and Evolution","id":"ITEM-1","issue":"2","issued":{"date-parts":[["2021","2","1"]]},"page":"155-164","publisher":"Nat</w:instrText>
      </w:r>
      <w:r>
        <w:instrText>ure Research","title":"Strengthening the evidence base for temperature-mediated phenological asynchrony and its impacts","type":"article-journal","volume":"5"},"uris":["http://www.mendeley.com/documents/?uuid=d8e82edc-8ccf-36d2-a7c3-6b7a19308090"]}],"mende</w:instrText>
      </w:r>
      <w:r>
        <w:instrText>ley":{"formattedCitation":"(Samplonius et al., 2021)","plainTextFormattedCitation":"(Samplonius et al., 2021)","previouslyFormattedCitation":"(Samplonius et al., 2021)"},"properties":{"noteIndex":0},"schema":"https://github.com/citation-style-language/sche</w:instrText>
      </w:r>
      <w:r>
        <w:instrText>ma/raw/master/csl-citation.json"}</w:instrText>
      </w:r>
      <w:r>
        <w:fldChar w:fldCharType="separate"/>
      </w:r>
      <w:bookmarkStart w:id="86" w:name="__Fieldmark__295_3903614438"/>
      <w:r>
        <w:rPr>
          <w:rFonts w:ascii="Times New Roman" w:eastAsia="Times New Roman" w:hAnsi="Times New Roman" w:cs="Times New Roman"/>
          <w:color w:val="000000"/>
          <w:sz w:val="24"/>
          <w:szCs w:val="24"/>
          <w:lang w:eastAsia="en-CA"/>
        </w:rPr>
        <w:t>(</w:t>
      </w:r>
      <w:bookmarkStart w:id="87" w:name="__Fieldmark__169_2495178454"/>
      <w:r>
        <w:rPr>
          <w:rFonts w:ascii="Times New Roman" w:eastAsia="Times New Roman" w:hAnsi="Times New Roman" w:cs="Times New Roman"/>
          <w:color w:val="000000"/>
          <w:sz w:val="24"/>
          <w:szCs w:val="24"/>
          <w:lang w:eastAsia="en-CA"/>
        </w:rPr>
        <w:t>S</w:t>
      </w:r>
      <w:bookmarkStart w:id="88" w:name="__Fieldmark__175_942872385"/>
      <w:r>
        <w:rPr>
          <w:rFonts w:ascii="Times New Roman" w:eastAsia="Times New Roman" w:hAnsi="Times New Roman" w:cs="Times New Roman"/>
          <w:color w:val="000000"/>
          <w:sz w:val="24"/>
          <w:szCs w:val="24"/>
          <w:lang w:eastAsia="en-CA"/>
        </w:rPr>
        <w:t>amplonius et al., 2021)</w:t>
      </w:r>
      <w:r>
        <w:fldChar w:fldCharType="end"/>
      </w:r>
      <w:bookmarkEnd w:id="86"/>
      <w:bookmarkEnd w:id="87"/>
      <w:bookmarkEnd w:id="88"/>
      <w:r>
        <w:rPr>
          <w:rFonts w:ascii="Times New Roman" w:eastAsia="Times New Roman" w:hAnsi="Times New Roman" w:cs="Times New Roman"/>
          <w:color w:val="000000"/>
          <w:sz w:val="24"/>
          <w:szCs w:val="24"/>
          <w:lang w:eastAsia="en-CA"/>
        </w:rPr>
        <w:t>. In particular, while patterns of change in phenological synchrony as a result of climate change are observed at an increasing rate (Kharouba et al. 2018), they have been difficult to explain me</w:t>
      </w:r>
      <w:r>
        <w:rPr>
          <w:rFonts w:ascii="Times New Roman" w:eastAsia="Times New Roman" w:hAnsi="Times New Roman" w:cs="Times New Roman"/>
          <w:color w:val="000000"/>
          <w:sz w:val="24"/>
          <w:szCs w:val="24"/>
          <w:lang w:eastAsia="en-CA"/>
        </w:rPr>
        <w:t xml:space="preserve">chanistically. Indeed, different mechanisms can lead to a phenological mismatch between a consumer and its resource. </w:t>
      </w:r>
      <w:del w:id="89" w:author="Unknown Author" w:date="2021-05-02T21:17:00Z">
        <w:r>
          <w:rPr>
            <w:rFonts w:ascii="Times New Roman" w:eastAsia="Times New Roman" w:hAnsi="Times New Roman" w:cs="Times New Roman"/>
            <w:color w:val="000000"/>
            <w:sz w:val="24"/>
            <w:szCs w:val="24"/>
            <w:lang w:eastAsia="en-CA"/>
          </w:rPr>
          <w:delText>Each</w:delText>
        </w:r>
      </w:del>
      <w:r>
        <w:rPr>
          <w:rFonts w:ascii="Times New Roman" w:eastAsia="Times New Roman" w:hAnsi="Times New Roman" w:cs="Times New Roman"/>
          <w:color w:val="000000"/>
          <w:sz w:val="24"/>
          <w:szCs w:val="24"/>
          <w:lang w:eastAsia="en-CA"/>
        </w:rPr>
        <w:t xml:space="preserve"> </w:t>
      </w:r>
      <w:ins w:id="90" w:author="Unknown Author" w:date="2021-05-02T21:17:00Z">
        <w:r>
          <w:rPr>
            <w:rFonts w:ascii="Times New Roman" w:eastAsia="Times New Roman" w:hAnsi="Times New Roman" w:cs="Times New Roman"/>
            <w:color w:val="000000"/>
            <w:sz w:val="24"/>
            <w:szCs w:val="24"/>
            <w:lang w:eastAsia="en-CA"/>
          </w:rPr>
          <w:t xml:space="preserve">Different </w:t>
        </w:r>
      </w:ins>
      <w:r>
        <w:rPr>
          <w:rFonts w:ascii="Times New Roman" w:eastAsia="Times New Roman" w:hAnsi="Times New Roman" w:cs="Times New Roman"/>
          <w:color w:val="000000"/>
          <w:sz w:val="24"/>
          <w:szCs w:val="24"/>
          <w:lang w:eastAsia="en-CA"/>
        </w:rPr>
        <w:t>species can respond to different climatic factors</w:t>
      </w:r>
      <w:ins w:id="91" w:author="Unknown Author" w:date="2021-05-02T21:17:00Z">
        <w:r>
          <w:rPr>
            <w:rFonts w:ascii="Times New Roman" w:eastAsia="Times New Roman" w:hAnsi="Times New Roman" w:cs="Times New Roman"/>
            <w:color w:val="000000"/>
            <w:sz w:val="24"/>
            <w:szCs w:val="24"/>
            <w:lang w:eastAsia="en-CA"/>
          </w:rPr>
          <w:t xml:space="preserve"> or to the same factor but in a different way</w:t>
        </w:r>
      </w:ins>
      <w:r>
        <w:rPr>
          <w:rFonts w:ascii="Times New Roman" w:eastAsia="Times New Roman" w:hAnsi="Times New Roman" w:cs="Times New Roman"/>
          <w:color w:val="000000"/>
          <w:sz w:val="24"/>
          <w:szCs w:val="24"/>
          <w:lang w:eastAsia="en-CA"/>
        </w:rPr>
        <w:t xml:space="preserve">. </w:t>
      </w:r>
      <w:del w:id="92" w:author="Unknown Author" w:date="2021-05-02T21:18:00Z">
        <w:r>
          <w:rPr>
            <w:rFonts w:ascii="Times New Roman" w:eastAsia="Times New Roman" w:hAnsi="Times New Roman" w:cs="Times New Roman"/>
            <w:color w:val="000000"/>
            <w:sz w:val="24"/>
            <w:szCs w:val="24"/>
            <w:lang w:eastAsia="en-CA"/>
          </w:rPr>
          <w:delText>They can respond to the same</w:delText>
        </w:r>
        <w:r>
          <w:rPr>
            <w:rFonts w:ascii="Times New Roman" w:eastAsia="Times New Roman" w:hAnsi="Times New Roman" w:cs="Times New Roman"/>
            <w:color w:val="000000"/>
            <w:sz w:val="24"/>
            <w:szCs w:val="24"/>
            <w:lang w:eastAsia="en-CA"/>
          </w:rPr>
          <w:delText xml:space="preserve"> climatic factor but with different functional forms, or with the same function form but different parameters.</w:delText>
        </w:r>
      </w:del>
      <w:r>
        <w:rPr>
          <w:rFonts w:ascii="Times New Roman" w:eastAsia="Times New Roman" w:hAnsi="Times New Roman" w:cs="Times New Roman"/>
          <w:color w:val="000000"/>
          <w:sz w:val="24"/>
          <w:szCs w:val="24"/>
          <w:lang w:eastAsia="en-CA"/>
        </w:rPr>
        <w:t xml:space="preserve"> </w:t>
      </w:r>
      <w:del w:id="93" w:author="Unknown Author" w:date="2021-05-02T21:18:00Z">
        <w:r>
          <w:rPr>
            <w:rFonts w:ascii="Times New Roman" w:eastAsia="Times New Roman" w:hAnsi="Times New Roman" w:cs="Times New Roman"/>
            <w:color w:val="000000"/>
            <w:sz w:val="24"/>
            <w:szCs w:val="24"/>
            <w:lang w:eastAsia="en-CA"/>
          </w:rPr>
          <w:delText>Each s</w:delText>
        </w:r>
      </w:del>
      <w:ins w:id="94" w:author="Unknown Author" w:date="2021-05-02T21:18:00Z">
        <w:r>
          <w:rPr>
            <w:rFonts w:ascii="Times New Roman" w:eastAsia="Times New Roman" w:hAnsi="Times New Roman" w:cs="Times New Roman"/>
            <w:color w:val="000000"/>
            <w:sz w:val="24"/>
            <w:szCs w:val="24"/>
            <w:lang w:eastAsia="en-CA"/>
          </w:rPr>
          <w:t xml:space="preserve"> S</w:t>
        </w:r>
      </w:ins>
      <w:r>
        <w:rPr>
          <w:rFonts w:ascii="Times New Roman" w:eastAsia="Times New Roman" w:hAnsi="Times New Roman" w:cs="Times New Roman"/>
          <w:color w:val="000000"/>
          <w:sz w:val="24"/>
          <w:szCs w:val="24"/>
          <w:lang w:eastAsia="en-CA"/>
        </w:rPr>
        <w:t xml:space="preserve">pecies can also face different constraints in phenological plasticity </w:t>
      </w:r>
      <w:r>
        <w:fldChar w:fldCharType="begin"/>
      </w:r>
      <w:r>
        <w:instrText>ADDIN CSL_CITATION {"citationItems":[{"id":"ITEM-1","itemData":{"DO</w:instrText>
      </w:r>
      <w:r>
        <w:instrText>I":"10.1038/35077063","ISSN":"00280836","PMID":"11357129","abstract":"Spring temperatures in temperate regions have increased over the past 20 years, and many organisms have responded to this increase by advancing the date of their growth and reproduction.</w:instrText>
      </w:r>
      <w:r>
        <w:instrText xml:space="preserve"> Here we show that adaptation to climate change in a long-distance migrant is constrained by the timing of its migratory journey. For long-distance migrants climate change may advance the phenology of their breeding areas, but the timing of some species' s</w:instrText>
      </w:r>
      <w:r>
        <w:instrText>pring migration relies on endogenous rhythms that are not affected by climate change. Thus, the spring migration of these species will not advance even though they need to arrive earlier on their breeding grounds to breed at the appropriate time. We show t</w:instrText>
      </w:r>
      <w:r>
        <w:instrText>hat the migratory pied flycatcher Ficedula hypoleuca has advanced its laying date over the past 20 years. This temporal shift has been insufficient, however, as indicated by increased selection for earlier breeding over the same period. The shift is hamper</w:instrText>
      </w:r>
      <w:r>
        <w:instrText xml:space="preserve">ed by its spring arrival date, which has not advanced. Some of the numerous long-distance migrants will suffer from climate change, because either their migration strategy is unaffected by climate change, or the climate in breeding and wintering areas are </w:instrText>
      </w:r>
      <w:r>
        <w:instrText>changing at different speeds, preventing adequate adaptation.","author":[{"dropping-particle":"","family":"Both","given":"Christiaan","non-dropping-particle":"","parse-names":false,"suffix":""},{"dropping-particle":"","family":"Visser","given":"Marcel E.",</w:instrText>
      </w:r>
      <w:r>
        <w:instrText>"non-dropping-particle":"","parse-names":false,"suffix":""}],"container-title":"Nature","id":"ITEM-1","issue":"6835","issued":{"date-parts":[["2001","5","17"]]},"page":"296-298","publisher":"Nature Publishing Group","title":"Adjustment to climate change is</w:instrText>
      </w:r>
      <w:r>
        <w:instrText xml:space="preserve"> constrained by arrival date in a long-distance migrant bird","type":"article-journal","volume":"411"},"uris":["http://www.mendeley.com/documents/?uuid=d676e8cf-22f2-30ec-8b18-8d8f6abe6ba8"]}],"mendeley":{"formattedCitation":"(Both &amp; Visser, 2001)","plainT</w:instrText>
      </w:r>
      <w:r>
        <w:instrText>extFormattedCitation":"(Both &amp; Visser, 2001)","previouslyFormattedCitation":"(Both &amp; Visser, 2001)"},"properties":{"noteIndex":0},"schema":"https://github.com/citation-style-language/schema/raw/master/csl-citation.json"}</w:instrText>
      </w:r>
      <w:r>
        <w:fldChar w:fldCharType="separate"/>
      </w:r>
      <w:bookmarkStart w:id="95" w:name="__Fieldmark__319_3903614438"/>
      <w:r>
        <w:rPr>
          <w:rFonts w:ascii="Times New Roman" w:eastAsia="Times New Roman" w:hAnsi="Times New Roman" w:cs="Times New Roman"/>
          <w:color w:val="000000"/>
          <w:sz w:val="24"/>
          <w:szCs w:val="24"/>
          <w:lang w:eastAsia="en-CA"/>
        </w:rPr>
        <w:t>(</w:t>
      </w:r>
      <w:bookmarkStart w:id="96" w:name="__Fieldmark__176_2495178454"/>
      <w:r>
        <w:rPr>
          <w:rFonts w:ascii="Times New Roman" w:eastAsia="Times New Roman" w:hAnsi="Times New Roman" w:cs="Times New Roman"/>
          <w:color w:val="000000"/>
          <w:sz w:val="24"/>
          <w:szCs w:val="24"/>
          <w:lang w:eastAsia="en-CA"/>
        </w:rPr>
        <w:t>B</w:t>
      </w:r>
      <w:bookmarkStart w:id="97" w:name="__Fieldmark__182_942872385"/>
      <w:r>
        <w:rPr>
          <w:rFonts w:ascii="Times New Roman" w:eastAsia="Times New Roman" w:hAnsi="Times New Roman" w:cs="Times New Roman"/>
          <w:color w:val="000000"/>
          <w:sz w:val="24"/>
          <w:szCs w:val="24"/>
          <w:lang w:eastAsia="en-CA"/>
        </w:rPr>
        <w:t>oth &amp; Visser, 2001)</w:t>
      </w:r>
      <w:r>
        <w:fldChar w:fldCharType="end"/>
      </w:r>
      <w:bookmarkEnd w:id="95"/>
      <w:bookmarkEnd w:id="96"/>
      <w:bookmarkEnd w:id="97"/>
      <w:r>
        <w:rPr>
          <w:rFonts w:ascii="Times New Roman" w:eastAsia="Times New Roman" w:hAnsi="Times New Roman" w:cs="Times New Roman"/>
          <w:color w:val="000000"/>
          <w:sz w:val="24"/>
          <w:szCs w:val="24"/>
          <w:lang w:eastAsia="en-CA"/>
        </w:rPr>
        <w:t xml:space="preserve"> or have dif</w:t>
      </w:r>
      <w:r>
        <w:rPr>
          <w:rFonts w:ascii="Times New Roman" w:eastAsia="Times New Roman" w:hAnsi="Times New Roman" w:cs="Times New Roman"/>
          <w:color w:val="000000"/>
          <w:sz w:val="24"/>
          <w:szCs w:val="24"/>
          <w:lang w:eastAsia="en-CA"/>
        </w:rPr>
        <w:t xml:space="preserve">ferent costs associated with phenological response </w:t>
      </w:r>
      <w:r>
        <w:fldChar w:fldCharType="begin"/>
      </w:r>
      <w:r>
        <w:instrText>ADDIN CSL_CITATION {"citationItems":[{"id":"ITEM-1","itemData":{"DOI":"10.1111/j.1365-2435.2006.01079.x","ISSN":"0269-8463","abstract":"1. In birds, early breeding individuals generally reproduce more succ</w:instrText>
      </w:r>
      <w:r>
        <w:instrText>essfully than late breeding individuals. The lack of response to this selection could be explained by resource constraints during the egg production period. 2. Parus species can learn from the mismatch experienced between breeding time and nestling food av</w:instrText>
      </w:r>
      <w:r>
        <w:instrText>ailability and subsequently adjust their breeding time accordingly. In two Great Tit populations, breeding time was manipulated by creating an artificial food peak. This allowed us to study fitness consequences of manipulated breeding time in the following</w:instrText>
      </w:r>
      <w:r>
        <w:instrText xml:space="preserve"> year without the confounding effects of food supplementation. 3. In one population, manipulated females advanced their laying dates in response to the artificial food peak. However, sample sizes were too low to quantify fitness consequences. In the other </w:instrText>
      </w:r>
      <w:r>
        <w:instrText>population, no response to the treatment was found. This difference could be caused by differences in resource availability in early spring between the two habitats. Low resource availability in early spring could also explain the lack of response to selec</w:instrText>
      </w:r>
      <w:r>
        <w:instrText>tion observed in one population. © 2006 British Ecological Society.","author":[{"dropping-particle":"","family":"Gienapp","given":"P.","non-dropping-particle":"","parse-names":false,"suffix":""},{"dropping-particle":"","family":"Visser","given":"M. E.","no</w:instrText>
      </w:r>
      <w:r>
        <w:instrText>n-dropping-particle":"","parse-names":false,"suffix":""}],"container-title":"Functional Ecology","id":"ITEM-1","issue":"1","issued":{"date-parts":[["2006","2","1"]]},"page":"180-185","publisher":"John Wiley &amp; Sons, Ltd","title":"Possible fitness consequenc</w:instrText>
      </w:r>
      <w:r>
        <w:instrText>es of experimentally advanced laying dates in Great Tits: differences between populations in different habitats","type":"article-journal","volume":"20"},"uris":["http://www.mendeley.com/documents/?uuid=66145ef5-cbb4-3a9b-92cc-eb7183d56e60"]}],"mendeley":{"</w:instrText>
      </w:r>
      <w:r>
        <w:instrText>formattedCitation":"(Gienapp &amp; Visser, 2006)","plainTextFormattedCitation":"(Gienapp &amp; Visser, 2006)","previouslyFormattedCitation":"(Gienapp &amp; Visser, 2006)"},"properties":{"noteIndex":0},"schema":"https://github.com/citation-style-language/schema/raw/mas</w:instrText>
      </w:r>
      <w:r>
        <w:instrText>ter/csl-citation.json"}</w:instrText>
      </w:r>
      <w:r>
        <w:fldChar w:fldCharType="separate"/>
      </w:r>
      <w:bookmarkStart w:id="98" w:name="__Fieldmark__330_3903614438"/>
      <w:r>
        <w:rPr>
          <w:rFonts w:ascii="Times New Roman" w:eastAsia="Times New Roman" w:hAnsi="Times New Roman" w:cs="Times New Roman"/>
          <w:color w:val="000000"/>
          <w:sz w:val="24"/>
          <w:szCs w:val="24"/>
          <w:lang w:eastAsia="en-CA"/>
        </w:rPr>
        <w:t>(</w:t>
      </w:r>
      <w:bookmarkStart w:id="99" w:name="__Fieldmark__183_2495178454"/>
      <w:r>
        <w:rPr>
          <w:rFonts w:ascii="Times New Roman" w:eastAsia="Times New Roman" w:hAnsi="Times New Roman" w:cs="Times New Roman"/>
          <w:color w:val="000000"/>
          <w:sz w:val="24"/>
          <w:szCs w:val="24"/>
          <w:lang w:eastAsia="en-CA"/>
        </w:rPr>
        <w:t>G</w:t>
      </w:r>
      <w:bookmarkStart w:id="100" w:name="__Fieldmark__187_942872385"/>
      <w:r>
        <w:rPr>
          <w:rFonts w:ascii="Times New Roman" w:eastAsia="Times New Roman" w:hAnsi="Times New Roman" w:cs="Times New Roman"/>
          <w:color w:val="000000"/>
          <w:sz w:val="24"/>
          <w:szCs w:val="24"/>
          <w:lang w:eastAsia="en-CA"/>
        </w:rPr>
        <w:t>ienapp &amp; Visser, 2006)</w:t>
      </w:r>
      <w:r>
        <w:fldChar w:fldCharType="end"/>
      </w:r>
      <w:bookmarkEnd w:id="98"/>
      <w:bookmarkEnd w:id="99"/>
      <w:bookmarkEnd w:id="100"/>
      <w:r>
        <w:rPr>
          <w:rFonts w:ascii="Times New Roman" w:eastAsia="Times New Roman" w:hAnsi="Times New Roman" w:cs="Times New Roman"/>
          <w:color w:val="000000"/>
          <w:sz w:val="24"/>
          <w:szCs w:val="24"/>
          <w:lang w:eastAsia="en-CA"/>
        </w:rPr>
        <w:t>.</w:t>
      </w:r>
    </w:p>
    <w:p w14:paraId="730CCFE3" w14:textId="77777777" w:rsidR="000C1866" w:rsidRDefault="00DF4A1C">
      <w:pPr>
        <w:spacing w:after="240" w:line="480" w:lineRule="auto"/>
        <w:ind w:firstLine="720"/>
      </w:pPr>
      <w:r>
        <w:rPr>
          <w:rFonts w:ascii="Times New Roman" w:eastAsia="Times New Roman" w:hAnsi="Times New Roman" w:cs="Times New Roman"/>
          <w:color w:val="000000"/>
          <w:sz w:val="24"/>
          <w:szCs w:val="24"/>
          <w:lang w:eastAsia="en-CA"/>
        </w:rPr>
        <w:t xml:space="preserve">The aim of this study is to investigate potential effects of global warming on the phenological synchrony between a consumer and its resource </w:t>
      </w:r>
      <w:del w:id="101" w:author="Unknown Author" w:date="2021-05-02T21:18:00Z">
        <w:r>
          <w:rPr>
            <w:rFonts w:ascii="Times New Roman" w:eastAsia="Times New Roman" w:hAnsi="Times New Roman" w:cs="Times New Roman"/>
            <w:color w:val="000000"/>
            <w:sz w:val="24"/>
            <w:szCs w:val="24"/>
            <w:lang w:eastAsia="en-CA"/>
          </w:rPr>
          <w:delText>in the case where</w:delText>
        </w:r>
      </w:del>
      <w:ins w:id="102" w:author="Unknown Author" w:date="2021-05-02T21:18:00Z">
        <w:r>
          <w:rPr>
            <w:rFonts w:ascii="Times New Roman" w:eastAsia="Times New Roman" w:hAnsi="Times New Roman" w:cs="Times New Roman"/>
            <w:color w:val="000000"/>
            <w:sz w:val="24"/>
            <w:szCs w:val="24"/>
            <w:lang w:eastAsia="en-CA"/>
          </w:rPr>
          <w:t>when</w:t>
        </w:r>
      </w:ins>
      <w:r>
        <w:rPr>
          <w:rFonts w:ascii="Times New Roman" w:eastAsia="Times New Roman" w:hAnsi="Times New Roman" w:cs="Times New Roman"/>
          <w:color w:val="000000"/>
          <w:sz w:val="24"/>
          <w:szCs w:val="24"/>
          <w:lang w:eastAsia="en-CA"/>
        </w:rPr>
        <w:t xml:space="preserve"> both species respond to the same climati</w:t>
      </w:r>
      <w:r>
        <w:rPr>
          <w:rFonts w:ascii="Times New Roman" w:eastAsia="Times New Roman" w:hAnsi="Times New Roman" w:cs="Times New Roman"/>
          <w:color w:val="000000"/>
          <w:sz w:val="24"/>
          <w:szCs w:val="24"/>
          <w:lang w:eastAsia="en-CA"/>
        </w:rPr>
        <w:t xml:space="preserve">c factor (i.e., temperature) </w:t>
      </w:r>
      <w:del w:id="103" w:author="Unknown Author" w:date="2021-05-02T21:18:00Z">
        <w:r>
          <w:rPr>
            <w:rFonts w:ascii="Times New Roman" w:eastAsia="Times New Roman" w:hAnsi="Times New Roman" w:cs="Times New Roman"/>
            <w:color w:val="000000"/>
            <w:sz w:val="24"/>
            <w:szCs w:val="24"/>
            <w:lang w:eastAsia="en-CA"/>
          </w:rPr>
          <w:delText>with different functional forms or similar functional forms with different parameters</w:delText>
        </w:r>
      </w:del>
      <w:r>
        <w:rPr>
          <w:rFonts w:ascii="Times New Roman" w:eastAsia="Times New Roman" w:hAnsi="Times New Roman" w:cs="Times New Roman"/>
          <w:color w:val="000000"/>
          <w:sz w:val="24"/>
          <w:szCs w:val="24"/>
          <w:lang w:eastAsia="en-CA"/>
        </w:rPr>
        <w:t>. The interaction occurs at the end of both species’ resting periods</w:t>
      </w:r>
      <w:ins w:id="104" w:author="Unknown Author" w:date="2021-05-02T21:19:00Z">
        <w:r>
          <w:rPr>
            <w:rFonts w:ascii="Times New Roman" w:eastAsia="Times New Roman" w:hAnsi="Times New Roman" w:cs="Times New Roman"/>
            <w:color w:val="000000"/>
            <w:sz w:val="24"/>
            <w:szCs w:val="24"/>
            <w:lang w:eastAsia="en-CA"/>
          </w:rPr>
          <w:t>,</w:t>
        </w:r>
      </w:ins>
      <w:r>
        <w:rPr>
          <w:rFonts w:ascii="Times New Roman" w:eastAsia="Times New Roman" w:hAnsi="Times New Roman" w:cs="Times New Roman"/>
          <w:color w:val="000000"/>
          <w:sz w:val="24"/>
          <w:szCs w:val="24"/>
          <w:lang w:eastAsia="en-CA"/>
        </w:rPr>
        <w:t xml:space="preserve"> which is often the case for insect herbivores in mid-high latitudes. We begin with the general theoretical aspects that determine the duration of the resting period according to temperature, and </w:t>
      </w:r>
      <w:del w:id="105" w:author="Unknown Author" w:date="2021-05-02T21:19:00Z">
        <w:r>
          <w:rPr>
            <w:rFonts w:ascii="Times New Roman" w:eastAsia="Times New Roman" w:hAnsi="Times New Roman" w:cs="Times New Roman"/>
            <w:color w:val="000000"/>
            <w:sz w:val="24"/>
            <w:szCs w:val="24"/>
            <w:lang w:eastAsia="en-CA"/>
          </w:rPr>
          <w:delText>its</w:delText>
        </w:r>
      </w:del>
      <w:ins w:id="106" w:author="Unknown Author" w:date="2021-05-02T21:19:00Z">
        <w:r>
          <w:rPr>
            <w:rFonts w:ascii="Times New Roman" w:eastAsia="Times New Roman" w:hAnsi="Times New Roman" w:cs="Times New Roman"/>
            <w:color w:val="000000"/>
            <w:sz w:val="24"/>
            <w:szCs w:val="24"/>
            <w:lang w:eastAsia="en-CA"/>
          </w:rPr>
          <w:t>their</w:t>
        </w:r>
      </w:ins>
      <w:r>
        <w:rPr>
          <w:rFonts w:ascii="Times New Roman" w:eastAsia="Times New Roman" w:hAnsi="Times New Roman" w:cs="Times New Roman"/>
          <w:color w:val="000000"/>
          <w:sz w:val="24"/>
          <w:szCs w:val="24"/>
          <w:lang w:eastAsia="en-CA"/>
        </w:rPr>
        <w:t xml:space="preserve"> effects on synchrony / mismatch between phenologica</w:t>
      </w:r>
      <w:r>
        <w:rPr>
          <w:rFonts w:ascii="Times New Roman" w:eastAsia="Times New Roman" w:hAnsi="Times New Roman" w:cs="Times New Roman"/>
          <w:color w:val="000000"/>
          <w:sz w:val="24"/>
          <w:szCs w:val="24"/>
          <w:lang w:eastAsia="en-CA"/>
        </w:rPr>
        <w:t xml:space="preserve">l stages of the two species. Then we use a major insect pest of the Canadian boreal forest, the spruce budworm </w:t>
      </w:r>
      <w:ins w:id="107" w:author="Portalier Sebastien" w:date="2021-04-30T18:57:00Z">
        <w:r>
          <w:rPr>
            <w:rFonts w:ascii="Times New Roman" w:eastAsia="Times New Roman" w:hAnsi="Times New Roman" w:cs="Times New Roman"/>
            <w:color w:val="000000"/>
            <w:sz w:val="24"/>
            <w:szCs w:val="24"/>
            <w:lang w:eastAsia="en-CA"/>
          </w:rPr>
          <w:lastRenderedPageBreak/>
          <w:t>(SBW)</w:t>
        </w:r>
      </w:ins>
      <w:r>
        <w:rPr>
          <w:rFonts w:ascii="Times New Roman" w:eastAsia="Times New Roman" w:hAnsi="Times New Roman" w:cs="Times New Roman"/>
          <w:color w:val="000000"/>
          <w:sz w:val="24"/>
          <w:szCs w:val="24"/>
          <w:lang w:eastAsia="en-CA"/>
        </w:rPr>
        <w:t>, and its main host, balsam fir, as a case study. We investigate the phenological synchrony between budworm’s emergence from winter diapause</w:t>
      </w:r>
      <w:r>
        <w:rPr>
          <w:rFonts w:ascii="Times New Roman" w:eastAsia="Times New Roman" w:hAnsi="Times New Roman" w:cs="Times New Roman"/>
          <w:color w:val="000000"/>
          <w:sz w:val="24"/>
          <w:szCs w:val="24"/>
          <w:lang w:eastAsia="en-CA"/>
        </w:rPr>
        <w:t xml:space="preserve"> and balsam fir’s budburst across a gradient of latitudes</w:t>
      </w:r>
      <w:del w:id="108" w:author="Unknown Author" w:date="2021-05-02T21:20:00Z">
        <w:r>
          <w:rPr>
            <w:rFonts w:ascii="Times New Roman" w:eastAsia="Times New Roman" w:hAnsi="Times New Roman" w:cs="Times New Roman"/>
            <w:color w:val="000000"/>
            <w:sz w:val="24"/>
            <w:szCs w:val="24"/>
            <w:lang w:eastAsia="en-CA"/>
          </w:rPr>
          <w:delText>, and the way it is expected to vary with climate change in the future</w:delText>
        </w:r>
      </w:del>
      <w:ins w:id="109" w:author="Unknown Author" w:date="2021-05-02T21:20:00Z">
        <w:r>
          <w:rPr>
            <w:rFonts w:ascii="Times New Roman" w:eastAsia="Times New Roman" w:hAnsi="Times New Roman" w:cs="Times New Roman"/>
            <w:color w:val="000000"/>
            <w:sz w:val="24"/>
            <w:szCs w:val="24"/>
            <w:lang w:eastAsia="en-CA"/>
          </w:rPr>
          <w:t xml:space="preserve"> and a number of different future climates</w:t>
        </w:r>
      </w:ins>
      <w:r>
        <w:rPr>
          <w:rFonts w:ascii="Times New Roman" w:eastAsia="Times New Roman" w:hAnsi="Times New Roman" w:cs="Times New Roman"/>
          <w:color w:val="000000"/>
          <w:sz w:val="24"/>
          <w:szCs w:val="24"/>
          <w:lang w:eastAsia="en-CA"/>
        </w:rPr>
        <w:t>.</w:t>
      </w:r>
    </w:p>
    <w:p w14:paraId="4D90199F" w14:textId="77777777" w:rsidR="000C1866" w:rsidRDefault="00DF4A1C">
      <w:pPr>
        <w:pStyle w:val="Titre1"/>
        <w:rPr>
          <w:sz w:val="32"/>
          <w:szCs w:val="32"/>
        </w:rPr>
      </w:pPr>
      <w:r>
        <w:rPr>
          <w:sz w:val="32"/>
          <w:szCs w:val="32"/>
        </w:rPr>
        <w:t>2. Methods</w:t>
      </w:r>
    </w:p>
    <w:p w14:paraId="2C33C0CE" w14:textId="77777777" w:rsidR="000C1866" w:rsidRDefault="00DF4A1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begin with a unified description of the mechanisms that determine the d</w:t>
      </w:r>
      <w:r>
        <w:rPr>
          <w:rFonts w:ascii="Times New Roman" w:hAnsi="Times New Roman" w:cs="Times New Roman"/>
          <w:color w:val="000000"/>
          <w:sz w:val="24"/>
          <w:szCs w:val="24"/>
        </w:rPr>
        <w:t>uration of the resting period of a consumer and its resource in terms of accumulation of ambient temperature. Then we list our data sources and explain the fitting methods for the spruce budworm - balsam fir system.</w:t>
      </w:r>
    </w:p>
    <w:p w14:paraId="587862B8" w14:textId="77777777" w:rsidR="000C1866" w:rsidRDefault="00DF4A1C">
      <w:pPr>
        <w:pStyle w:val="Titre2"/>
        <w:rPr>
          <w:rFonts w:ascii="Times New Roman" w:hAnsi="Times New Roman" w:cs="Times New Roman"/>
          <w:b/>
          <w:bCs/>
          <w:sz w:val="28"/>
          <w:szCs w:val="28"/>
        </w:rPr>
      </w:pPr>
      <w:r>
        <w:rPr>
          <w:rFonts w:ascii="Times New Roman" w:hAnsi="Times New Roman" w:cs="Times New Roman"/>
          <w:b/>
          <w:bCs/>
          <w:color w:val="000000"/>
          <w:sz w:val="28"/>
          <w:szCs w:val="28"/>
        </w:rPr>
        <w:t>2.1 Theoretical development</w:t>
      </w:r>
    </w:p>
    <w:p w14:paraId="1D701C6A" w14:textId="77777777" w:rsidR="000C1866" w:rsidRDefault="00DF4A1C">
      <w:pPr>
        <w:pStyle w:val="NormalWeb"/>
        <w:spacing w:before="280" w:beforeAutospacing="0" w:afterAutospacing="0" w:line="480" w:lineRule="auto"/>
      </w:pPr>
      <w:r>
        <w:rPr>
          <w:color w:val="000000"/>
        </w:rPr>
        <w:t>Throughout the resting period, an organism accumulates units of some quantity. The instantaneous rate of accumulation depends on the ambient temperature</w:t>
      </w:r>
      <w:ins w:id="110" w:author="Unknown Author" w:date="2021-05-02T20:40:00Z">
        <w:r>
          <w:rPr>
            <w:color w:val="000000"/>
          </w:rPr>
          <w:t>.</w:t>
        </w:r>
      </w:ins>
      <w:del w:id="111" w:author="Unknown Author" w:date="2021-05-02T20:40:00Z">
        <w:r>
          <w:rPr>
            <w:color w:val="000000"/>
          </w:rPr>
          <w:delText>, and t</w:delText>
        </w:r>
      </w:del>
      <w:ins w:id="112" w:author="Unknown Author" w:date="2021-05-02T20:40:00Z">
        <w:r>
          <w:rPr>
            <w:color w:val="000000"/>
          </w:rPr>
          <w:t xml:space="preserve"> T</w:t>
        </w:r>
      </w:ins>
      <w:r>
        <w:rPr>
          <w:color w:val="000000"/>
        </w:rPr>
        <w:t xml:space="preserve">he resting period ends when a certain level of </w:t>
      </w:r>
      <w:del w:id="113" w:author="Unknown Author" w:date="2021-05-02T21:21:00Z">
        <w:r>
          <w:rPr>
            <w:color w:val="000000"/>
          </w:rPr>
          <w:delText>that</w:delText>
        </w:r>
      </w:del>
      <w:ins w:id="114" w:author="Unknown Author" w:date="2021-05-02T21:21:00Z">
        <w:r>
          <w:rPr>
            <w:color w:val="000000"/>
          </w:rPr>
          <w:t xml:space="preserve"> the</w:t>
        </w:r>
      </w:ins>
      <w:r>
        <w:rPr>
          <w:color w:val="000000"/>
        </w:rPr>
        <w:t xml:space="preserve"> quantity has </w:t>
      </w:r>
      <w:del w:id="115" w:author="Unknown Author" w:date="2021-05-02T20:40:00Z">
        <w:r>
          <w:rPr>
            <w:color w:val="000000"/>
          </w:rPr>
          <w:delText xml:space="preserve">been </w:delText>
        </w:r>
      </w:del>
      <w:r>
        <w:rPr>
          <w:color w:val="000000"/>
        </w:rPr>
        <w:t>accumulated. For tre</w:t>
      </w:r>
      <w:r>
        <w:rPr>
          <w:color w:val="000000"/>
        </w:rPr>
        <w:t xml:space="preserve">es, this quantity can be heat, for example in degree-day models </w:t>
      </w:r>
      <w:r>
        <w:fldChar w:fldCharType="begin"/>
      </w:r>
      <w:r>
        <w:instrText>ADDIN CSL_CITATION {"citationItems":[{"id":"ITEM-1","itemData":{"DOI":"10.5558/tfc74567-4","abstract":"Temperature data from ten weather stations across Canada were used to model the effects o</w:instrText>
      </w:r>
      <w:r>
        <w:instrText>f climate warming on the timing of bud burst and the risk of frost damage to white spruce (Picea glauca (Moench) Voss). There was evidence of increasingly earlier dates of bud break over the course of this century at half of the stations examined (Amos and</w:instrText>
      </w:r>
      <w:r>
        <w:instrText xml:space="preserve"> Brome, Quebec; Cochrane, Ontario; Fort Vermilion, Alberta; and Woodstock, New Brunswick), with the period 1981 to 1988 having the earliest predicted dates of bud burst (earliest degree day accumulation). Risk of frost damage at most stations in the 1980s </w:instrText>
      </w:r>
      <w:r>
        <w:instrText>was usually greater than in earlier periods. Weather data modelled for climate warming of 5 degrees C predicts that bud burst will occur two to four weeks sooner than was the case during 1961 to 1980 at all stations, but that this will generally be accompa</w:instrText>
      </w:r>
      <w:r>
        <w:instrText>nied by decreased risk of frost after bud burst. However, while the expected trend is one of reduced frost risk in the future, as the climate gradually warms frost risk is expected to fluctuate upward or downward depending on interactions between provenanc</w:instrText>
      </w:r>
      <w:r>
        <w:instrText>e and local climate.","author":[{"dropping-particle":"","family":"Colombo","given":"Stephen J.","non-dropping-particle":"","parse-names":false,"suffix":""}],"container-title":"The Forestry Chronicle","id":"ITEM-1","issue":"4","issued":{"date-parts":[["1998</w:instrText>
      </w:r>
      <w:r>
        <w:instrText>","8"]]},"page":"567-577","title":"Climatic warming and its effect on bud burst and risk of frost damage to white spruce in Canada","type":"article-journal","volume":"74"},"uris":["http://www.mendeley.com/documents/?uuid=49af597c-effb-36c8-9494-896200efd3a</w:instrText>
      </w:r>
      <w:r>
        <w:instrText>7"]}],"mendeley":{"formattedCitation":"(Colombo, 1998)","plainTextFormattedCitation":"(Colombo, 1998)","previouslyFormattedCitation":"(Colombo, 1998)"},"properties":{"noteIndex":0},"schema":"https://github.com/citation-style-language/schema/raw/master/csl-</w:instrText>
      </w:r>
      <w:r>
        <w:instrText>citation.json"}</w:instrText>
      </w:r>
      <w:r>
        <w:fldChar w:fldCharType="separate"/>
      </w:r>
      <w:bookmarkStart w:id="116" w:name="__Fieldmark__374_3903614438"/>
      <w:r>
        <w:rPr>
          <w:color w:val="000000"/>
        </w:rPr>
        <w:t>(</w:t>
      </w:r>
      <w:bookmarkStart w:id="117" w:name="__Fieldmark__198_2495178454"/>
      <w:r>
        <w:rPr>
          <w:color w:val="000000"/>
        </w:rPr>
        <w:t>C</w:t>
      </w:r>
      <w:bookmarkStart w:id="118" w:name="__Fieldmark__204_942872385"/>
      <w:r>
        <w:rPr>
          <w:color w:val="000000"/>
        </w:rPr>
        <w:t>olombo, 1998)</w:t>
      </w:r>
      <w:r>
        <w:fldChar w:fldCharType="end"/>
      </w:r>
      <w:bookmarkEnd w:id="116"/>
      <w:bookmarkEnd w:id="117"/>
      <w:bookmarkEnd w:id="118"/>
      <w:r>
        <w:rPr>
          <w:color w:val="000000"/>
        </w:rPr>
        <w:t xml:space="preserve"> or more recent nonlinear models </w:t>
      </w:r>
      <w:r>
        <w:fldChar w:fldCharType="begin"/>
      </w:r>
      <w:r>
        <w:instrText xml:space="preserve">ADDIN CSL_CITATION {"citationItems":[{"id":"ITEM-1","itemData":{"DOI":"10.1006/jtbi.2000.2178","abstract":"Accurate plant phenology (seasonal plant activity driven by environmental factors) </w:instrText>
      </w:r>
      <w:r>
        <w:instrText>models are vital tools for ecosystem simulation models and for predicting the response of ecosystems to climate change. Since the early 1970s, e!orts have concentrated on predicting phenology of the temperate and boreal forests because they represent one-t</w:instrText>
      </w:r>
      <w:r>
        <w:instrText>hird of the carbon captured in plant ecosystems and they are the principal ecosystems with seasonal patterns of growth on Earth (one-\"fth of the plant ecosystems area). Numerous phenological models have been developed to predict the growth timing of tempe</w:instrText>
      </w:r>
      <w:r>
        <w:instrText>rate or boreal trees. They are in general empirical, nonlinear and non-nested. For these reasons they are particularly di$cult to \"t, to test and to compare with each other. The methodological di$culties as well as the diversity of models used have greatl</w:instrText>
      </w:r>
      <w:r>
        <w:instrText xml:space="preserve">y slowed down their improvement. The aim of this study was to show that the most widely used models simulating vegetative or reproductive phenology of trees are particular cases of a more general model. This uni\"ed model has three main advantages. First, </w:instrText>
      </w:r>
      <w:r>
        <w:instrText>it allows for a direct estimation of (i) the response of bud growth to either chilling or forcing temperatures and (ii) the periods when these temperatures a!ect the bud growth. Second, it can be simpli\"ed according to standard statistical tests for any p</w:instrText>
      </w:r>
      <w:r>
        <w:instrText>articular species. Third, it provides a standardized framework for phenological models, which is essential for comparative studies as well as for robust model identi\"cation.","author":[{"dropping-particle":"","family":"Chuine","given":"Isabelle","non-drop</w:instrText>
      </w:r>
      <w:r>
        <w:instrText>ping-particle":"","parse-names":false,"suffix":""}],"container-title":"Journal of Theoretical Biology","id":"ITEM-1","issued":{"date-parts":[["2000"]]},"page":"337-347","title":"A united model for budburst of trees","type":"article-journal","volume":"207"}</w:instrText>
      </w:r>
      <w:r>
        <w:instrText>,"uris":["http://www.mendeley.com/documents/?uuid=9b460833-06ac-4c25-8368-d885375bf754"]}],"mendeley":{"formattedCitation":"(Chuine, 2000)","manualFormatting":"(Chuine, 2000","plainTextFormattedCitation":"(Chuine, 2000)","previouslyFormattedCitation":"(Chu</w:instrText>
      </w:r>
      <w:r>
        <w:instrText>ine, 2000)"},"properties":{"noteIndex":0},"schema":"https://github.com/citation-style-language/schema/raw/master/csl-citation.json"}</w:instrText>
      </w:r>
      <w:r>
        <w:fldChar w:fldCharType="separate"/>
      </w:r>
      <w:bookmarkStart w:id="119" w:name="__Fieldmark__385_3903614438"/>
      <w:r>
        <w:rPr>
          <w:color w:val="000000"/>
        </w:rPr>
        <w:t>(</w:t>
      </w:r>
      <w:bookmarkStart w:id="120" w:name="__Fieldmark__205_2495178454"/>
      <w:r>
        <w:rPr>
          <w:color w:val="000000"/>
        </w:rPr>
        <w:t>C</w:t>
      </w:r>
      <w:bookmarkStart w:id="121" w:name="__Fieldmark__209_942872385"/>
      <w:r>
        <w:rPr>
          <w:color w:val="000000"/>
        </w:rPr>
        <w:t>huine, 2000</w:t>
      </w:r>
      <w:r>
        <w:fldChar w:fldCharType="end"/>
      </w:r>
      <w:bookmarkEnd w:id="119"/>
      <w:bookmarkEnd w:id="120"/>
      <w:bookmarkEnd w:id="121"/>
      <w:r>
        <w:rPr>
          <w:color w:val="000000"/>
        </w:rPr>
        <w:t xml:space="preserve">; </w:t>
      </w:r>
      <w:r>
        <w:fldChar w:fldCharType="begin"/>
      </w:r>
      <w:r>
        <w:instrText>ADDIN CSL_CITATION {"citationItems":[{"id":"ITEM-1","itemData":{"ISBN":"0494215879","author":[{"dropping-p</w:instrText>
      </w:r>
      <w:r>
        <w:instrText>article":"","family":"Desbiens","given":"Mariève","non-dropping-particle":"","parse-names":false,"suffix":""}],"id":"ITEM-1","issued":{"date-parts":[["2007"]]},"publisher":"ProQuest","title":"Relation phénologique entre le débourrement des bourgeons chez l</w:instrText>
      </w:r>
      <w:r>
        <w:instrText>e sapin baumier et l'émergence des larves de deuxième stade de la tordeuse des bourgeons de l'épinette, Choristoneura fumiferana (Lepidoptera: Tortricidae).","type":"thesis"},"uris":["http://www.mendeley.com/documents/?uuid=5d2bcdef-be67-4784-89dd-d7e820dd</w:instrText>
      </w:r>
      <w:r>
        <w:instrText>8384"]}],"mendeley":{"formattedCitation":"(Desbiens, 2007)","manualFormatting":"Desbiens, 2007)","plainTextFormattedCitation":"(Desbiens, 2007)","previouslyFormattedCitation":"(Desbiens, 2007)"},"properties":{"noteIndex":0},"schema":"https://github.com/cit</w:instrText>
      </w:r>
      <w:r>
        <w:instrText>ation-style-language/schema/raw/master/csl-citation.json"}</w:instrText>
      </w:r>
      <w:r>
        <w:fldChar w:fldCharType="separate"/>
      </w:r>
      <w:bookmarkStart w:id="122" w:name="__Fieldmark__396_3903614438"/>
      <w:r>
        <w:rPr>
          <w:color w:val="000000"/>
        </w:rPr>
        <w:t>D</w:t>
      </w:r>
      <w:bookmarkStart w:id="123" w:name="__Fieldmark__212_2495178454"/>
      <w:r>
        <w:rPr>
          <w:color w:val="000000"/>
        </w:rPr>
        <w:t>e</w:t>
      </w:r>
      <w:bookmarkStart w:id="124" w:name="__Fieldmark__214_942872385"/>
      <w:r>
        <w:rPr>
          <w:color w:val="000000"/>
        </w:rPr>
        <w:t>sbiens, 2007)</w:t>
      </w:r>
      <w:r>
        <w:fldChar w:fldCharType="end"/>
      </w:r>
      <w:bookmarkEnd w:id="122"/>
      <w:bookmarkEnd w:id="123"/>
      <w:bookmarkEnd w:id="124"/>
      <w:r>
        <w:rPr>
          <w:color w:val="000000"/>
        </w:rPr>
        <w:t xml:space="preserve">. For insects, the quantity can be the proportion of the corresponding life-cycle stage that they have completed </w:t>
      </w:r>
      <w:r>
        <w:fldChar w:fldCharType="begin"/>
      </w:r>
      <w:r>
        <w:instrText>ADDIN CSL_CITATION {"citationItems":[{"id":"ITEM-1","itemData":{"DO</w:instrText>
      </w:r>
      <w:r>
        <w:instrText>I":"10.1007/s11538-010-9552-1","ISSN":"0092-8240","abstract":"Temperature is the most significant factor controlling developmental timing of most temperate poikilotherms. In the face of climate change, a crucial question is how will poikilothermic organism</w:instrText>
      </w:r>
      <w:r>
        <w:instrText>s evolve when faced with changing thermal environments? In this paper, we integrate models for developmental timing and quantitative genetics. A simple model for determining developmental milestones (emergence times, egg hatch) is introduced, and the gener</w:instrText>
      </w:r>
      <w:r>
        <w:instrText>al quantitative genetic recursion for the mean value of developmental parameters presented. Evolutionary steps proportional to the difference between current median parameters and parameters currently selected for depend on the fitness, which is assumed to</w:instrText>
      </w:r>
      <w:r>
        <w:instrText xml:space="preserve"> depend on emergence density. Asymptotic states of the joint model are determined, which turn out to be neutrally stable (marginal) fixed points in the developmental model by itself, and an associated stable emergence distribution is also described. An asy</w:instrText>
      </w:r>
      <w:r>
        <w:instrText>mptotic convergence analysis is presented for idealized circumstances, indicating basic stability criteria. Numerical studies show that the stability analysis is quite conservative, with basins of attraction to the asymptotic states that are much larger th</w:instrText>
      </w:r>
      <w:r>
        <w:instrText>an expected. It is shown that frequency-dependent selection drives oscillatory dynamics and that the asymptotic states balance the asymmetry of the emergence distribution and the fitness function.","author":[{"dropping-particle":"","family":"Cobbold","give</w:instrText>
      </w:r>
      <w:r>
        <w:instrText>n":"C. A.","non-dropping-particle":"","parse-names":false,"suffix":""},{"dropping-particle":"","family":"Powell","given":"J. A.","non-dropping-particle":"","parse-names":false,"suffix":""}],"container-title":"Bulletin of Mathematical Biology","id":"ITEM-1"</w:instrText>
      </w:r>
      <w:r>
        <w:instrText>,"issue":"5","issued":{"date-parts":[["2011","5","9"]]},"page":"1052-1081","title":"Evolution stabilises the synchronising dynamics of poikilotherm life cycles","type":"article-journal","volume":"73"},"uris":["http://www.mendeley.com/documents/?uuid=a2638a</w:instrText>
      </w:r>
      <w:r>
        <w:instrText>41-d5bb-3fb4-93d3-ab89f5a63c2c"]}],"mendeley":{"formattedCitation":"(Cobbold &amp; Powell, 2011)","manualFormatting":"(Cobbold &amp; Powell, 2011","plainTextFormattedCitation":"(Cobbold &amp; Powell, 2011)","previouslyFormattedCitation":"(Cobbold &amp; Powell, 2011)"},"pr</w:instrText>
      </w:r>
      <w:r>
        <w:instrText>operties":{"noteIndex":0},"schema":"https://github.com/citation-style-language/schema/raw/master/csl-citation.json"}</w:instrText>
      </w:r>
      <w:r>
        <w:fldChar w:fldCharType="separate"/>
      </w:r>
      <w:bookmarkStart w:id="125" w:name="__Fieldmark__407_3903614438"/>
      <w:r>
        <w:rPr>
          <w:color w:val="000000"/>
        </w:rPr>
        <w:t>(</w:t>
      </w:r>
      <w:bookmarkStart w:id="126" w:name="__Fieldmark__219_2495178454"/>
      <w:r>
        <w:rPr>
          <w:color w:val="000000"/>
        </w:rPr>
        <w:t>C</w:t>
      </w:r>
      <w:bookmarkStart w:id="127" w:name="__Fieldmark__219_942872385"/>
      <w:r>
        <w:rPr>
          <w:color w:val="000000"/>
        </w:rPr>
        <w:t>obbold &amp; Powell, 2011</w:t>
      </w:r>
      <w:r>
        <w:fldChar w:fldCharType="end"/>
      </w:r>
      <w:bookmarkEnd w:id="125"/>
      <w:bookmarkEnd w:id="126"/>
      <w:bookmarkEnd w:id="127"/>
      <w:r>
        <w:rPr>
          <w:color w:val="000000"/>
        </w:rPr>
        <w:t xml:space="preserve">; </w:t>
      </w:r>
      <w:r>
        <w:fldChar w:fldCharType="begin"/>
      </w:r>
      <w:r>
        <w:instrText>ADDIN CSL_CITATION {"citationItems":[{"id":"ITEM-1","itemData":{"DOI":"10.1007/s10530-010-9918-1","ISSN":"1387-3</w:instrText>
      </w:r>
      <w:r>
        <w:instrText>547","abstract":"Much evidence is accumulating that insect distributions are changing. The changing earth’s climate is providing mobile species with an evolving “hospitability” template, and increasing global commerce expands opportunities for mobile speci</w:instrText>
      </w:r>
      <w:r>
        <w:instrText xml:space="preserve">es to colonize new habitats. Predicting the distribution of insects in the face of accelerating global commerce and climate change is quite a challenge. Many fruitful approaches are available and are being improved. Some are correlative; some are based on </w:instrText>
      </w:r>
      <w:r>
        <w:instrText>process-level knowledge. We have focused on an eco-physiological approach based on the known responses of species to specific weather factors at the physiological level. Of particular importance are developmental responses, of course, as they determine cli</w:instrText>
      </w:r>
      <w:r>
        <w:instrText>mates under which an insect can achieve a stable, adaptive seasonality. With this underlying minimal requirement, models can also take into account other weather influences such as cold tolerance and the deleterious effects of too much heat. In this paper,</w:instrText>
      </w:r>
      <w:r>
        <w:instrText xml:space="preserve"> we illustrated the use of this approach to predict the change of distribution and potential impacts of the spruce budworm Choristoneura fumiferana (Clem.), a major native insect pest of conifer forests in North America. Like previous work on the invasive </w:instrText>
      </w:r>
      <w:r>
        <w:instrText xml:space="preserve">gypsy moth (Lymantria dispar L.) and the native mountain pine beetle (Dendroctonus ponderosae Hopkins), the present work points to the following conclusions concerning the effects of global warming on species distributions: (1) they will shift towards the </w:instrText>
      </w:r>
      <w:r>
        <w:instrText>poles (and to higher elevations); (2) temperate regions will bear the brunt of these shifts; and (3) distribution shifts may be good or bad, depending on the species and the regions concerned.","author":[{"dropping-particle":"","family":"Régnière","given":</w:instrText>
      </w:r>
      <w:r>
        <w:instrText>"Jacques","non-dropping-particle":"","parse-names":false,"suffix":""},{"dropping-particle":"","family":"St-Amant","given":"Rémi","non-dropping-particle":"","parse-names":false,"suffix":""},{"dropping-particle":"","family":"Duval","given":"Pierre","non-drop</w:instrText>
      </w:r>
      <w:r>
        <w:instrText>ping-particle":"","parse-names":false,"suffix":""}],"container-title":"Biological Invasions","id":"ITEM-1","issue":"8","issued":{"date-parts":[["2012","8","11"]]},"page":"1571-1586","publisher":"Springer Netherlands","title":"Predicting insect distribution</w:instrText>
      </w:r>
      <w:r>
        <w:instrText>s under climate change from physiological responses: spruce budworm as an example","type":"article-journal","volume":"14"},"uris":["http://www.mendeley.com/documents/?uuid=82a24363-fd2a-4529-990e-53a8a35dacff"]}],"mendeley":{"formattedCitation":"(Régnière,</w:instrText>
      </w:r>
      <w:r>
        <w:instrText xml:space="preserve"> St-Amant, &amp; Duval, 2012)","manualFormatting":"Régnière, St-Amant, &amp; Duval, 2012)","plainTextFormattedCitation":"(Régnière, St-Amant, &amp; Duval, 2012)","previouslyFormattedCitation":"(Régnière, St-Amant, &amp; Duval, 2012)"},"properties":{"noteIndex":0},"schema"</w:instrText>
      </w:r>
      <w:r>
        <w:instrText>:"https://github.com/citation-style-language/schema/raw/master/csl-citation.json"}</w:instrText>
      </w:r>
      <w:r>
        <w:fldChar w:fldCharType="separate"/>
      </w:r>
      <w:bookmarkStart w:id="128" w:name="__Fieldmark__418_3903614438"/>
      <w:r>
        <w:rPr>
          <w:color w:val="000000"/>
        </w:rPr>
        <w:t>R</w:t>
      </w:r>
      <w:bookmarkStart w:id="129" w:name="__Fieldmark__226_2495178454"/>
      <w:r>
        <w:rPr>
          <w:color w:val="000000"/>
        </w:rPr>
        <w:t>é</w:t>
      </w:r>
      <w:bookmarkStart w:id="130" w:name="__Fieldmark__224_942872385"/>
      <w:r>
        <w:rPr>
          <w:color w:val="000000"/>
        </w:rPr>
        <w:t>gnière, St-Amant, &amp; Duval, 2012)</w:t>
      </w:r>
      <w:r>
        <w:fldChar w:fldCharType="end"/>
      </w:r>
      <w:bookmarkEnd w:id="128"/>
      <w:bookmarkEnd w:id="129"/>
      <w:bookmarkEnd w:id="130"/>
      <w:r>
        <w:rPr>
          <w:color w:val="000000"/>
        </w:rPr>
        <w:t xml:space="preserve">. Since the development rate is </w:t>
      </w:r>
      <w:del w:id="131" w:author="Unknown Author" w:date="2021-05-02T20:41:00Z">
        <w:r>
          <w:rPr>
            <w:color w:val="000000"/>
          </w:rPr>
          <w:delText>also</w:delText>
        </w:r>
      </w:del>
      <w:r>
        <w:rPr>
          <w:color w:val="000000"/>
        </w:rPr>
        <w:t xml:space="preserve"> temperature dependent, this quantity </w:t>
      </w:r>
      <w:del w:id="132" w:author="Unknown Author" w:date="2021-05-02T20:41:00Z">
        <w:r>
          <w:rPr>
            <w:color w:val="000000"/>
          </w:rPr>
          <w:delText>is</w:delText>
        </w:r>
      </w:del>
      <w:r>
        <w:rPr>
          <w:color w:val="000000"/>
        </w:rPr>
        <w:t xml:space="preserve"> ultimately </w:t>
      </w:r>
      <w:del w:id="133" w:author="Unknown Author" w:date="2021-05-02T20:41:00Z">
        <w:r>
          <w:rPr>
            <w:color w:val="000000"/>
          </w:rPr>
          <w:delText>also a</w:delText>
        </w:r>
      </w:del>
      <w:r>
        <w:rPr>
          <w:color w:val="000000"/>
        </w:rPr>
        <w:t xml:space="preserve"> measure</w:t>
      </w:r>
      <w:ins w:id="134" w:author="Unknown Author" w:date="2021-05-02T20:41:00Z">
        <w:r>
          <w:rPr>
            <w:color w:val="000000"/>
          </w:rPr>
          <w:t>s</w:t>
        </w:r>
      </w:ins>
      <w:r>
        <w:rPr>
          <w:color w:val="000000"/>
        </w:rPr>
        <w:t xml:space="preserve"> </w:t>
      </w:r>
      <w:del w:id="135" w:author="Unknown Author" w:date="2021-05-02T20:41:00Z">
        <w:r>
          <w:rPr>
            <w:color w:val="000000"/>
          </w:rPr>
          <w:delText xml:space="preserve">of </w:delText>
        </w:r>
      </w:del>
      <w:r>
        <w:rPr>
          <w:color w:val="000000"/>
        </w:rPr>
        <w:t>accumulated heat. </w:t>
      </w:r>
      <w:ins w:id="136" w:author="Unknown Author" w:date="2021-05-02T21:23:00Z">
        <w:r>
          <w:rPr>
            <w:color w:val="000000"/>
          </w:rPr>
          <w:t>This concept</w:t>
        </w:r>
        <w:r>
          <w:rPr>
            <w:color w:val="000000"/>
          </w:rPr>
          <w:t xml:space="preserve"> of an accumulating quantity is “still the most important assumption in plant and animal phenology modelling” (Chuine &amp; Régnière (2017).</w:t>
        </w:r>
      </w:ins>
    </w:p>
    <w:p w14:paraId="70FED3BD" w14:textId="77777777" w:rsidR="000C1866" w:rsidRDefault="00DF4A1C">
      <w:pPr>
        <w:pStyle w:val="NormalWeb"/>
        <w:spacing w:before="280" w:beforeAutospacing="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w:t>
      </w:r>
      <w:r>
        <w:rPr>
          <w:color w:val="000000"/>
        </w:rPr>
        <w:t xml:space="preserve">ome nonnegative </w:t>
      </w:r>
      <w:ins w:id="137" w:author="Unknown Author" w:date="2021-05-02T20:43:00Z">
        <w:r>
          <w:rPr>
            <w:color w:val="000000"/>
          </w:rPr>
          <w:t xml:space="preserve">increasing </w:t>
        </w:r>
      </w:ins>
      <w:r>
        <w:rPr>
          <w:color w:val="000000"/>
        </w:rPr>
        <w:t xml:space="preserve">function of temperature, denoted by </w:t>
      </w:r>
      <w:r>
        <w:rPr>
          <w:i/>
          <w:iCs/>
          <w:color w:val="000000"/>
        </w:rPr>
        <w:t>R = R(x)</w:t>
      </w:r>
      <w:r>
        <w:rPr>
          <w:color w:val="000000"/>
        </w:rPr>
        <w:t xml:space="preserve">. </w:t>
      </w:r>
      <w:del w:id="138" w:author="Unknown Author" w:date="2021-05-02T20:43:00Z">
        <w:r>
          <w:rPr>
            <w:color w:val="000000"/>
          </w:rPr>
          <w:delText xml:space="preserve">For the range of temperatures that occur during a winter resting phase in </w:delText>
        </w:r>
        <w:r>
          <w:rPr>
            <w:color w:val="000000"/>
          </w:rPr>
          <w:lastRenderedPageBreak/>
          <w:delText xml:space="preserve">mid-high latitudes, </w:delText>
        </w:r>
        <w:r>
          <w:rPr>
            <w:i/>
            <w:iCs/>
            <w:color w:val="000000"/>
          </w:rPr>
          <w:delText>R(x)</w:delText>
        </w:r>
        <w:r>
          <w:rPr>
            <w:color w:val="000000"/>
          </w:rPr>
          <w:delText xml:space="preserve"> is an increasing function. Indeed, w</w:delText>
        </w:r>
      </w:del>
      <w:ins w:id="139" w:author="Unknown Author" w:date="2021-05-02T20:43:00Z">
        <w:r>
          <w:rPr>
            <w:color w:val="000000"/>
          </w:rPr>
          <w:t xml:space="preserve"> W</w:t>
        </w:r>
      </w:ins>
      <w:r>
        <w:rPr>
          <w:color w:val="000000"/>
        </w:rPr>
        <w:t xml:space="preserve">hile developmental rates </w:t>
      </w:r>
      <w:del w:id="140" w:author="Unknown Author" w:date="2021-05-02T20:44:00Z">
        <w:r>
          <w:rPr>
            <w:color w:val="000000"/>
          </w:rPr>
          <w:delText>typically</w:delText>
        </w:r>
      </w:del>
      <w:ins w:id="141" w:author="Unknown Author" w:date="2021-05-02T20:44:00Z">
        <w:r>
          <w:rPr>
            <w:color w:val="000000"/>
          </w:rPr>
          <w:t xml:space="preserve"> may</w:t>
        </w:r>
      </w:ins>
      <w:r>
        <w:rPr>
          <w:color w:val="000000"/>
        </w:rPr>
        <w:t xml:space="preserve"> decrease when temperatures exceed an upper threshold </w:t>
      </w:r>
      <w:r>
        <w:fldChar w:fldCharType="begin"/>
      </w:r>
      <w:r>
        <w:instrText>ADDIN CSL_CITATION {"citati</w:instrText>
      </w:r>
      <w:r>
        <w:instrText>onItems":[{"id":"ITEM-1","itemData":{"DOI":"10.1073/pnas.0709472105","ISSN":"00278424","PMID":"18458348","abstract":"The impact of anthropogenic climate change on terrestrial organisms is often predicted to increase with latitude, in parallel with the rate</w:instrText>
      </w:r>
      <w:r>
        <w:instrText xml:space="preserve"> of warming. Yet the biological impact of rising temperatures also depends on the physiological sensitivity of organisms to temperature change. We integrate empirical fitness curves describing the thermal tolerance of terrestrial insects from around the wo</w:instrText>
      </w:r>
      <w:r>
        <w:instrText>rld with the projected geographic distribution of climate change for the next century to estimate the direct impact of warming on insect fitness across latitude. The results show that warming in the tropics, although relatively small in magnitude, is likel</w:instrText>
      </w:r>
      <w:r>
        <w:instrText>y to have the most deleterious consequences because tropical insects are relatively sensitive to temperature change and are currently living very close to their optimal temperature. In contrast, species at higher latitudes have broader thermal tolerance an</w:instrText>
      </w:r>
      <w:r>
        <w:instrText>d are living in climates that are currently cooler than their physiological optima, so that warming may even enhance their fitness. Available thermal tolerance data for several vertebrate taxa exhibit similar patterns, suggesting that these results are gen</w:instrText>
      </w:r>
      <w:r>
        <w:instrText xml:space="preserve">eral for terrestrial ectotherms. Our analyses imply that, in the absence of ameliorating factors such as migration and adaptation, the greatest extinction risks from global warming may be in the tropics, where biological diversity is also greatest. © 2008 </w:instrText>
      </w:r>
      <w:r>
        <w:instrText>by The National Academy of Sciences of the USA.","author":[{"dropping-particle":"","family":"Deutsch","given":"Curtis A.","non-dropping-particle":"","parse-names":false,"suffix":""},{"dropping-particle":"","family":"Tewksbury","given":"Joshua J.","non-drop</w:instrText>
      </w:r>
      <w:r>
        <w:instrText>ping-particle":"","parse-names":false,"suffix":""},{"dropping-particle":"","family":"Huey","given":"Raymond B.","non-dropping-particle":"","parse-names":false,"suffix":""},{"dropping-particle":"","family":"Sheldon","given":"Kimberly S.","non-dropping-parti</w:instrText>
      </w:r>
      <w:r>
        <w:instrText>cle":"","parse-names":false,"suffix":""},{"dropping-particle":"","family":"Ghalambor","given":"Cameron K.","non-dropping-particle":"","parse-names":false,"suffix":""},{"dropping-particle":"","family":"Haak","given":"David C.","non-dropping-particle":"","pa</w:instrText>
      </w:r>
      <w:r>
        <w:instrText>rse-names":false,"suffix":""},{"dropping-particle":"","family":"Martin","given":"Paul R.","non-dropping-particle":"","parse-names":false,"suffix":""}],"container-title":"Proceedings of the National Academy of Sciences of the United States of America","id":</w:instrText>
      </w:r>
      <w:r>
        <w:instrText>"ITEM-1","issue":"18","issued":{"date-parts":[["2008","5","6"]]},"page":"6668-6672","publisher":"Proc Natl Acad Sci U S A","title":"Impacts of climate warming on terrestrial ectotherms across latitude","type":"article-journal","volume":"105"},"uris":["http</w:instrText>
      </w:r>
      <w:r>
        <w:instrText>://www.mendeley.com/documents/?uuid=1c0edc68-7ff1-3a55-b68a-ec20dd8d519d"]}],"mendeley":{"formattedCitation":"(Deutsch et al., 2008)","manualFormatting":"(Deutsch et al., 2008","plainTextFormattedCitation":"(Deutsch et al., 2008)","previouslyFormattedCitat</w:instrText>
      </w:r>
      <w:r>
        <w:instrText>ion":"(Deutsch et al., 2008)"},"properties":{"noteIndex":0},"schema":"https://github.com/citation-style-language/schema/raw/master/csl-citation.json"}</w:instrText>
      </w:r>
      <w:r>
        <w:fldChar w:fldCharType="separate"/>
      </w:r>
      <w:bookmarkStart w:id="142" w:name="__Fieldmark__463_3903614438"/>
      <w:r>
        <w:rPr>
          <w:color w:val="000000"/>
          <w:lang w:val="fr-FR"/>
        </w:rPr>
        <w:t>(</w:t>
      </w:r>
      <w:bookmarkStart w:id="143" w:name="__Fieldmark__243_2495178454"/>
      <w:r>
        <w:rPr>
          <w:color w:val="000000"/>
          <w:lang w:val="fr-FR"/>
        </w:rPr>
        <w:t>D</w:t>
      </w:r>
      <w:bookmarkStart w:id="144" w:name="__Fieldmark__239_942872385"/>
      <w:r>
        <w:rPr>
          <w:color w:val="000000"/>
          <w:lang w:val="fr-FR"/>
        </w:rPr>
        <w:t>eutsch et al., 2008</w:t>
      </w:r>
      <w:r>
        <w:fldChar w:fldCharType="end"/>
      </w:r>
      <w:bookmarkEnd w:id="142"/>
      <w:bookmarkEnd w:id="143"/>
      <w:bookmarkEnd w:id="144"/>
      <w:r>
        <w:rPr>
          <w:color w:val="000000"/>
          <w:lang w:val="fr-FR"/>
        </w:rPr>
        <w:t xml:space="preserve">; </w:t>
      </w:r>
      <w:r>
        <w:fldChar w:fldCharType="begin"/>
      </w:r>
      <w:r>
        <w:instrText>ADDIN CSL_CITATION {"citationItems":[{"id":"ITEM-1","itemData":{"DOI":"10.1086/6</w:instrText>
      </w:r>
      <w:r>
        <w:instrText>77386","ISSN":"1537-5323","PMID":"25141149","abstract":"Understanding how temperature influences population regulation through its effects on intraspecific competition is an important question for which there is currently little theory or data. Here we dev</w:instrText>
      </w:r>
      <w:r>
        <w:instrText>elop a theoretical framework for elucidating temperature effects on competition that integrates mechanistic descriptions of life-history trait responses to temperature with population models that realistically capture the variable developmental delays that</w:instrText>
      </w:r>
      <w:r>
        <w:instrText xml:space="preserve"> characterize ectotherm life cycles. This framework yields testable comparative predictions about how intraspecific competition affects reproduction, development, and mortality under alternative hypotheses about the temperature dependence of competition. T</w:instrText>
      </w:r>
      <w:r>
        <w:instrText>he key finding is that ectotherm population regulation in seasonal environments depends crucially on the mechanisms by which temperature affects competition. When competition is strongest at temperatures optimal for reproduction, effects of temperature and</w:instrText>
      </w:r>
      <w:r>
        <w:instrText xml:space="preserve"> competition act antagonistically, leading to more complex dynamics than when competition is temperature independent. When the strength of competition increases with temperature past the optimal temperature for reproduction, effects of temperature and comp</w:instrText>
      </w:r>
      <w:r>
        <w:instrText>etition act synergistically, leading to dynamics qualitatively similar to those when competition is temperature independent. Paradoxically, antagonistic effects yield a higher population floor despite greater fluctuations. These findings have important imp</w:instrText>
      </w:r>
      <w:r>
        <w:instrText>lications for predicting effects of climate warming on population regulation. Synergistic effects of temperature and competition can predispose populations to stochastic extinction by lowering minimum population sizes, while antagonistic effects can increa</w:instrText>
      </w:r>
      <w:r>
        <w:instrText>se the potential for population outbreaks through greater fluctuations in abundance.","author":[{"dropping-particle":"","family":"Amarasekare","given":"Priyanga","non-dropping-particle":"","parse-names":false,"suffix":""},{"dropping-particle":"","family":"</w:instrText>
      </w:r>
      <w:r>
        <w:instrText>Coutinho","given":"Renato M","non-dropping-particle":"","parse-names":false,"suffix":""}],"container-title":"The American naturalist","id":"ITEM-1","issue":"3","issued":{"date-parts":[["2014","9","17"]]},"page":"E50-65","publisher":"University of Chicago P</w:instrText>
      </w:r>
      <w:r>
        <w:instrText>ressChicago, IL","title":"Effects of temperature on intraspecific competition in ectotherms.","type":"article-journal","volume":"184"},"uris":["http://www.mendeley.com/documents/?uuid=ad06d142-cada-3adc-a0a4-9ebcb3135942"]}],"mendeley":{"formattedCitation"</w:instrText>
      </w:r>
      <w:r>
        <w:instrText>:"(Amarasekare &amp; Coutinho, 2014)","manualFormatting":"Amarasekare &amp; Coutinho, 2014)","plainTextFormattedCitation":"(Amarasekare &amp; Coutinho, 2014)","previouslyFormattedCitation":"(Amarasekare &amp; Coutinho, 2014)"},"properties":{"noteIndex":0},"schema":"https:</w:instrText>
      </w:r>
      <w:r>
        <w:instrText>//github.com/citation-style-language/schema/raw/master/csl-citation.json"}</w:instrText>
      </w:r>
      <w:r>
        <w:fldChar w:fldCharType="separate"/>
      </w:r>
      <w:bookmarkStart w:id="145" w:name="__Fieldmark__474_3903614438"/>
      <w:r>
        <w:rPr>
          <w:color w:val="000000"/>
          <w:lang w:val="fr-FR"/>
        </w:rPr>
        <w:t>A</w:t>
      </w:r>
      <w:bookmarkStart w:id="146" w:name="__Fieldmark__250_2495178454"/>
      <w:r>
        <w:rPr>
          <w:color w:val="000000"/>
          <w:lang w:val="fr-FR"/>
        </w:rPr>
        <w:t>m</w:t>
      </w:r>
      <w:bookmarkStart w:id="147" w:name="__Fieldmark__244_942872385"/>
      <w:r>
        <w:rPr>
          <w:color w:val="000000"/>
          <w:lang w:val="fr-FR"/>
        </w:rPr>
        <w:t>arasekare &amp; Coutinho, 2014)</w:t>
      </w:r>
      <w:r>
        <w:fldChar w:fldCharType="end"/>
      </w:r>
      <w:bookmarkEnd w:id="145"/>
      <w:bookmarkEnd w:id="146"/>
      <w:bookmarkEnd w:id="147"/>
      <w:r>
        <w:rPr>
          <w:color w:val="000000"/>
          <w:lang w:val="fr-FR"/>
        </w:rPr>
        <w:t xml:space="preserve">, such temperatures do not generally arise during the </w:t>
      </w:r>
      <w:ins w:id="148" w:author="Unknown Author" w:date="2021-05-02T20:43:00Z">
        <w:r>
          <w:rPr>
            <w:color w:val="000000"/>
            <w:lang w:val="fr-FR"/>
          </w:rPr>
          <w:t xml:space="preserve">winter </w:t>
        </w:r>
      </w:ins>
      <w:r>
        <w:rPr>
          <w:color w:val="000000"/>
          <w:lang w:val="fr-FR"/>
        </w:rPr>
        <w:t xml:space="preserve">resting </w:t>
      </w:r>
      <w:del w:id="149" w:author="Unknown Author" w:date="2021-05-02T20:45:00Z">
        <w:r>
          <w:rPr>
            <w:color w:val="000000"/>
            <w:lang w:val="fr-FR"/>
          </w:rPr>
          <w:delText>phase</w:delText>
        </w:r>
      </w:del>
      <w:ins w:id="150" w:author="Unknown Author" w:date="2021-05-02T20:45:00Z">
        <w:r>
          <w:rPr>
            <w:color w:val="000000"/>
            <w:lang w:val="fr-FR"/>
          </w:rPr>
          <w:t xml:space="preserve"> period </w:t>
        </w:r>
      </w:ins>
      <w:ins w:id="151" w:author="Unknown Author" w:date="2021-05-02T20:43:00Z">
        <w:r>
          <w:rPr>
            <w:color w:val="000000"/>
            <w:lang w:val="fr-FR"/>
          </w:rPr>
          <w:t>in mid-high latitudes</w:t>
        </w:r>
      </w:ins>
      <w:r>
        <w:rPr>
          <w:color w:val="000000"/>
          <w:lang w:val="fr-FR"/>
        </w:rPr>
        <w:t xml:space="preserve">. </w:t>
      </w:r>
      <w:r>
        <w:rPr>
          <w:color w:val="000000"/>
        </w:rPr>
        <w:t xml:space="preserve">The resting period begins at </w:t>
      </w:r>
      <w:del w:id="152" w:author="Unknown Author" w:date="2021-05-02T20:45:00Z">
        <w:r>
          <w:rPr>
            <w:color w:val="000000"/>
          </w:rPr>
          <w:delText>some</w:delText>
        </w:r>
      </w:del>
      <w:r>
        <w:rPr>
          <w:color w:val="000000"/>
        </w:rPr>
        <w:t xml:space="preserve"> time </w:t>
      </w:r>
      <w:r>
        <w:rPr>
          <w:i/>
          <w:iCs/>
          <w:color w:val="000000"/>
        </w:rPr>
        <w:t>t</w:t>
      </w:r>
      <w:r>
        <w:rPr>
          <w:i/>
          <w:iCs/>
          <w:color w:val="000000"/>
          <w:vertAlign w:val="subscript"/>
        </w:rPr>
        <w:t>0</w:t>
      </w:r>
      <w:r>
        <w:rPr>
          <w:color w:val="000000"/>
        </w:rPr>
        <w:t xml:space="preserve"> and</w:t>
      </w:r>
      <w:r>
        <w:rPr>
          <w:color w:val="000000"/>
        </w:rPr>
        <w:t xml:space="preserve"> ends at </w:t>
      </w:r>
      <w:del w:id="153" w:author="Unknown Author" w:date="2021-05-02T20:48:00Z">
        <w:r>
          <w:rPr>
            <w:color w:val="000000"/>
          </w:rPr>
          <w:delText>such</w:delText>
        </w:r>
      </w:del>
      <w:r>
        <w:rPr>
          <w:color w:val="000000"/>
        </w:rPr>
        <w:t xml:space="preserve"> time </w:t>
      </w:r>
      <w:r>
        <w:rPr>
          <w:i/>
          <w:iCs/>
          <w:color w:val="000000"/>
        </w:rPr>
        <w:t>t</w:t>
      </w:r>
      <w:r>
        <w:rPr>
          <w:i/>
          <w:iCs/>
          <w:color w:val="000000"/>
          <w:vertAlign w:val="superscript"/>
        </w:rPr>
        <w:t>*</w:t>
      </w:r>
      <w:r>
        <w:rPr>
          <w:color w:val="000000"/>
        </w:rPr>
        <w:t xml:space="preserve"> when the accumulated quantity reaches </w:t>
      </w:r>
      <w:del w:id="154" w:author="Unknown Author" w:date="2021-05-02T20:48:00Z">
        <w:r>
          <w:rPr>
            <w:color w:val="000000"/>
          </w:rPr>
          <w:delText>a certain</w:delText>
        </w:r>
      </w:del>
      <w:ins w:id="155" w:author="Unknown Author" w:date="2021-05-02T20:48:00Z">
        <w:r>
          <w:rPr>
            <w:color w:val="000000"/>
          </w:rPr>
          <w:t xml:space="preserve"> the</w:t>
        </w:r>
      </w:ins>
      <w:r>
        <w:rPr>
          <w:color w:val="000000"/>
        </w:rPr>
        <w:t xml:space="preserve"> threshold level </w:t>
      </w:r>
      <w:r>
        <w:rPr>
          <w:i/>
          <w:iCs/>
          <w:color w:val="000000"/>
        </w:rPr>
        <w:t>F</w:t>
      </w:r>
      <w:r>
        <w:rPr>
          <w:color w:val="000000"/>
        </w:rPr>
        <w:t xml:space="preserve">. </w:t>
      </w:r>
      <w:del w:id="156" w:author="Unknown Author" w:date="2021-05-02T20:47:00Z">
        <w:r>
          <w:rPr>
            <w:color w:val="000000"/>
          </w:rPr>
          <w:delText xml:space="preserve">As noted by </w:delText>
        </w:r>
      </w:del>
      <w:commentRangeStart w:id="157"/>
      <w:commentRangeStart w:id="158"/>
      <w:r>
        <w:rPr>
          <w:color w:val="000000"/>
        </w:rPr>
        <w:t>Chuine &amp; Régnière (2017)</w:t>
      </w:r>
      <w:commentRangeEnd w:id="157"/>
      <w:r>
        <w:commentReference w:id="157"/>
      </w:r>
      <w:r>
        <w:rPr>
          <w:color w:val="000000"/>
        </w:rPr>
        <w:t xml:space="preserve">, </w:t>
      </w:r>
      <w:del w:id="159" w:author="Unknown Author" w:date="2021-05-02T20:47:00Z">
        <w:r>
          <w:rPr>
            <w:color w:val="000000"/>
          </w:rPr>
          <w:delText>t</w:delText>
        </w:r>
      </w:del>
      <w:ins w:id="160" w:author="Unknown Author" w:date="2021-05-02T20:47:00Z">
        <w:r>
          <w:rPr>
            <w:color w:val="000000"/>
          </w:rPr>
          <w:t xml:space="preserve"> </w:t>
        </w:r>
      </w:ins>
      <w:del w:id="161" w:author="Unknown Author" w:date="2021-05-02T21:23:00Z">
        <w:r>
          <w:rPr>
            <w:color w:val="000000"/>
          </w:rPr>
          <w:delText xml:space="preserve">his concept of an accumulating quantity is “still the most important assumption in plant and animal phenology </w:delText>
        </w:r>
        <w:r>
          <w:rPr>
            <w:color w:val="000000"/>
          </w:rPr>
          <w:delText>modelling”.</w:delText>
        </w:r>
      </w:del>
      <w:r>
        <w:rPr>
          <w:color w:val="000000"/>
        </w:rPr>
        <w:t xml:space="preserve"> </w:t>
      </w:r>
      <w:commentRangeEnd w:id="158"/>
      <w:r>
        <w:commentReference w:id="158"/>
      </w:r>
      <w:r>
        <w:rPr>
          <w:color w:val="000000"/>
        </w:rPr>
        <w:t>The fundamental equation that connects all these quantities and determines the end of the resting period is</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0C1866" w14:paraId="4F0DBDA5" w14:textId="77777777">
        <w:tc>
          <w:tcPr>
            <w:tcW w:w="985" w:type="dxa"/>
            <w:tcBorders>
              <w:top w:val="nil"/>
              <w:left w:val="nil"/>
              <w:bottom w:val="nil"/>
              <w:right w:val="nil"/>
            </w:tcBorders>
            <w:shd w:val="clear" w:color="auto" w:fill="auto"/>
            <w:vAlign w:val="center"/>
          </w:tcPr>
          <w:p w14:paraId="7B0DF391" w14:textId="77777777" w:rsidR="000C1866" w:rsidRDefault="000C1866">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6145EFE5" w14:textId="77777777" w:rsidR="000C1866" w:rsidRDefault="00DF4A1C">
            <w:pPr>
              <w:pStyle w:val="NormalWeb"/>
              <w:spacing w:before="28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r>
                  <w:rPr>
                    <w:rFonts w:ascii="Cambria Math" w:hAnsi="Cambria Math"/>
                  </w:rPr>
                  <m:t>F</m:t>
                </m:r>
                <m:r>
                  <w:rPr>
                    <w:rFonts w:ascii="Cambria Math" w:hAnsi="Cambria Math"/>
                  </w:rPr>
                  <m:t>.</m:t>
                </m:r>
              </m:oMath>
            </m:oMathPara>
          </w:p>
        </w:tc>
        <w:tc>
          <w:tcPr>
            <w:tcW w:w="989" w:type="dxa"/>
            <w:tcBorders>
              <w:top w:val="nil"/>
              <w:left w:val="nil"/>
              <w:bottom w:val="nil"/>
              <w:right w:val="nil"/>
            </w:tcBorders>
            <w:shd w:val="clear" w:color="auto" w:fill="auto"/>
            <w:vAlign w:val="center"/>
          </w:tcPr>
          <w:p w14:paraId="53110586" w14:textId="77777777" w:rsidR="000C1866" w:rsidRDefault="00DF4A1C">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5D314638" w14:textId="77777777" w:rsidR="000C1866" w:rsidRDefault="00DF4A1C">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 typical example for the accumulation rate function is the sigmoidal function</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0C1866" w14:paraId="0525667A" w14:textId="77777777">
        <w:tc>
          <w:tcPr>
            <w:tcW w:w="985" w:type="dxa"/>
            <w:tcBorders>
              <w:top w:val="nil"/>
              <w:left w:val="nil"/>
              <w:bottom w:val="nil"/>
              <w:right w:val="nil"/>
            </w:tcBorders>
            <w:shd w:val="clear" w:color="auto" w:fill="auto"/>
            <w:vAlign w:val="center"/>
          </w:tcPr>
          <w:p w14:paraId="465FC608" w14:textId="77777777" w:rsidR="000C1866" w:rsidRDefault="000C1866">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633D0C20" w14:textId="77777777" w:rsidR="000C1866" w:rsidRDefault="00DF4A1C">
            <w:pPr>
              <w:pStyle w:val="NormalWeb"/>
              <w:spacing w:before="28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c</m:t>
                          </m:r>
                        </m:e>
                      </m:d>
                    </m:e>
                  </m:d>
                </m:den>
              </m:f>
            </m:oMath>
            <w:ins w:id="162" w:author="Unknown Author" w:date="2021-05-02T21:24:00Z">
              <w:r>
                <w:t>,</w:t>
              </w:r>
            </w:ins>
          </w:p>
        </w:tc>
        <w:tc>
          <w:tcPr>
            <w:tcW w:w="989" w:type="dxa"/>
            <w:tcBorders>
              <w:top w:val="nil"/>
              <w:left w:val="nil"/>
              <w:bottom w:val="nil"/>
              <w:right w:val="nil"/>
            </w:tcBorders>
            <w:shd w:val="clear" w:color="auto" w:fill="auto"/>
            <w:vAlign w:val="center"/>
          </w:tcPr>
          <w:p w14:paraId="3807250E" w14:textId="77777777" w:rsidR="000C1866" w:rsidRDefault="00DF4A1C">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06D90860" w14:textId="77777777" w:rsidR="000C1866" w:rsidRDefault="00DF4A1C">
      <w:pPr>
        <w:spacing w:before="280" w:line="480" w:lineRule="auto"/>
      </w:pPr>
      <w:ins w:id="163" w:author="Unknown Author" w:date="2021-05-02T21:24:00Z">
        <w:r>
          <w:rPr>
            <w:rFonts w:ascii="Times New Roman" w:eastAsia="Times New Roman" w:hAnsi="Times New Roman" w:cs="Times New Roman"/>
            <w:color w:val="000000"/>
            <w:sz w:val="24"/>
            <w:szCs w:val="24"/>
            <w:lang w:eastAsia="en-CA"/>
          </w:rPr>
          <w:t>W</w:t>
        </w:r>
      </w:ins>
      <w:del w:id="164" w:author="Unknown Author" w:date="2021-05-02T21:24:00Z">
        <w:r>
          <w:rPr>
            <w:rFonts w:ascii="Times New Roman" w:eastAsia="Times New Roman" w:hAnsi="Times New Roman" w:cs="Times New Roman"/>
            <w:color w:val="000000"/>
            <w:sz w:val="24"/>
            <w:szCs w:val="24"/>
            <w:lang w:eastAsia="en-CA"/>
          </w:rPr>
          <w:delText>here</w:delText>
        </w:r>
      </w:del>
      <w:ins w:id="165" w:author="Unknown Author" w:date="2021-05-02T21:24:00Z">
        <w:r>
          <w:rPr>
            <w:rFonts w:ascii="Times New Roman" w:eastAsia="Times New Roman" w:hAnsi="Times New Roman" w:cs="Times New Roman"/>
            <w:color w:val="000000"/>
            <w:sz w:val="24"/>
            <w:szCs w:val="24"/>
            <w:lang w:eastAsia="en-CA"/>
          </w:rPr>
          <w:t xml:space="preserve"> with parameters</w:t>
        </w:r>
      </w:ins>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del w:id="166" w:author="Unknown Author" w:date="2021-05-02T21:24:00Z">
        <w:r>
          <w:rPr>
            <w:rFonts w:ascii="Times New Roman" w:eastAsia="Times New Roman" w:hAnsi="Times New Roman" w:cs="Times New Roman"/>
            <w:color w:val="000000"/>
            <w:sz w:val="24"/>
            <w:szCs w:val="24"/>
            <w:lang w:eastAsia="en-CA"/>
          </w:rPr>
          <w:delText xml:space="preserve">are </w:delText>
        </w:r>
      </w:del>
      <w:del w:id="167" w:author="Unknown Author" w:date="2021-05-02T20:50:00Z">
        <w:r>
          <w:rPr>
            <w:rFonts w:ascii="Times New Roman" w:eastAsia="Times New Roman" w:hAnsi="Times New Roman" w:cs="Times New Roman"/>
            <w:color w:val="000000"/>
            <w:sz w:val="24"/>
            <w:szCs w:val="24"/>
            <w:lang w:eastAsia="en-CA"/>
          </w:rPr>
          <w:delText>two</w:delText>
        </w:r>
      </w:del>
      <w:del w:id="168" w:author="Unknown Author" w:date="2021-05-02T21:24:00Z">
        <w:r>
          <w:rPr>
            <w:rFonts w:ascii="Times New Roman" w:eastAsia="Times New Roman" w:hAnsi="Times New Roman" w:cs="Times New Roman"/>
            <w:color w:val="000000"/>
            <w:sz w:val="24"/>
            <w:szCs w:val="24"/>
            <w:lang w:eastAsia="en-CA"/>
          </w:rPr>
          <w:delText xml:space="preserve"> parameters to be estimated from data</w:delText>
        </w:r>
      </w:del>
      <w:r>
        <w:rPr>
          <w:rFonts w:ascii="Times New Roman" w:eastAsia="Times New Roman" w:hAnsi="Times New Roman" w:cs="Times New Roman"/>
          <w:color w:val="000000"/>
          <w:sz w:val="24"/>
          <w:szCs w:val="24"/>
          <w:lang w:eastAsia="en-CA"/>
        </w:rPr>
        <w:t xml:space="preserve"> </w:t>
      </w:r>
      <w:r>
        <w:fldChar w:fldCharType="begin"/>
      </w:r>
      <w:r>
        <w:instrText xml:space="preserve">ADDIN CSL_CITATION </w:instrText>
      </w:r>
      <w:r>
        <w:instrText>{"citationItems":[{"id":"ITEM-1","itemData":{"DOI":"10.1006/jtbi.2000.2178","abstract":"Accurate plant phenology (seasonal plant activity driven by environmental factors) models are vital tools for ecosystem simulation models and for predicting the respons</w:instrText>
      </w:r>
      <w:r>
        <w:instrText>e of ecosystems to climate change. Since the early 1970s, e!orts have concentrated on predicting phenology of the temperate and boreal forests because they represent one-third of the carbon captured in plant ecosystems and they are the principal ecosystems</w:instrText>
      </w:r>
      <w:r>
        <w:instrText xml:space="preserve"> with seasonal patterns of growth on Earth (one-\"fth of the plant ecosystems area). Numerous phenological models have been developed to predict the growth timing of temperate or boreal trees. They are in general empirical, nonlinear and non-nested. For th</w:instrText>
      </w:r>
      <w:r>
        <w:instrText>ese reasons they are particularly di$cult to \"t, to test and to compare with each other. The methodological di$culties as well as the diversity of models used have greatly slowed down their improvement. The aim of this study was to show that the most wide</w:instrText>
      </w:r>
      <w:r>
        <w:instrText>ly used models simulating vegetative or reproductive phenology of trees are particular cases of a more general model. This uni\"ed model has three main advantages. First, it allows for a direct estimation of (i) the response of bud growth to either chillin</w:instrText>
      </w:r>
      <w:r>
        <w:instrText>g or forcing temperatures and (ii) the periods when these temperatures a!ect the bud growth. Second, it can be simpli\"ed according to standard statistical tests for any particular species. Third, it provides a standardized framework for phenological model</w:instrText>
      </w:r>
      <w:r>
        <w:instrText>s, which is essential for comparative studies as well as for robust model identi\"cation.","author":[{"dropping-particle":"","family":"Chuine","given":"Isabelle","non-dropping-particle":"","parse-names":false,"suffix":""}],"container-title":"Journal of The</w:instrText>
      </w:r>
      <w:r>
        <w:instrText>oretical Biology","id":"ITEM-1","issued":{"date-parts":[["2000"]]},"page":"337-347","title":"A united model for budburst of trees","type":"article-journal","volume":"207"},"uris":["http://www.mendeley.com/documents/?uuid=9b460833-06ac-4c25-8368-d885375bf75</w:instrText>
      </w:r>
      <w:r>
        <w:instrText>4"]}],"mendeley":{"formattedCitation":"(Chuine, 2000)","manualFormatting":"(Chuine, 2000","plainTextFormattedCitation":"(Chuine, 2000)","previouslyFormattedCitation":"(Chuine, 2000)"},"properties":{"noteIndex":0},"schema":"https://github.com/citation-style</w:instrText>
      </w:r>
      <w:r>
        <w:instrText>-language/schema/raw/master/csl-citation.json"}</w:instrText>
      </w:r>
      <w:r>
        <w:fldChar w:fldCharType="separate"/>
      </w:r>
      <w:bookmarkStart w:id="169" w:name="__Fieldmark__553_3903614438"/>
      <w:r>
        <w:rPr>
          <w:rFonts w:ascii="Times New Roman" w:eastAsia="Times New Roman" w:hAnsi="Times New Roman" w:cs="Times New Roman"/>
          <w:color w:val="000000"/>
          <w:sz w:val="24"/>
          <w:szCs w:val="24"/>
          <w:lang w:eastAsia="en-CA"/>
        </w:rPr>
        <w:t>(</w:t>
      </w:r>
      <w:bookmarkStart w:id="170" w:name="__Fieldmark__289_2495178454"/>
      <w:r>
        <w:rPr>
          <w:rFonts w:ascii="Times New Roman" w:eastAsia="Times New Roman" w:hAnsi="Times New Roman" w:cs="Times New Roman"/>
          <w:color w:val="000000"/>
          <w:sz w:val="24"/>
          <w:szCs w:val="24"/>
          <w:lang w:eastAsia="en-CA"/>
        </w:rPr>
        <w:t>C</w:t>
      </w:r>
      <w:bookmarkStart w:id="171" w:name="__Fieldmark__286_942872385"/>
      <w:r>
        <w:rPr>
          <w:rFonts w:ascii="Times New Roman" w:eastAsia="Times New Roman" w:hAnsi="Times New Roman" w:cs="Times New Roman"/>
          <w:color w:val="000000"/>
          <w:sz w:val="24"/>
          <w:szCs w:val="24"/>
          <w:lang w:eastAsia="en-CA"/>
        </w:rPr>
        <w:t>huine, 2000</w:t>
      </w:r>
      <w:r>
        <w:fldChar w:fldCharType="end"/>
      </w:r>
      <w:bookmarkEnd w:id="169"/>
      <w:bookmarkEnd w:id="170"/>
      <w:bookmarkEnd w:id="171"/>
      <w:r>
        <w:rPr>
          <w:rFonts w:ascii="Times New Roman" w:eastAsia="Times New Roman" w:hAnsi="Times New Roman" w:cs="Times New Roman"/>
          <w:color w:val="000000"/>
          <w:sz w:val="24"/>
          <w:szCs w:val="24"/>
          <w:lang w:eastAsia="en-CA"/>
        </w:rPr>
        <w:t xml:space="preserve">; </w:t>
      </w:r>
      <w:r>
        <w:fldChar w:fldCharType="begin"/>
      </w:r>
      <w:r>
        <w:instrText>ADDIN CSL_CITATION {"citationItems":[{"id":"ITEM-1","itemData":{"DOI":"10.1111/eea.12693","ISSN":"00138703","abstract":"The study of insect responses to temperature has a long tradition in sc</w:instrText>
      </w:r>
      <w:r>
        <w:instrText>ience, starting from Réaumur's work on caterpillars in the 18th century. In 1932, Ernst Janisch wrote: ‘The problem is (and will be more and more in the future) one of the most important ones in entomology […]’. Almost 90 years after this paper, its predic</w:instrText>
      </w:r>
      <w:r>
        <w:instrText>tion still holds true, with a sustained interest of the scientific community for the study of insect responses to temperature, especially in the context of climate change. We present a review of the major developments in the field of insect development res</w:instrText>
      </w:r>
      <w:r>
        <w:instrText>ponses to temperature and analyze the growing importance of modeling approaches in the literature using a bibliographic analysis. We discuss recent advances and future directions for phenology-modeling based on temperature-dependent development rate. Final</w:instrText>
      </w:r>
      <w:r>
        <w:instrText>ly, we highlight the need for a change of paradigm toward a system-based approach in order to overcome current challenges and to predict insect phenology more accurately, with direct implications in agriculture, conservation biology, and epidemiology.","au</w:instrText>
      </w:r>
      <w:r>
        <w:instrText>thor":[{"dropping-particle":"","family":"Rebaudo","given":"François","non-dropping-particle":"","parse-names":false,"suffix":""},{"dropping-particle":"","family":"Rabhi","given":"Victor-Badre","non-dropping-particle":"","parse-names":false,"suffix":""}],"c</w:instrText>
      </w:r>
      <w:r>
        <w:instrText>ontainer-title":"Entomologia Experimentalis et Applicata","id":"ITEM-1","issue":"8","issued":{"date-parts":[["2018","8","1"]]},"page":"607-617","publisher":"Blackwell Publishing Ltd","title":"Modeling temperature-dependent development rate and phenology in</w:instrText>
      </w:r>
      <w:r>
        <w:instrText xml:space="preserve"> insects: review of major developments, challenges, and future directions","type":"article-journal","volume":"166"},"uris":["http://www.mendeley.com/documents/?uuid=67c28011-ccb5-3a86-aa2a-eacca0fc382d"]}],"mendeley":{"formattedCitation":"(Rebaudo &amp; Rabhi,</w:instrText>
      </w:r>
      <w:r>
        <w:instrText xml:space="preserve"> 2018)","manualFormatting":"Rebaudo &amp; Rabhi, 2018)","plainTextFormattedCitation":"(Rebaudo &amp; Rabhi, 2018)","previouslyFormattedCitation":"(Rebaudo &amp; Rabhi, 2018)"},"properties":{"noteIndex":0},"schema":"https://github.com/citation-style-language/schema/raw</w:instrText>
      </w:r>
      <w:r>
        <w:instrText>/master/csl-citation.json"}</w:instrText>
      </w:r>
      <w:r>
        <w:fldChar w:fldCharType="separate"/>
      </w:r>
      <w:bookmarkStart w:id="172" w:name="__Fieldmark__564_3903614438"/>
      <w:r>
        <w:rPr>
          <w:rFonts w:ascii="Times New Roman" w:eastAsia="Times New Roman" w:hAnsi="Times New Roman" w:cs="Times New Roman"/>
          <w:color w:val="000000"/>
          <w:sz w:val="24"/>
          <w:szCs w:val="24"/>
          <w:lang w:eastAsia="en-CA"/>
        </w:rPr>
        <w:t>R</w:t>
      </w:r>
      <w:bookmarkStart w:id="173" w:name="__Fieldmark__296_2495178454"/>
      <w:r>
        <w:rPr>
          <w:rFonts w:ascii="Times New Roman" w:eastAsia="Times New Roman" w:hAnsi="Times New Roman" w:cs="Times New Roman"/>
          <w:color w:val="000000"/>
          <w:sz w:val="24"/>
          <w:szCs w:val="24"/>
          <w:lang w:eastAsia="en-CA"/>
        </w:rPr>
        <w:t>e</w:t>
      </w:r>
      <w:bookmarkStart w:id="174" w:name="__Fieldmark__291_942872385"/>
      <w:r>
        <w:rPr>
          <w:rFonts w:ascii="Times New Roman" w:eastAsia="Times New Roman" w:hAnsi="Times New Roman" w:cs="Times New Roman"/>
          <w:color w:val="000000"/>
          <w:sz w:val="24"/>
          <w:szCs w:val="24"/>
          <w:lang w:eastAsia="en-CA"/>
        </w:rPr>
        <w:t>baudo &amp; Rabhi, 2018)</w:t>
      </w:r>
      <w:r>
        <w:fldChar w:fldCharType="end"/>
      </w:r>
      <w:bookmarkEnd w:id="172"/>
      <w:bookmarkEnd w:id="173"/>
      <w:bookmarkEnd w:id="174"/>
      <w:r>
        <w:rPr>
          <w:rFonts w:ascii="Times New Roman" w:eastAsia="Times New Roman" w:hAnsi="Times New Roman" w:cs="Times New Roman"/>
          <w:color w:val="000000"/>
          <w:sz w:val="24"/>
          <w:szCs w:val="24"/>
          <w:lang w:eastAsia="en-CA"/>
        </w:rPr>
        <w:t xml:space="preserve">. When the quantity of interest is the proportion of the life-cycle completed, </w:t>
      </w:r>
      <w:del w:id="175" w:author="Unknown Author" w:date="2021-05-02T21:25:00Z">
        <w:r>
          <w:rPr>
            <w:rFonts w:ascii="Times New Roman" w:eastAsia="Times New Roman" w:hAnsi="Times New Roman" w:cs="Times New Roman"/>
            <w:color w:val="000000"/>
            <w:sz w:val="24"/>
            <w:szCs w:val="24"/>
            <w:lang w:eastAsia="en-CA"/>
          </w:rPr>
          <w:delText>it is natural to set</w:delText>
        </w:r>
      </w:del>
      <w:r>
        <w:rPr>
          <w:rFonts w:ascii="Times New Roman" w:eastAsia="Times New Roman" w:hAnsi="Times New Roman" w:cs="Times New Roman"/>
          <w:color w:val="000000"/>
          <w:sz w:val="24"/>
          <w:szCs w:val="24"/>
          <w:lang w:eastAsia="en-CA"/>
        </w:rPr>
        <w:t xml:space="preserve"> the threshold level </w:t>
      </w:r>
      <w:ins w:id="176" w:author="Unknown Author" w:date="2021-05-02T21:25:00Z">
        <w:r>
          <w:rPr>
            <w:rFonts w:ascii="Times New Roman" w:eastAsia="Times New Roman" w:hAnsi="Times New Roman" w:cs="Times New Roman"/>
            <w:color w:val="000000"/>
            <w:sz w:val="24"/>
            <w:szCs w:val="24"/>
            <w:lang w:eastAsia="en-CA"/>
          </w:rPr>
          <w:t xml:space="preserve">is </w:t>
        </w:r>
      </w:ins>
      <w:del w:id="177" w:author="Unknown Author" w:date="2021-05-02T21:25:00Z">
        <w:r>
          <w:rPr>
            <w:rFonts w:ascii="Times New Roman" w:eastAsia="Times New Roman" w:hAnsi="Times New Roman" w:cs="Times New Roman"/>
            <w:color w:val="000000"/>
            <w:sz w:val="24"/>
            <w:szCs w:val="24"/>
            <w:lang w:eastAsia="en-CA"/>
          </w:rPr>
          <w:delText>to be</w:delText>
        </w:r>
      </w:del>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F = 1</w:t>
      </w:r>
      <w:r>
        <w:rPr>
          <w:rFonts w:ascii="Times New Roman" w:eastAsia="Times New Roman" w:hAnsi="Times New Roman" w:cs="Times New Roman"/>
          <w:color w:val="000000"/>
          <w:sz w:val="24"/>
          <w:szCs w:val="24"/>
          <w:lang w:eastAsia="en-CA"/>
        </w:rPr>
        <w:t xml:space="preserve">. </w:t>
      </w:r>
      <w:del w:id="178" w:author="Unknown Author" w:date="2021-05-02T20:51:00Z">
        <w:r>
          <w:rPr>
            <w:rFonts w:ascii="Times New Roman" w:eastAsia="Times New Roman" w:hAnsi="Times New Roman" w:cs="Times New Roman"/>
            <w:color w:val="000000"/>
            <w:sz w:val="24"/>
            <w:szCs w:val="24"/>
            <w:lang w:eastAsia="en-CA"/>
          </w:rPr>
          <w:delText xml:space="preserve">If we divide Eq. 1 by </w:delText>
        </w:r>
        <w:r>
          <w:rPr>
            <w:rFonts w:ascii="Times New Roman" w:eastAsia="Times New Roman" w:hAnsi="Times New Roman" w:cs="Times New Roman"/>
            <w:i/>
            <w:iCs/>
            <w:color w:val="000000"/>
            <w:sz w:val="24"/>
            <w:szCs w:val="24"/>
            <w:lang w:eastAsia="en-CA"/>
          </w:rPr>
          <w:delText>F</w:delText>
        </w:r>
        <w:r>
          <w:rPr>
            <w:rFonts w:ascii="Times New Roman" w:eastAsia="Times New Roman" w:hAnsi="Times New Roman" w:cs="Times New Roman"/>
            <w:color w:val="000000"/>
            <w:sz w:val="24"/>
            <w:szCs w:val="24"/>
            <w:lang w:eastAsia="en-CA"/>
          </w:rPr>
          <w:delText xml:space="preserve"> and include the term </w:delText>
        </w:r>
        <w:r>
          <w:rPr>
            <w:rFonts w:ascii="Times New Roman" w:eastAsia="Times New Roman" w:hAnsi="Times New Roman" w:cs="Times New Roman"/>
            <w:i/>
            <w:iCs/>
            <w:color w:val="000000"/>
            <w:sz w:val="24"/>
            <w:szCs w:val="24"/>
            <w:lang w:eastAsia="en-CA"/>
          </w:rPr>
          <w:delText>1/F</w:delText>
        </w:r>
        <w:r>
          <w:rPr>
            <w:rFonts w:ascii="Times New Roman" w:eastAsia="Times New Roman" w:hAnsi="Times New Roman" w:cs="Times New Roman"/>
            <w:color w:val="000000"/>
            <w:sz w:val="24"/>
            <w:szCs w:val="24"/>
            <w:lang w:eastAsia="en-CA"/>
          </w:rPr>
          <w:delText xml:space="preserve"> into the function </w:delText>
        </w:r>
        <w:r>
          <w:rPr>
            <w:rFonts w:ascii="Times New Roman" w:eastAsia="Times New Roman" w:hAnsi="Times New Roman" w:cs="Times New Roman"/>
            <w:i/>
            <w:iCs/>
            <w:color w:val="000000"/>
            <w:sz w:val="24"/>
            <w:szCs w:val="24"/>
            <w:lang w:eastAsia="en-CA"/>
          </w:rPr>
          <w:delText>R</w:delText>
        </w:r>
        <w:r>
          <w:rPr>
            <w:rFonts w:ascii="Times New Roman" w:eastAsia="Times New Roman" w:hAnsi="Times New Roman" w:cs="Times New Roman"/>
            <w:color w:val="000000"/>
            <w:sz w:val="24"/>
            <w:szCs w:val="24"/>
            <w:lang w:eastAsia="en-CA"/>
          </w:rPr>
          <w:delText xml:space="preserve"> in Eq. 2, we can standardize notation and compare different rate functions.</w:delText>
        </w:r>
      </w:del>
      <w:commentRangeStart w:id="179"/>
      <w:r>
        <w:rPr>
          <w:rFonts w:ascii="Times New Roman" w:eastAsia="Times New Roman" w:hAnsi="Times New Roman" w:cs="Times New Roman"/>
          <w:color w:val="000000"/>
          <w:sz w:val="24"/>
          <w:szCs w:val="24"/>
          <w:lang w:eastAsia="en-CA"/>
        </w:rPr>
        <w:t xml:space="preserve"> </w:t>
      </w:r>
      <w:commentRangeEnd w:id="179"/>
      <w:r>
        <w:commentReference w:id="179"/>
      </w:r>
      <w:r>
        <w:rPr>
          <w:rFonts w:ascii="Times New Roman" w:eastAsia="Times New Roman" w:hAnsi="Times New Roman" w:cs="Times New Roman"/>
          <w:color w:val="000000"/>
          <w:sz w:val="24"/>
          <w:szCs w:val="24"/>
          <w:lang w:eastAsia="en-CA"/>
        </w:rPr>
        <w:t>We illustrate the rate function in Eq. 2 as well as the condition in Eq. 1 for two different species and two simplistic temperature time series in Figure 1.</w:t>
      </w:r>
      <w:r>
        <w:rPr>
          <w:rFonts w:ascii="Times New Roman" w:eastAsia="Times New Roman" w:hAnsi="Times New Roman" w:cs="Times New Roman"/>
          <w:color w:val="000000"/>
          <w:sz w:val="24"/>
          <w:szCs w:val="24"/>
          <w:lang w:eastAsia="en-CA"/>
        </w:rPr>
        <w:t xml:space="preserve"> As temperature patterns during the resting period change because of global warming, the end time of the resting period of a species may shift. In particular, when temperatures increase, accumulation occurs faster and the phenology advances, i.e., the end </w:t>
      </w:r>
      <w:r>
        <w:rPr>
          <w:rFonts w:ascii="Times New Roman" w:eastAsia="Times New Roman" w:hAnsi="Times New Roman" w:cs="Times New Roman"/>
          <w:color w:val="000000"/>
          <w:sz w:val="24"/>
          <w:szCs w:val="24"/>
          <w:lang w:eastAsia="en-CA"/>
        </w:rPr>
        <w:t>time is earlier (Fig. 1D).</w:t>
      </w:r>
    </w:p>
    <w:p w14:paraId="4F230B3D" w14:textId="77777777" w:rsidR="000C1866" w:rsidRDefault="00DF4A1C">
      <w:pPr>
        <w:spacing w:before="280" w:line="480" w:lineRule="auto"/>
      </w:pPr>
      <w:del w:id="180" w:author="Unknown Author" w:date="2021-05-02T20:58:00Z">
        <w:r>
          <w:rPr>
            <w:rFonts w:ascii="Times New Roman" w:eastAsia="Times New Roman" w:hAnsi="Times New Roman" w:cs="Times New Roman"/>
            <w:color w:val="000000"/>
            <w:sz w:val="24"/>
            <w:szCs w:val="24"/>
            <w:lang w:eastAsia="en-CA"/>
          </w:rPr>
          <w:lastRenderedPageBreak/>
          <w:delText xml:space="preserve">    Two species, such as a consumer and its resource, will likely have different forms of the rate accumulation function or the same form with different combinations of parameters (e.g., </w:delText>
        </w:r>
        <w:r>
          <w:rPr>
            <w:rFonts w:ascii="Times New Roman" w:eastAsia="Times New Roman" w:hAnsi="Times New Roman" w:cs="Times New Roman"/>
            <w:i/>
            <w:iCs/>
            <w:color w:val="000000"/>
            <w:sz w:val="24"/>
            <w:szCs w:val="24"/>
            <w:lang w:eastAsia="en-CA"/>
          </w:rPr>
          <w:delText>b</w:delText>
        </w:r>
        <w:r>
          <w:rPr>
            <w:rFonts w:ascii="Times New Roman" w:eastAsia="Times New Roman" w:hAnsi="Times New Roman" w:cs="Times New Roman"/>
            <w:color w:val="000000"/>
            <w:sz w:val="24"/>
            <w:szCs w:val="24"/>
            <w:lang w:eastAsia="en-CA"/>
          </w:rPr>
          <w:delText xml:space="preserve">, </w:delText>
        </w:r>
        <w:r>
          <w:rPr>
            <w:rFonts w:ascii="Times New Roman" w:eastAsia="Times New Roman" w:hAnsi="Times New Roman" w:cs="Times New Roman"/>
            <w:i/>
            <w:iCs/>
            <w:color w:val="000000"/>
            <w:sz w:val="24"/>
            <w:szCs w:val="24"/>
            <w:lang w:eastAsia="en-CA"/>
          </w:rPr>
          <w:delText>c</w:delText>
        </w:r>
        <w:r>
          <w:rPr>
            <w:rFonts w:ascii="Times New Roman" w:eastAsia="Times New Roman" w:hAnsi="Times New Roman" w:cs="Times New Roman"/>
            <w:color w:val="000000"/>
            <w:sz w:val="24"/>
            <w:szCs w:val="24"/>
            <w:lang w:eastAsia="en-CA"/>
          </w:rPr>
          <w:delText xml:space="preserve">, and </w:delText>
        </w:r>
        <w:r>
          <w:rPr>
            <w:rFonts w:ascii="Times New Roman" w:eastAsia="Times New Roman" w:hAnsi="Times New Roman" w:cs="Times New Roman"/>
            <w:i/>
            <w:iCs/>
            <w:color w:val="000000"/>
            <w:sz w:val="24"/>
            <w:szCs w:val="24"/>
            <w:lang w:eastAsia="en-CA"/>
          </w:rPr>
          <w:delText>F</w:delText>
        </w:r>
        <w:r>
          <w:rPr>
            <w:rFonts w:ascii="Times New Roman" w:eastAsia="Times New Roman" w:hAnsi="Times New Roman" w:cs="Times New Roman"/>
            <w:color w:val="000000"/>
            <w:sz w:val="24"/>
            <w:szCs w:val="24"/>
            <w:lang w:eastAsia="en-CA"/>
          </w:rPr>
          <w:delText xml:space="preserve">) </w:delText>
        </w:r>
      </w:del>
      <w:ins w:id="181" w:author="Unknown Author" w:date="2021-05-02T20:58:00Z">
        <w:r>
          <w:rPr>
            <w:rFonts w:ascii="Times New Roman" w:eastAsia="Times New Roman" w:hAnsi="Times New Roman" w:cs="Times New Roman"/>
            <w:color w:val="000000"/>
            <w:sz w:val="24"/>
            <w:szCs w:val="24"/>
            <w:lang w:eastAsia="en-CA"/>
          </w:rPr>
          <w:t xml:space="preserve"> The rate accomulation functi</w:t>
        </w:r>
        <w:r>
          <w:rPr>
            <w:rFonts w:ascii="Times New Roman" w:eastAsia="Times New Roman" w:hAnsi="Times New Roman" w:cs="Times New Roman"/>
            <w:color w:val="000000"/>
            <w:sz w:val="24"/>
            <w:szCs w:val="24"/>
            <w:lang w:eastAsia="en-CA"/>
          </w:rPr>
          <w:t>on of a consumer and its res</w:t>
        </w:r>
      </w:ins>
      <w:ins w:id="182" w:author="Unknown Author" w:date="2021-05-02T20:59:00Z">
        <w:r>
          <w:rPr>
            <w:rFonts w:ascii="Times New Roman" w:eastAsia="Times New Roman" w:hAnsi="Times New Roman" w:cs="Times New Roman"/>
            <w:color w:val="000000"/>
            <w:sz w:val="24"/>
            <w:szCs w:val="24"/>
            <w:lang w:eastAsia="en-CA"/>
          </w:rPr>
          <w:t xml:space="preserve">ource will generally differ </w:t>
        </w:r>
      </w:ins>
      <w:r>
        <w:rPr>
          <w:rFonts w:ascii="Times New Roman" w:eastAsia="Times New Roman" w:hAnsi="Times New Roman" w:cs="Times New Roman"/>
          <w:color w:val="000000"/>
          <w:sz w:val="24"/>
          <w:szCs w:val="24"/>
          <w:lang w:eastAsia="en-CA"/>
        </w:rPr>
        <w:t xml:space="preserve">even in the same temperature regime (compare solid and dashed curves in Fig. 1C), which typically leads to different end times of the resting period (bottom right panel). We denote these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insect (consumer)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Cambria Math" w:eastAsia="Times New Roman" w:hAnsi="Cambria Math" w:cs="Times New Roman"/>
          <w:i/>
          <w:iCs/>
          <w:color w:val="000000"/>
          <w:sz w:val="24"/>
          <w:szCs w:val="24"/>
          <w:lang w:eastAsia="en-CA"/>
        </w:rPr>
        <w:t>mismatch = t</w:t>
      </w:r>
      <w:r>
        <w:rPr>
          <w:rFonts w:ascii="Cambria Math" w:eastAsia="Times New Roman" w:hAnsi="Cambria Math" w:cs="Times New Roman"/>
          <w:i/>
          <w:iCs/>
          <w:color w:val="000000"/>
          <w:sz w:val="24"/>
          <w:szCs w:val="24"/>
          <w:vertAlign w:val="subscript"/>
          <w:lang w:eastAsia="en-CA"/>
        </w:rPr>
        <w:t>e</w:t>
      </w:r>
      <w:r>
        <w:rPr>
          <w:rFonts w:ascii="Cambria Math" w:eastAsia="Times New Roman" w:hAnsi="Cambria Math" w:cs="Times New Roman"/>
          <w:i/>
          <w:iCs/>
          <w:color w:val="000000"/>
          <w:sz w:val="24"/>
          <w:szCs w:val="24"/>
          <w:vertAlign w:val="superscript"/>
          <w:lang w:eastAsia="en-CA"/>
        </w:rPr>
        <w:t>*</w:t>
      </w:r>
      <w:r>
        <w:rPr>
          <w:rFonts w:ascii="Cambria Math" w:eastAsia="Times New Roman" w:hAnsi="Cambria Math" w:cs="Times New Roman"/>
          <w:i/>
          <w:iCs/>
          <w:color w:val="000000"/>
          <w:sz w:val="24"/>
          <w:szCs w:val="24"/>
          <w:lang w:eastAsia="en-CA"/>
        </w:rPr>
        <w:t>-t</w:t>
      </w:r>
      <w:r>
        <w:rPr>
          <w:rFonts w:ascii="Cambria Math" w:eastAsia="Times New Roman" w:hAnsi="Cambria Math" w:cs="Times New Roman"/>
          <w:i/>
          <w:iCs/>
          <w:color w:val="000000"/>
          <w:sz w:val="24"/>
          <w:szCs w:val="24"/>
          <w:vertAlign w:val="subscript"/>
          <w:lang w:eastAsia="en-CA"/>
        </w:rPr>
        <w:t>b</w:t>
      </w:r>
      <w:r>
        <w:rPr>
          <w:rFonts w:ascii="Cambria Math" w:eastAsia="Times New Roman" w:hAnsi="Cambria Math" w:cs="Times New Roman"/>
          <w:i/>
          <w:iCs/>
          <w:color w:val="000000"/>
          <w:sz w:val="24"/>
          <w:szCs w:val="24"/>
          <w:vertAlign w:val="superscript"/>
          <w:lang w:eastAsia="en-CA"/>
        </w:rPr>
        <w:t>*</w:t>
      </w:r>
      <w:r>
        <w:rPr>
          <w:rFonts w:ascii="Cambria Math" w:eastAsia="Times New Roman" w:hAnsi="Cambria Math" w:cs="Times New Roman"/>
          <w:color w:val="000000"/>
          <w:sz w:val="24"/>
          <w:szCs w:val="24"/>
          <w:lang w:eastAsia="en-CA"/>
        </w:rPr>
        <w:t>)</w:t>
      </w:r>
      <w:r>
        <w:rPr>
          <w:rFonts w:ascii="Times New Roman" w:eastAsia="Times New Roman" w:hAnsi="Times New Roman" w:cs="Times New Roman"/>
          <w:color w:val="000000"/>
          <w:sz w:val="24"/>
          <w:szCs w:val="24"/>
          <w:lang w:eastAsia="en-CA"/>
        </w:rPr>
        <w:t>. When the end times of the resting period of two specie</w:t>
      </w:r>
      <w:r>
        <w:rPr>
          <w:rFonts w:ascii="Times New Roman" w:eastAsia="Times New Roman" w:hAnsi="Times New Roman" w:cs="Times New Roman"/>
          <w:color w:val="000000"/>
          <w:sz w:val="24"/>
          <w:szCs w:val="24"/>
          <w:lang w:eastAsia="en-CA"/>
        </w:rPr>
        <w:t>s respond differently to climate change, then the mismatch between the two species will change. This is the fundamental quantity that we study here (Fig. 1D).</w:t>
      </w:r>
    </w:p>
    <w:p w14:paraId="0E72FE20" w14:textId="77777777" w:rsidR="000C1866" w:rsidRDefault="00DF4A1C">
      <w:pPr>
        <w:spacing w:before="280" w:line="480" w:lineRule="auto"/>
        <w:ind w:firstLine="360"/>
      </w:pPr>
      <w:del w:id="183" w:author="Unknown Author" w:date="2021-05-02T21:01:00Z">
        <w:r>
          <w:rPr>
            <w:rFonts w:ascii="Times New Roman" w:eastAsia="Times New Roman" w:hAnsi="Times New Roman" w:cs="Times New Roman"/>
            <w:color w:val="000000"/>
            <w:sz w:val="24"/>
            <w:szCs w:val="24"/>
            <w:lang w:eastAsia="en-CA"/>
          </w:rPr>
          <w:delText>One would expect that a consumer that crucially relies on a certain resource would have evolved a</w:delText>
        </w:r>
        <w:r>
          <w:rPr>
            <w:rFonts w:ascii="Times New Roman" w:eastAsia="Times New Roman" w:hAnsi="Times New Roman" w:cs="Times New Roman"/>
            <w:color w:val="000000"/>
            <w:sz w:val="24"/>
            <w:szCs w:val="24"/>
            <w:lang w:eastAsia="en-CA"/>
          </w:rPr>
          <w:delText xml:space="preserve"> relatively small mismatch with that resource. However, this does not mean that its accumulation rate curve has to be the same as that of its resource. Even if the functional form is the same, many different parameter combinations in </w:delText>
        </w:r>
        <w:r>
          <w:rPr>
            <w:rFonts w:ascii="Times New Roman" w:eastAsia="Times New Roman" w:hAnsi="Times New Roman" w:cs="Times New Roman"/>
            <w:i/>
            <w:iCs/>
            <w:color w:val="000000"/>
            <w:sz w:val="24"/>
            <w:szCs w:val="24"/>
            <w:lang w:eastAsia="en-CA"/>
          </w:rPr>
          <w:delText>R(x)</w:delText>
        </w:r>
        <w:r>
          <w:rPr>
            <w:rFonts w:ascii="Times New Roman" w:eastAsia="Times New Roman" w:hAnsi="Times New Roman" w:cs="Times New Roman"/>
            <w:color w:val="000000"/>
            <w:sz w:val="24"/>
            <w:szCs w:val="24"/>
            <w:lang w:eastAsia="en-CA"/>
          </w:rPr>
          <w:delText xml:space="preserve"> in Eq. 2 lead to the same end time of the resting period. Hence, as temperature patterns change, the phenologies of the two species may respond differently and the mismatch can increase or decrease.</w:delText>
        </w:r>
      </w:del>
      <w:commentRangeStart w:id="184"/>
      <w:commentRangeEnd w:id="184"/>
      <w:r>
        <w:commentReference w:id="184"/>
      </w:r>
      <w:r>
        <w:rPr>
          <w:rFonts w:ascii="Times New Roman" w:eastAsia="Times New Roman" w:hAnsi="Times New Roman" w:cs="Times New Roman"/>
          <w:color w:val="000000"/>
          <w:sz w:val="24"/>
          <w:szCs w:val="24"/>
          <w:lang w:eastAsia="en-CA"/>
        </w:rPr>
        <w:t xml:space="preserve"> We use our theoretical model to predict general patte</w:t>
      </w:r>
      <w:r>
        <w:rPr>
          <w:rFonts w:ascii="Times New Roman" w:eastAsia="Times New Roman" w:hAnsi="Times New Roman" w:cs="Times New Roman"/>
          <w:color w:val="000000"/>
          <w:sz w:val="24"/>
          <w:szCs w:val="24"/>
          <w:lang w:eastAsia="en-CA"/>
        </w:rPr>
        <w:t>rns of climate-change induced shifts in species phenologies and changes in the mismatch between interacting species. We use the spruce budworm and balsam fir system in eastern Canada to illustrate how estimated rate accumulation functions can be applied to</w:t>
      </w:r>
      <w:r>
        <w:rPr>
          <w:rFonts w:ascii="Times New Roman" w:eastAsia="Times New Roman" w:hAnsi="Times New Roman" w:cs="Times New Roman"/>
          <w:color w:val="000000"/>
          <w:sz w:val="24"/>
          <w:szCs w:val="24"/>
          <w:lang w:eastAsia="en-CA"/>
        </w:rPr>
        <w:t xml:space="preserve"> different temperature scenarios to investigate how climate change may affect the phenological between these two species.</w:t>
      </w:r>
    </w:p>
    <w:p w14:paraId="6C8BD8BB" w14:textId="77777777" w:rsidR="000C1866" w:rsidRDefault="00DF4A1C">
      <w:pPr>
        <w:pStyle w:val="Titre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lastRenderedPageBreak/>
        <w:t>2.2 The spruce budworm – balsam fir system</w:t>
      </w:r>
    </w:p>
    <w:p w14:paraId="4C06663C" w14:textId="77777777" w:rsidR="000C1866" w:rsidRDefault="00DF4A1C">
      <w:pPr>
        <w:pStyle w:val="Titre3"/>
        <w:spacing w:line="480" w:lineRule="auto"/>
        <w:rPr>
          <w:rFonts w:ascii="Times New Roman" w:hAnsi="Times New Roman" w:cs="Times New Roman"/>
          <w:b/>
          <w:bCs/>
        </w:rPr>
      </w:pPr>
      <w:r>
        <w:rPr>
          <w:rFonts w:ascii="Times New Roman" w:hAnsi="Times New Roman" w:cs="Times New Roman"/>
          <w:b/>
          <w:bCs/>
          <w:color w:val="000000"/>
        </w:rPr>
        <w:t>2.2.1 Study system</w:t>
      </w:r>
    </w:p>
    <w:p w14:paraId="2C8CDFA5" w14:textId="77777777" w:rsidR="000C1866" w:rsidRDefault="00DF4A1C">
      <w:pPr>
        <w:pStyle w:val="NormalWeb"/>
        <w:spacing w:beforeAutospacing="0" w:afterAutospacing="0" w:line="480" w:lineRule="auto"/>
      </w:pPr>
      <w:r>
        <w:rPr>
          <w:color w:val="000000"/>
        </w:rPr>
        <w:t>The spruce budworm (SBW) (</w:t>
      </w:r>
      <w:r>
        <w:rPr>
          <w:i/>
          <w:iCs/>
          <w:color w:val="000000"/>
        </w:rPr>
        <w:t>Choristoneura fumiferana</w:t>
      </w:r>
      <w:r>
        <w:rPr>
          <w:color w:val="000000"/>
        </w:rPr>
        <w:t xml:space="preserve">) is the most destructive insect defoliator of North American boreal forests </w:t>
      </w:r>
      <w:r>
        <w:fldChar w:fldCharType="begin"/>
      </w:r>
      <w:r>
        <w:instrText>ADDIN CSL_CITATION {"citationItems":[{"id":"ITEM-1","itemData":{"ISSN":"1042-8011","author":[{"dropping-particle":"","family":"Fleming","given":"Richard A","non-dropping-particle"</w:instrText>
      </w:r>
      <w:r>
        <w:instrText>:"","parse-names":false,"suffix":""}],"container-title":"World Resource Review","id":"ITEM-1","issue":"3","issued":{"date-parts":[["2000"]]},"page":"521-548","title":"Climate change and insect disturbance regimes in Canada's boreal forests","type":"article</w:instrText>
      </w:r>
      <w:r>
        <w:instrText>-journal","volume":"12"},"uris":["http://www.mendeley.com/documents/?uuid=890ec228-06a1-4ca9-9670-b73d86059dfd"]}],"mendeley":{"formattedCitation":"(Fleming, 2000)","plainTextFormattedCitation":"(Fleming, 2000)","previouslyFormattedCitation":"(Fleming, 200</w:instrText>
      </w:r>
      <w:r>
        <w:instrText>0)"},"properties":{"noteIndex":0},"schema":"https://github.com/citation-style-language/schema/raw/master/csl-citation.json"}</w:instrText>
      </w:r>
      <w:r>
        <w:fldChar w:fldCharType="separate"/>
      </w:r>
      <w:bookmarkStart w:id="185" w:name="__Fieldmark__640_3903614438"/>
      <w:r>
        <w:rPr>
          <w:color w:val="000000"/>
        </w:rPr>
        <w:t>(</w:t>
      </w:r>
      <w:bookmarkStart w:id="186" w:name="__Fieldmark__352_2495178454"/>
      <w:r>
        <w:rPr>
          <w:color w:val="000000"/>
        </w:rPr>
        <w:t>F</w:t>
      </w:r>
      <w:bookmarkStart w:id="187" w:name="__Fieldmark__356_942872385"/>
      <w:r>
        <w:rPr>
          <w:color w:val="000000"/>
        </w:rPr>
        <w:t>leming, 2000)</w:t>
      </w:r>
      <w:r>
        <w:fldChar w:fldCharType="end"/>
      </w:r>
      <w:bookmarkEnd w:id="185"/>
      <w:bookmarkEnd w:id="186"/>
      <w:bookmarkEnd w:id="187"/>
      <w:r>
        <w:rPr>
          <w:color w:val="000000"/>
        </w:rPr>
        <w:t>. It feeds primarily on balsam fir (</w:t>
      </w:r>
      <w:r>
        <w:rPr>
          <w:i/>
          <w:iCs/>
          <w:color w:val="000000"/>
        </w:rPr>
        <w:t>Abies balsamea</w:t>
      </w:r>
      <w:r>
        <w:rPr>
          <w:color w:val="000000"/>
        </w:rPr>
        <w:t>), black spruce (</w:t>
      </w:r>
      <w:r>
        <w:rPr>
          <w:i/>
          <w:iCs/>
          <w:color w:val="000000"/>
        </w:rPr>
        <w:t xml:space="preserve">Picea mariana), </w:t>
      </w:r>
      <w:r>
        <w:rPr>
          <w:color w:val="000000"/>
        </w:rPr>
        <w:t>white spruce (</w:t>
      </w:r>
      <w:r>
        <w:rPr>
          <w:i/>
          <w:iCs/>
          <w:color w:val="000000"/>
        </w:rPr>
        <w:t>Picea glauca)</w:t>
      </w:r>
      <w:r>
        <w:rPr>
          <w:color w:val="000000"/>
        </w:rPr>
        <w:t>, an</w:t>
      </w:r>
      <w:r>
        <w:rPr>
          <w:color w:val="000000"/>
        </w:rPr>
        <w:t>d red spruce (</w:t>
      </w:r>
      <w:r>
        <w:rPr>
          <w:i/>
          <w:iCs/>
          <w:color w:val="000000"/>
        </w:rPr>
        <w:t>Picea rubens)</w:t>
      </w:r>
      <w:r>
        <w:rPr>
          <w:color w:val="000000"/>
        </w:rPr>
        <w:t xml:space="preserve">. This univoltine insect has a 8-9 months winter resting period (i.e., diapause).  The first stage </w:t>
      </w:r>
      <w:del w:id="188" w:author="Unknown Author" w:date="2021-05-02T21:03:00Z">
        <w:r>
          <w:rPr>
            <w:color w:val="000000"/>
          </w:rPr>
          <w:delText>of the diapause</w:delText>
        </w:r>
      </w:del>
      <w:r>
        <w:rPr>
          <w:color w:val="000000"/>
        </w:rPr>
        <w:t xml:space="preserve"> ends in late winter and is followed by a </w:t>
      </w:r>
      <w:ins w:id="189" w:author="Unknown Author" w:date="2021-05-02T21:04:00Z">
        <w:r>
          <w:rPr>
            <w:color w:val="000000"/>
          </w:rPr>
          <w:t xml:space="preserve">quiescent </w:t>
        </w:r>
      </w:ins>
      <w:r>
        <w:rPr>
          <w:color w:val="000000"/>
        </w:rPr>
        <w:t xml:space="preserve">period </w:t>
      </w:r>
      <w:del w:id="190" w:author="Unknown Author" w:date="2021-05-02T21:04:00Z">
        <w:r>
          <w:rPr>
            <w:color w:val="000000"/>
          </w:rPr>
          <w:delText>of quiescence</w:delText>
        </w:r>
      </w:del>
      <w:r>
        <w:rPr>
          <w:color w:val="000000"/>
        </w:rPr>
        <w:t xml:space="preserve"> during which development resumes at a rate dependent on outside temperatures. </w:t>
      </w:r>
      <w:del w:id="191" w:author="Unknown Author" w:date="2021-05-02T21:04:00Z">
        <w:r>
          <w:rPr>
            <w:color w:val="000000"/>
          </w:rPr>
          <w:delText>The</w:delText>
        </w:r>
      </w:del>
      <w:r>
        <w:rPr>
          <w:color w:val="000000"/>
        </w:rPr>
        <w:t xml:space="preserve"> </w:t>
      </w:r>
      <w:del w:id="192" w:author="Unknown Author" w:date="2021-05-02T21:04:00Z">
        <w:r>
          <w:rPr>
            <w:color w:val="000000"/>
          </w:rPr>
          <w:delText>d</w:delText>
        </w:r>
      </w:del>
      <w:ins w:id="193" w:author="Unknown Author" w:date="2021-05-02T21:04:00Z">
        <w:r>
          <w:rPr>
            <w:color w:val="000000"/>
          </w:rPr>
          <w:t xml:space="preserve"> D</w:t>
        </w:r>
      </w:ins>
      <w:r>
        <w:rPr>
          <w:color w:val="000000"/>
        </w:rPr>
        <w:t xml:space="preserve">iapause ends when second instar larvae emerge from their hibernacula (cocoon-like structure) in late April to late May. </w:t>
      </w:r>
      <w:del w:id="194" w:author="Portalier Sebastien" w:date="2021-04-30T04:06:00Z">
        <w:r>
          <w:rPr>
            <w:color w:val="000000"/>
          </w:rPr>
          <w:delText>After emergence, young larvae mine 1-year old need</w:delText>
        </w:r>
        <w:r>
          <w:rPr>
            <w:color w:val="000000"/>
          </w:rPr>
          <w:delText xml:space="preserve">les until budburst. </w:delText>
        </w:r>
      </w:del>
      <w:del w:id="195" w:author="Unknown Author" w:date="2021-05-02T21:04:00Z">
        <w:r>
          <w:rPr>
            <w:color w:val="000000"/>
          </w:rPr>
          <w:delText>The</w:delText>
        </w:r>
      </w:del>
      <w:r>
        <w:rPr>
          <w:color w:val="000000"/>
        </w:rPr>
        <w:t xml:space="preserve"> </w:t>
      </w:r>
      <w:del w:id="196" w:author="Unknown Author" w:date="2021-05-02T21:04:00Z">
        <w:r>
          <w:rPr>
            <w:color w:val="000000"/>
          </w:rPr>
          <w:delText>l</w:delText>
        </w:r>
      </w:del>
      <w:ins w:id="197" w:author="Unknown Author" w:date="2021-05-02T21:05:00Z">
        <w:r>
          <w:rPr>
            <w:color w:val="000000"/>
          </w:rPr>
          <w:t xml:space="preserve"> L</w:t>
        </w:r>
      </w:ins>
      <w:r>
        <w:rPr>
          <w:color w:val="000000"/>
        </w:rPr>
        <w:t xml:space="preserve">arvae </w:t>
      </w:r>
      <w:del w:id="198" w:author="Unknown Author" w:date="2021-05-03T05:46:00Z">
        <w:r>
          <w:rPr>
            <w:color w:val="000000"/>
          </w:rPr>
          <w:delText xml:space="preserve">will start feeding </w:delText>
        </w:r>
      </w:del>
      <w:ins w:id="199" w:author="Unknown Author" w:date="2021-05-03T05:46:00Z">
        <w:r>
          <w:rPr>
            <w:color w:val="000000"/>
          </w:rPr>
          <w:t>fee</w:t>
        </w:r>
      </w:ins>
      <w:ins w:id="200" w:author="Unknown Author" w:date="2021-05-03T05:47:00Z">
        <w:r>
          <w:rPr>
            <w:color w:val="000000"/>
          </w:rPr>
          <w:t xml:space="preserve">d </w:t>
        </w:r>
      </w:ins>
      <w:r>
        <w:rPr>
          <w:color w:val="000000"/>
        </w:rPr>
        <w:t xml:space="preserve">on expanding buds and developing needles as soon as they become available. Old needles are nutrient poor </w:t>
      </w:r>
      <w:r>
        <w:fldChar w:fldCharType="begin"/>
      </w:r>
      <w:r>
        <w:instrText>ADDIN CSL_CITATION {"citationItems":[{"id":"ITEM-1","itemData":{"author":[{"dropping-particle"</w:instrText>
      </w:r>
      <w:r>
        <w:instrText>:"","family":"Mattson","given":"W","non-dropping-particle":"","parse-names":false,"suffix":""},{"dropping-particle":"","family":"Scriber","given":"M","non-dropping-particle":"","parse-names":false,"suffix":""}],"container-title":"The Nutritional Ecology of</w:instrText>
      </w:r>
      <w:r>
        <w:instrText xml:space="preserve"> Insects, Mites, and Spiders","editor":[{"dropping-particle":"","family":"Slansky","given":"F","non-dropping-particle":"","parse-names":false,"suffix":""},{"dropping-particle":"","family":"Rodriguez","given":"JG","non-dropping-particle":"","parse-names":fa</w:instrText>
      </w:r>
      <w:r>
        <w:instrText>lse,"suffix":""}],"id":"ITEM-1","issued":{"date-parts":[["1987"]]},"page":"105-146","publisher":"John Wiley &amp; Sons, New York","title":"Feeding ecology of insect folivores of woody plants: nitrogen, water, fiber, and mineral considerations","type":"chapter"</w:instrText>
      </w:r>
      <w:r>
        <w:instrText>},"uris":["http://www.mendeley.com/documents/?uuid=bdb0c667-7128-4653-92c6-a51ad4090020"]}],"mendeley":{"formattedCitation":"(Mattson &amp; Scriber, 1987)","plainTextFormattedCitation":"(Mattson &amp; Scriber, 1987)","previouslyFormattedCitation":"(Mattson &amp; Scrib</w:instrText>
      </w:r>
      <w:r>
        <w:instrText>er, 1987)"},"properties":{"noteIndex":0},"schema":"https://github.com/citation-style-language/schema/raw/master/csl-citation.json"}</w:instrText>
      </w:r>
      <w:r>
        <w:fldChar w:fldCharType="separate"/>
      </w:r>
      <w:bookmarkStart w:id="201" w:name="__Fieldmark__678_3903614438"/>
      <w:r>
        <w:rPr>
          <w:color w:val="000000"/>
        </w:rPr>
        <w:t>(</w:t>
      </w:r>
      <w:bookmarkStart w:id="202" w:name="__Fieldmark__369_2495178454"/>
      <w:r>
        <w:rPr>
          <w:color w:val="000000"/>
        </w:rPr>
        <w:t>M</w:t>
      </w:r>
      <w:bookmarkStart w:id="203" w:name="__Fieldmark__384_942872385"/>
      <w:r>
        <w:rPr>
          <w:color w:val="000000"/>
        </w:rPr>
        <w:t>attson &amp; Scriber, 1987)</w:t>
      </w:r>
      <w:r>
        <w:fldChar w:fldCharType="end"/>
      </w:r>
      <w:bookmarkEnd w:id="201"/>
      <w:bookmarkEnd w:id="202"/>
      <w:bookmarkEnd w:id="203"/>
      <w:del w:id="204" w:author="Unknown Author" w:date="2021-05-03T05:47:00Z">
        <w:r>
          <w:rPr>
            <w:color w:val="000000"/>
          </w:rPr>
          <w:delText>. In contrast,</w:delText>
        </w:r>
      </w:del>
      <w:ins w:id="205" w:author="Unknown Author" w:date="2021-05-03T05:47:00Z">
        <w:r>
          <w:rPr>
            <w:color w:val="000000"/>
          </w:rPr>
          <w:t>;</w:t>
        </w:r>
      </w:ins>
      <w:r>
        <w:rPr>
          <w:color w:val="000000"/>
        </w:rPr>
        <w:t xml:space="preserve"> expanding needles from swelling buds </w:t>
      </w:r>
      <w:ins w:id="206" w:author="Unknown Author" w:date="2021-05-03T05:48:00Z">
        <w:r>
          <w:rPr>
            <w:color w:val="000000"/>
          </w:rPr>
          <w:t xml:space="preserve">are nutrient rich with </w:t>
        </w:r>
      </w:ins>
      <w:del w:id="207" w:author="Unknown Author" w:date="2021-05-03T05:48:00Z">
        <w:r>
          <w:rPr>
            <w:color w:val="000000"/>
          </w:rPr>
          <w:delText>have the</w:delText>
        </w:r>
      </w:del>
      <w:ins w:id="208" w:author="Unknown Author" w:date="2021-05-03T05:48:00Z">
        <w:r>
          <w:rPr>
            <w:color w:val="000000"/>
          </w:rPr>
          <w:t xml:space="preserve"> a</w:t>
        </w:r>
      </w:ins>
      <w:r>
        <w:rPr>
          <w:color w:val="000000"/>
        </w:rPr>
        <w:t xml:space="preserve"> maximum co</w:t>
      </w:r>
      <w:r>
        <w:rPr>
          <w:color w:val="000000"/>
        </w:rPr>
        <w:t>ncentration of nitrogen and mineral elements</w:t>
      </w:r>
      <w:del w:id="209" w:author="Unknown Author" w:date="2021-05-03T05:48:00Z">
        <w:r>
          <w:rPr>
            <w:color w:val="000000"/>
          </w:rPr>
          <w:delText xml:space="preserve"> thus providing nutrient-rich food to the developing larva</w:delText>
        </w:r>
      </w:del>
      <w:r>
        <w:rPr>
          <w:color w:val="000000"/>
        </w:rPr>
        <w:t xml:space="preserve">. Hence, the success of SBW populations in establishing feeding sites in the spring depends on the synchrony of their development with that of their host </w:t>
      </w:r>
      <w:r>
        <w:rPr>
          <w:color w:val="000000"/>
        </w:rPr>
        <w:t xml:space="preserve">trees </w:t>
      </w:r>
      <w:r>
        <w:fldChar w:fldCharType="begin"/>
      </w:r>
      <w:r>
        <w:instrText xml:space="preserve">ADDIN CSL_CITATION {"citationItems":[{"id":"ITEM-1","itemData":{"DOI":"10.1111/j.1365-2311.2007.00977.x","ISSN":"0307-6946","abstract":"1. A lagged, density‐dependent relationship between survival of early instars and host‐tree condition is revealed </w:instrText>
      </w:r>
      <w:r>
        <w:instrText xml:space="preserve">during outbreaks of spruce budworm, Choristoneura fumiferana Clem. Persistent damage to hosts leads to deterioration of the stand. 2. Resource limitation affects survival during early‐instar dispersal of spruce budworm. Impediments to distinguishing these </w:instrText>
      </w:r>
      <w:r>
        <w:instrText>events with estimates of survival were overcome with a simple model that describes the dispersal and survival processes. The model was used to analyse a recent 15‐year population series from Black Sturgeon Lake and two historical datasets from Green River,</w:instrText>
      </w:r>
      <w:r>
        <w:instrText xml:space="preserve"> in Canada. 3. Defoliation‐induced damage to the trees resulted in increased losses of spring‐emerging larvae that are dispersing in search of feeding sites. Losses were further exacerbated by biotic factors such as maternal fecundity, rates of infection b</w:instrText>
      </w:r>
      <w:r>
        <w:instrText>y the pathogen, Nosema fumiferanae, and by weather‐related effects on the foraging period. 4. Survival of early‐stage budworm larvae in persistent outbreaks declined and the likelihood of other density‐related factors such as rate of mortality from natural</w:instrText>
      </w:r>
      <w:r>
        <w:instrText xml:space="preserve"> enemies increased. These results may reconcile outstanding differences in interpretation of the role of the forest resource in spruce budworm population dynamics and point to a common process linking the dynamics of other well‐known budworm species.","aut</w:instrText>
      </w:r>
      <w:r>
        <w:instrText>hor":[{"dropping-particle":"","family":"Régnière","given":"Jacques","non-dropping-particle":"","parse-names":false,"suffix":""},{"dropping-particle":"","family":"Nealis","given":"Vince G.","non-dropping-particle":"","parse-names":false,"suffix":""}],"conta</w:instrText>
      </w:r>
      <w:r>
        <w:instrText>iner-title":"Ecological Entomology","id":"ITEM-1","issue":"3","issued":{"date-parts":[["2008","6","1"]]},"page":"362-373","publisher":"John Wiley &amp; Sons, Ltd (10.1111)","title":"The fine-scale population dynamics of spruce budworm: survival of early instar</w:instrText>
      </w:r>
      <w:r>
        <w:instrText>s related to forest condition","type":"article-journal","volume":"33"},"uris":["http://www.mendeley.com/documents/?uuid=d6927202-6c61-31c8-a600-7bf64ab6159e"]}],"mendeley":{"formattedCitation":"(Régnière &amp; Nealis, 2008)","manualFormatting":"(Régnière &amp; Nea</w:instrText>
      </w:r>
      <w:r>
        <w:instrText>lis, 2008","plainTextFormattedCitation":"(Régnière &amp; Nealis, 2008)","previouslyFormattedCitation":"(Régnière &amp; Nealis, 2008)"},"properties":{"noteIndex":0},"schema":"https://github.com/citation-style-language/schema/raw/master/csl-citation.json"}</w:instrText>
      </w:r>
      <w:r>
        <w:fldChar w:fldCharType="separate"/>
      </w:r>
      <w:bookmarkStart w:id="210" w:name="__Fieldmark__691_3903614438"/>
      <w:r>
        <w:rPr>
          <w:color w:val="000000"/>
        </w:rPr>
        <w:t>(</w:t>
      </w:r>
      <w:bookmarkStart w:id="211" w:name="__Fieldmark__376_2495178454"/>
      <w:r>
        <w:rPr>
          <w:color w:val="000000"/>
        </w:rPr>
        <w:t>R</w:t>
      </w:r>
      <w:bookmarkStart w:id="212" w:name="__Fieldmark__389_942872385"/>
      <w:r>
        <w:rPr>
          <w:color w:val="000000"/>
        </w:rPr>
        <w:t xml:space="preserve">égnière </w:t>
      </w:r>
      <w:r>
        <w:rPr>
          <w:color w:val="000000"/>
        </w:rPr>
        <w:t>&amp; Nealis, 2008</w:t>
      </w:r>
      <w:r>
        <w:fldChar w:fldCharType="end"/>
      </w:r>
      <w:bookmarkEnd w:id="210"/>
      <w:bookmarkEnd w:id="211"/>
      <w:bookmarkEnd w:id="212"/>
      <w:r>
        <w:rPr>
          <w:color w:val="000000"/>
        </w:rPr>
        <w:t xml:space="preserve">; </w:t>
      </w:r>
      <w:r>
        <w:fldChar w:fldCharType="begin"/>
      </w:r>
      <w:r>
        <w:instrText>ADDIN CSL_CITATION {"citationItems":[{"id":"ITEM-1","itemData":{"DOI":"10.1111/j.1365-2486.2007.01402.x","ISSN":"1354-1013","abstract":"The spruce budworm (Choristoneura fumiferana) is the most destructive insect defoliator of forests in</w:instrText>
      </w:r>
      <w:r>
        <w:instrText xml:space="preserve"> North America. Climatic influences on this species' life history are considered a major factor in restricting the extent and intensity of outbreaks. We examine the life history traits of the spruce budworm and related Choristoneura populations with respec</w:instrText>
      </w:r>
      <w:r>
        <w:instrText xml:space="preserve">t to forecasting the conifer-feeding responses of these insects in changing environments. Analysis of the evolutionary relationships between Choristoneura entities, including their hybridization, genetic distances, and their degree of sympatry leads us to </w:instrText>
      </w:r>
      <w:r>
        <w:instrText>distinguish 15 possible Choristoneura 'biotypes'. Population trend has been associated with recruitment to the feeding stage, and two indicators of recruitment, egg weights and phenological development, are both 'biotype' and climate dependent. Among Abiet</w:instrText>
      </w:r>
      <w:r>
        <w:instrText>oid feeding 'biotypes' and among spruce budworm populations, those from locations with extreme winters tend to have heavier eggs than those from the more benign environments. In spruce budworm, this genetically based adaptation allows populations to increa</w:instrText>
      </w:r>
      <w:r>
        <w:instrText xml:space="preserve">se their potential recruitment substantially where winters are mild. All biotypes feed on the newly developed shoots of their host trees in spring, and are thus vulnerable to the uncertain timing of budbreak. Genetic control of spring emergence is weak so </w:instrText>
      </w:r>
      <w:r>
        <w:instrText>larvae from a single family typically exit from hibernacula over a prolonged period. This guarantees some synchronization with budburst. However, hybrid populations have high heritabilities. This allows rapid adaptation to new conditions (e.g. mixed host-s</w:instrText>
      </w:r>
      <w:r>
        <w:instrText xml:space="preserve">pecies stands). Geographic variation in phenological development after establishing feeding sites is largely genetically controlled. The importance of variation in these traits is examined with respect to competing population dynamics theories to evaluate </w:instrText>
      </w:r>
      <w:r>
        <w:instrText>their utility in forecasting future trends in defoliation. We finish with a plea for jointly using alternative approaches in forecasting spatiotemporal patterns of defoliation. © 2007 Blackwell Publishing Ltd.","author":[{"dropping-particle":"","family":"V</w:instrText>
      </w:r>
      <w:r>
        <w:instrText>olney","given":"W. Jan A.","non-dropping-particle":"","parse-names":false,"suffix":""},{"dropping-particle":"","family":"Fleming","given":"Richard A.","non-dropping-particle":"","parse-names":false,"suffix":""}],"container-title":"Global Change Biology","i</w:instrText>
      </w:r>
      <w:r>
        <w:instrText>d":"ITEM-1","issue":"8","issued":{"date-parts":[["2007","8","1"]]},"page":"1630-1643","publisher":"John Wiley &amp; Sons, Ltd","title":"Spruce budworm (Choristoneura spp.) biotype reactions to forest and climate characteristics","type":"article-journal","volum</w:instrText>
      </w:r>
      <w:r>
        <w:instrText>e":"13"},"uris":["http://www.mendeley.com/documents/?uuid=3a0162e5-a397-32a3-849e-c6207ab6a77c"]}],"mendeley":{"formattedCitation":"(Volney &amp; Fleming, 2007)","manualFormatting":"Volney &amp; Fleming, 2007)","plainTextFormattedCitation":"(Volney &amp; Fleming, 2007</w:instrText>
      </w:r>
      <w:r>
        <w:instrText>)","previouslyFormattedCitation":"(Volney &amp; Fleming, 2007)"},"properties":{"noteIndex":0},"schema":"https://github.com/citation-style-language/schema/raw/master/csl-citation.json"}</w:instrText>
      </w:r>
      <w:r>
        <w:fldChar w:fldCharType="separate"/>
      </w:r>
      <w:bookmarkStart w:id="213" w:name="__Fieldmark__702_3903614438"/>
      <w:r>
        <w:rPr>
          <w:color w:val="000000"/>
        </w:rPr>
        <w:t>V</w:t>
      </w:r>
      <w:bookmarkStart w:id="214" w:name="__Fieldmark__383_2495178454"/>
      <w:r>
        <w:rPr>
          <w:color w:val="000000"/>
        </w:rPr>
        <w:t>o</w:t>
      </w:r>
      <w:bookmarkStart w:id="215" w:name="__Fieldmark__394_942872385"/>
      <w:r>
        <w:rPr>
          <w:color w:val="000000"/>
        </w:rPr>
        <w:t>lney &amp; Fleming, 2007)</w:t>
      </w:r>
      <w:r>
        <w:fldChar w:fldCharType="end"/>
      </w:r>
      <w:bookmarkEnd w:id="213"/>
      <w:bookmarkEnd w:id="214"/>
      <w:bookmarkEnd w:id="215"/>
      <w:r>
        <w:rPr>
          <w:color w:val="000000"/>
        </w:rPr>
        <w:t xml:space="preserve">. </w:t>
      </w:r>
      <w:del w:id="216" w:author="Unknown Author" w:date="2021-05-03T05:49:00Z">
        <w:r>
          <w:rPr>
            <w:color w:val="000000"/>
          </w:rPr>
          <w:delText>Indeed, the population c</w:delText>
        </w:r>
      </w:del>
      <w:ins w:id="217" w:author="Unknown Author" w:date="2021-05-03T05:49:00Z">
        <w:r>
          <w:rPr>
            <w:color w:val="000000"/>
          </w:rPr>
          <w:t xml:space="preserve"> C</w:t>
        </w:r>
      </w:ins>
      <w:r>
        <w:rPr>
          <w:color w:val="000000"/>
        </w:rPr>
        <w:t xml:space="preserve">onsequences for </w:t>
      </w:r>
      <w:r>
        <w:rPr>
          <w:color w:val="000000"/>
        </w:rPr>
        <w:t>late-emerging SBW are severe: larval survival is depressed (from about 60% normal survival down to 10%)</w:t>
      </w:r>
      <w:del w:id="218" w:author="Unknown Author" w:date="2021-05-03T05:49:00Z">
        <w:r>
          <w:rPr>
            <w:color w:val="000000"/>
          </w:rPr>
          <w:delText>;</w:delText>
        </w:r>
      </w:del>
      <w:ins w:id="219" w:author="Unknown Author" w:date="2021-05-03T05:49:00Z">
        <w:r>
          <w:rPr>
            <w:color w:val="000000"/>
          </w:rPr>
          <w:t>,</w:t>
        </w:r>
      </w:ins>
      <w:r>
        <w:rPr>
          <w:color w:val="000000"/>
        </w:rPr>
        <w:t xml:space="preserve"> development is delayed, and average pupal mass decreases by about 50% for both sexes </w:t>
      </w:r>
      <w:r>
        <w:fldChar w:fldCharType="begin"/>
      </w:r>
      <w:r>
        <w:instrText>ADDIN CSL_CITATION {"citationItems":[{"id":"ITEM-1","itemData":{"</w:instrText>
      </w:r>
      <w:r>
        <w:instrText>DOI":"10.4039/Ent129291-2","ISSN":"19183240","abstract":"Synchrony of insect and host tree phenologies has often been suggested as an important factor influencing the susceptibility of white spruce, Picea glauca (Moench) Voss, and other hosts to the spruce</w:instrText>
      </w:r>
      <w:r>
        <w:instrText xml:space="preserve"> budworm, Choristoneura fumiferana (Clemens) (Lepidoptera: Tortricidae). We evaluated this hypothesis by caging several cohorts of spruce budworm larvae on three white spruce populations at different phenological stages of the host trees, and then comparin</w:instrText>
      </w:r>
      <w:r>
        <w:instrText>g budworm performance with host phenology and variation of 13 foliar traits. The beginning of the phenological window of susceptibility in white spruce occurs several weeks prior to budbreak, and the end of the window is sharply defined by the end of shoot</w:instrText>
      </w:r>
      <w:r>
        <w:instrText xml:space="preserve"> growth. Performance was high for the earliest budworm cohorts that we tested. These larvae began feeding 3-4 weeks prior to budbreak and completed their larval development prior to the end of shoot elongation. Optimal synchrony occurred when emergence pre</w:instrText>
      </w:r>
      <w:r>
        <w:instrText>ceded budbreak by about 2 weeks. Larval survival was greater than 60% for individuals starting development 1-3 weeks prior to budbreak, but decreased to less than 10% for those starting development 2 or more weeks after budbreak and thus completing develop</w:instrText>
      </w:r>
      <w:r>
        <w:instrText>ment after shoot elongation ceased. High performance by the budworm was most strongly correlated with high levels of foliar nitrogen, phosphorous, potassium, copper, sugars, and water and low levels of foliar calcium, phenolics, and toughness. These result</w:instrText>
      </w:r>
      <w:r>
        <w:instrText>s suggest that advancing the usual phenological window of white spruce (i.e. advancing budbreak prior to larval emergence) or retarding budworm phenology can have a large negative effect on the spruce budworm's population dynamics.","author":[{"dropping-pa</w:instrText>
      </w:r>
      <w:r>
        <w:instrText>rticle":"","family":"Lawrence","given":"Robert K.","non-dropping-particle":"","parse-names":false,"suffix":""},{"dropping-particle":"","family":"Mattson","given":"William J.","non-dropping-particle":"","parse-names":false,"suffix":""},{"dropping-particle":</w:instrText>
      </w:r>
      <w:r>
        <w:instrText>"","family":"Haack","given":"Robert A.","non-dropping-particle":"","parse-names":false,"suffix":""}],"container-title":"Canadian Entomologist","id":"ITEM-1","issue":"2","issued":{"date-parts":[["1997"]]},"page":"291-318","publisher":"Cambridge University P</w:instrText>
      </w:r>
      <w:r>
        <w:instrText>ress","title":"White spruce and the spruce budworm: Defining the phenological window of susceptibility","type":"article-journal","volume":"129"},"uris":["http://www.mendeley.com/documents/?uuid=adf66d73-d63e-394b-af9d-39aa2ab65ff0"]}],"mendeley":{"formatte</w:instrText>
      </w:r>
      <w:r>
        <w:instrText>dCitation":"(Lawrence, Mattson, &amp; Haack, 1997)","plainTextFormattedCitation":"(Lawrence, Mattson, &amp; Haack, 1997)","previouslyFormattedCitation":"(Lawrence, Mattson, &amp; Haack, 1997)"},"properties":{"noteIndex":0},"schema":"https://github.com/citation-style-l</w:instrText>
      </w:r>
      <w:r>
        <w:instrText>anguage/schema/raw/master/csl-citation.json"}</w:instrText>
      </w:r>
      <w:r>
        <w:fldChar w:fldCharType="separate"/>
      </w:r>
      <w:bookmarkStart w:id="220" w:name="__Fieldmark__713_3903614438"/>
      <w:r>
        <w:rPr>
          <w:color w:val="000000"/>
        </w:rPr>
        <w:t>(</w:t>
      </w:r>
      <w:bookmarkStart w:id="221" w:name="__Fieldmark__390_2495178454"/>
      <w:r>
        <w:rPr>
          <w:color w:val="000000"/>
        </w:rPr>
        <w:t>L</w:t>
      </w:r>
      <w:bookmarkStart w:id="222" w:name="__Fieldmark__399_942872385"/>
      <w:r>
        <w:rPr>
          <w:color w:val="000000"/>
        </w:rPr>
        <w:t>awrence, Mattson, &amp; Haack, 1997)</w:t>
      </w:r>
      <w:r>
        <w:fldChar w:fldCharType="end"/>
      </w:r>
      <w:bookmarkEnd w:id="220"/>
      <w:bookmarkEnd w:id="221"/>
      <w:bookmarkEnd w:id="222"/>
      <w:r>
        <w:rPr>
          <w:color w:val="000000"/>
        </w:rPr>
        <w:t xml:space="preserve">. In the boreal forests of Eastern Canada, the higher vulnerability of balsam fir to SBW defoliation compared to other host species has been attributed to its early budburst </w:t>
      </w:r>
      <w:r>
        <w:rPr>
          <w:color w:val="000000"/>
        </w:rPr>
        <w:t xml:space="preserve">phenology </w:t>
      </w:r>
      <w:r>
        <w:fldChar w:fldCharType="begin"/>
      </w:r>
      <w:r>
        <w:instrText>ADDIN CSL_CITATION {"citationItems":[{"id":"ITEM-1","itemData":{"DOI":"10.5558/tfc33364-4","ISSN":"0015-7546","abstract":"Spruce budworm larvae feeding on black spruce had a lower rate of development and a higher rate of mortality than those feed</w:instrText>
      </w:r>
      <w:r>
        <w:instrText>ing on white spruce or balsam fir. This was attributable to the lateness in opening of the black spruce buds rather than to the inferior nutritional quality of the foliage. When staminate flowers were present in abundance on black spruce trees, development</w:instrText>
      </w:r>
      <w:r>
        <w:instrText xml:space="preserve"> and survival of the insect was fairly similar to that on the other two species of trees; the flowers provided adequate food at the time of the third and fourth instars thus permitting the larvae to survive until the opening of the shoot buds. The late ope</w:instrText>
      </w:r>
      <w:r>
        <w:instrText>ning of the black spruce buds explains the relative immunity of this species to severe spruce budworm damage.","author":[{"dropping-particle":"","family":"Blais","given":"J. R.","non-dropping-particle":"","parse-names":false,"suffix":""}],"container-title"</w:instrText>
      </w:r>
      <w:r>
        <w:instrText>:"The Forestry Chronicle","id":"ITEM-1","issue":"4","issued":{"date-parts":[["1957","12","1"]]},"page":"364-372","publisher":"Canadian Institute of Forestry","title":"Some relationships of the spruce budworm, Choristoneura fumiferana (Clem.) to black spruc</w:instrText>
      </w:r>
      <w:r>
        <w:instrText>e, Picea mariana (Moench) Voss","type":"article-journal","volume":"33"},"uris":["http://www.mendeley.com/documents/?uuid=a1f4e905-f894-3131-8cb5-7857c6a1ea2a"]}],"mendeley":{"formattedCitation":"(Blais, 1957)","plainTextFormattedCitation":"(Blais, 1957)","</w:instrText>
      </w:r>
      <w:r>
        <w:instrText>previouslyFormattedCitation":"(Blais, 1957)"},"properties":{"noteIndex":0},"schema":"https://github.com/citation-style-language/schema/raw/master/csl-citation.json"}</w:instrText>
      </w:r>
      <w:r>
        <w:fldChar w:fldCharType="separate"/>
      </w:r>
      <w:bookmarkStart w:id="223" w:name="__Fieldmark__724_3903614438"/>
      <w:r>
        <w:rPr>
          <w:color w:val="000000"/>
        </w:rPr>
        <w:t>(</w:t>
      </w:r>
      <w:bookmarkStart w:id="224" w:name="__Fieldmark__397_2495178454"/>
      <w:r>
        <w:rPr>
          <w:color w:val="000000"/>
        </w:rPr>
        <w:t>B</w:t>
      </w:r>
      <w:bookmarkStart w:id="225" w:name="__Fieldmark__406_942872385"/>
      <w:r>
        <w:rPr>
          <w:color w:val="000000"/>
        </w:rPr>
        <w:t>lais, 1957)</w:t>
      </w:r>
      <w:r>
        <w:fldChar w:fldCharType="end"/>
      </w:r>
      <w:bookmarkEnd w:id="223"/>
      <w:bookmarkEnd w:id="224"/>
      <w:bookmarkEnd w:id="225"/>
      <w:r>
        <w:rPr>
          <w:color w:val="000000"/>
        </w:rPr>
        <w:t xml:space="preserve">. </w:t>
      </w:r>
      <w:del w:id="226" w:author="Portalier Sebastien" w:date="2021-04-30T04:08:00Z">
        <w:r>
          <w:rPr>
            <w:color w:val="000000"/>
          </w:rPr>
          <w:delText xml:space="preserve">Under similar environmental conditions, balsam fir’s budburst occurs two </w:delText>
        </w:r>
        <w:r>
          <w:rPr>
            <w:color w:val="000000"/>
          </w:rPr>
          <w:delText xml:space="preserve">weeks prior to black spruce, closer to spruce budworm emergence. </w:delText>
        </w:r>
      </w:del>
      <w:r>
        <w:rPr>
          <w:color w:val="000000"/>
        </w:rPr>
        <w:t xml:space="preserve">The emergence of SBW second instar larvae from </w:t>
      </w:r>
      <w:r>
        <w:rPr>
          <w:color w:val="000000"/>
        </w:rPr>
        <w:lastRenderedPageBreak/>
        <w:t xml:space="preserve">their hibernacula generally precedes balsam fir budburst by several days. </w:t>
      </w:r>
      <w:del w:id="227" w:author="Portalier Sebastien" w:date="2021-04-30T04:09:00Z">
        <w:r>
          <w:rPr>
            <w:color w:val="000000"/>
          </w:rPr>
          <w:delText>Many environmental factors may affect budburst phenology including the</w:delText>
        </w:r>
        <w:r>
          <w:rPr>
            <w:color w:val="000000"/>
          </w:rPr>
          <w:delText xml:space="preserve"> accumulation of cold temperature during the dormancy (i.e., chilling temperatures), warm temperatures during the quiescent phase (i.e., forcing temperatures), photoperiod, or snowmelt. </w:delText>
        </w:r>
      </w:del>
      <w:r>
        <w:rPr>
          <w:color w:val="000000"/>
        </w:rPr>
        <w:t>Balsam fir budburst phenology appears to be related to forcing tempera</w:t>
      </w:r>
      <w:r>
        <w:rPr>
          <w:color w:val="000000"/>
        </w:rPr>
        <w:t xml:space="preserve">tures but not photoperiod </w:t>
      </w:r>
      <w:r>
        <w:fldChar w:fldCharType="begin"/>
      </w:r>
      <w:r>
        <w:instrText>ADDIN CSL_CITATION {"citationItems":[{"id":"ITEM-1","itemData":{"DOI":"10.1093/forestscience/29.3.478","ISSN":"0015749X","abstract":"Develops a stochastic model of bud phenology and utilizes a maximum likelihood technique for para</w:instrText>
      </w:r>
      <w:r>
        <w:instrText>meter estimation. The model was fit to Abies balsamea data collected in Quebec. Degree-days provide a better predictor of balsam fir bud phenology than does Julian date.-from Authors","author":[{"dropping-particle":"","family":"Osawa","given":"A.","non-dro</w:instrText>
      </w:r>
      <w:r>
        <w:instrText>pping-particle":"","parse-names":false,"suffix":""},{"dropping-particle":"","family":"Shoemaker","given":"C. A.","non-dropping-particle":"","parse-names":false,"suffix":""},{"dropping-particle":"","family":"Stedinger","given":"J. R.","non-dropping-particle</w:instrText>
      </w:r>
      <w:r>
        <w:instrText xml:space="preserve">":"","parse-names":false,"suffix":""}],"container-title":"Forest Science","id":"ITEM-1","issue":"3","issued":{"date-parts":[["1983","9","1"]]},"page":"478-490","publisher":"Oxford Academic","title":"A stochastic model of balsam fir bud phenology utilizing </w:instrText>
      </w:r>
      <w:r>
        <w:instrText>maximum likelihood parameter estimation (Abies balsamea, Quebec).","type":"article-journal","volume":"29"},"uris":["http://www.mendeley.com/documents/?uuid=5e8e62a8-b951-3f1c-827f-829f5e4edbf8"]}],"mendeley":{"formattedCitation":"(Osawa, Shoemaker, &amp; Stedi</w:instrText>
      </w:r>
      <w:r>
        <w:instrText>nger, 1983)","plainTextFormattedCitation":"(Osawa, Shoemaker, &amp; Stedinger, 1983)","previouslyFormattedCitation":"(Osawa, Shoemaker, &amp; Stedinger, 1983)"},"properties":{"noteIndex":0},"schema":"https://github.com/citation-style-language/schema/raw/master/csl</w:instrText>
      </w:r>
      <w:r>
        <w:instrText>-citation.json"}</w:instrText>
      </w:r>
      <w:r>
        <w:fldChar w:fldCharType="separate"/>
      </w:r>
      <w:bookmarkStart w:id="228" w:name="__Fieldmark__739_3903614438"/>
      <w:r>
        <w:rPr>
          <w:color w:val="000000"/>
        </w:rPr>
        <w:t>(</w:t>
      </w:r>
      <w:bookmarkStart w:id="229" w:name="__Fieldmark__408_2495178454"/>
      <w:r>
        <w:rPr>
          <w:color w:val="000000"/>
        </w:rPr>
        <w:t>O</w:t>
      </w:r>
      <w:bookmarkStart w:id="230" w:name="__Fieldmark__415_942872385"/>
      <w:r>
        <w:rPr>
          <w:color w:val="000000"/>
        </w:rPr>
        <w:t>sawa, Shoemaker, &amp; Stedinger, 1983)</w:t>
      </w:r>
      <w:r>
        <w:fldChar w:fldCharType="end"/>
      </w:r>
      <w:bookmarkEnd w:id="228"/>
      <w:bookmarkEnd w:id="229"/>
      <w:bookmarkEnd w:id="230"/>
      <w:r>
        <w:rPr>
          <w:color w:val="000000"/>
        </w:rPr>
        <w:t>.  </w:t>
      </w:r>
    </w:p>
    <w:p w14:paraId="336C7A3C" w14:textId="77777777" w:rsidR="000C1866" w:rsidRDefault="00DF4A1C">
      <w:pPr>
        <w:pStyle w:val="NormalWeb"/>
        <w:spacing w:beforeAutospacing="0" w:afterAutospacing="0" w:line="480" w:lineRule="auto"/>
        <w:ind w:firstLine="720"/>
      </w:pPr>
      <w:commentRangeStart w:id="231"/>
      <w:r>
        <w:rPr>
          <w:color w:val="000000"/>
        </w:rPr>
        <w:t>We assessed historical patterns and climate change predictions of synchrony between SBW’s emergence from diapause and balsam fir’s budburst using an existing model of budworm phenology and a gener</w:t>
      </w:r>
      <w:r>
        <w:rPr>
          <w:color w:val="000000"/>
        </w:rPr>
        <w:t>al budburst model fitted to observations of budburst phenology in Canada.</w:t>
      </w:r>
      <w:commentRangeEnd w:id="231"/>
      <w:r>
        <w:commentReference w:id="231"/>
      </w:r>
      <w:r>
        <w:rPr>
          <w:color w:val="000000"/>
        </w:rPr>
        <w:t> </w:t>
      </w:r>
    </w:p>
    <w:p w14:paraId="639A1999" w14:textId="77777777" w:rsidR="000C1866" w:rsidRDefault="00DF4A1C">
      <w:pPr>
        <w:pStyle w:val="Titre3"/>
        <w:spacing w:line="480" w:lineRule="auto"/>
        <w:rPr>
          <w:rFonts w:ascii="Times New Roman" w:hAnsi="Times New Roman" w:cs="Times New Roman"/>
          <w:b/>
          <w:bCs/>
        </w:rPr>
      </w:pPr>
      <w:r>
        <w:rPr>
          <w:rFonts w:ascii="Times New Roman" w:hAnsi="Times New Roman" w:cs="Times New Roman"/>
          <w:b/>
          <w:bCs/>
          <w:color w:val="000000"/>
        </w:rPr>
        <w:t>2.2.2 Phenological model of spruce budworm’s spring emergence</w:t>
      </w:r>
    </w:p>
    <w:p w14:paraId="29D4FF90" w14:textId="77777777" w:rsidR="000C1866" w:rsidRDefault="00DF4A1C">
      <w:pPr>
        <w:pStyle w:val="NormalWeb"/>
        <w:spacing w:beforeAutospacing="0" w:after="160" w:afterAutospacing="0" w:line="480" w:lineRule="auto"/>
      </w:pPr>
      <w:r>
        <w:rPr>
          <w:color w:val="000000"/>
        </w:rPr>
        <w:t>The physiological processes and /or environmental factors that control the termination of the first stage of SBW’s d</w:t>
      </w:r>
      <w:r>
        <w:rPr>
          <w:color w:val="000000"/>
        </w:rPr>
        <w:t xml:space="preserve">iapause are still unknown. The end of this stage is assumed to occur in late winter </w:t>
      </w:r>
      <w:r>
        <w:fldChar w:fldCharType="begin"/>
      </w:r>
      <w:r>
        <w:instrText>ADDIN CSL_CITATION {"citationItems":[{"id":"ITEM-1","itemData":{"DOI":"10.1093/aesa/54.2.175","ISSN":"1938-2901","abstract":"Laboratory studies indicated that 2.5° C. appro</w:instrText>
      </w:r>
      <w:r>
        <w:instrText>ximated the threshold temperature that initiates diapause termination of the hibernating second-instar budworm larvae, l/sing this temperature as a base, it was possible to calculate from standard thermograph records the degrce-The speed of insect developm</w:instrText>
      </w:r>
      <w:r>
        <w:instrText>ent in nature in relation to temperatures recorded in the field has been, for a long time, of special interest to entomologists. It would he useful if, by means of meteorological records, the emergence date of the spring-brood of an insect pest or the dura</w:instrText>
      </w:r>
      <w:r>
        <w:instrText>tion of a generation could be predicted. This problem, however, is not as simple as it may seem at first glance. For one thing, precise temperature measurements are not always feasible or even possible in the field. Therefore, data based on controlled labo</w:instrText>
      </w:r>
      <w:r>
        <w:instrText>ratory experiments may not reflect field conditions. Because the factor of temperature has been considered the dominant one controlling insect development , many bioclimatic studies have been directed toward measuring its effect. Various mathematical formu</w:instrText>
      </w:r>
      <w:r>
        <w:instrText>las have been used from time to time to express the relationship between temperature and speed of development in insects. Nearly all of this endeavor has been centered around the expression for the hyperbola\" and its reciprocal. 4 The reciprocal when plot</w:instrText>
      </w:r>
      <w:r>
        <w:instrText>ted over temperature produces a straight line that, when extended, intercepts the abscissa at a point long considered as the threshold temperature for insect development. Recently, laboratory experiments (Davidson 1944, Andrewartha and Birch 1954) have sho</w:instrText>
      </w:r>
      <w:r>
        <w:instrText>wn that this relationship is not linear. It was observed that some development occurred at temperatures below this point and some at temperatures higher than the upper limits of the favorable range. When these factors were considered, the temperature-devel</w:instrText>
      </w:r>
      <w:r>
        <w:instrText>opment data produced a sigmoid curve that gave a more comprehensive picture of the rate of development at different temperature levels.","author":[{"dropping-particle":"","family":"Bean","given":"J. L.","non-dropping-particle":"","parse-names":false,"suffi</w:instrText>
      </w:r>
      <w:r>
        <w:instrText>x":""}],"container-title":"Annals of the Entomological Society of America","id":"ITEM-1","issue":"2","issued":{"date-parts":[["1961","3","1"]]},"page":"175-177","publisher":"Oxford University Press (OUP)","title":"Predicting emergence of second-instar spru</w:instrText>
      </w:r>
      <w:r>
        <w:instrText>ce budworm larvae from hibernation under field conditions in minnesota","type":"article-journal","volume":"54"},"uris":["http://www.mendeley.com/documents/?uuid=afee3e37-92e5-3713-b40c-9459706c863f"]}],"mendeley":{"formattedCitation":"(Bean, 1961)","plainT</w:instrText>
      </w:r>
      <w:r>
        <w:instrText>extFormattedCitation":"(Bean, 1961)","previouslyFormattedCitation":"(Bean, 1961)"},"properties":{"noteIndex":0},"schema":"https://github.com/citation-style-language/schema/raw/master/csl-citation.json"}</w:instrText>
      </w:r>
      <w:r>
        <w:fldChar w:fldCharType="separate"/>
      </w:r>
      <w:bookmarkStart w:id="232" w:name="__Fieldmark__754_3903614438"/>
      <w:r>
        <w:rPr>
          <w:color w:val="000000"/>
        </w:rPr>
        <w:t>(</w:t>
      </w:r>
      <w:bookmarkStart w:id="233" w:name="__Fieldmark__419_2495178454"/>
      <w:r>
        <w:rPr>
          <w:color w:val="000000"/>
        </w:rPr>
        <w:t>B</w:t>
      </w:r>
      <w:bookmarkStart w:id="234" w:name="__Fieldmark__429_942872385"/>
      <w:r>
        <w:rPr>
          <w:color w:val="000000"/>
        </w:rPr>
        <w:t>ean, 1961)</w:t>
      </w:r>
      <w:r>
        <w:fldChar w:fldCharType="end"/>
      </w:r>
      <w:bookmarkEnd w:id="232"/>
      <w:bookmarkEnd w:id="233"/>
      <w:bookmarkEnd w:id="234"/>
      <w:r>
        <w:rPr>
          <w:color w:val="000000"/>
        </w:rPr>
        <w:t xml:space="preserve">. For modelling purposes, authors have </w:t>
      </w:r>
      <w:r>
        <w:rPr>
          <w:color w:val="000000"/>
        </w:rPr>
        <w:t xml:space="preserve">generally taken March 1st as the start of the quiescent stage </w:t>
      </w:r>
      <w:r>
        <w:fldChar w:fldCharType="begin"/>
      </w:r>
      <w:r>
        <w:instrText>ADDIN CSL_CITATION {"citationItems":[{"id":"ITEM-1","itemData":{"DOI":"10.1007/s10530-010-9918-1","ISSN":"1387-3547","abstract":"Much evidence is accumulating that insect distributions are chang</w:instrText>
      </w:r>
      <w:r>
        <w:instrText>ing. The changing earth’s climate is providing mobile species with an evolving “hospitability” template, and increasing global commerce expands opportunities for mobile species to colonize new habitats. Predicting the distribution of insects in the face of</w:instrText>
      </w:r>
      <w:r>
        <w:instrText xml:space="preserve"> accelerating global commerce and climate change is quite a challenge. Many fruitful approaches are available and are being improved. Some are correlative; some are based on process-level knowledge. We have focused on an eco-physiological approach based on</w:instrText>
      </w:r>
      <w:r>
        <w:instrText xml:space="preserve"> the known responses of species to specific weather factors at the physiological level. Of particular importance are developmental responses, of course, as they determine climates under which an insect can achieve a stable, adaptive seasonality. With this </w:instrText>
      </w:r>
      <w:r>
        <w:instrText>underlying minimal requirement, models can also take into account other weather influences such as cold tolerance and the deleterious effects of too much heat. In this paper, we illustrated the use of this approach to predict the change of distribution and</w:instrText>
      </w:r>
      <w:r>
        <w:instrText xml:space="preserve"> potential impacts of the spruce budworm Choristoneura fumiferana (Clem.), a major native insect pest of conifer forests in North America. Like previous work on the invasive gypsy moth (Lymantria dispar L.) and the native mountain pine beetle (Dendroctonus</w:instrText>
      </w:r>
      <w:r>
        <w:instrText xml:space="preserve"> ponderosae Hopkins), the present work points to the following conclusions concerning the effects of global warming on species distributions: (1) they will shift towards the poles (and to higher elevations); (2) temperate regions will bear the brunt of the</w:instrText>
      </w:r>
      <w:r>
        <w:instrText>se shifts; and (3) distribution shifts may be good or bad, depending on the species and the regions concerned.","author":[{"dropping-particle":"","family":"Régnière","given":"Jacques","non-dropping-particle":"","parse-names":false,"suffix":""},{"dropping-p</w:instrText>
      </w:r>
      <w:r>
        <w:instrText xml:space="preserve">article":"","family":"St-Amant","given":"Rémi","non-dropping-particle":"","parse-names":false,"suffix":""},{"dropping-particle":"","family":"Duval","given":"Pierre","non-dropping-particle":"","parse-names":false,"suffix":""}],"container-title":"Biological </w:instrText>
      </w:r>
      <w:r>
        <w:instrText>Invasions","id":"ITEM-1","issue":"8","issued":{"date-parts":[["2012","8","11"]]},"page":"1571-1586","publisher":"Springer Netherlands","title":"Predicting insect distributions under climate change from physiological responses: spruce budworm as an example"</w:instrText>
      </w:r>
      <w:r>
        <w:instrText>,"type":"article-journal","volume":"14"},"uris":["http://www.mendeley.com/documents/?uuid=82a24363-fd2a-4529-990e-53a8a35dacff"]}],"mendeley":{"formattedCitation":"(Régnière et al., 2012)","plainTextFormattedCitation":"(Régnière et al., 2012)","previouslyF</w:instrText>
      </w:r>
      <w:r>
        <w:instrText>ormattedCitation":"(Régnière et al., 2012)"},"properties":{"noteIndex":0},"schema":"https://github.com/citation-style-language/schema/raw/master/csl-citation.json"}</w:instrText>
      </w:r>
      <w:r>
        <w:fldChar w:fldCharType="separate"/>
      </w:r>
      <w:bookmarkStart w:id="235" w:name="__Fieldmark__765_3903614438"/>
      <w:r>
        <w:rPr>
          <w:color w:val="000000"/>
        </w:rPr>
        <w:t>(</w:t>
      </w:r>
      <w:bookmarkStart w:id="236" w:name="__Fieldmark__426_2495178454"/>
      <w:r>
        <w:rPr>
          <w:color w:val="000000"/>
        </w:rPr>
        <w:t>R</w:t>
      </w:r>
      <w:bookmarkStart w:id="237" w:name="__Fieldmark__434_942872385"/>
      <w:r>
        <w:rPr>
          <w:color w:val="000000"/>
        </w:rPr>
        <w:t>égnière et al., 2012)</w:t>
      </w:r>
      <w:r>
        <w:fldChar w:fldCharType="end"/>
      </w:r>
      <w:bookmarkEnd w:id="235"/>
      <w:bookmarkEnd w:id="236"/>
      <w:bookmarkEnd w:id="237"/>
      <w:r>
        <w:rPr>
          <w:color w:val="000000"/>
        </w:rPr>
        <w:t xml:space="preserve">. </w:t>
      </w:r>
      <w:del w:id="238" w:author="Unknown Author" w:date="2021-05-03T05:53:00Z">
        <w:r>
          <w:rPr>
            <w:color w:val="000000"/>
          </w:rPr>
          <w:delText>Note that t</w:delText>
        </w:r>
      </w:del>
      <w:ins w:id="239" w:author="Unknown Author" w:date="2021-05-03T05:53:00Z">
        <w:r>
          <w:rPr>
            <w:color w:val="000000"/>
          </w:rPr>
          <w:t>T</w:t>
        </w:r>
      </w:ins>
      <w:r>
        <w:rPr>
          <w:color w:val="000000"/>
        </w:rPr>
        <w:t xml:space="preserve">aking </w:t>
      </w:r>
      <w:del w:id="240" w:author="Unknown Author" w:date="2021-05-03T05:53:00Z">
        <w:r>
          <w:rPr>
            <w:color w:val="000000"/>
          </w:rPr>
          <w:delText>any</w:delText>
        </w:r>
      </w:del>
      <w:ins w:id="241" w:author="Unknown Author" w:date="2021-05-03T05:53:00Z">
        <w:r>
          <w:rPr>
            <w:color w:val="000000"/>
          </w:rPr>
          <w:t>an earlier</w:t>
        </w:r>
      </w:ins>
      <w:r>
        <w:rPr>
          <w:color w:val="000000"/>
        </w:rPr>
        <w:t xml:space="preserve"> starting date </w:t>
      </w:r>
      <w:del w:id="242" w:author="Unknown Author" w:date="2021-05-03T05:53:00Z">
        <w:r>
          <w:rPr>
            <w:color w:val="000000"/>
          </w:rPr>
          <w:delText>prior to this date</w:delText>
        </w:r>
        <w:r>
          <w:rPr>
            <w:color w:val="000000"/>
          </w:rPr>
          <w:delText xml:space="preserve"> </w:delText>
        </w:r>
      </w:del>
      <w:r>
        <w:rPr>
          <w:color w:val="000000"/>
        </w:rPr>
        <w:t xml:space="preserve">would not affect the predicted date of emergence since temperatures are generally well below the 2.5ºC development threshold prior to March 1st across the vast majority of SBW’s geographical range. The heat accumulation rate during the quiescent stage is </w:t>
      </w:r>
      <w:r>
        <w:rPr>
          <w:color w:val="000000"/>
        </w:rPr>
        <w:t xml:space="preserve">defined as </w:t>
      </w:r>
      <w:del w:id="243" w:author="Unknown Author" w:date="2021-05-03T05:55:00Z">
        <w:r>
          <w:rPr>
            <w:color w:val="000000"/>
          </w:rPr>
          <w:delText>follows</w:delText>
        </w:r>
      </w:del>
      <w:r>
        <w:rPr>
          <w:color w:val="000000"/>
        </w:rPr>
        <w:t xml:space="preserve"> (Régnière et al., 2012) </w:t>
      </w:r>
    </w:p>
    <w:tbl>
      <w:tblPr>
        <w:tblStyle w:val="Grilledutableau"/>
        <w:tblW w:w="9918" w:type="dxa"/>
        <w:tblCellMar>
          <w:left w:w="118" w:type="dxa"/>
        </w:tblCellMar>
        <w:tblLook w:val="04A0" w:firstRow="1" w:lastRow="0" w:firstColumn="1" w:lastColumn="0" w:noHBand="0" w:noVBand="1"/>
      </w:tblPr>
      <w:tblGrid>
        <w:gridCol w:w="277"/>
        <w:gridCol w:w="8507"/>
        <w:gridCol w:w="1134"/>
      </w:tblGrid>
      <w:tr w:rsidR="000C1866" w14:paraId="73FC06BE" w14:textId="77777777">
        <w:tc>
          <w:tcPr>
            <w:tcW w:w="277" w:type="dxa"/>
            <w:tcBorders>
              <w:top w:val="nil"/>
              <w:left w:val="nil"/>
              <w:bottom w:val="nil"/>
              <w:right w:val="nil"/>
            </w:tcBorders>
            <w:shd w:val="clear" w:color="auto" w:fill="auto"/>
            <w:vAlign w:val="center"/>
          </w:tcPr>
          <w:p w14:paraId="6B5D1040" w14:textId="77777777" w:rsidR="000C1866" w:rsidRDefault="000C1866">
            <w:pPr>
              <w:pStyle w:val="NormalWeb"/>
              <w:spacing w:before="280" w:line="480" w:lineRule="auto"/>
              <w:jc w:val="center"/>
            </w:pPr>
          </w:p>
        </w:tc>
        <w:tc>
          <w:tcPr>
            <w:tcW w:w="8507" w:type="dxa"/>
            <w:tcBorders>
              <w:top w:val="nil"/>
              <w:left w:val="nil"/>
              <w:bottom w:val="nil"/>
              <w:right w:val="nil"/>
            </w:tcBorders>
            <w:shd w:val="clear" w:color="auto" w:fill="auto"/>
            <w:vAlign w:val="center"/>
          </w:tcPr>
          <w:p w14:paraId="6C455864" w14:textId="77777777" w:rsidR="000C1866" w:rsidRDefault="00DF4A1C">
            <w:pPr>
              <w:pStyle w:val="NormalWeb"/>
              <w:spacing w:before="28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exp</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m:t>
                            </m:r>
                            <m:r>
                              <w:rPr>
                                <w:rFonts w:ascii="Cambria Math" w:hAnsi="Cambria Math"/>
                              </w:rPr>
                              <m:t>exp</m:t>
                            </m:r>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τ</m:t>
                                    </m:r>
                                    <m:r>
                                      <w:rPr>
                                        <w:rFonts w:ascii="Cambria Math" w:hAnsi="Cambria Math"/>
                                      </w:rPr>
                                      <m:t>-1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m:t>
                        </m:r>
                        <m:r>
                          <w:rPr>
                            <w:rFonts w:ascii="Cambria Math" w:hAnsi="Cambria Math"/>
                          </w:rPr>
                          <m:t>ot</m:t>
                        </m:r>
                        <m:r>
                          <w:rPr>
                            <w:rFonts w:ascii="Cambria Math" w:hAnsi="Cambria Math"/>
                          </w:rPr>
                          <m:t>h</m:t>
                        </m:r>
                        <m:r>
                          <w:rPr>
                            <w:rFonts w:ascii="Cambria Math" w:hAnsi="Cambria Math"/>
                          </w:rPr>
                          <m:t>erwise</m:t>
                        </m:r>
                      </m:e>
                    </m:eqArr>
                  </m:e>
                </m:d>
              </m:oMath>
            </m:oMathPara>
          </w:p>
        </w:tc>
        <w:tc>
          <w:tcPr>
            <w:tcW w:w="1134" w:type="dxa"/>
            <w:tcBorders>
              <w:top w:val="nil"/>
              <w:left w:val="nil"/>
              <w:bottom w:val="nil"/>
              <w:right w:val="nil"/>
            </w:tcBorders>
            <w:shd w:val="clear" w:color="auto" w:fill="auto"/>
            <w:vAlign w:val="center"/>
          </w:tcPr>
          <w:p w14:paraId="3B5CD8F5" w14:textId="77777777" w:rsidR="000C1866" w:rsidRDefault="00DF4A1C">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269B9BC3" w14:textId="77777777" w:rsidR="000C1866" w:rsidRDefault="00DF4A1C">
      <w:pPr>
        <w:pStyle w:val="NormalWeb"/>
        <w:spacing w:beforeAutospacing="0" w:after="160" w:afterAutospacing="0" w:line="480" w:lineRule="auto"/>
        <w:rPr>
          <w:color w:val="000000"/>
        </w:rPr>
      </w:pPr>
      <w:r>
        <w:rPr>
          <w:color w:val="000000"/>
        </w:rPr>
        <w:t>where</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0C1866" w14:paraId="4A681400" w14:textId="77777777">
        <w:tc>
          <w:tcPr>
            <w:tcW w:w="985" w:type="dxa"/>
            <w:tcBorders>
              <w:top w:val="nil"/>
              <w:left w:val="nil"/>
              <w:bottom w:val="nil"/>
              <w:right w:val="nil"/>
            </w:tcBorders>
            <w:shd w:val="clear" w:color="auto" w:fill="auto"/>
            <w:vAlign w:val="center"/>
          </w:tcPr>
          <w:p w14:paraId="3AB361AE" w14:textId="77777777" w:rsidR="000C1866" w:rsidRDefault="000C1866">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0EB721E3" w14:textId="77777777" w:rsidR="000C1866" w:rsidRDefault="00DF4A1C">
            <w:pPr>
              <w:pStyle w:val="NormalWeb"/>
              <w:spacing w:before="280" w:line="480" w:lineRule="auto"/>
              <w:jc w:val="center"/>
            </w:pPr>
            <m:oMathPara>
              <m:oMath>
                <m:r>
                  <w:rPr>
                    <w:rFonts w:ascii="Cambria Math" w:hAnsi="Cambria Math"/>
                  </w:rPr>
                  <m:t>τ</m:t>
                </m:r>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tcBorders>
              <w:top w:val="nil"/>
              <w:left w:val="nil"/>
              <w:bottom w:val="nil"/>
              <w:right w:val="nil"/>
            </w:tcBorders>
            <w:shd w:val="clear" w:color="auto" w:fill="auto"/>
            <w:vAlign w:val="center"/>
          </w:tcPr>
          <w:p w14:paraId="229BB47E" w14:textId="77777777" w:rsidR="000C1866" w:rsidRDefault="00DF4A1C">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15D40FC1" w14:textId="77777777" w:rsidR="000C1866" w:rsidRDefault="00DF4A1C">
      <w:pPr>
        <w:spacing w:after="160" w:line="480" w:lineRule="auto"/>
      </w:pPr>
      <w:r>
        <w:rPr>
          <w:rFonts w:ascii="Times New Roman" w:eastAsia="Times New Roman" w:hAnsi="Times New Roman" w:cs="Times New Roman"/>
          <w:color w:val="000000"/>
          <w:sz w:val="24"/>
          <w:szCs w:val="24"/>
          <w:lang w:eastAsia="en-CA"/>
        </w:rPr>
        <w:lastRenderedPageBreak/>
        <w:t>Accumulation</w:t>
      </w:r>
      <w:ins w:id="244" w:author="Unknown Author" w:date="2021-05-03T05:55:00Z">
        <w:r>
          <w:rPr>
            <w:rFonts w:ascii="Times New Roman" w:eastAsia="Times New Roman" w:hAnsi="Times New Roman" w:cs="Times New Roman"/>
            <w:color w:val="000000"/>
            <w:sz w:val="24"/>
            <w:szCs w:val="24"/>
            <w:lang w:eastAsia="en-CA"/>
          </w:rPr>
          <w:t xml:space="preserve"> occurs </w:t>
        </w:r>
      </w:ins>
      <w:del w:id="245" w:author="Unknown Author" w:date="2021-05-03T05:55:00Z">
        <w:r>
          <w:rPr>
            <w:rFonts w:ascii="Times New Roman" w:eastAsia="Times New Roman" w:hAnsi="Times New Roman" w:cs="Times New Roman"/>
            <w:color w:val="000000"/>
            <w:sz w:val="24"/>
            <w:szCs w:val="24"/>
            <w:lang w:eastAsia="en-CA"/>
          </w:rPr>
          <w:delText xml:space="preserve"> happens</w:delText>
        </w:r>
      </w:del>
      <w:r>
        <w:rPr>
          <w:rFonts w:ascii="Times New Roman" w:eastAsia="Times New Roman" w:hAnsi="Times New Roman" w:cs="Times New Roman"/>
          <w:color w:val="000000"/>
          <w:sz w:val="24"/>
          <w:szCs w:val="24"/>
          <w:lang w:eastAsia="en-CA"/>
        </w:rPr>
        <w:t xml:space="preserve"> only when the temperature lies between a minimal</w:t>
      </w:r>
      <w:del w:id="246" w:author="Unknown Author" w:date="2021-05-03T05:55:00Z">
        <w:r>
          <w:rPr>
            <w:rFonts w:ascii="Times New Roman" w:eastAsia="Times New Roman" w:hAnsi="Times New Roman" w:cs="Times New Roman"/>
            <w:color w:val="000000"/>
            <w:sz w:val="24"/>
            <w:szCs w:val="24"/>
            <w:lang w:eastAsia="en-CA"/>
          </w:rPr>
          <w:delText xml:space="preserve"> value</w:delText>
        </w:r>
      </w:del>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w:t>
      </w:r>
      <w:del w:id="247" w:author="Unknown Author" w:date="2021-05-03T05:56:00Z">
        <w:r>
          <w:rPr>
            <w:rFonts w:ascii="Times New Roman" w:eastAsia="Times New Roman" w:hAnsi="Times New Roman" w:cs="Times New Roman"/>
            <w:color w:val="000000"/>
            <w:sz w:val="24"/>
            <w:szCs w:val="24"/>
            <w:lang w:eastAsia="en-CA"/>
          </w:rPr>
          <w:delText xml:space="preserve">The resulting instantaneous rate of accumulation according to temperature shows a humped-shape profile. Accumulation is integrated through time (see Eq. 1), until </w:delText>
        </w:r>
        <w:r>
          <w:rPr>
            <w:rFonts w:ascii="Times New Roman" w:eastAsia="Times New Roman" w:hAnsi="Times New Roman" w:cs="Times New Roman"/>
            <w:i/>
            <w:iCs/>
            <w:color w:val="000000"/>
            <w:sz w:val="24"/>
            <w:szCs w:val="24"/>
            <w:lang w:eastAsia="en-CA"/>
          </w:rPr>
          <w:delText>F = 1</w:delText>
        </w:r>
        <w:r>
          <w:rPr>
            <w:rFonts w:ascii="Times New Roman" w:eastAsia="Times New Roman" w:hAnsi="Times New Roman" w:cs="Times New Roman"/>
            <w:color w:val="000000"/>
            <w:sz w:val="24"/>
            <w:szCs w:val="24"/>
            <w:lang w:eastAsia="en-CA"/>
          </w:rPr>
          <w:delText>.</w:delText>
        </w:r>
      </w:del>
      <w:r>
        <w:rPr>
          <w:rFonts w:ascii="Times New Roman" w:eastAsia="Times New Roman" w:hAnsi="Times New Roman" w:cs="Times New Roman"/>
          <w:color w:val="000000"/>
          <w:sz w:val="24"/>
          <w:szCs w:val="24"/>
          <w:lang w:eastAsia="en-CA"/>
        </w:rPr>
        <w:t xml:space="preserve"> Parameter values for SBW</w:t>
      </w:r>
      <w:ins w:id="248" w:author="Unknown Author" w:date="2021-05-03T05:56:00Z">
        <w:r>
          <w:rPr>
            <w:rFonts w:ascii="Times New Roman" w:eastAsia="Times New Roman" w:hAnsi="Times New Roman" w:cs="Times New Roman"/>
            <w:color w:val="000000"/>
            <w:sz w:val="24"/>
            <w:szCs w:val="24"/>
            <w:lang w:eastAsia="en-CA"/>
          </w:rPr>
          <w:t>,</w:t>
        </w:r>
      </w:ins>
      <w:del w:id="249" w:author="Unknown Author" w:date="2021-05-03T05:56:00Z">
        <w:r>
          <w:rPr>
            <w:rFonts w:ascii="Times New Roman" w:eastAsia="Times New Roman" w:hAnsi="Times New Roman" w:cs="Times New Roman"/>
            <w:color w:val="000000"/>
            <w:sz w:val="24"/>
            <w:szCs w:val="24"/>
            <w:lang w:eastAsia="en-CA"/>
          </w:rPr>
          <w:delText xml:space="preserve"> have been </w:delText>
        </w:r>
      </w:del>
      <w:r>
        <w:rPr>
          <w:rFonts w:ascii="Times New Roman" w:eastAsia="Times New Roman" w:hAnsi="Times New Roman" w:cs="Times New Roman"/>
          <w:color w:val="000000"/>
          <w:sz w:val="24"/>
          <w:szCs w:val="24"/>
          <w:lang w:eastAsia="en-CA"/>
        </w:rPr>
        <w:t>estimated from laboratory experiments</w:t>
      </w:r>
      <w:ins w:id="250" w:author="Unknown Author" w:date="2021-05-03T05:56:00Z">
        <w:r>
          <w:rPr>
            <w:rFonts w:ascii="Times New Roman" w:eastAsia="Times New Roman" w:hAnsi="Times New Roman" w:cs="Times New Roman"/>
            <w:color w:val="000000"/>
            <w:sz w:val="24"/>
            <w:szCs w:val="24"/>
            <w:lang w:eastAsia="en-CA"/>
          </w:rPr>
          <w:t>, are</w:t>
        </w:r>
      </w:ins>
      <w:r>
        <w:rPr>
          <w:rFonts w:ascii="Times New Roman" w:eastAsia="Times New Roman" w:hAnsi="Times New Roman" w:cs="Times New Roman"/>
          <w:color w:val="000000"/>
          <w:sz w:val="24"/>
          <w:szCs w:val="24"/>
          <w:lang w:eastAsia="en-CA"/>
        </w:rPr>
        <w:t xml:space="preserve"> </w:t>
      </w:r>
      <w:del w:id="251" w:author="Unknown Author" w:date="2021-05-03T05:56:00Z">
        <w:r>
          <w:rPr>
            <w:rFonts w:ascii="Times New Roman" w:eastAsia="Times New Roman" w:hAnsi="Times New Roman" w:cs="Times New Roman"/>
            <w:color w:val="000000"/>
            <w:sz w:val="24"/>
            <w:szCs w:val="24"/>
            <w:lang w:eastAsia="en-CA"/>
          </w:rPr>
          <w:delText>as</w:delText>
        </w:r>
      </w:del>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w:t>
      </w:r>
      <w:del w:id="252" w:author="Unknown Author" w:date="2021-05-03T05:57:00Z">
        <w:r>
          <w:rPr>
            <w:rFonts w:ascii="Times New Roman" w:eastAsia="Times New Roman" w:hAnsi="Times New Roman" w:cs="Times New Roman"/>
            <w:color w:val="000000"/>
            <w:sz w:val="24"/>
            <w:szCs w:val="24"/>
            <w:lang w:eastAsia="en-CA"/>
          </w:rPr>
          <w:delText xml:space="preserve"> and</w:delText>
        </w:r>
      </w:del>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w:t>
      </w:r>
      <w:ins w:id="253" w:author="Unknown Author" w:date="2021-05-03T05:57:00Z">
        <w:r>
          <w:rPr>
            <w:rFonts w:ascii="Times New Roman" w:eastAsia="Times New Roman" w:hAnsi="Times New Roman" w:cs="Times New Roman"/>
            <w:color w:val="000000"/>
            <w:sz w:val="24"/>
            <w:szCs w:val="24"/>
            <w:lang w:eastAsia="en-CA"/>
          </w:rPr>
          <w:t xml:space="preserve">and F=1 </w:t>
        </w:r>
      </w:ins>
      <w:r>
        <w:rPr>
          <w:rFonts w:ascii="Times New Roman" w:eastAsia="Times New Roman" w:hAnsi="Times New Roman" w:cs="Times New Roman"/>
          <w:color w:val="000000"/>
          <w:sz w:val="24"/>
          <w:szCs w:val="24"/>
          <w:lang w:eastAsia="en-CA"/>
        </w:rPr>
        <w:t>(Régnière et al., 2012).</w:t>
      </w:r>
      <w:ins w:id="254" w:author="Unknown Author" w:date="2021-05-03T05:57:00Z">
        <w:r>
          <w:rPr>
            <w:rFonts w:ascii="Times New Roman" w:eastAsia="Times New Roman" w:hAnsi="Times New Roman" w:cs="Times New Roman"/>
            <w:color w:val="000000"/>
            <w:sz w:val="24"/>
            <w:szCs w:val="24"/>
            <w:lang w:eastAsia="en-CA"/>
          </w:rPr>
          <w:t xml:space="preserve"> The accumulation rate function is increasing for temp</w:t>
        </w:r>
      </w:ins>
      <w:ins w:id="255" w:author="Unknown Author" w:date="2021-05-03T05:58:00Z">
        <w:r>
          <w:rPr>
            <w:rFonts w:ascii="Times New Roman" w:eastAsia="Times New Roman" w:hAnsi="Times New Roman" w:cs="Times New Roman"/>
            <w:color w:val="000000"/>
            <w:sz w:val="24"/>
            <w:szCs w:val="24"/>
            <w:lang w:eastAsia="en-CA"/>
          </w:rPr>
          <w:t xml:space="preserve">eratures up to </w:t>
        </w:r>
        <w:r>
          <w:rPr>
            <w:rFonts w:ascii="Times New Roman" w:eastAsia="Times New Roman" w:hAnsi="Times New Roman" w:cs="Times New Roman"/>
            <w:color w:val="000000"/>
            <w:sz w:val="24"/>
            <w:szCs w:val="24"/>
            <w:lang w:eastAsia="en-CA"/>
          </w:rPr>
          <w:t>??? degrees C, which is</w:t>
        </w:r>
      </w:ins>
      <w:ins w:id="256" w:author="Unknown Author" w:date="2021-05-03T05:59:00Z">
        <w:r>
          <w:rPr>
            <w:rFonts w:ascii="Times New Roman" w:eastAsia="Times New Roman" w:hAnsi="Times New Roman" w:cs="Times New Roman"/>
            <w:color w:val="000000"/>
            <w:sz w:val="24"/>
            <w:szCs w:val="24"/>
            <w:lang w:eastAsia="en-CA"/>
          </w:rPr>
          <w:t xml:space="preserve">well within the temperatures observed during the </w:t>
        </w:r>
      </w:ins>
      <w:ins w:id="257" w:author="Unknown Author" w:date="2021-05-03T06:00:00Z">
        <w:r>
          <w:rPr>
            <w:rFonts w:ascii="Times New Roman" w:eastAsia="Times New Roman" w:hAnsi="Times New Roman" w:cs="Times New Roman"/>
            <w:color w:val="000000"/>
            <w:sz w:val="24"/>
            <w:szCs w:val="24"/>
            <w:lang w:eastAsia="en-CA"/>
          </w:rPr>
          <w:t>quiescent stage.</w:t>
        </w:r>
      </w:ins>
    </w:p>
    <w:p w14:paraId="036D2B18" w14:textId="77777777" w:rsidR="000C1866" w:rsidRDefault="00DF4A1C">
      <w:pPr>
        <w:pStyle w:val="Titre3"/>
        <w:spacing w:line="480" w:lineRule="auto"/>
        <w:rPr>
          <w:rFonts w:ascii="Times New Roman" w:hAnsi="Times New Roman" w:cs="Times New Roman"/>
          <w:b/>
          <w:bCs/>
        </w:rPr>
      </w:pPr>
      <w:r>
        <w:rPr>
          <w:rFonts w:ascii="Times New Roman" w:hAnsi="Times New Roman" w:cs="Times New Roman"/>
          <w:b/>
          <w:bCs/>
          <w:color w:val="000000"/>
        </w:rPr>
        <w:t>2.2.3 Phenological model of balsam fir’s budburst</w:t>
      </w:r>
    </w:p>
    <w:p w14:paraId="0E1AF23E" w14:textId="77777777" w:rsidR="000C1866" w:rsidRDefault="00DF4A1C">
      <w:pPr>
        <w:pStyle w:val="NormalWeb"/>
        <w:spacing w:beforeAutospacing="0" w:after="160" w:afterAutospacing="0" w:line="480" w:lineRule="auto"/>
      </w:pPr>
      <w:r>
        <w:rPr>
          <w:color w:val="000000"/>
        </w:rPr>
        <w:t>Processed-based tree phenology models describe the individual or interactive effects of environmental conditions (e.g</w:t>
      </w:r>
      <w:r>
        <w:rPr>
          <w:color w:val="000000"/>
        </w:rPr>
        <w:t>., temperature or photoperiod) on bud development (Chuine &amp; Régnière, 2017). We use the Uniforc model of Chuine (2000) to model balsam fir’s budburst phenology. Uniforc predicts bud development as a function of temperature in the second stage of seasonal r</w:t>
      </w:r>
      <w:r>
        <w:rPr>
          <w:color w:val="000000"/>
        </w:rPr>
        <w:t xml:space="preserve">esting (i.e., ecodormancy). </w:t>
      </w:r>
      <w:del w:id="258" w:author="Portalier Sebastien" w:date="2021-04-30T04:14:00Z">
        <w:r>
          <w:rPr>
            <w:color w:val="000000"/>
          </w:rPr>
          <w:delText>A previous analysis of budburst phenology in eastern Canada suggested that a more complex model that includes chilling during the first stage of the resting period did not perform better than the simplified Uniforc model, presum</w:delText>
        </w:r>
        <w:r>
          <w:rPr>
            <w:color w:val="000000"/>
          </w:rPr>
          <w:delText>ably because the temperatures are always sufficiently low to meet chilling requirements (Desbiens, 2017). Accordingly, t</w:delText>
        </w:r>
      </w:del>
      <w:ins w:id="259" w:author="Portalier Sebastien" w:date="2021-04-30T04:14:00Z">
        <w:r>
          <w:rPr>
            <w:color w:val="000000"/>
          </w:rPr>
          <w:t>T</w:t>
        </w:r>
      </w:ins>
      <w:r>
        <w:rPr>
          <w:color w:val="000000"/>
        </w:rPr>
        <w:t xml:space="preserve">he heat accumulation rate is the same as in the theoretical example (see Eq. 2). Accumulation starts </w:t>
      </w:r>
      <w:del w:id="260" w:author="Unknown Author" w:date="2021-05-03T06:03:00Z">
        <w:r>
          <w:rPr>
            <w:color w:val="000000"/>
          </w:rPr>
          <w:delText>at a given</w:delText>
        </w:r>
      </w:del>
      <w:ins w:id="261" w:author="Unknown Author" w:date="2021-05-03T06:03:00Z">
        <w:r>
          <w:rPr>
            <w:color w:val="000000"/>
          </w:rPr>
          <w:t>some</w:t>
        </w:r>
      </w:ins>
      <w:r>
        <w:rPr>
          <w:color w:val="000000"/>
        </w:rPr>
        <w:t xml:space="preserve"> time </w:t>
      </w:r>
      <w:del w:id="262" w:author="Unknown Author" w:date="2021-05-03T06:03:00Z">
        <w:r>
          <w:rPr>
            <w:i/>
            <w:iCs/>
            <w:color w:val="000000"/>
          </w:rPr>
          <w:delText>t</w:delText>
        </w:r>
        <w:r>
          <w:rPr>
            <w:i/>
            <w:iCs/>
            <w:color w:val="000000"/>
            <w:vertAlign w:val="subscript"/>
          </w:rPr>
          <w:delText>0</w:delText>
        </w:r>
        <w:r>
          <w:rPr>
            <w:color w:val="000000"/>
          </w:rPr>
          <w:delText>, which is</w:delText>
        </w:r>
      </w:del>
      <w:r>
        <w:rPr>
          <w:color w:val="000000"/>
        </w:rPr>
        <w:t xml:space="preserve"> after January 1st (Desbiens, 2007), when trees have accumulated enough cold to end bud dormancy. </w:t>
      </w:r>
      <w:del w:id="263" w:author="Unknown Author" w:date="2021-05-03T06:04:00Z">
        <w:r>
          <w:rPr>
            <w:color w:val="000000"/>
          </w:rPr>
          <w:delText>Accumulation is integrated through time (see Eq. 1).</w:delText>
        </w:r>
      </w:del>
      <w:r>
        <w:rPr>
          <w:color w:val="000000"/>
        </w:rPr>
        <w:t xml:space="preserve"> Budburst occurs when accumulation reaches a threshold </w:t>
      </w:r>
      <w:r>
        <w:rPr>
          <w:rFonts w:ascii="Cambria Math" w:hAnsi="Cambria Math"/>
          <w:i/>
          <w:iCs/>
          <w:color w:val="000000"/>
        </w:rPr>
        <w:t>F*</w:t>
      </w:r>
      <w:r>
        <w:rPr>
          <w:color w:val="000000"/>
        </w:rPr>
        <w:t>.</w:t>
      </w:r>
    </w:p>
    <w:p w14:paraId="3ACBE2AE" w14:textId="77777777" w:rsidR="000C1866" w:rsidRDefault="00DF4A1C">
      <w:pPr>
        <w:pStyle w:val="NormalWeb"/>
        <w:spacing w:beforeAutospacing="0" w:after="160" w:afterAutospacing="0" w:line="480" w:lineRule="auto"/>
        <w:ind w:firstLine="720"/>
      </w:pPr>
      <w:r>
        <w:rPr>
          <w:color w:val="000000"/>
        </w:rPr>
        <w:t>We fitted the Uniforc model to budburst phenolo</w:t>
      </w:r>
      <w:r>
        <w:rPr>
          <w:color w:val="000000"/>
        </w:rPr>
        <w:t xml:space="preserve">gy data collected in the 1980s and 1990s in Quebec and New Brunswick (Desbiens, 2007; Régnière pers.comm. 2020). Each year, bud development was observed in different sites during the growing season at time intervals ranging </w:t>
      </w:r>
      <w:r>
        <w:rPr>
          <w:color w:val="000000"/>
        </w:rPr>
        <w:lastRenderedPageBreak/>
        <w:t>from two days to two weeks. Budb</w:t>
      </w:r>
      <w:r>
        <w:rPr>
          <w:color w:val="000000"/>
        </w:rPr>
        <w:t xml:space="preserve">urst occurs when buds develop from class I to II according to the class scheme developed by </w:t>
      </w:r>
      <w:r>
        <w:fldChar w:fldCharType="begin"/>
      </w:r>
      <w:r>
        <w:instrText>ADDIN CSL_CITATION {"citationItems":[{"id":"ITEM-1","itemData":{"author":[{"dropping-particle":"","family":"Dorais","given":"L","non-dropping-particle":"","parse-na</w:instrText>
      </w:r>
      <w:r>
        <w:instrText>mes":false,"suffix":""},{"dropping-particle":"","family":"Kettela","given":"E G","non-dropping-particle":"","parse-names":false,"suffix":""}],"container-title":"Choristoneura fumiferana","id":"ITEM-1","issued":{"date-parts":[["1982"]]},"title":"A review of</w:instrText>
      </w:r>
      <w:r>
        <w:instrText xml:space="preserve"> entomological survey and assessment techniques used in regional spruce budworm","type":"article-journal"},"uris":["http://www.mendeley.com/documents/?uuid=6ff987e1-e58d-4dc3-a42b-ffa86b7065f6"]}],"mendeley":{"formattedCitation":"(Dorais &amp; Kettela, 1982)",</w:instrText>
      </w:r>
      <w:r>
        <w:instrText>"plainTextFormattedCitation":"(Dorais &amp; Kettela, 1982)","previouslyFormattedCitation":"(Dorais &amp; Kettela, 1982)"},"properties":{"noteIndex":0},"schema":"https://github.com/citation-style-language/schema/raw/master/csl-citation.json"}</w:instrText>
      </w:r>
      <w:r>
        <w:fldChar w:fldCharType="separate"/>
      </w:r>
      <w:bookmarkStart w:id="264" w:name="__Fieldmark__834_3903614438"/>
      <w:r>
        <w:rPr>
          <w:color w:val="000000"/>
        </w:rPr>
        <w:t>D</w:t>
      </w:r>
      <w:bookmarkStart w:id="265" w:name="__Fieldmark__491_2495178454"/>
      <w:r>
        <w:rPr>
          <w:color w:val="000000"/>
        </w:rPr>
        <w:t>o</w:t>
      </w:r>
      <w:bookmarkStart w:id="266" w:name="__Fieldmark__543_942872385"/>
      <w:r>
        <w:rPr>
          <w:color w:val="000000"/>
        </w:rPr>
        <w:t>rais &amp; Kettela (1982)</w:t>
      </w:r>
      <w:r>
        <w:fldChar w:fldCharType="end"/>
      </w:r>
      <w:bookmarkEnd w:id="264"/>
      <w:bookmarkEnd w:id="265"/>
      <w:bookmarkEnd w:id="266"/>
      <w:r>
        <w:rPr>
          <w:color w:val="000000"/>
        </w:rPr>
        <w:t>. The budburst date was defined as the date when 50% of the buds in the site have reached stage II.</w:t>
      </w:r>
    </w:p>
    <w:p w14:paraId="3AC402DB" w14:textId="77777777" w:rsidR="000C1866" w:rsidRDefault="00DF4A1C">
      <w:pPr>
        <w:pStyle w:val="NormalWeb"/>
        <w:spacing w:beforeAutospacing="0" w:after="160" w:afterAutospacing="0" w:line="480" w:lineRule="auto"/>
        <w:ind w:firstLine="720"/>
      </w:pPr>
      <w:r>
        <w:rPr>
          <w:color w:val="000000"/>
        </w:rPr>
        <w:t>We perform sensitivity analysis on both models using partial rank correlation coefficient</w:t>
      </w:r>
      <w:ins w:id="267" w:author="Unknown Author" w:date="2021-05-03T06:02:00Z">
        <w:r>
          <w:rPr>
            <w:color w:val="000000"/>
          </w:rPr>
          <w:t>s</w:t>
        </w:r>
      </w:ins>
      <w:r>
        <w:rPr>
          <w:color w:val="000000"/>
        </w:rPr>
        <w:t> </w:t>
      </w:r>
      <w:r>
        <w:fldChar w:fldCharType="begin"/>
      </w:r>
      <w:r>
        <w:instrText>ADDIN CSL_CITATION {"citationItems":[{"id":"ITEM-1","itemData"</w:instrText>
      </w:r>
      <w:r>
        <w:instrText xml:space="preserve">:{"DOI":"10.1098/rsif.2012.1018","ISSN":"1742-5689","abstract":"Sensitivity analysis (SA) can aid in identifying influential model parameters and optimizing model structure, yet infectious disease modelling has yet to adopt advanced SA techniques that are </w:instrText>
      </w:r>
      <w:r>
        <w:instrText>capable of providing considerable insights over traditional methods. We investigate five global SA methods-scatter plots, the Morris and Sobol' methods, Latin hypercube sampling-partial rank correlation coefficient and the sensitivity heat map method-and d</w:instrText>
      </w:r>
      <w:r>
        <w:instrText>etail their relative merits and pitfalls when applied to a microparasite (cholera) and macroparasite (schistosomaisis) transmission model. The methods investigated yielded similar results with respect to identifying influential parameters, but offered spec</w:instrText>
      </w:r>
      <w:r>
        <w:instrText>ific insights that vary by method. The classical methods differed in their ability to provide information on the quantitative relationship between parameters and model output, particularly over time. The heat map approach provides information about the gro</w:instrText>
      </w:r>
      <w:r>
        <w:instrText>up sensitivity of all model state variables, and the parameter sensitivity spectrum obtained using this method reveals the sensitivity of all state variables to each parameter over the course of the simulation period, especially valuable for expressing the</w:instrText>
      </w:r>
      <w:r>
        <w:instrText xml:space="preserve"> dynamic sensitivity of a microparasite epidemic model to its parameters. A summary comparison is presented to aid infectious disease modellers in selecting appropriate methods, with the goal of improving model performance and design. © 2013 The Author(s).</w:instrText>
      </w:r>
      <w:r>
        <w:instrText>","author":[{"dropping-particle":"","family":"Wu","given":"Jianyong","non-dropping-particle":"","parse-names":false,"suffix":""},{"dropping-particle":"","family":"Dhingra","given":"Radhika","non-dropping-particle":"","parse-names":false,"suffix":""},{"drop</w:instrText>
      </w:r>
      <w:r>
        <w:instrText>ping-particle":"","family":"Gambhir","given":"Manoj","non-dropping-particle":"","parse-names":false,"suffix":""},{"dropping-particle":"V.","family":"Remais","given":"Justin","non-dropping-particle":"","parse-names":false,"suffix":""}],"container-title":"Jo</w:instrText>
      </w:r>
      <w:r>
        <w:instrText>urnal of The Royal Society Interface","id":"ITEM-1","issue":"86","issued":{"date-parts":[["2013","9","6"]]},"page":"20121018","publisher":"Royal Society","title":"Sensitivity analysis of infectious disease models: methods, advances and their application","</w:instrText>
      </w:r>
      <w:r>
        <w:instrText>type":"article-journal","volume":"10"},"uris":["http://www.mendeley.com/documents/?uuid=4333fcc0-fb03-39ec-b597-6dd8588152c3"]}],"mendeley":{"formattedCitation":"(Wu, Dhingra, Gambhir, &amp; Remais, 2013)","plainTextFormattedCitation":"(Wu, Dhingra, Gambhir, &amp;</w:instrText>
      </w:r>
      <w:r>
        <w:instrText xml:space="preserve"> Remais, 2013)","previouslyFormattedCitation":"(Wu, Dhingra, Gambhir, &amp; Remais, 2013)"},"properties":{"noteIndex":0},"schema":"https://github.com/citation-style-language/schema/raw/master/csl-citation.json"}</w:instrText>
      </w:r>
      <w:r>
        <w:fldChar w:fldCharType="separate"/>
      </w:r>
      <w:bookmarkStart w:id="268" w:name="__Fieldmark__847_3903614438"/>
      <w:r>
        <w:rPr>
          <w:color w:val="000000"/>
        </w:rPr>
        <w:t>(</w:t>
      </w:r>
      <w:bookmarkStart w:id="269" w:name="__Fieldmark__500_2495178454"/>
      <w:r>
        <w:rPr>
          <w:color w:val="000000"/>
        </w:rPr>
        <w:t>W</w:t>
      </w:r>
      <w:bookmarkStart w:id="270" w:name="__Fieldmark__554_942872385"/>
      <w:r>
        <w:rPr>
          <w:color w:val="000000"/>
        </w:rPr>
        <w:t>u, Dhingra, Gambhir, &amp; Remais, 2013)</w:t>
      </w:r>
      <w:r>
        <w:fldChar w:fldCharType="end"/>
      </w:r>
      <w:bookmarkEnd w:id="268"/>
      <w:bookmarkEnd w:id="269"/>
      <w:bookmarkEnd w:id="270"/>
      <w:r>
        <w:rPr>
          <w:color w:val="000000"/>
        </w:rPr>
        <w:t>.</w:t>
      </w:r>
    </w:p>
    <w:p w14:paraId="0CAE56A4" w14:textId="77777777" w:rsidR="000C1866" w:rsidRDefault="00DF4A1C">
      <w:pPr>
        <w:pStyle w:val="Titre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2.3 Hi</w:t>
      </w:r>
      <w:r>
        <w:rPr>
          <w:rFonts w:ascii="Times New Roman" w:hAnsi="Times New Roman" w:cs="Times New Roman"/>
          <w:b/>
          <w:bCs/>
          <w:color w:val="000000"/>
          <w:sz w:val="28"/>
          <w:szCs w:val="28"/>
        </w:rPr>
        <w:t>storical and future temperature regimes in eastern Canada</w:t>
      </w:r>
    </w:p>
    <w:p w14:paraId="173E8535" w14:textId="77777777" w:rsidR="000C1866" w:rsidRDefault="00DF4A1C">
      <w:pPr>
        <w:pStyle w:val="NormalWeb"/>
        <w:spacing w:beforeAutospacing="0" w:after="160" w:afterAutospacing="0" w:line="480" w:lineRule="auto"/>
      </w:pPr>
      <w:r>
        <w:rPr>
          <w:color w:val="000000"/>
        </w:rPr>
        <w:t>We selected six locations on a latitudinal gradient across eastern Canada (Fig. 3) to explore the effects of various historical and future temperature regimes on the synchrony between SBW and balsam</w:t>
      </w:r>
      <w:r>
        <w:rPr>
          <w:color w:val="000000"/>
        </w:rPr>
        <w:t xml:space="preserve"> fir phenology. The temperature data for these locations were calculated using BioSIM </w:t>
      </w:r>
      <w:r>
        <w:fldChar w:fldCharType="begin"/>
      </w:r>
      <w:r>
        <w:instrText>ADDIN CSL_CITATION {"citationItems":[{"id":"ITEM-1","itemData":{"ISBN":"1100234640","author":[{"dropping-particle":"","family":"Régnière","given":"Jacques","non-dropping-</w:instrText>
      </w:r>
      <w:r>
        <w:instrText>particle":"","parse-names":false,"suffix":""},{"dropping-particle":"","family":"Saint-Amant","given":"Rémi","non-dropping-particle":"","parse-names":false,"suffix":""},{"dropping-particle":"","family":"Béchard","given":"Ariane","non-dropping-particle":"","</w:instrText>
      </w:r>
      <w:r>
        <w:instrText>parse-names":false,"suffix":""},{"dropping-particle":"","family":"Moutaoufik","given":"Ahmed","non-dropping-particle":"","parse-names":false,"suffix":""}],"id":"ITEM-1","issued":{"date-parts":[["2014"]]},"publisher":"Laurentian Forestry Centre, Québec (Que</w:instrText>
      </w:r>
      <w:r>
        <w:instrText>bec). Inf. Rep. LAU-X-137E","title":"BioSIM 10: User's manual, A. Nat. Resour. Can., Can. For. Serv.","type":"book"},"uris":["http://www.mendeley.com/documents/?uuid=9e17dee9-b62c-45f4-b77c-f313f1979199"]}],"mendeley":{"formattedCitation":"(Régnière, Saint</w:instrText>
      </w:r>
      <w:r>
        <w:instrText>-Amant, Béchard, &amp; Moutaoufik, 2014)","plainTextFormattedCitation":"(Régnière, Saint-Amant, Béchard, &amp; Moutaoufik, 2014)","previouslyFormattedCitation":"(Régnière, Saint-Amant, Béchard, &amp; Moutaoufik, 2014)"},"properties":{"noteIndex":0},"schema":"https://g</w:instrText>
      </w:r>
      <w:r>
        <w:instrText>ithub.com/citation-style-language/schema/raw/master/csl-citation.json"}</w:instrText>
      </w:r>
      <w:r>
        <w:fldChar w:fldCharType="separate"/>
      </w:r>
      <w:bookmarkStart w:id="271" w:name="__Fieldmark__861_3903614438"/>
      <w:r>
        <w:rPr>
          <w:color w:val="000000"/>
        </w:rPr>
        <w:t>(</w:t>
      </w:r>
      <w:bookmarkStart w:id="272" w:name="__Fieldmark__510_2495178454"/>
      <w:r>
        <w:rPr>
          <w:color w:val="000000"/>
        </w:rPr>
        <w:t>R</w:t>
      </w:r>
      <w:bookmarkStart w:id="273" w:name="__Fieldmark__566_942872385"/>
      <w:r>
        <w:rPr>
          <w:color w:val="000000"/>
        </w:rPr>
        <w:t>égnière, Saint-Amant, Béchard, &amp; Moutaoufik, 2014)</w:t>
      </w:r>
      <w:r>
        <w:fldChar w:fldCharType="end"/>
      </w:r>
      <w:bookmarkEnd w:id="271"/>
      <w:bookmarkEnd w:id="272"/>
      <w:bookmarkEnd w:id="273"/>
      <w:r>
        <w:rPr>
          <w:color w:val="000000"/>
        </w:rPr>
        <w:t xml:space="preserve">. BioSIM interpolates weather station historical data and climate change scenarios </w:t>
      </w:r>
      <w:del w:id="274" w:author="Unknown Author" w:date="2021-05-03T06:05:00Z">
        <w:r>
          <w:rPr>
            <w:color w:val="000000"/>
          </w:rPr>
          <w:delText>for any location in</w:delText>
        </w:r>
      </w:del>
      <w:ins w:id="275" w:author="Unknown Author" w:date="2021-05-03T06:05:00Z">
        <w:r>
          <w:rPr>
            <w:color w:val="000000"/>
          </w:rPr>
          <w:t>across</w:t>
        </w:r>
      </w:ins>
      <w:r>
        <w:rPr>
          <w:color w:val="000000"/>
        </w:rPr>
        <w:t xml:space="preserve"> North America. We use</w:t>
      </w:r>
      <w:r>
        <w:rPr>
          <w:color w:val="000000"/>
        </w:rPr>
        <w:t xml:space="preserve">d data from 1996 to 2016 to explore the latitudinal trends of past </w:t>
      </w:r>
      <w:ins w:id="276" w:author="Unknown Author" w:date="2021-05-03T06:05:00Z">
        <w:r>
          <w:rPr>
            <w:color w:val="000000"/>
          </w:rPr>
          <w:t xml:space="preserve">insect </w:t>
        </w:r>
      </w:ins>
      <w:r>
        <w:rPr>
          <w:color w:val="000000"/>
        </w:rPr>
        <w:t>emergence</w:t>
      </w:r>
      <w:ins w:id="277" w:author="Unknown Author" w:date="2021-05-03T06:05:00Z">
        <w:r>
          <w:rPr>
            <w:color w:val="000000"/>
          </w:rPr>
          <w:t>, tree budburst and their mismatch</w:t>
        </w:r>
      </w:ins>
      <w:r>
        <w:rPr>
          <w:color w:val="000000"/>
        </w:rPr>
        <w:t xml:space="preserve"> </w:t>
      </w:r>
      <w:del w:id="278" w:author="Unknown Author" w:date="2021-05-03T06:06:00Z">
        <w:r>
          <w:rPr>
            <w:color w:val="000000"/>
          </w:rPr>
          <w:delText>for the insect, budburst for the tree, and the mismatch between the two events over latitude and</w:delText>
        </w:r>
      </w:del>
      <w:r>
        <w:rPr>
          <w:color w:val="000000"/>
        </w:rPr>
        <w:t xml:space="preserve"> across years. </w:t>
      </w:r>
    </w:p>
    <w:p w14:paraId="5488FB80" w14:textId="77777777" w:rsidR="000C1866" w:rsidRDefault="00DF4A1C">
      <w:pPr>
        <w:pStyle w:val="NormalWeb"/>
        <w:spacing w:beforeAutospacing="0" w:after="160" w:afterAutospacing="0" w:line="480" w:lineRule="auto"/>
        <w:ind w:firstLine="720"/>
      </w:pPr>
      <w:r>
        <w:rPr>
          <w:color w:val="000000"/>
        </w:rPr>
        <w:t xml:space="preserve">Last, we used </w:t>
      </w:r>
      <w:r>
        <w:rPr>
          <w:color w:val="000000"/>
        </w:rPr>
        <w:t>predicted temperatures under different warming scenarios at the same locations</w:t>
      </w:r>
      <w:del w:id="279" w:author="Unknown Author" w:date="2021-05-03T06:06:00Z">
        <w:r>
          <w:rPr>
            <w:color w:val="000000"/>
          </w:rPr>
          <w:delText xml:space="preserve"> in order</w:delText>
        </w:r>
      </w:del>
      <w:r>
        <w:rPr>
          <w:color w:val="000000"/>
        </w:rPr>
        <w:t xml:space="preserve"> to gain insights in expected trends for emergence, budburst and mismatch in the future. We selected three different scenarios, known as RCP2.6, RCP4.5 and RCP8.5 </w:t>
      </w:r>
      <w:r>
        <w:fldChar w:fldCharType="begin"/>
      </w:r>
      <w:r>
        <w:instrText xml:space="preserve">ADDIN </w:instrText>
      </w:r>
      <w:r>
        <w:instrText>CSL_CITATION {"citationItems":[{"id":"ITEM-1","itemData":{"DOI":"10.1007/s10584-011-0148-z","ISSN":"01650009","abstract":"This paper summarizes the development process and main characteristics of the Representative Concentration Pathways (RCPs), a set of f</w:instrText>
      </w:r>
      <w:r>
        <w:instrText>our new pathways developed for the climate modeling community as a basis for long-term and near-term modeling experiments. The four RCPs together span the range of year 2100 radiative forcing values found in the open literature, i. e. from 2.6 to 8.5 W/m2.</w:instrText>
      </w:r>
      <w:r>
        <w:instrText xml:space="preserve"> The RCPs are the product of an innovative collaboration between integrated assessment modelers, climate modelers, terrestrial ecosystem modelers and emission inventory experts. The resulting product forms a comprehensive data set with high spatial and sec</w:instrText>
      </w:r>
      <w:r>
        <w:instrText>toral resolutions for the period extending to 2100. Land use and emissions of air pollutants and greenhouse gases are reported mostly at a 0.5 × 0.5 degree spatial resolution, with air pollutants also provided per sector (for well-mixed gases, a coarser re</w:instrText>
      </w:r>
      <w:r>
        <w:instrText>solution is used). The underlying integrated assessment model outputs for land use, atmospheric emissions and concentration data were harmonized across models and scenarios to ensure consistency with historical observations while preserving individual scen</w:instrText>
      </w:r>
      <w:r>
        <w:instrText>ario trends. For most variables, the RCPs cover a wide range of the existing literature. The RCPs are supplemented with extensions (Extended Concentration Pathways, ECPs), which allow climate modeling experiments through the year 2300. The RCPs are an impo</w:instrText>
      </w:r>
      <w:r>
        <w:instrText>rtant development in climate research and provide a potential foundation for further research and assessment, including emissions mitigation and impact analysis. © 2011 The Author(s).","author":[{"dropping-particle":"","family":"Vuuren","given":"Detlef P."</w:instrText>
      </w:r>
      <w:r>
        <w:instrText>,"non-dropping-particle":"van","parse-names":false,"suffix":""},{"dropping-particle":"","family":"Edmonds","given":"Jae","non-dropping-particle":"","parse-names":false,"suffix":""},{"dropping-particle":"","family":"Kainuma","given":"Mikiko","non-dropping-p</w:instrText>
      </w:r>
      <w:r>
        <w:instrText>article":"","parse-names":false,"suffix":""},{"dropping-particle":"","family":"Riahi","given":"Keywan","non-dropping-particle":"","parse-names":false,"suffix":""},{"dropping-particle":"","family":"Thomson","given":"Allison","non-dropping-particle":"","pars</w:instrText>
      </w:r>
      <w:r>
        <w:instrText>e-names":false,"suffix":""},{"dropping-particle":"","family":"Hibbard","given":"Kathy","non-dropping-particle":"","parse-names":false,"suffix":""},{"dropping-particle":"","family":"Hurtt","given":"George C.","non-dropping-particle":"","parse-names":false,"</w:instrText>
      </w:r>
      <w:r>
        <w:instrText>suffix":""},{"dropping-particle":"","family":"Kram","given":"Tom","non-dropping-particle":"","parse-names":false,"suffix":""},{"dropping-particle":"","family":"Krey","given":"Volker","non-dropping-particle":"","parse-names":false,"suffix":""},{"dropping-pa</w:instrText>
      </w:r>
      <w:r>
        <w:instrText>rticle":"","family":"Lamarque","given":"Jean Francois","non-dropping-particle":"","parse-names":false,"suffix":""},{"dropping-particle":"","family":"Masui","given":"Toshihiko","non-dropping-particle":"","parse-names":false,"suffix":""},{"dropping-particle"</w:instrText>
      </w:r>
      <w:r>
        <w:instrText>:"","family":"Meinshausen","given":"Malte","non-dropping-particle":"","parse-names":false,"suffix":""},{"dropping-particle":"","family":"Nakicenovic","given":"Nebojsa","non-dropping-particle":"","parse-names":false,"suffix":""},{"dropping-particle":"","fam</w:instrText>
      </w:r>
      <w:r>
        <w:instrText>ily":"Smith","given":"Steven J.","non-dropping-particle":"","parse-names":false,"suffix":""},{"dropping-particle":"","family":"Rose","given":"Steven K.","non-dropping-particle":"","parse-names":false,"suffix":""}],"container-title":"Climatic Change","id":"</w:instrText>
      </w:r>
      <w:r>
        <w:instrText>ITEM-1","issue":"1","issued":{"date-parts":[["2011","11","5"]]},"page":"5-31","publisher":"Springer","title":"The representative concentration pathways: an overview","type":"article-journal","volume":"109"},"uris":["http://www.mendeley.com/documents/?uuid=</w:instrText>
      </w:r>
      <w:r>
        <w:instrText>60845102-4e50-3988-9497-66f6c99cd95b"]}],"mendeley":{"formattedCitation":"(van Vuuren et al., 2011)","plainTextFormattedCitation":"(van Vuuren et al., 2011)","previouslyFormattedCitation":"(van Vuuren et al., 2011)"},"properties":{"noteIndex":0},"schema":"</w:instrText>
      </w:r>
      <w:r>
        <w:instrText>https://github.com/citation-style-language/schema/raw/master/csl-citation.json"}</w:instrText>
      </w:r>
      <w:r>
        <w:fldChar w:fldCharType="separate"/>
      </w:r>
      <w:bookmarkStart w:id="280" w:name="__Fieldmark__874_3903614438"/>
      <w:r>
        <w:rPr>
          <w:color w:val="000000"/>
        </w:rPr>
        <w:t>(</w:t>
      </w:r>
      <w:bookmarkStart w:id="281" w:name="__Fieldmark__519_2495178454"/>
      <w:r>
        <w:rPr>
          <w:color w:val="000000"/>
        </w:rPr>
        <w:t>v</w:t>
      </w:r>
      <w:bookmarkStart w:id="282" w:name="__Fieldmark__576_942872385"/>
      <w:r>
        <w:rPr>
          <w:color w:val="000000"/>
        </w:rPr>
        <w:t>an Vuuren et al., 2011)</w:t>
      </w:r>
      <w:r>
        <w:fldChar w:fldCharType="end"/>
      </w:r>
      <w:bookmarkEnd w:id="280"/>
      <w:bookmarkEnd w:id="281"/>
      <w:bookmarkEnd w:id="282"/>
      <w:r>
        <w:rPr>
          <w:color w:val="000000"/>
        </w:rPr>
        <w:t xml:space="preserve">. For each scenario, we generated </w:t>
      </w:r>
      <w:del w:id="283" w:author="Unknown Author" w:date="2021-05-03T06:06:00Z">
        <w:r>
          <w:rPr>
            <w:color w:val="000000"/>
          </w:rPr>
          <w:delText>a total of</w:delText>
        </w:r>
      </w:del>
      <w:r>
        <w:rPr>
          <w:color w:val="000000"/>
        </w:rPr>
        <w:t xml:space="preserve"> 1200 stochastic temperature time series over the 2001-2100 period. </w:t>
      </w:r>
    </w:p>
    <w:p w14:paraId="26252EA6" w14:textId="77777777" w:rsidR="000C1866" w:rsidRDefault="00DF4A1C">
      <w:pPr>
        <w:pStyle w:val="NormalWeb"/>
        <w:spacing w:beforeAutospacing="0" w:after="160" w:afterAutospacing="0" w:line="480" w:lineRule="auto"/>
        <w:ind w:firstLine="720"/>
      </w:pPr>
      <w:r>
        <w:rPr>
          <w:color w:val="000000"/>
        </w:rPr>
        <w:t>Both models used temperature data w</w:t>
      </w:r>
      <w:r>
        <w:rPr>
          <w:color w:val="000000"/>
        </w:rPr>
        <w:t xml:space="preserve">ith a four-hour time interval, which allows for the capture of warm events within a day (i.e., a few hours of warm temperatures, while the average daily temperature stays low).  </w:t>
      </w:r>
    </w:p>
    <w:p w14:paraId="7B7B6547" w14:textId="77777777" w:rsidR="000C1866" w:rsidRDefault="00DF4A1C">
      <w:pPr>
        <w:pStyle w:val="Titre1"/>
        <w:spacing w:before="240" w:beforeAutospacing="0" w:afterAutospacing="0" w:line="480" w:lineRule="auto"/>
      </w:pPr>
      <w:r>
        <w:rPr>
          <w:color w:val="000000"/>
          <w:sz w:val="32"/>
          <w:szCs w:val="32"/>
        </w:rPr>
        <w:lastRenderedPageBreak/>
        <w:t>3. Results</w:t>
      </w:r>
    </w:p>
    <w:p w14:paraId="47E93FDE" w14:textId="77777777" w:rsidR="000C1866" w:rsidRDefault="00DF4A1C">
      <w:pPr>
        <w:pStyle w:val="Titre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3.1 Theoretical results</w:t>
      </w:r>
    </w:p>
    <w:p w14:paraId="5A43F0DA" w14:textId="77777777" w:rsidR="000C1866" w:rsidRDefault="00DF4A1C">
      <w:pPr>
        <w:pStyle w:val="NormalWeb"/>
        <w:spacing w:beforeAutospacing="0" w:after="160" w:afterAutospacing="0" w:line="480" w:lineRule="auto"/>
      </w:pPr>
      <w:r>
        <w:rPr>
          <w:color w:val="000000"/>
        </w:rPr>
        <w:t>Model equation Eq. 1 can in general not be</w:t>
      </w:r>
      <w:r>
        <w:rPr>
          <w:color w:val="000000"/>
        </w:rPr>
        <w:t xml:space="preserv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w:t>
      </w:r>
      <w:del w:id="284" w:author="Unknown Author" w:date="2021-05-03T06:07:00Z">
        <w:r>
          <w:rPr>
            <w:color w:val="000000"/>
          </w:rPr>
          <w:delText xml:space="preserve">a </w:delText>
        </w:r>
      </w:del>
      <w:r>
        <w:rPr>
          <w:color w:val="000000"/>
        </w:rPr>
        <w:t>future temperature (</w:t>
      </w:r>
      <w:r>
        <w:rPr>
          <w:i/>
          <w:iCs/>
          <w:color w:val="000000"/>
        </w:rPr>
        <w:t>x</w:t>
      </w:r>
      <w:r>
        <w:rPr>
          <w:i/>
          <w:iCs/>
          <w:color w:val="000000"/>
          <w:vertAlign w:val="subscript"/>
        </w:rPr>
        <w:t>2</w:t>
      </w:r>
      <w:r>
        <w:rPr>
          <w:i/>
          <w:iCs/>
          <w:color w:val="000000"/>
        </w:rPr>
        <w:t>(t)</w:t>
      </w:r>
      <w:r>
        <w:rPr>
          <w:color w:val="000000"/>
        </w:rPr>
        <w:t>) time series deviate</w:t>
      </w:r>
      <w:del w:id="285" w:author="Unknown Author" w:date="2021-05-03T06:07:00Z">
        <w:r>
          <w:rPr>
            <w:color w:val="000000"/>
          </w:rPr>
          <w:delText>s</w:delText>
        </w:r>
      </w:del>
      <w:r>
        <w:rPr>
          <w:color w:val="000000"/>
        </w:rPr>
        <w:t xml:space="preserve"> from historical expectation (</w:t>
      </w:r>
      <w:r>
        <w:rPr>
          <w:i/>
          <w:iCs/>
          <w:color w:val="000000"/>
        </w:rPr>
        <w:t>x</w:t>
      </w:r>
      <w:r>
        <w:rPr>
          <w:i/>
          <w:iCs/>
          <w:color w:val="000000"/>
          <w:vertAlign w:val="subscript"/>
        </w:rPr>
        <w:t>1</w:t>
      </w:r>
      <w:r>
        <w:rPr>
          <w:i/>
          <w:iCs/>
          <w:color w:val="000000"/>
        </w:rPr>
        <w:t>(t</w:t>
      </w:r>
      <w:r>
        <w:rPr>
          <w:i/>
          <w:iCs/>
          <w:color w:val="000000"/>
        </w:rPr>
        <w:t>)</w:t>
      </w:r>
      <w:r>
        <w:rPr>
          <w:color w:val="000000"/>
        </w:rPr>
        <w:t xml:space="preserve">) by a small amount (see </w:t>
      </w:r>
      <w:del w:id="286" w:author="Portalier Sebastien" w:date="2021-04-30T16:51:00Z">
        <w:r>
          <w:rPr>
            <w:color w:val="000000"/>
          </w:rPr>
          <w:delText>appendix</w:delText>
        </w:r>
      </w:del>
      <w:ins w:id="287" w:author="Portalier Sebastien" w:date="2021-04-30T17:35:00Z">
        <w:r>
          <w:rPr>
            <w:color w:val="000000"/>
          </w:rPr>
          <w:t>S</w:t>
        </w:r>
      </w:ins>
      <w:ins w:id="288" w:author="Portalier Sebastien" w:date="2021-04-30T16:51:00Z">
        <w:r>
          <w:rPr>
            <w:color w:val="000000"/>
          </w:rPr>
          <w:t xml:space="preserve">upplementary </w:t>
        </w:r>
      </w:ins>
      <w:ins w:id="289" w:author="Portalier Sebastien" w:date="2021-04-30T17:35:00Z">
        <w:r>
          <w:rPr>
            <w:color w:val="000000"/>
          </w:rPr>
          <w:t>M</w:t>
        </w:r>
      </w:ins>
      <w:ins w:id="290" w:author="Portalier Sebastien" w:date="2021-04-30T16:51:00Z">
        <w:r>
          <w:rPr>
            <w:color w:val="000000"/>
          </w:rPr>
          <w:t>aterial</w:t>
        </w:r>
      </w:ins>
      <w:r>
        <w:rPr>
          <w:color w:val="000000"/>
        </w:rPr>
        <w:t xml:space="preserve">). We use this formula to evaluate and discuss the impact of </w:t>
      </w:r>
      <w:del w:id="291" w:author="Unknown Author" w:date="2021-05-03T06:08:00Z">
        <w:r>
          <w:rPr>
            <w:color w:val="000000"/>
          </w:rPr>
          <w:delText>a</w:delText>
        </w:r>
      </w:del>
      <w:r>
        <w:rPr>
          <w:color w:val="000000"/>
        </w:rPr>
        <w:t xml:space="preserve"> climate change on the phenology of a single species and the phenological mismatch between two species in two particular cases: a constant temperature difference throughout the resting period or a warm or cold spell during a short time period. </w:t>
      </w:r>
    </w:p>
    <w:p w14:paraId="7B7BC6CA" w14:textId="77777777" w:rsidR="000C1866" w:rsidRDefault="00DF4A1C">
      <w:pPr>
        <w:pStyle w:val="Titre3"/>
        <w:spacing w:line="480" w:lineRule="auto"/>
        <w:rPr>
          <w:rFonts w:ascii="Times New Roman" w:hAnsi="Times New Roman" w:cs="Times New Roman"/>
          <w:b/>
          <w:bCs/>
        </w:rPr>
      </w:pPr>
      <w:r>
        <w:rPr>
          <w:rFonts w:ascii="Times New Roman" w:hAnsi="Times New Roman" w:cs="Times New Roman"/>
          <w:b/>
          <w:bCs/>
          <w:color w:val="000000"/>
        </w:rPr>
        <w:t>3.1.1 Pheno</w:t>
      </w:r>
      <w:r>
        <w:rPr>
          <w:rFonts w:ascii="Times New Roman" w:hAnsi="Times New Roman" w:cs="Times New Roman"/>
          <w:b/>
          <w:bCs/>
          <w:color w:val="000000"/>
        </w:rPr>
        <w:t>logy shift of a single species</w:t>
      </w:r>
    </w:p>
    <w:p w14:paraId="56862D4A" w14:textId="77777777" w:rsidR="000C1866" w:rsidRDefault="00DF4A1C">
      <w:pPr>
        <w:pStyle w:val="NormalWeb"/>
        <w:spacing w:beforeAutospacing="0" w:afterAutospacing="0" w:line="480" w:lineRule="auto"/>
        <w:rPr>
          <w:color w:val="000000"/>
        </w:rPr>
      </w:pPr>
      <w:r>
        <w:rPr>
          <w:color w:val="000000"/>
        </w:rPr>
        <w:t xml:space="preserve">In the case of a constant temperature difference,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x</m:t>
        </m:r>
      </m:oMath>
      <w:r>
        <w:rPr>
          <w:color w:val="000000"/>
        </w:rPr>
        <w:t xml:space="preserve"> where </w:t>
      </w:r>
      <m:oMath>
        <m:r>
          <w:rPr>
            <w:rFonts w:ascii="Cambria Math" w:hAnsi="Cambria Math"/>
          </w:rPr>
          <m:t>∆</m:t>
        </m:r>
        <m:r>
          <w:rPr>
            <w:rFonts w:ascii="Cambria Math" w:hAnsi="Cambria Math"/>
          </w:rPr>
          <m:t>x</m:t>
        </m:r>
      </m:oMath>
      <w:r>
        <w:rPr>
          <w:color w:val="000000"/>
        </w:rPr>
        <w:t xml:space="preserve"> is the difference.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0C1866" w14:paraId="66F12B1B" w14:textId="77777777">
        <w:tc>
          <w:tcPr>
            <w:tcW w:w="985" w:type="dxa"/>
            <w:tcBorders>
              <w:top w:val="nil"/>
              <w:left w:val="nil"/>
              <w:bottom w:val="nil"/>
              <w:right w:val="nil"/>
            </w:tcBorders>
            <w:shd w:val="clear" w:color="auto" w:fill="auto"/>
            <w:vAlign w:val="center"/>
          </w:tcPr>
          <w:p w14:paraId="74845E19" w14:textId="77777777" w:rsidR="000C1866" w:rsidRDefault="000C1866">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151AECB5" w14:textId="77777777" w:rsidR="000C1866" w:rsidRDefault="00DF4A1C">
            <w:pPr>
              <w:pStyle w:val="NormalWeb"/>
              <w:spacing w:before="28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tcBorders>
              <w:top w:val="nil"/>
              <w:left w:val="nil"/>
              <w:bottom w:val="nil"/>
              <w:right w:val="nil"/>
            </w:tcBorders>
            <w:shd w:val="clear" w:color="auto" w:fill="auto"/>
            <w:vAlign w:val="center"/>
          </w:tcPr>
          <w:p w14:paraId="44F7868A" w14:textId="77777777" w:rsidR="000C1866" w:rsidRDefault="00DF4A1C">
            <w:pPr>
              <w:pStyle w:val="NormalWeb"/>
              <w:spacing w:before="280" w:line="480" w:lineRule="auto"/>
              <w:jc w:val="center"/>
            </w:pPr>
            <w:r>
              <w:t xml:space="preserve">Eq. </w:t>
            </w:r>
            <w:r>
              <w:fldChar w:fldCharType="begin"/>
            </w:r>
            <w:r>
              <w:instrText xml:space="preserve">SEQ Eq \* </w:instrText>
            </w:r>
            <w:r>
              <w:instrText>ARABIC</w:instrText>
            </w:r>
            <w:r>
              <w:fldChar w:fldCharType="separate"/>
            </w:r>
            <w:r>
              <w:t>0</w:t>
            </w:r>
            <w:r>
              <w:fldChar w:fldCharType="end"/>
            </w:r>
          </w:p>
        </w:tc>
      </w:tr>
    </w:tbl>
    <w:p w14:paraId="4D0F95E1" w14:textId="77777777" w:rsidR="000C1866" w:rsidRDefault="00DF4A1C">
      <w:pPr>
        <w:pStyle w:val="NormalWeb"/>
        <w:spacing w:beforeAutospacing="0" w:afterAutospacing="0" w:line="480" w:lineRule="auto"/>
        <w:rPr>
          <w:color w:val="000000"/>
        </w:rPr>
      </w:pPr>
      <w:r>
        <w:rPr>
          <w:color w:val="000000"/>
        </w:rPr>
        <w:t xml:space="preserve">In the second case, if the difference in temperature between two years is a warm or cold spell of short duration </w:t>
      </w:r>
      <m:oMath>
        <m:r>
          <w:rPr>
            <w:rFonts w:ascii="Cambria Math" w:hAnsi="Cambria Math"/>
          </w:rPr>
          <m:t>∆</m:t>
        </m:r>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m:t>
        </m:r>
        <m:r>
          <w:rPr>
            <w:rFonts w:ascii="Cambria Math" w:hAnsi="Cambria Math"/>
          </w:rPr>
          <m:t>x</m:t>
        </m:r>
      </m:oMath>
      <w:r>
        <w:rPr>
          <w:rFonts w:ascii="Calibri" w:hAnsi="Calibri" w:cs="Calibri"/>
          <w:color w:val="000000"/>
          <w:sz w:val="22"/>
          <w:szCs w:val="22"/>
        </w:rPr>
        <w:t xml:space="preserve"> </w:t>
      </w:r>
      <w:r>
        <w:rPr>
          <w:color w:val="000000"/>
        </w:rPr>
        <w:t>(positive for a warm spell, negative for a cold spell), then the corresponding ends of</w:t>
      </w:r>
      <w:r>
        <w:rPr>
          <w:color w:val="000000"/>
        </w:rPr>
        <w:t xml:space="preserve"> the seasonal resting phases are related by</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0C1866" w14:paraId="349FE317" w14:textId="77777777">
        <w:tc>
          <w:tcPr>
            <w:tcW w:w="985" w:type="dxa"/>
            <w:tcBorders>
              <w:top w:val="nil"/>
              <w:left w:val="nil"/>
              <w:bottom w:val="nil"/>
              <w:right w:val="nil"/>
            </w:tcBorders>
            <w:shd w:val="clear" w:color="auto" w:fill="auto"/>
            <w:vAlign w:val="center"/>
          </w:tcPr>
          <w:p w14:paraId="69F5C83B" w14:textId="77777777" w:rsidR="000C1866" w:rsidRDefault="000C1866">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150F6411" w14:textId="77777777" w:rsidR="000C1866" w:rsidRDefault="00DF4A1C">
            <w:pPr>
              <w:pStyle w:val="NormalWeb"/>
              <w:spacing w:before="28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r>
                  <w:rPr>
                    <w:rFonts w:ascii="Cambria Math" w:hAnsi="Cambria Math"/>
                  </w:rPr>
                  <m:t>x</m:t>
                </m:r>
                <m:r>
                  <w:rPr>
                    <w:rFonts w:ascii="Cambria Math" w:hAnsi="Cambria Math"/>
                  </w:rPr>
                  <m:t>∆</m:t>
                </m:r>
                <m:r>
                  <w:rPr>
                    <w:rFonts w:ascii="Cambria Math" w:hAnsi="Cambria Math"/>
                  </w:rPr>
                  <m:t>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r>
                  <w:rPr>
                    <w:rFonts w:ascii="Cambria Math" w:hAnsi="Cambria Math"/>
                  </w:rPr>
                  <m:t>.</m:t>
                </m:r>
              </m:oMath>
            </m:oMathPara>
          </w:p>
        </w:tc>
        <w:tc>
          <w:tcPr>
            <w:tcW w:w="989" w:type="dxa"/>
            <w:tcBorders>
              <w:top w:val="nil"/>
              <w:left w:val="nil"/>
              <w:bottom w:val="nil"/>
              <w:right w:val="nil"/>
            </w:tcBorders>
            <w:shd w:val="clear" w:color="auto" w:fill="auto"/>
            <w:vAlign w:val="center"/>
          </w:tcPr>
          <w:p w14:paraId="0A7E917B" w14:textId="77777777" w:rsidR="000C1866" w:rsidRDefault="00DF4A1C">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74D7C72A" w14:textId="77777777" w:rsidR="000C1866" w:rsidRDefault="00DF4A1C">
      <w:pPr>
        <w:pStyle w:val="NormalWeb"/>
        <w:spacing w:beforeAutospacing="0" w:afterAutospacing="0"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m:t>
        </m:r>
        <m:r>
          <w:rPr>
            <w:rFonts w:ascii="Cambria Math" w:hAnsi="Cambria Math"/>
          </w:rPr>
          <m:t>x</m:t>
        </m:r>
        <m:r>
          <w:rPr>
            <w:rFonts w:ascii="Cambria Math" w:hAnsi="Cambria Math"/>
          </w:rPr>
          <m:t>&gt;0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sign are positive). More importantly, the formulas allow us to quantify the expected shift of the end time of the</w:t>
      </w:r>
      <w:r>
        <w:rPr>
          <w:color w:val="000000"/>
        </w:rPr>
        <w:t xml:space="preserve"> resting period.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w:t>
      </w:r>
      <w:del w:id="292" w:author="Unknown Author" w:date="2021-05-03T06:09:00Z">
        <w:r>
          <w:rPr>
            <w:color w:val="000000"/>
          </w:rPr>
          <w:delText xml:space="preserve">end time </w:delText>
        </w:r>
        <w:r>
          <w:rPr>
            <w:color w:val="000000"/>
          </w:rPr>
          <w:delText>of the seasonal resting period</w:delText>
        </w:r>
      </w:del>
      <w:ins w:id="293" w:author="Unknown Author" w:date="2021-05-03T06:09:00Z">
        <w:r>
          <w:rPr>
            <w:color w:val="000000"/>
          </w:rPr>
          <w:t>phenology</w:t>
        </w:r>
      </w:ins>
      <w:r>
        <w:rPr>
          <w:color w:val="000000"/>
        </w:rPr>
        <w:t xml:space="preserve"> is </w:t>
      </w:r>
      <w:del w:id="294" w:author="Unknown Author" w:date="2021-05-03T06:09:00Z">
        <w:r>
          <w:rPr>
            <w:color w:val="000000"/>
          </w:rPr>
          <w:delText>the</w:delText>
        </w:r>
      </w:del>
      <w:r>
        <w:rPr>
          <w:color w:val="000000"/>
        </w:rPr>
        <w:t xml:space="preserve">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has its maximal slope. For the rate function in Eq. 2, this occurs at temperature </w:t>
      </w:r>
      <w:r>
        <w:rPr>
          <w:i/>
          <w:iCs/>
          <w:color w:val="000000"/>
        </w:rPr>
        <w:t>x=c</w:t>
      </w:r>
      <w:r>
        <w:rPr>
          <w:color w:val="000000"/>
        </w:rPr>
        <w:t>.</w:t>
      </w:r>
    </w:p>
    <w:p w14:paraId="15007FFC" w14:textId="77777777" w:rsidR="000C1866" w:rsidRDefault="00DF4A1C">
      <w:pPr>
        <w:pStyle w:val="Titre3"/>
        <w:spacing w:line="480" w:lineRule="auto"/>
        <w:rPr>
          <w:rFonts w:ascii="Times New Roman" w:hAnsi="Times New Roman" w:cs="Times New Roman"/>
          <w:b/>
          <w:bCs/>
        </w:rPr>
      </w:pPr>
      <w:r>
        <w:rPr>
          <w:rFonts w:ascii="Times New Roman" w:hAnsi="Times New Roman" w:cs="Times New Roman"/>
          <w:b/>
          <w:bCs/>
          <w:color w:val="000000"/>
        </w:rPr>
        <w:t>3.1.2 Effects on the mismatch between two species</w:t>
      </w:r>
    </w:p>
    <w:p w14:paraId="4F3AA569" w14:textId="77777777" w:rsidR="000C1866" w:rsidRDefault="00DF4A1C">
      <w:pPr>
        <w:pStyle w:val="NormalWeb"/>
        <w:spacing w:beforeAutospacing="0" w:afterAutospacing="0" w:line="480" w:lineRule="auto"/>
      </w:pPr>
      <w:ins w:id="295" w:author="Unknown Author" w:date="2021-05-03T06:10:00Z">
        <w:r>
          <w:rPr>
            <w:color w:val="000000"/>
          </w:rPr>
          <w:t xml:space="preserve">When </w:t>
        </w:r>
      </w:ins>
      <w:del w:id="296" w:author="Unknown Author" w:date="2021-05-03T06:10:00Z">
        <w:r>
          <w:rPr>
            <w:color w:val="000000"/>
          </w:rPr>
          <w:delText>Since there is no i</w:delText>
        </w:r>
        <w:r>
          <w:rPr>
            <w:color w:val="000000"/>
          </w:rPr>
          <w:delText>nteraction during the resting phase,</w:delText>
        </w:r>
      </w:del>
      <w:r>
        <w:rPr>
          <w:color w:val="000000"/>
        </w:rPr>
        <w:t xml:space="preserve"> heat accumulation occurs independently in each species</w:t>
      </w:r>
      <w:ins w:id="297" w:author="Unknown Author" w:date="2021-05-03T06:10:00Z">
        <w:r>
          <w:rPr>
            <w:color w:val="000000"/>
          </w:rPr>
          <w:t>,</w:t>
        </w:r>
      </w:ins>
      <w:del w:id="298" w:author="Unknown Author" w:date="2021-05-03T06:10:00Z">
        <w:r>
          <w:rPr>
            <w:color w:val="000000"/>
          </w:rPr>
          <w:delText>. T</w:delText>
        </w:r>
      </w:del>
      <w:ins w:id="299" w:author="Unknown Author" w:date="2021-05-03T06:10:00Z">
        <w:r>
          <w:rPr>
            <w:color w:val="000000"/>
          </w:rPr>
          <w:t xml:space="preserve"> t</w:t>
        </w:r>
      </w:ins>
      <w:r>
        <w:rPr>
          <w:color w:val="000000"/>
        </w:rPr>
        <w:t xml:space="preserve">he mismatch between </w:t>
      </w:r>
      <w:ins w:id="300" w:author="Unknown Author" w:date="2021-05-03T06:10:00Z">
        <w:r>
          <w:rPr>
            <w:color w:val="000000"/>
          </w:rPr>
          <w:t xml:space="preserve">the </w:t>
        </w:r>
      </w:ins>
      <w:r>
        <w:rPr>
          <w:color w:val="000000"/>
        </w:rPr>
        <w:t xml:space="preserve">two </w:t>
      </w:r>
      <w:del w:id="301" w:author="Unknown Author" w:date="2021-05-03T06:10:00Z">
        <w:r>
          <w:rPr>
            <w:color w:val="000000"/>
          </w:rPr>
          <w:delText>species then</w:delText>
        </w:r>
      </w:del>
      <w:r>
        <w:rPr>
          <w:color w:val="000000"/>
        </w:rPr>
        <w:t xml:space="preserve"> changes </w:t>
      </w:r>
      <w:del w:id="302" w:author="Unknown Author" w:date="2021-05-03T06:11:00Z">
        <w:r>
          <w:rPr>
            <w:color w:val="000000"/>
          </w:rPr>
          <w:delText>when the two species</w:delText>
        </w:r>
      </w:del>
      <w:ins w:id="303" w:author="Unknown Author" w:date="2021-05-03T06:11:00Z">
        <w:r>
          <w:rPr>
            <w:color w:val="000000"/>
          </w:rPr>
          <w:t xml:space="preserve"> they</w:t>
        </w:r>
      </w:ins>
      <w:r>
        <w:rPr>
          <w:color w:val="000000"/>
        </w:rPr>
        <w:t xml:space="preserve"> respond differently to changes in temperature.  It is obvious that the mismatch between two species increases if the phenology of the earlier emerging species advances more quickly and decreases if it advances more slowly. Equations 5 and 6 indicate that </w:t>
      </w:r>
      <w:r>
        <w:rPr>
          <w:color w:val="000000"/>
        </w:rPr>
        <w:t>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17E89632" w14:textId="77777777" w:rsidR="000C1866" w:rsidRDefault="00DF4A1C">
      <w:pPr>
        <w:pStyle w:val="NormalWeb"/>
        <w:spacing w:beforeAutospacing="0" w:afterAutospacing="0" w:line="480" w:lineRule="auto"/>
        <w:ind w:firstLine="720"/>
      </w:pPr>
      <w:r>
        <w:rPr>
          <w:color w:val="000000"/>
        </w:rPr>
        <w:t>For a theoretical example, let us consider the scenario that the reso</w:t>
      </w:r>
      <w:r>
        <w:rPr>
          <w:color w:val="000000"/>
        </w:rPr>
        <w:t>urce emerges before the consumer and is more sensitive at lower temperatures. Then, if temperatures are higher than historical averages early in the season, the phenology of the resource is likely to advance more than that of the consumer, so that the mism</w:t>
      </w:r>
      <w:r>
        <w:rPr>
          <w:color w:val="000000"/>
        </w:rPr>
        <w:t>atch would increase.  Vice versa, if temperatures exceed historical averages only late in the season, when the consumer is more sensitive, the phenology of the consumer is expected to advance more, so that the mismatch would decrease. Hence, a change in mi</w:t>
      </w:r>
      <w:r>
        <w:rPr>
          <w:color w:val="000000"/>
        </w:rPr>
        <w:t>smatch is most likely if the two species are most sensitive at different temperatures, i.e., when the maximal slopes of their respective rate accumulation functions occur at very different temperatures.</w:t>
      </w:r>
    </w:p>
    <w:p w14:paraId="50D6C8F7" w14:textId="77777777" w:rsidR="000C1866" w:rsidRDefault="00DF4A1C">
      <w:pPr>
        <w:pStyle w:val="NormalWeb"/>
        <w:spacing w:beforeAutospacing="0" w:afterAutospacing="0" w:line="480" w:lineRule="auto"/>
        <w:ind w:firstLine="720"/>
        <w:rPr>
          <w:color w:val="000000"/>
        </w:rPr>
      </w:pPr>
      <w:r>
        <w:rPr>
          <w:color w:val="000000"/>
        </w:rPr>
        <w:lastRenderedPageBreak/>
        <w:t>In reality, the periods of high sensitivity of the tw</w:t>
      </w:r>
      <w:r>
        <w:rPr>
          <w:color w:val="000000"/>
        </w:rPr>
        <w:t>o species may overlap and the rate functions at emergence time (the terms in the denominators in Eqs 5 and 6) could differ significantly. As a result, the effect of temperature increases depends on details of each scenario. We illustrate this dependence us</w:t>
      </w:r>
      <w:r>
        <w:rPr>
          <w:color w:val="000000"/>
        </w:rPr>
        <w:t xml:space="preserve">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0C1866" w14:paraId="67210A4F" w14:textId="77777777">
        <w:tc>
          <w:tcPr>
            <w:tcW w:w="985" w:type="dxa"/>
            <w:tcBorders>
              <w:top w:val="nil"/>
              <w:left w:val="nil"/>
              <w:bottom w:val="nil"/>
              <w:right w:val="nil"/>
            </w:tcBorders>
            <w:shd w:val="clear" w:color="auto" w:fill="auto"/>
            <w:vAlign w:val="center"/>
          </w:tcPr>
          <w:p w14:paraId="5AE88C89" w14:textId="77777777" w:rsidR="000C1866" w:rsidRDefault="000C1866">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266457AF" w14:textId="77777777" w:rsidR="000C1866" w:rsidRDefault="00DF4A1C">
            <w:pPr>
              <w:pStyle w:val="NormalWeb"/>
              <w:spacing w:before="28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m:t>
                </m:r>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m:t>
                        </m:r>
                        <m:r>
                          <w:rPr>
                            <w:rFonts w:ascii="Cambria Math" w:hAnsi="Cambria Math"/>
                          </w:rPr>
                          <m:t>π</m:t>
                        </m:r>
                        <m:d>
                          <m:dPr>
                            <m:ctrlPr>
                              <w:rPr>
                                <w:rFonts w:ascii="Cambria Math" w:hAnsi="Cambria Math"/>
                              </w:rPr>
                            </m:ctrlPr>
                          </m:dPr>
                          <m:e>
                            <m:r>
                              <w:rPr>
                                <w:rFonts w:ascii="Cambria Math" w:hAnsi="Cambria Math"/>
                              </w:rPr>
                              <m:t>t</m:t>
                            </m:r>
                            <m:r>
                              <w:rPr>
                                <w:rFonts w:ascii="Cambria Math" w:hAnsi="Cambria Math"/>
                              </w:rPr>
                              <m:t>-200</m:t>
                            </m:r>
                          </m:e>
                        </m:d>
                      </m:num>
                      <m:den>
                        <m:r>
                          <w:rPr>
                            <w:rFonts w:ascii="Cambria Math" w:hAnsi="Cambria Math"/>
                          </w:rPr>
                          <m:t>365</m:t>
                        </m:r>
                      </m:den>
                    </m:f>
                  </m:e>
                </m:d>
              </m:oMath>
            </m:oMathPara>
          </w:p>
        </w:tc>
        <w:tc>
          <w:tcPr>
            <w:tcW w:w="989" w:type="dxa"/>
            <w:tcBorders>
              <w:top w:val="nil"/>
              <w:left w:val="nil"/>
              <w:bottom w:val="nil"/>
              <w:right w:val="nil"/>
            </w:tcBorders>
            <w:shd w:val="clear" w:color="auto" w:fill="auto"/>
            <w:vAlign w:val="center"/>
          </w:tcPr>
          <w:p w14:paraId="7284AE56" w14:textId="77777777" w:rsidR="000C1866" w:rsidRDefault="00DF4A1C">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79955648" w14:textId="77777777" w:rsidR="000C1866" w:rsidRDefault="00DF4A1C">
      <w:pPr>
        <w:pStyle w:val="NormalWeb"/>
        <w:spacing w:before="240" w:beforeAutospacing="0" w:afterAutospacing="0" w:line="480" w:lineRule="auto"/>
      </w:pPr>
      <w:r>
        <w:rPr>
          <w:color w:val="000000"/>
        </w:rPr>
        <w:t xml:space="preserve">where the mean, amplitude and offset have been chosen to match historical averages in the city of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w:t>
      </w:r>
      <w:r>
        <w:rPr>
          <w:color w:val="000000"/>
        </w:rPr>
        <w:t>time).</w:t>
      </w:r>
    </w:p>
    <w:p w14:paraId="711C0356" w14:textId="77777777" w:rsidR="000C1866" w:rsidRDefault="00DF4A1C">
      <w:pPr>
        <w:pStyle w:val="NormalWeb"/>
        <w:spacing w:beforeAutospacing="0" w:afterAutospacing="0" w:line="480" w:lineRule="auto"/>
        <w:ind w:firstLine="720"/>
      </w:pPr>
      <w:ins w:id="304" w:author="Unknown Author" w:date="2021-05-03T06:13:00Z">
        <w:r>
          <w:rPr>
            <w:color w:val="000000"/>
          </w:rPr>
          <w:t xml:space="preserve">When </w:t>
        </w:r>
      </w:ins>
      <w:del w:id="305" w:author="Unknown Author" w:date="2021-05-03T06:13:00Z">
        <w:r>
          <w:rPr>
            <w:color w:val="000000"/>
          </w:rPr>
          <w:delText>We begin with the scenario that</w:delText>
        </w:r>
      </w:del>
      <w:r>
        <w:rPr>
          <w:color w:val="000000"/>
        </w:rPr>
        <w:t xml:space="preserve"> the future temperature </w:t>
      </w:r>
      <w:del w:id="306" w:author="Unknown Author" w:date="2021-05-03T06:13:00Z">
        <w:r>
          <w:rPr>
            <w:color w:val="000000"/>
          </w:rPr>
          <w:delText>time series</w:delText>
        </w:r>
      </w:del>
      <w:r>
        <w:rPr>
          <w:color w:val="000000"/>
        </w:rPr>
        <w:t xml:space="preserve"> differs from historical expectation by a constant, </w:t>
      </w:r>
      <w:del w:id="307" w:author="Unknown Author" w:date="2021-05-03T06:14:00Z">
        <w:r>
          <w:rPr>
            <w:color w:val="000000"/>
          </w:rPr>
          <w:delText xml:space="preserve">i.e., </w:delText>
        </w:r>
      </w:del>
      <w:r>
        <w:rPr>
          <w:color w:val="000000"/>
        </w:rPr>
        <w:t>we use Eq 5 to approximate the advance in phenology. In this simplified model, the end of the seasonal resting period fo</w:t>
      </w:r>
      <w:r>
        <w:rPr>
          <w:color w:val="000000"/>
        </w:rPr>
        <w:t>r the resource (consumer) occurs on day 127 (131), the rate curve has its highest slope at 7.14 degrees (19.2 degrees), and the end of the resting period advances by about 3.75 (3.88) days per degree increase in mean temperature. The linear approximation i</w:t>
      </w:r>
      <w:r>
        <w:rPr>
          <w:color w:val="000000"/>
        </w:rPr>
        <w:t>n Eq. 5 captures the actual end of the resting period very well (Fig. 2A).  Since the resting period of the resource at historical temperature regimes ends earlier, but advances more slowly with increasing mean temperature than that for the consumer, the m</w:t>
      </w:r>
      <w:r>
        <w:rPr>
          <w:color w:val="000000"/>
        </w:rPr>
        <w:t xml:space="preserve">ismatch decreases over time.  However, the difference is small (0.13 days per degree increase). </w:t>
      </w:r>
      <w:del w:id="308" w:author="Unknown Author" w:date="2021-05-03T06:14:00Z">
        <w:r>
          <w:rPr>
            <w:color w:val="000000"/>
          </w:rPr>
          <w:delText>We note that w</w:delText>
        </w:r>
      </w:del>
      <w:ins w:id="309" w:author="Unknown Author" w:date="2021-05-03T06:14:00Z">
        <w:r>
          <w:rPr>
            <w:color w:val="000000"/>
          </w:rPr>
          <w:t xml:space="preserve"> W</w:t>
        </w:r>
      </w:ins>
      <w:r>
        <w:rPr>
          <w:color w:val="000000"/>
        </w:rPr>
        <w:t xml:space="preserve">ith this simplified temperature time series, the </w:t>
      </w:r>
      <w:del w:id="310" w:author="Unknown Author" w:date="2021-05-03T06:15:00Z">
        <w:r>
          <w:rPr>
            <w:color w:val="000000"/>
          </w:rPr>
          <w:delText>balsam fir</w:delText>
        </w:r>
      </w:del>
      <w:ins w:id="311" w:author="Unknown Author" w:date="2021-05-03T06:15:00Z">
        <w:r>
          <w:rPr>
            <w:color w:val="000000"/>
          </w:rPr>
          <w:t>tree</w:t>
        </w:r>
      </w:ins>
      <w:r>
        <w:rPr>
          <w:color w:val="000000"/>
        </w:rPr>
        <w:t xml:space="preserve"> emerges before the </w:t>
      </w:r>
      <w:ins w:id="312" w:author="Unknown Author" w:date="2021-05-03T06:15:00Z">
        <w:r>
          <w:rPr>
            <w:color w:val="000000"/>
          </w:rPr>
          <w:t>insect</w:t>
        </w:r>
      </w:ins>
      <w:del w:id="313" w:author="Unknown Author" w:date="2021-05-03T06:15:00Z">
        <w:r>
          <w:rPr>
            <w:color w:val="000000"/>
          </w:rPr>
          <w:delText>SBW</w:delText>
        </w:r>
      </w:del>
      <w:r>
        <w:rPr>
          <w:color w:val="000000"/>
        </w:rPr>
        <w:t xml:space="preserve">, whereas in reality the budworm usually </w:t>
      </w:r>
      <w:r>
        <w:rPr>
          <w:color w:val="000000"/>
        </w:rPr>
        <w:t>emerges earlier. More realistic time series give us the empirically observed pattern (see Section 3.2).</w:t>
      </w:r>
    </w:p>
    <w:p w14:paraId="5AB8EBC2" w14:textId="77777777" w:rsidR="000C1866" w:rsidRDefault="00DF4A1C">
      <w:pPr>
        <w:pStyle w:val="NormalWeb"/>
        <w:spacing w:beforeAutospacing="0" w:afterAutospacing="0" w:line="480" w:lineRule="auto"/>
        <w:ind w:firstLine="720"/>
      </w:pPr>
      <w:del w:id="314" w:author="Unknown Author" w:date="2021-05-03T06:15:00Z">
        <w:r>
          <w:rPr>
            <w:color w:val="000000"/>
          </w:rPr>
          <w:lastRenderedPageBreak/>
          <w:delText>In the second scenario, the</w:delText>
        </w:r>
      </w:del>
      <w:ins w:id="315" w:author="Unknown Author" w:date="2021-05-03T06:15:00Z">
        <w:r>
          <w:rPr>
            <w:color w:val="000000"/>
          </w:rPr>
          <w:t>When</w:t>
        </w:r>
      </w:ins>
      <w:r>
        <w:rPr>
          <w:color w:val="000000"/>
        </w:rPr>
        <w:t xml:space="preserve"> future time series differ</w:t>
      </w:r>
      <w:del w:id="316" w:author="Unknown Author" w:date="2021-05-03T06:15:00Z">
        <w:r>
          <w:rPr>
            <w:color w:val="000000"/>
          </w:rPr>
          <w:delText>s</w:delText>
        </w:r>
      </w:del>
      <w:r>
        <w:rPr>
          <w:color w:val="000000"/>
        </w:rPr>
        <w:t xml:space="preserve"> from historical expectation by a short spell of duration </w:t>
      </w:r>
      <m:oMath>
        <m:r>
          <w:rPr>
            <w:rFonts w:ascii="Cambria Math" w:hAnsi="Cambria Math"/>
          </w:rPr>
          <m:t>∆</m:t>
        </m:r>
        <m:r>
          <w:rPr>
            <w:rFonts w:ascii="Cambria Math" w:hAnsi="Cambria Math"/>
          </w:rPr>
          <m:t>t</m:t>
        </m:r>
      </m:oMath>
      <w:r>
        <w:rPr>
          <w:color w:val="000000"/>
        </w:rPr>
        <w:t xml:space="preserve"> and temperature difference </w:t>
      </w:r>
      <m:oMath>
        <m:r>
          <w:rPr>
            <w:rFonts w:ascii="Cambria Math" w:hAnsi="Cambria Math"/>
          </w:rPr>
          <m:t>∆</m:t>
        </m:r>
        <m:r>
          <w:rPr>
            <w:rFonts w:ascii="Cambria Math" w:hAnsi="Cambria Math"/>
          </w:rPr>
          <m:t>x</m:t>
        </m:r>
      </m:oMath>
      <w:ins w:id="317" w:author="Unknown Author" w:date="2021-05-03T06:16:00Z">
        <w:r>
          <w:t>,</w:t>
        </w:r>
      </w:ins>
      <w:del w:id="318" w:author="Unknown Author" w:date="2021-05-03T06:16:00Z">
        <w:r>
          <w:rPr>
            <w:color w:val="000000"/>
          </w:rPr>
          <w:delText>.</w:delText>
        </w:r>
        <w:r>
          <w:rPr>
            <w:color w:val="000000"/>
          </w:rPr>
          <w:delText xml:space="preserve"> W</w:delText>
        </w:r>
      </w:del>
      <w:ins w:id="319" w:author="Unknown Author" w:date="2021-05-03T06:16:00Z">
        <w:r>
          <w:rPr>
            <w:color w:val="000000"/>
          </w:rPr>
          <w:t xml:space="preserve"> w</w:t>
        </w:r>
      </w:ins>
      <w:r>
        <w:rPr>
          <w:color w:val="000000"/>
        </w:rPr>
        <w:t>e apply the corresponding formula (Eq. 6) to each species. Then the mismatch changes according to</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0C1866" w14:paraId="458426A7" w14:textId="77777777">
        <w:tc>
          <w:tcPr>
            <w:tcW w:w="985" w:type="dxa"/>
            <w:tcBorders>
              <w:top w:val="nil"/>
              <w:left w:val="nil"/>
              <w:bottom w:val="nil"/>
              <w:right w:val="nil"/>
            </w:tcBorders>
            <w:shd w:val="clear" w:color="auto" w:fill="auto"/>
            <w:vAlign w:val="center"/>
          </w:tcPr>
          <w:p w14:paraId="03395283" w14:textId="77777777" w:rsidR="000C1866" w:rsidRDefault="000C1866">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491F27AF" w14:textId="77777777" w:rsidR="000C1866" w:rsidRDefault="00DF4A1C">
            <w:pPr>
              <w:pStyle w:val="NormalWeb"/>
              <w:spacing w:before="28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m:t>
                            </m:r>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m:t>
                            </m:r>
                            <m:r>
                              <w:rPr>
                                <w:rFonts w:ascii="Cambria Math" w:hAnsi="Cambria Math"/>
                              </w:rPr>
                              <m:t>,2</m:t>
                            </m:r>
                          </m:sub>
                          <m:sup/>
                        </m:sSubSup>
                      </m:e>
                    </m:groupChr>
                  </m:e>
                  <m:lim>
                    <m:r>
                      <w:rPr>
                        <w:rFonts w:ascii="Cambria Math" w:hAnsi="Cambria Math"/>
                      </w:rPr>
                      <m:t>mismatc</m:t>
                    </m:r>
                    <m:r>
                      <w:rPr>
                        <w:rFonts w:ascii="Cambria Math" w:hAnsi="Cambria Math"/>
                      </w:rPr>
                      <m:t>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m:t>
                            </m:r>
                            <m:r>
                              <w:rPr>
                                <w:rFonts w:ascii="Cambria Math" w:hAnsi="Cambria Math"/>
                              </w:rPr>
                              <m:t>,1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m:t>
                            </m:r>
                            <m:r>
                              <w:rPr>
                                <w:rFonts w:ascii="Cambria Math" w:hAnsi="Cambria Math"/>
                              </w:rPr>
                              <m:t>,1</m:t>
                            </m:r>
                          </m:sub>
                          <m:sup/>
                        </m:sSubSup>
                      </m:e>
                    </m:groupChr>
                  </m:e>
                  <m:lim>
                    <m:r>
                      <w:rPr>
                        <w:rFonts w:ascii="Cambria Math" w:hAnsi="Cambria Math"/>
                      </w:rPr>
                      <m:t>mismatc</m:t>
                    </m:r>
                    <m:r>
                      <w:rPr>
                        <w:rFonts w:ascii="Cambria Math" w:hAnsi="Cambria Math"/>
                      </w:rPr>
                      <m:t>h</m:t>
                    </m:r>
                    <m:r>
                      <w:rPr>
                        <w:rFonts w:ascii="Cambria Math" w:hAnsi="Cambria Math"/>
                      </w:rPr>
                      <m:t>1</m:t>
                    </m:r>
                  </m:lim>
                </m:limLow>
                <m:r>
                  <w:rPr>
                    <w:rFonts w:ascii="Cambria Math" w:hAnsi="Cambria Math"/>
                  </w:rPr>
                  <m:t>-∆</m:t>
                </m:r>
                <m:r>
                  <w:rPr>
                    <w:rFonts w:ascii="Cambria Math" w:hAnsi="Cambria Math"/>
                  </w:rPr>
                  <m:t>x</m:t>
                </m:r>
                <m:r>
                  <w:rPr>
                    <w:rFonts w:ascii="Cambria Math" w:hAnsi="Cambria Math"/>
                  </w:rPr>
                  <m:t>∆</m:t>
                </m:r>
                <m:r>
                  <w:rPr>
                    <w:rFonts w:ascii="Cambria Math" w:hAnsi="Cambria Math"/>
                  </w:rPr>
                  <m:t>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m:t>
                                    </m:r>
                                    <m:r>
                                      <w:rPr>
                                        <w:rFonts w:ascii="Cambria Math" w:hAnsi="Cambria Math"/>
                                      </w:rPr>
                                      <m:t>,1</m:t>
                                    </m:r>
                                  </m:sub>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m:t>
                                    </m:r>
                                    <m:r>
                                      <w:rPr>
                                        <w:rFonts w:ascii="Cambria Math" w:hAnsi="Cambria Math"/>
                                      </w:rPr>
                                      <m:t>,1</m:t>
                                    </m:r>
                                  </m:sub>
                                  <m:sup/>
                                </m:sSubSup>
                              </m:e>
                            </m:d>
                          </m:e>
                        </m:d>
                      </m:den>
                    </m:f>
                  </m:e>
                </m:d>
                <m:r>
                  <w:rPr>
                    <w:rFonts w:ascii="Cambria Math" w:hAnsi="Cambria Math"/>
                  </w:rPr>
                  <m:t>.</m:t>
                </m:r>
              </m:oMath>
            </m:oMathPara>
          </w:p>
        </w:tc>
        <w:tc>
          <w:tcPr>
            <w:tcW w:w="989" w:type="dxa"/>
            <w:tcBorders>
              <w:top w:val="nil"/>
              <w:left w:val="nil"/>
              <w:bottom w:val="nil"/>
              <w:right w:val="nil"/>
            </w:tcBorders>
            <w:shd w:val="clear" w:color="auto" w:fill="auto"/>
            <w:vAlign w:val="center"/>
          </w:tcPr>
          <w:p w14:paraId="4B4231FA" w14:textId="77777777" w:rsidR="000C1866" w:rsidRDefault="00DF4A1C">
            <w:pPr>
              <w:pStyle w:val="NormalWeb"/>
              <w:spacing w:before="280" w:line="480" w:lineRule="auto"/>
              <w:jc w:val="center"/>
            </w:pPr>
            <w:r>
              <w:t xml:space="preserve">Eq. </w:t>
            </w:r>
            <w:r>
              <w:fldChar w:fldCharType="begin"/>
            </w:r>
            <w:r>
              <w:instrText>SEQ Eq \* ARABIC</w:instrText>
            </w:r>
            <w:r>
              <w:fldChar w:fldCharType="separate"/>
            </w:r>
            <w:r>
              <w:t>0</w:t>
            </w:r>
            <w:r>
              <w:fldChar w:fldCharType="end"/>
            </w:r>
          </w:p>
        </w:tc>
      </w:tr>
    </w:tbl>
    <w:p w14:paraId="79CB9E8B" w14:textId="77777777" w:rsidR="000C1866" w:rsidRDefault="00DF4A1C">
      <w:pPr>
        <w:pStyle w:val="NormalWeb"/>
        <w:spacing w:before="240" w:beforeAutospacing="0" w:afterAutospacing="0" w:line="480" w:lineRule="auto"/>
        <w:ind w:firstLine="720"/>
      </w:pPr>
      <w:r>
        <w:rPr>
          <w:color w:val="000000"/>
        </w:rPr>
        <w:t>Since th</w:t>
      </w:r>
      <w:r>
        <w:rPr>
          <w:color w:val="000000"/>
        </w:rPr>
        <w:t xml:space="preserve">e resource emerges roughly four days prior to the consumer under historical expectations in our simplified time series (see preceding scenario), mismatch 1 is positive. </w:t>
      </w:r>
      <w:del w:id="320" w:author="Unknown Author" w:date="2021-05-03T06:17:00Z">
        <w:r>
          <w:rPr>
            <w:color w:val="000000"/>
          </w:rPr>
          <w:delText>As in the theoretical example above, the resource is more sensitive to lower temperatur</w:delText>
        </w:r>
        <w:r>
          <w:rPr>
            <w:color w:val="000000"/>
          </w:rPr>
          <w:delText>es than the consumer (Fig. 2B). In fact, t</w:delText>
        </w:r>
      </w:del>
      <w:ins w:id="321" w:author="Unknown Author" w:date="2021-05-03T06:17:00Z">
        <w:r>
          <w:rPr>
            <w:color w:val="000000"/>
          </w:rPr>
          <w:t>T</w:t>
        </w:r>
      </w:ins>
      <w:r>
        <w:rPr>
          <w:color w:val="000000"/>
        </w:rPr>
        <w:t xml:space="preserve">he sensitivity of the resource is a relatively narrow peak around the maximum at </w:t>
      </w:r>
      <w:r>
        <w:rPr>
          <w:i/>
          <w:iCs/>
          <w:color w:val="000000"/>
        </w:rPr>
        <w:t>x=c</w:t>
      </w:r>
      <w:r>
        <w:rPr>
          <w:i/>
          <w:iCs/>
          <w:color w:val="000000"/>
          <w:vertAlign w:val="subscript"/>
        </w:rPr>
        <w:t>1</w:t>
      </w:r>
      <w:ins w:id="322" w:author="Unknown Author" w:date="2021-05-03T06:17:00Z">
        <w:r>
          <w:rPr>
            <w:i/>
            <w:iCs/>
            <w:color w:val="000000"/>
            <w:vertAlign w:val="subscript"/>
          </w:rPr>
          <w:t xml:space="preserve">, </w:t>
        </w:r>
      </w:ins>
      <w:del w:id="323" w:author="Unknown Author" w:date="2021-05-03T06:17:00Z">
        <w:r>
          <w:rPr>
            <w:i/>
            <w:iCs/>
            <w:color w:val="000000"/>
            <w:vertAlign w:val="subscript"/>
          </w:rPr>
          <w:delText>. The</w:delText>
        </w:r>
      </w:del>
      <w:ins w:id="324" w:author="Unknown Author" w:date="2021-05-03T06:17:00Z">
        <w:r>
          <w:rPr>
            <w:color w:val="000000"/>
          </w:rPr>
          <w:t xml:space="preserve"> while the</w:t>
        </w:r>
      </w:ins>
      <w:r>
        <w:rPr>
          <w:color w:val="000000"/>
        </w:rPr>
        <w:t xml:space="preserve"> sensitivity of the consumer </w:t>
      </w:r>
      <w:ins w:id="325" w:author="Unknown Author" w:date="2021-05-03T06:18:00Z">
        <w:r>
          <w:rPr>
            <w:color w:val="000000"/>
          </w:rPr>
          <w:t xml:space="preserve">is much broader and </w:t>
        </w:r>
      </w:ins>
      <w:r>
        <w:rPr>
          <w:color w:val="000000"/>
        </w:rPr>
        <w:t xml:space="preserve">peaks at much higher temperatures (higher, in fact, than </w:t>
      </w:r>
      <w:r>
        <w:rPr>
          <w:color w:val="000000"/>
        </w:rPr>
        <w:t>usually arise before emergence)</w:t>
      </w:r>
      <w:ins w:id="326" w:author="Unknown Author" w:date="2021-05-03T06:18:00Z">
        <w:r>
          <w:rPr>
            <w:color w:val="000000"/>
          </w:rPr>
          <w:t xml:space="preserve"> (Fig 2B)</w:t>
        </w:r>
      </w:ins>
      <w:r>
        <w:rPr>
          <w:color w:val="000000"/>
        </w:rPr>
        <w:t>,</w:t>
      </w:r>
      <w:del w:id="327" w:author="Unknown Author" w:date="2021-05-03T06:18:00Z">
        <w:r>
          <w:rPr>
            <w:color w:val="000000"/>
          </w:rPr>
          <w:delText xml:space="preserve"> but the peak is much broader than for the resource</w:delText>
        </w:r>
      </w:del>
      <w:r>
        <w:rPr>
          <w:color w:val="000000"/>
        </w:rPr>
        <w:t>. Hence, the phenology of the consumer will advance noticeably no matter when a warm spell occurs, whereas the phenology of the resource will advance noticeably onl</w:t>
      </w:r>
      <w:r>
        <w:rPr>
          <w:color w:val="000000"/>
        </w:rPr>
        <w:t xml:space="preserve">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w:t>
      </w:r>
      <w:r>
        <w:rPr>
          <w:color w:val="000000"/>
        </w:rPr>
        <w:t>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the difference in parentheses in Eq. 8 can still be negative because the denominator in the first term is much larger than in the second. I</w:t>
      </w:r>
      <w:r>
        <w:rPr>
          <w:color w:val="000000"/>
        </w:rPr>
        <w:t xml:space="preserve">ndeed, this is what happens with the simplified time series </w:t>
      </w:r>
      <w:del w:id="328" w:author="Unknown Author" w:date="2021-05-03T06:19:00Z">
        <w:r>
          <w:rPr>
            <w:color w:val="000000"/>
          </w:rPr>
          <w:delText>and our study system</w:delText>
        </w:r>
      </w:del>
      <w:r>
        <w:rPr>
          <w:color w:val="000000"/>
        </w:rPr>
        <w:t>: the phenology of both species advances, and that of the consumer advances more, so that the mismatch decreases, no matter when a warm spell happens. The situation with realis</w:t>
      </w:r>
      <w:r>
        <w:rPr>
          <w:color w:val="000000"/>
        </w:rPr>
        <w:t>tic time series that vary across latitude is more nuanced (see below).</w:t>
      </w:r>
    </w:p>
    <w:p w14:paraId="138E3E73" w14:textId="77777777" w:rsidR="000C1866" w:rsidRDefault="00DF4A1C">
      <w:pPr>
        <w:pStyle w:val="NormalWeb"/>
        <w:spacing w:beforeAutospacing="0" w:afterAutospacing="0" w:line="480" w:lineRule="auto"/>
        <w:ind w:firstLine="720"/>
      </w:pPr>
      <w:r>
        <w:rPr>
          <w:color w:val="000000"/>
        </w:rPr>
        <w:lastRenderedPageBreak/>
        <w:t>Despite their simplicity, these scenarios give us some important insights into the evolution of the mismatch. The advance of the phenology of each species is a nonlinear function of tem</w:t>
      </w:r>
      <w:r>
        <w:rPr>
          <w:color w:val="000000"/>
        </w:rPr>
        <w:t>perature increase and each species has a temperature regime during which its phenology is most sensitive to change, namely when the slope of the rate function is large.</w:t>
      </w:r>
    </w:p>
    <w:p w14:paraId="52FE704F" w14:textId="77777777" w:rsidR="000C1866" w:rsidRDefault="00DF4A1C">
      <w:pPr>
        <w:pStyle w:val="Titre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3.2 Case study: spruce budworm - balsam fir system</w:t>
      </w:r>
    </w:p>
    <w:p w14:paraId="062758D3" w14:textId="77777777" w:rsidR="000C1866" w:rsidRDefault="00DF4A1C">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 xml:space="preserve">3.2.1 Fitting and </w:t>
      </w:r>
      <w:r>
        <w:rPr>
          <w:rFonts w:ascii="Times New Roman" w:hAnsi="Times New Roman" w:cs="Times New Roman"/>
          <w:b/>
          <w:bCs/>
          <w:color w:val="000000"/>
        </w:rPr>
        <w:t>sensitivity</w:t>
      </w:r>
    </w:p>
    <w:p w14:paraId="2E874D20" w14:textId="77777777" w:rsidR="000C1866" w:rsidRDefault="00DF4A1C">
      <w:pPr>
        <w:pStyle w:val="NormalWeb"/>
        <w:spacing w:beforeAutospacing="0" w:after="160" w:afterAutospacing="0" w:line="480" w:lineRule="auto"/>
      </w:pPr>
      <w:r>
        <w:rPr>
          <w:color w:val="000000"/>
        </w:rPr>
        <w:t xml:space="preserve">Fitting the Uniforc model to phenological data from Quebec and New Brunswick resulted in the </w:t>
      </w:r>
      <w:del w:id="329" w:author="Unknown Author" w:date="2021-05-03T06:20:00Z">
        <w:r>
          <w:rPr>
            <w:color w:val="000000"/>
          </w:rPr>
          <w:delText>following</w:delText>
        </w:r>
      </w:del>
      <w:r>
        <w:rPr>
          <w:color w:val="000000"/>
        </w:rPr>
        <w:t xml:space="preserve"> parameter values: </w:t>
      </w:r>
      <w:r>
        <w:rPr>
          <w:i/>
          <w:iCs/>
          <w:color w:val="000000"/>
        </w:rPr>
        <w:t>b</w:t>
      </w:r>
      <w:r>
        <w:rPr>
          <w:color w:val="000000"/>
        </w:rPr>
        <w:t xml:space="preserve"> = -0.1936, </w:t>
      </w:r>
      <w:r>
        <w:rPr>
          <w:i/>
          <w:iCs/>
          <w:color w:val="000000"/>
        </w:rPr>
        <w:t>c</w:t>
      </w:r>
      <w:r>
        <w:rPr>
          <w:color w:val="000000"/>
        </w:rPr>
        <w:t xml:space="preserve"> = 10.99 °C, </w:t>
      </w:r>
      <w:r>
        <w:rPr>
          <w:i/>
          <w:iCs/>
          <w:color w:val="000000"/>
        </w:rPr>
        <w:t>t</w:t>
      </w:r>
      <w:r>
        <w:rPr>
          <w:i/>
          <w:iCs/>
          <w:color w:val="000000"/>
          <w:vertAlign w:val="subscript"/>
        </w:rPr>
        <w:t>0</w:t>
      </w:r>
      <w:r>
        <w:rPr>
          <w:color w:val="000000"/>
        </w:rPr>
        <w:t xml:space="preserve"> = 84 (March 25th), and </w:t>
      </w:r>
      <w:r>
        <w:rPr>
          <w:i/>
          <w:iCs/>
          <w:color w:val="000000"/>
        </w:rPr>
        <w:t>F</w:t>
      </w:r>
      <w:r>
        <w:rPr>
          <w:i/>
          <w:iCs/>
          <w:color w:val="000000"/>
          <w:vertAlign w:val="superscript"/>
        </w:rPr>
        <w:t>*</w:t>
      </w:r>
      <w:r>
        <w:rPr>
          <w:color w:val="000000"/>
        </w:rPr>
        <w:t> = 13.63 (</w:t>
      </w:r>
      <w:r>
        <w:t>RMSE = 12.6).</w:t>
      </w:r>
    </w:p>
    <w:p w14:paraId="17A6A07D" w14:textId="77777777" w:rsidR="000C1866" w:rsidRDefault="00DF4A1C">
      <w:pPr>
        <w:pStyle w:val="NormalWeb"/>
        <w:spacing w:beforeAutospacing="0" w:after="160" w:afterAutospacing="0" w:line="480" w:lineRule="auto"/>
        <w:ind w:firstLine="720"/>
      </w:pPr>
      <w:r>
        <w:rPr>
          <w:color w:val="000000"/>
        </w:rPr>
        <w:t xml:space="preserve">We analyzed the residuals of the fitting of the balsam fir model in order to check its quality. The residuals follow a Normal distribution centred on 0 (Fig. 4A). </w:t>
      </w:r>
      <w:del w:id="330" w:author="Unknown Author" w:date="2021-05-03T06:21:00Z">
        <w:r>
          <w:rPr>
            <w:color w:val="000000"/>
          </w:rPr>
          <w:delText xml:space="preserve">Even more importantly, </w:delText>
        </w:r>
      </w:del>
      <w:ins w:id="331" w:author="Unknown Author" w:date="2021-05-03T06:21:00Z">
        <w:r>
          <w:rPr>
            <w:color w:val="000000"/>
          </w:rPr>
          <w:t xml:space="preserve">There is </w:t>
        </w:r>
      </w:ins>
      <w:r>
        <w:rPr>
          <w:color w:val="000000"/>
        </w:rPr>
        <w:t xml:space="preserve">no obvious pattern </w:t>
      </w:r>
      <w:del w:id="332" w:author="Unknown Author" w:date="2021-05-03T06:21:00Z">
        <w:r>
          <w:rPr>
            <w:color w:val="000000"/>
          </w:rPr>
          <w:delText>can be observed</w:delText>
        </w:r>
      </w:del>
      <w:r>
        <w:rPr>
          <w:color w:val="000000"/>
        </w:rPr>
        <w:t xml:space="preserve"> for the residuals across l</w:t>
      </w:r>
      <w:r>
        <w:rPr>
          <w:color w:val="000000"/>
        </w:rPr>
        <w:t xml:space="preserve">atitude </w:t>
      </w:r>
      <w:del w:id="333" w:author="Unknown Author" w:date="2021-05-03T06:21:00Z">
        <w:r>
          <w:rPr>
            <w:color w:val="000000"/>
          </w:rPr>
          <w:delText>(Fig. 4B)</w:delText>
        </w:r>
      </w:del>
      <w:r>
        <w:rPr>
          <w:color w:val="000000"/>
        </w:rPr>
        <w:t xml:space="preserve"> in the range </w:t>
      </w:r>
      <w:del w:id="334" w:author="Unknown Author" w:date="2021-05-03T06:21:00Z">
        <w:r>
          <w:rPr>
            <w:color w:val="000000"/>
          </w:rPr>
          <w:delText>that we used throughout the</w:delText>
        </w:r>
      </w:del>
      <w:ins w:id="335" w:author="Unknown Author" w:date="2021-05-03T06:21:00Z">
        <w:r>
          <w:rPr>
            <w:color w:val="000000"/>
          </w:rPr>
          <w:t xml:space="preserve"> of our</w:t>
        </w:r>
      </w:ins>
      <w:r>
        <w:rPr>
          <w:color w:val="000000"/>
        </w:rPr>
        <w:t xml:space="preserve"> study</w:t>
      </w:r>
      <w:ins w:id="336" w:author="Unknown Author" w:date="2021-05-03T06:22:00Z">
        <w:r>
          <w:rPr>
            <w:color w:val="000000"/>
          </w:rPr>
          <w:t xml:space="preserve"> (Fig. 4B)</w:t>
        </w:r>
      </w:ins>
      <w:r>
        <w:rPr>
          <w:color w:val="000000"/>
        </w:rPr>
        <w:t>. </w:t>
      </w:r>
    </w:p>
    <w:p w14:paraId="6E67A968" w14:textId="77777777" w:rsidR="000C1866" w:rsidRDefault="00DF4A1C">
      <w:pPr>
        <w:pStyle w:val="NormalWeb"/>
        <w:spacing w:beforeAutospacing="0" w:after="160" w:afterAutospacing="0" w:line="480" w:lineRule="auto"/>
      </w:pPr>
      <w:r>
        <w:rPr>
          <w:color w:val="000000"/>
        </w:rPr>
        <w:t>    In order to test the accuracy of both insect and tree models, we compared predicted budburst and emergence date with available data for budburst and emergence dates for</w:t>
      </w:r>
      <w:r>
        <w:rPr>
          <w:color w:val="000000"/>
        </w:rPr>
        <w:t xml:space="preserve"> two years (2013, 2014) in two sites in Quebec </w:t>
      </w:r>
      <w:r>
        <w:fldChar w:fldCharType="begin"/>
      </w:r>
      <w:r>
        <w:instrText>ADDIN CSL_CITATION {"citationItems":[{"id":"ITEM-1","itemData":{"DOI":"10.1002/ece3.4779","abstract":"Climate change is predicted to alter relationships between trophic levels by changing the phenology of inte</w:instrText>
      </w:r>
      <w:r>
        <w:instrText>racting species. We tested whether synchrony between two critical phenological events, budburst of host species and larval emergence from diapause of eastern spruce budworm, increased at warmer temperatures in the boreal forest in northeastern Canada. Budb</w:instrText>
      </w:r>
      <w:r>
        <w:instrText>urst was up to 4.6 +/- 0.7 days earlier in balsam fir and up to 2.8 +/- 0.8 days earlier in black spruce per degree increase in temperature, in naturally occurring microclimates. Larval emergence from diapause did not exhibit a similar response. Instead, l</w:instrText>
      </w:r>
      <w:r>
        <w:instrText xml:space="preserve">arvae emerged once average ambient temperatures reached 10 degrees C, regardless of differences in microclimate. Phenological synchrony increased with warmer microclimates, tightening the relationship between spruce budworm and its host species. Synchrony </w:instrText>
      </w:r>
      <w:r>
        <w:instrText>increased by up to 4.5 +/- 0.7 days for balsam fir and up to 2.8 +/- 0.8 days for black spruce per degree increase in temperature. Under a warmer climate, defoliation could potentially begin earlier in the season, in which case, damage on the primary host,</w:instrText>
      </w:r>
      <w:r>
        <w:instrText xml:space="preserve"> balsam fir may increase. Black spruce, which escapes severe herbivory because of a 2-week delay in budburst, would become more suitable as a resource for the spruce budworm. The northern boreal forest could become more vulnerable to outbreaks in the futur</w:instrText>
      </w:r>
      <w:r>
        <w:instrText>e.","author":[{"dropping-particle":"","family":"Pureswaran","given":"Deepa S.","non-dropping-particle":"","parse-names":false,"suffix":""},{"dropping-particle":"","family":"Neau","given":"Mathieu","non-dropping-particle":"","parse-names":false,"suffix":""}</w:instrText>
      </w:r>
      <w:r>
        <w:instrText>,{"dropping-particle":"","family":"Marchand","given":"Maryse","non-dropping-particle":"","parse-names":false,"suffix":""},{"dropping-particle":"","family":"Grandpré","given":"Louis","non-dropping-particle":"De","parse-names":false,"suffix":""},{"dropping-p</w:instrText>
      </w:r>
      <w:r>
        <w:instrText>article":"","family":"Kneeshaw","given":"Dan","non-dropping-particle":"","parse-names":false,"suffix":""}],"container-title":"Ecology and Evolution","id":"ITEM-1","issue":"1","issued":{"date-parts":[["2019","1"]]},"page":"576-586","title":"Phenological syn</w:instrText>
      </w:r>
      <w:r>
        <w:instrText>chrony between eastern spruce budworm and its host trees increases with warmer temperatures in the boreal forest","type":"article-journal","volume":"9"},"uris":["http://www.mendeley.com/documents/?uuid=caa329af-7627-3d1a-bf8c-9f152dd45384"]}],"mendeley":{"</w:instrText>
      </w:r>
      <w:r>
        <w:instrText>formattedCitation":"(Pureswaran, Neau, Marchand, De Grandpré, &amp; Kneeshaw, 2019)","plainTextFormattedCitation":"(Pureswaran, Neau, Marchand, De Grandpré, &amp; Kneeshaw, 2019)","previouslyFormattedCitation":"(Pureswaran, Neau, Marchand, De Grandpré, &amp; Kneeshaw,</w:instrText>
      </w:r>
      <w:r>
        <w:instrText xml:space="preserve"> 2019)"},"properties":{"noteIndex":0},"schema":"https://github.com/citation-style-language/schema/raw/master/csl-citation.json"}</w:instrText>
      </w:r>
      <w:r>
        <w:fldChar w:fldCharType="separate"/>
      </w:r>
      <w:bookmarkStart w:id="337" w:name="__Fieldmark__1090_3903614438"/>
      <w:r>
        <w:rPr>
          <w:color w:val="000000"/>
        </w:rPr>
        <w:t>(</w:t>
      </w:r>
      <w:bookmarkStart w:id="338" w:name="__Fieldmark__731_2495178454"/>
      <w:r>
        <w:rPr>
          <w:color w:val="000000"/>
        </w:rPr>
        <w:t>P</w:t>
      </w:r>
      <w:bookmarkStart w:id="339" w:name="__Fieldmark__818_942872385"/>
      <w:r>
        <w:rPr>
          <w:color w:val="000000"/>
        </w:rPr>
        <w:t>ureswaran et al., 2019)</w:t>
      </w:r>
      <w:r>
        <w:fldChar w:fldCharType="end"/>
      </w:r>
      <w:bookmarkEnd w:id="337"/>
      <w:bookmarkEnd w:id="338"/>
      <w:bookmarkEnd w:id="339"/>
      <w:r>
        <w:rPr>
          <w:color w:val="000000"/>
        </w:rPr>
        <w:t>. Measured budburst occurred between day 136 (May 16th) and day 168 (June 17th), in 2013, and betwee</w:t>
      </w:r>
      <w:r>
        <w:rPr>
          <w:color w:val="000000"/>
        </w:rPr>
        <w:t xml:space="preserve">n day 149 (May 29th) and day 166 (June 15th), in 2014. The model predicts a median budburst on day 147 (May 27th) in 2013, and day 148 (May 28th) in 2014. </w:t>
      </w:r>
      <w:del w:id="340" w:author="Portalier Sebastien" w:date="2021-04-30T17:04:00Z">
        <w:r>
          <w:rPr>
            <w:color w:val="000000"/>
          </w:rPr>
          <w:delText>Hence, the tree model shows good accuracy.</w:delText>
        </w:r>
      </w:del>
      <w:del w:id="341" w:author="Portalier Sebastien" w:date="2021-04-30T17:03:00Z">
        <w:r>
          <w:rPr>
            <w:color w:val="000000"/>
          </w:rPr>
          <w:delText xml:space="preserve"> A similar test was done on the insect model. According to </w:delText>
        </w:r>
        <w:r>
          <w:rPr>
            <w:color w:val="000000"/>
          </w:rPr>
          <w:delText>Pureswaran, Neau, Marchand, De Grandpré, &amp; Kneeshaw (2019)</w:delText>
        </w:r>
      </w:del>
      <w:ins w:id="342" w:author="Portalier Sebastien" w:date="2021-04-30T17:04:00Z">
        <w:r>
          <w:rPr>
            <w:color w:val="000000"/>
          </w:rPr>
          <w:t xml:space="preserve"> For the insect</w:t>
        </w:r>
      </w:ins>
      <w:r>
        <w:rPr>
          <w:color w:val="000000"/>
        </w:rPr>
        <w:t xml:space="preserve">, the emergence peak occurred on day 129 (May 9th) in 2013, and on day 143 (May 23th) in 2014. The model predicts a median emergence on day 140 (May 20th) </w:t>
      </w:r>
      <w:r>
        <w:rPr>
          <w:color w:val="000000"/>
        </w:rPr>
        <w:lastRenderedPageBreak/>
        <w:t>in 2013, and day 141 (May 21</w:t>
      </w:r>
      <w:r>
        <w:rPr>
          <w:color w:val="000000"/>
        </w:rPr>
        <w:t xml:space="preserve">th) in 2014. </w:t>
      </w:r>
      <w:ins w:id="343" w:author="Portalier Sebastien" w:date="2021-04-30T17:04:00Z">
        <w:r>
          <w:rPr>
            <w:color w:val="000000"/>
          </w:rPr>
          <w:t xml:space="preserve">Hence, </w:t>
        </w:r>
      </w:ins>
      <w:del w:id="344" w:author="Portalier Sebastien" w:date="2021-04-30T17:04:00Z">
        <w:r>
          <w:rPr>
            <w:color w:val="000000"/>
          </w:rPr>
          <w:delText>T</w:delText>
        </w:r>
      </w:del>
      <w:ins w:id="345" w:author="Portalier Sebastien" w:date="2021-04-30T17:04:00Z">
        <w:r>
          <w:rPr>
            <w:color w:val="000000"/>
          </w:rPr>
          <w:t>t</w:t>
        </w:r>
      </w:ins>
      <w:r>
        <w:rPr>
          <w:color w:val="000000"/>
        </w:rPr>
        <w:t xml:space="preserve">he accuracy of </w:t>
      </w:r>
      <w:ins w:id="346" w:author="Portalier Sebastien" w:date="2021-04-30T17:05:00Z">
        <w:r>
          <w:rPr>
            <w:color w:val="000000"/>
          </w:rPr>
          <w:t xml:space="preserve">both </w:t>
        </w:r>
      </w:ins>
      <w:del w:id="347" w:author="Unknown Author" w:date="2021-05-03T06:23:00Z">
        <w:r>
          <w:rPr>
            <w:color w:val="000000"/>
          </w:rPr>
          <w:delText>the tree and the insect</w:delText>
        </w:r>
      </w:del>
      <w:r>
        <w:rPr>
          <w:color w:val="000000"/>
        </w:rPr>
        <w:t xml:space="preserve"> model</w:t>
      </w:r>
      <w:ins w:id="348" w:author="Portalier Sebastien" w:date="2021-04-30T17:05:00Z">
        <w:r>
          <w:rPr>
            <w:color w:val="000000"/>
          </w:rPr>
          <w:t>s</w:t>
        </w:r>
      </w:ins>
      <w:r>
        <w:rPr>
          <w:color w:val="000000"/>
        </w:rPr>
        <w:t xml:space="preserve"> </w:t>
      </w:r>
      <w:del w:id="349" w:author="Portalier Sebastien" w:date="2021-04-30T17:05:00Z">
        <w:r>
          <w:rPr>
            <w:color w:val="000000"/>
          </w:rPr>
          <w:delText>is also</w:delText>
        </w:r>
      </w:del>
      <w:del w:id="350" w:author="Unknown Author" w:date="2021-05-03T06:23:00Z">
        <w:r>
          <w:rPr>
            <w:color w:val="000000"/>
          </w:rPr>
          <w:delText xml:space="preserve"> are</w:delText>
        </w:r>
      </w:del>
      <w:ins w:id="351" w:author="Unknown Author" w:date="2021-05-03T06:23:00Z">
        <w:r>
          <w:rPr>
            <w:color w:val="000000"/>
          </w:rPr>
          <w:t>is</w:t>
        </w:r>
      </w:ins>
      <w:r>
        <w:rPr>
          <w:color w:val="000000"/>
        </w:rPr>
        <w:t xml:space="preserve"> satisfactory.  </w:t>
      </w:r>
    </w:p>
    <w:p w14:paraId="19DAFE5C" w14:textId="77777777" w:rsidR="000C1866" w:rsidRDefault="00DF4A1C">
      <w:pPr>
        <w:pStyle w:val="NormalWeb"/>
        <w:spacing w:beforeAutospacing="0" w:after="160" w:afterAutospacing="0" w:line="480" w:lineRule="auto"/>
      </w:pPr>
      <w:r>
        <w:rPr>
          <w:color w:val="000000"/>
        </w:rPr>
        <w:t xml:space="preserve">    </w:t>
      </w:r>
      <w:r>
        <w:rPr>
          <w:color w:val="000000"/>
        </w:rPr>
        <w:t xml:space="preserve">Our analysis shows that the budworm model is sensitive to most parameters (Fig. 4C).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r>
        <w:rPr>
          <w:i/>
          <w:iCs/>
          <w:color w:val="000000"/>
        </w:rPr>
        <w:t>x</w:t>
      </w:r>
      <w:r>
        <w:rPr>
          <w:i/>
          <w:iCs/>
          <w:color w:val="000000"/>
          <w:vertAlign w:val="subscript"/>
        </w:rPr>
        <w:t>b</w:t>
      </w:r>
      <w:r>
        <w:rPr>
          <w:color w:val="000000"/>
        </w:rPr>
        <w:t xml:space="preserve"> (minimal temperature) </w:t>
      </w:r>
      <w:del w:id="352" w:author="Unknown Author" w:date="2021-05-03T06:24:00Z">
        <w:r>
          <w:rPr>
            <w:color w:val="000000"/>
          </w:rPr>
          <w:delText>would</w:delText>
        </w:r>
      </w:del>
      <w:r>
        <w:rPr>
          <w:color w:val="000000"/>
        </w:rPr>
        <w:t xml:space="preserve"> delay</w:t>
      </w:r>
      <w:ins w:id="353" w:author="Unknown Author" w:date="2021-05-03T06:24:00Z">
        <w:r>
          <w:rPr>
            <w:color w:val="000000"/>
          </w:rPr>
          <w:t>s</w:t>
        </w:r>
      </w:ins>
      <w:r>
        <w:rPr>
          <w:color w:val="000000"/>
        </w:rPr>
        <w:t xml:space="preserve">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w:t>
      </w:r>
      <w:del w:id="354" w:author="Unknown Author" w:date="2021-05-03T06:24:00Z">
        <w:r>
          <w:rPr>
            <w:color w:val="000000"/>
          </w:rPr>
          <w:delText xml:space="preserve">would </w:delText>
        </w:r>
      </w:del>
      <w:r>
        <w:rPr>
          <w:color w:val="000000"/>
        </w:rPr>
        <w:t>strongly advance</w:t>
      </w:r>
      <w:ins w:id="355" w:author="Unknown Author" w:date="2021-05-03T06:25:00Z">
        <w:r>
          <w:rPr>
            <w:color w:val="000000"/>
          </w:rPr>
          <w:t>s</w:t>
        </w:r>
      </w:ins>
      <w:r>
        <w:rPr>
          <w:color w:val="000000"/>
        </w:rPr>
        <w:t xml:space="preserve">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w:t>
      </w:r>
      <w:r>
        <w:rPr>
          <w:color w:val="000000"/>
        </w:rPr>
        <w:t xml:space="preserve">. An increase in </w:t>
      </w:r>
      <w:r>
        <w:rPr>
          <w:i/>
          <w:iCs/>
          <w:color w:val="000000"/>
        </w:rPr>
        <w:t>t</w:t>
      </w:r>
      <w:r>
        <w:rPr>
          <w:i/>
          <w:iCs/>
          <w:color w:val="000000"/>
          <w:vertAlign w:val="subscript"/>
        </w:rPr>
        <w:t>0</w:t>
      </w:r>
      <w:r>
        <w:rPr>
          <w:color w:val="000000"/>
        </w:rPr>
        <w:t xml:space="preserve"> </w:t>
      </w:r>
      <w:del w:id="356" w:author="Unknown Author" w:date="2021-05-03T06:25:00Z">
        <w:r>
          <w:rPr>
            <w:color w:val="000000"/>
          </w:rPr>
          <w:delText>would</w:delText>
        </w:r>
      </w:del>
      <w:r>
        <w:rPr>
          <w:color w:val="000000"/>
        </w:rPr>
        <w:t xml:space="preserve"> postpone</w:t>
      </w:r>
      <w:ins w:id="357" w:author="Unknown Author" w:date="2021-05-03T06:25:00Z">
        <w:r>
          <w:rPr>
            <w:color w:val="000000"/>
          </w:rPr>
          <w:t>s</w:t>
        </w:r>
      </w:ins>
      <w:r>
        <w:rPr>
          <w:color w:val="000000"/>
        </w:rPr>
        <w:t xml:space="preserve"> </w:t>
      </w:r>
      <w:ins w:id="358" w:author="Unknown Author" w:date="2021-05-03T06:25:00Z">
        <w:r>
          <w:rPr>
            <w:color w:val="000000"/>
          </w:rPr>
          <w:t>phenology</w:t>
        </w:r>
      </w:ins>
      <w:del w:id="359" w:author="Unknown Author" w:date="2021-05-03T06:25:00Z">
        <w:r>
          <w:rPr>
            <w:color w:val="000000"/>
          </w:rPr>
          <w:delText>budburst date</w:delText>
        </w:r>
      </w:del>
      <w:r>
        <w:rPr>
          <w:color w:val="000000"/>
        </w:rPr>
        <w:t xml:space="preserve">, while an increase in </w:t>
      </w:r>
      <w:r>
        <w:rPr>
          <w:i/>
          <w:iCs/>
          <w:color w:val="000000"/>
        </w:rPr>
        <w:t>b</w:t>
      </w:r>
      <w:r>
        <w:rPr>
          <w:color w:val="000000"/>
        </w:rPr>
        <w:t xml:space="preserve"> </w:t>
      </w:r>
      <w:del w:id="360" w:author="Unknown Author" w:date="2021-05-03T06:25:00Z">
        <w:r>
          <w:rPr>
            <w:color w:val="000000"/>
          </w:rPr>
          <w:delText>would</w:delText>
        </w:r>
      </w:del>
      <w:r>
        <w:rPr>
          <w:color w:val="000000"/>
        </w:rPr>
        <w:t xml:space="preserve"> advance</w:t>
      </w:r>
      <w:ins w:id="361" w:author="Unknown Author" w:date="2021-05-03T06:25:00Z">
        <w:r>
          <w:rPr>
            <w:color w:val="000000"/>
          </w:rPr>
          <w:t>s</w:t>
        </w:r>
      </w:ins>
      <w:r>
        <w:rPr>
          <w:color w:val="000000"/>
        </w:rPr>
        <w:t xml:space="preserve"> </w:t>
      </w:r>
      <w:ins w:id="362" w:author="Unknown Author" w:date="2021-05-03T06:25:00Z">
        <w:r>
          <w:rPr>
            <w:color w:val="000000"/>
          </w:rPr>
          <w:t>it</w:t>
        </w:r>
      </w:ins>
      <w:del w:id="363" w:author="Unknown Author" w:date="2021-05-03T06:25:00Z">
        <w:r>
          <w:rPr>
            <w:color w:val="000000"/>
          </w:rPr>
          <w:delText>phenology</w:delText>
        </w:r>
      </w:del>
      <w:r>
        <w:rPr>
          <w:color w:val="000000"/>
        </w:rPr>
        <w:t xml:space="preserve"> (Fig. 4D).</w:t>
      </w:r>
    </w:p>
    <w:p w14:paraId="015CC167" w14:textId="77777777" w:rsidR="000C1866" w:rsidRDefault="00DF4A1C">
      <w:pPr>
        <w:pStyle w:val="Titre3"/>
        <w:spacing w:line="480" w:lineRule="auto"/>
        <w:rPr>
          <w:rFonts w:ascii="Times New Roman" w:hAnsi="Times New Roman" w:cs="Times New Roman"/>
          <w:b/>
          <w:bCs/>
        </w:rPr>
      </w:pPr>
      <w:r>
        <w:rPr>
          <w:rFonts w:ascii="Times New Roman" w:hAnsi="Times New Roman" w:cs="Times New Roman"/>
          <w:b/>
          <w:bCs/>
          <w:color w:val="000000"/>
        </w:rPr>
        <w:t>3.2.2 Spruce budworm – balsam fir system across latitude</w:t>
      </w:r>
    </w:p>
    <w:p w14:paraId="5E7445D0" w14:textId="77777777" w:rsidR="000C1866" w:rsidRDefault="00DF4A1C">
      <w:pPr>
        <w:pStyle w:val="NormalWeb"/>
        <w:spacing w:beforeAutospacing="0" w:after="160" w:afterAutospacing="0" w:line="480" w:lineRule="auto"/>
      </w:pPr>
      <w:r>
        <w:rPr>
          <w:color w:val="000000"/>
        </w:rPr>
        <w:t>Both emergence (Fig. 5A) and budburst (Fig. 5B) occur later at higher latitudes, although some discrepancies may occur due to altitude. However, insects and trees are not affected by temperatures in the same way. Hence, the mismatch between both events var</w:t>
      </w:r>
      <w:r>
        <w:rPr>
          <w:color w:val="000000"/>
        </w:rPr>
        <w:t xml:space="preserve">ies across latitude (Fig. 5C). </w:t>
      </w:r>
      <w:del w:id="364" w:author="Unknown Author" w:date="2021-05-03T06:26:00Z">
        <w:r>
          <w:rPr>
            <w:color w:val="000000"/>
          </w:rPr>
          <w:delText>On the one hand,</w:delText>
        </w:r>
      </w:del>
      <w:r>
        <w:rPr>
          <w:color w:val="000000"/>
        </w:rPr>
        <w:t xml:space="preserve"> </w:t>
      </w:r>
      <w:del w:id="365" w:author="Unknown Author" w:date="2021-05-03T06:26:00Z">
        <w:r>
          <w:rPr>
            <w:color w:val="000000"/>
          </w:rPr>
          <w:delText>a</w:delText>
        </w:r>
      </w:del>
      <w:ins w:id="366" w:author="Unknown Author" w:date="2021-05-03T06:26:00Z">
        <w:r>
          <w:rPr>
            <w:color w:val="000000"/>
          </w:rPr>
          <w:t>A</w:t>
        </w:r>
      </w:ins>
      <w:r>
        <w:rPr>
          <w:color w:val="000000"/>
        </w:rPr>
        <w:t>t lower latitudes, emergence is expected to occur 5 to 10 days before budburst. Hence, the whole larval population may have time to emerge before budburst occurs, which allows larvae to benefit from an impo</w:t>
      </w:r>
      <w:r>
        <w:rPr>
          <w:color w:val="000000"/>
        </w:rPr>
        <w:t xml:space="preserve">rtant source of nutrients. </w:t>
      </w:r>
      <w:del w:id="367" w:author="Unknown Author" w:date="2021-05-03T06:27:00Z">
        <w:r>
          <w:rPr>
            <w:color w:val="000000"/>
          </w:rPr>
          <w:delText>On the other hand, a</w:delText>
        </w:r>
      </w:del>
      <w:ins w:id="368" w:author="Unknown Author" w:date="2021-05-03T06:27:00Z">
        <w:r>
          <w:rPr>
            <w:color w:val="000000"/>
          </w:rPr>
          <w:t xml:space="preserve"> A</w:t>
        </w:r>
      </w:ins>
      <w:r>
        <w:rPr>
          <w:color w:val="000000"/>
        </w:rPr>
        <w:t xml:space="preserve">t higher latitudes, emergence may sometimes occur before budburst and sometimes after. </w:t>
      </w:r>
      <w:del w:id="369" w:author="Portalier Sebastien" w:date="2021-04-30T17:10:00Z">
        <w:r>
          <w:rPr>
            <w:color w:val="000000"/>
          </w:rPr>
          <w:delText>In some years, emergence may occur a few days before the budburst, and larvae may have to wait a few days (up to 10 days</w:delText>
        </w:r>
        <w:r>
          <w:rPr>
            <w:color w:val="000000"/>
          </w:rPr>
          <w:delText xml:space="preserve">), while in other years, emergence may occur a few days after budburst. </w:delText>
        </w:r>
      </w:del>
      <w:r>
        <w:rPr>
          <w:color w:val="000000"/>
        </w:rPr>
        <w:t>In brief, insects should be more adapted to their host phenology at lower latitude than at higher latitudes, where larvae may experience some years with harsher conditions than others.</w:t>
      </w:r>
    </w:p>
    <w:p w14:paraId="2DA71BA6" w14:textId="77777777" w:rsidR="000C1866" w:rsidRDefault="00DF4A1C">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3.2.3 Predicted trends according to warming scenarios</w:t>
      </w:r>
    </w:p>
    <w:p w14:paraId="7EDC817F" w14:textId="77777777" w:rsidR="000C1866" w:rsidRDefault="00DF4A1C">
      <w:pPr>
        <w:pStyle w:val="NormalWeb"/>
        <w:spacing w:beforeAutospacing="0" w:after="160" w:afterAutospacing="0" w:line="480" w:lineRule="auto"/>
      </w:pPr>
      <w:r>
        <w:rPr>
          <w:color w:val="000000"/>
        </w:rPr>
        <w:t>Across all scenarios, emergence and budburst are expected to occur earlier when temperatures increase</w:t>
      </w:r>
      <w:commentRangeStart w:id="370"/>
      <w:r>
        <w:rPr>
          <w:color w:val="000000"/>
        </w:rPr>
        <w:t>. There is still a latitudinal pattern.</w:t>
      </w:r>
      <w:commentRangeEnd w:id="370"/>
      <w:r>
        <w:commentReference w:id="370"/>
      </w:r>
      <w:r>
        <w:rPr>
          <w:color w:val="000000"/>
        </w:rPr>
        <w:t xml:space="preserve"> Warmer scenarios lead to an increase of variance, more th</w:t>
      </w:r>
      <w:r>
        <w:rPr>
          <w:color w:val="000000"/>
        </w:rPr>
        <w:t>an a real shift in date compared to less warm scenarios. Insects and trees react differently to temperature increase. Balsam fir shows a difference between northern and southern sites of 10 days on average. This difference stays roughly the same in case of</w:t>
      </w:r>
      <w:r>
        <w:rPr>
          <w:color w:val="000000"/>
        </w:rPr>
        <w:t xml:space="preserve"> warmer temperatures (i.e., budburst date is shifted similarly across latitude, see Fig. 5A). On the other hand, emergence of SBW is expected to shift differently across latitude (about 15 days compared to 10 nowadays, see Fig. 5B). </w:t>
      </w:r>
    </w:p>
    <w:p w14:paraId="6C60EF4D" w14:textId="77777777" w:rsidR="000C1866" w:rsidRDefault="00DF4A1C">
      <w:pPr>
        <w:pStyle w:val="NormalWeb"/>
        <w:spacing w:beforeAutospacing="0" w:after="160" w:afterAutospacing="0" w:line="480" w:lineRule="auto"/>
      </w:pPr>
      <w:r>
        <w:rPr>
          <w:color w:val="000000"/>
        </w:rPr>
        <w:t>    Therefore, the mis</w:t>
      </w:r>
      <w:r>
        <w:rPr>
          <w:color w:val="000000"/>
        </w:rPr>
        <w:t>match is affected. Southern sites are expected to show emergence occurring before budburst most of the time. In case of a moderate warming scenario (RCP2.6), the waiting time is expected to be short, which would allow the larvae to have access to the nutri</w:t>
      </w:r>
      <w:r>
        <w:rPr>
          <w:color w:val="000000"/>
        </w:rPr>
        <w:t xml:space="preserve">ent-rich swelling buds and developing needles. Thus, a moderate warming would be beneficial for the insect at low latitudes. In case of greater warming (RCP4.5, RCP8.5), variance may lead to emergence occurring </w:t>
      </w:r>
      <w:del w:id="371" w:author="Portalier Sebastien" w:date="2021-04-30T17:15:00Z">
        <w:r>
          <w:rPr>
            <w:color w:val="000000"/>
          </w:rPr>
          <w:delText>either too early or too late</w:delText>
        </w:r>
      </w:del>
      <w:ins w:id="372" w:author="Portalier Sebastien" w:date="2021-04-30T17:15:00Z">
        <w:r>
          <w:rPr>
            <w:color w:val="000000"/>
          </w:rPr>
          <w:t>too early some ye</w:t>
        </w:r>
        <w:r>
          <w:rPr>
            <w:color w:val="000000"/>
          </w:rPr>
          <w:t>ars</w:t>
        </w:r>
      </w:ins>
      <w:ins w:id="373" w:author="Portalier Sebastien" w:date="2021-04-30T17:18:00Z">
        <w:r>
          <w:rPr>
            <w:color w:val="000000"/>
          </w:rPr>
          <w:t>, leading to larvae dying from starvation</w:t>
        </w:r>
      </w:ins>
      <w:r>
        <w:rPr>
          <w:color w:val="000000"/>
        </w:rPr>
        <w:t xml:space="preserve">. </w:t>
      </w:r>
      <w:del w:id="374" w:author="Portalier Sebastien" w:date="2021-04-30T17:18:00Z">
        <w:r>
          <w:rPr>
            <w:color w:val="000000"/>
          </w:rPr>
          <w:delText>Larvae may</w:delText>
        </w:r>
      </w:del>
      <w:del w:id="375" w:author="Portalier Sebastien" w:date="2021-04-30T17:15:00Z">
        <w:r>
          <w:rPr>
            <w:color w:val="000000"/>
          </w:rPr>
          <w:delText xml:space="preserve"> </w:delText>
        </w:r>
      </w:del>
      <w:ins w:id="376" w:author="Portalier Sebastien" w:date="2021-04-30T17:15:00Z">
        <w:r>
          <w:rPr>
            <w:color w:val="000000"/>
          </w:rPr>
          <w:t>to</w:t>
        </w:r>
      </w:ins>
      <w:del w:id="377" w:author="Portalier Sebastien" w:date="2021-04-30T17:15:00Z">
        <w:r>
          <w:rPr>
            <w:color w:val="000000"/>
          </w:rPr>
          <w:delText>or may not have access to nutrients depending on years</w:delText>
        </w:r>
      </w:del>
      <w:r>
        <w:rPr>
          <w:color w:val="000000"/>
        </w:rPr>
        <w:t>. Thus, a greater temperature increase may lead to stronger population variances among years. </w:t>
      </w:r>
    </w:p>
    <w:p w14:paraId="5DC95B13" w14:textId="77777777" w:rsidR="000C1866" w:rsidRDefault="00DF4A1C">
      <w:pPr>
        <w:pStyle w:val="NormalWeb"/>
        <w:spacing w:beforeAutospacing="0" w:after="160" w:afterAutospacing="0" w:line="480" w:lineRule="auto"/>
      </w:pPr>
      <w:r>
        <w:rPr>
          <w:color w:val="000000"/>
        </w:rPr>
        <w:t>    In northern sites, all warming scenarios lea</w:t>
      </w:r>
      <w:r>
        <w:rPr>
          <w:color w:val="000000"/>
        </w:rPr>
        <w:t xml:space="preserve">d to a </w:t>
      </w:r>
      <w:del w:id="378" w:author="Unknown Author" w:date="2021-05-03T06:29:00Z">
        <w:r>
          <w:rPr>
            <w:color w:val="000000"/>
          </w:rPr>
          <w:delText>better</w:delText>
        </w:r>
      </w:del>
      <w:ins w:id="379" w:author="Unknown Author" w:date="2021-05-03T06:29:00Z">
        <w:r>
          <w:rPr>
            <w:color w:val="000000"/>
          </w:rPr>
          <w:t>increased</w:t>
        </w:r>
      </w:ins>
      <w:r>
        <w:rPr>
          <w:color w:val="000000"/>
        </w:rPr>
        <w:t xml:space="preserve"> synchrony between the insect and its host </w:t>
      </w:r>
      <w:del w:id="380" w:author="Unknown Author" w:date="2021-05-03T06:30:00Z">
        <w:r>
          <w:rPr>
            <w:color w:val="000000"/>
          </w:rPr>
          <w:delText>tree</w:delText>
        </w:r>
      </w:del>
      <w:del w:id="381" w:author="Portalier Sebastien" w:date="2021-04-30T17:21:00Z">
        <w:r>
          <w:rPr>
            <w:color w:val="000000"/>
          </w:rPr>
          <w:delText xml:space="preserve"> (i.e., a reduced mismatch)</w:delText>
        </w:r>
      </w:del>
      <w:r>
        <w:rPr>
          <w:color w:val="000000"/>
        </w:rPr>
        <w:t xml:space="preserve">. The overall pattern looks similar to what is expected nowadays in southern sites. But the variance is expected to be greater with warmer scenarios, which may provoke an increase of insect mortality from time to time, when emergence occurs too late. </w:t>
      </w:r>
    </w:p>
    <w:p w14:paraId="10B7DCB8" w14:textId="77777777" w:rsidR="000C1866" w:rsidRDefault="00DF4A1C">
      <w:pPr>
        <w:pStyle w:val="Titre1"/>
        <w:spacing w:before="240" w:beforeAutospacing="0" w:afterAutospacing="0" w:line="480" w:lineRule="auto"/>
      </w:pPr>
      <w:r>
        <w:rPr>
          <w:color w:val="000000"/>
          <w:sz w:val="32"/>
          <w:szCs w:val="32"/>
        </w:rPr>
        <w:lastRenderedPageBreak/>
        <w:t>4. D</w:t>
      </w:r>
      <w:r>
        <w:rPr>
          <w:color w:val="000000"/>
          <w:sz w:val="32"/>
          <w:szCs w:val="32"/>
        </w:rPr>
        <w:t>iscussion</w:t>
      </w:r>
    </w:p>
    <w:p w14:paraId="789B3923" w14:textId="77777777" w:rsidR="000C1866" w:rsidRDefault="00DF4A1C">
      <w:pPr>
        <w:pStyle w:val="NormalWeb"/>
        <w:spacing w:beforeAutospacing="0" w:after="16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w:t>
      </w:r>
      <w:r>
        <w:rPr>
          <w:color w:val="000000"/>
        </w:rPr>
        <w:t xml:space="preserve"> and under future climate scenarios. </w:t>
      </w:r>
    </w:p>
    <w:p w14:paraId="75EBD9B0" w14:textId="77777777" w:rsidR="000C1866" w:rsidRDefault="00DF4A1C">
      <w:pPr>
        <w:pStyle w:val="Titre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4.1 Expected impacts of climate change on phenological mismatch between consumer and resource</w:t>
      </w:r>
    </w:p>
    <w:p w14:paraId="740B3D61" w14:textId="77777777" w:rsidR="000C1866" w:rsidRDefault="00DF4A1C">
      <w:pPr>
        <w:pStyle w:val="NormalWeb"/>
        <w:spacing w:beforeAutospacing="0" w:after="160" w:afterAutospacing="0" w:line="480" w:lineRule="auto"/>
      </w:pPr>
      <w:r>
        <w:rPr>
          <w:color w:val="000000"/>
        </w:rPr>
        <w:t>A growing body of literature shows phenological shifts of species due to climate change with different species shifting at d</w:t>
      </w:r>
      <w:r>
        <w:rPr>
          <w:color w:val="000000"/>
        </w:rPr>
        <w:t xml:space="preserve">ifferent rates </w:t>
      </w:r>
      <w:r>
        <w:fldChar w:fldCharType="begin"/>
      </w:r>
      <w:r>
        <w:instrText xml:space="preserve">ADDIN CSL_CITATION {"citationItems":[{"id":"ITEM-1","itemData":{"DOI":"10.1098/rspb.2005.3356","ISSN":"14712970","PMID":"16321776","abstract":"Climate change has led to shifts in phenology in many species distributed widely across taxonomic </w:instrText>
      </w:r>
      <w:r>
        <w:instrText>groups. It is, however, unclear how we should interpret these shifts without some sort of a yardstick: a measure that will reflect how much a species should be shifting to match the change in its environment caused by climate change. Here, we assume that t</w:instrText>
      </w:r>
      <w:r>
        <w:instrText>he shift in the phenology of a species' food abundance is, by a first approximation, an appropriate yardstick. We review the few examples that are available, ranging from birds to marine plankton. In almost all of these examples, the phenology of the focal</w:instrText>
      </w:r>
      <w:r>
        <w:instrText xml:space="preserve"> species shifts either too little (five out of 11) or too much (three out of 11) compared to the yardstick. Thus, many species are becoming mistimed due to climate change. We urge researchers with long-term datasets on phenology to link their data with tho</w:instrText>
      </w:r>
      <w:r>
        <w:instrText>se that may serve as a yardstick, because documentation of the incidence of climate change-induced mistiming is crucial in assessing the impact of global climate change on the natural world. © 2005 The Royal Society.","author":[{"dropping-particle":"","fam</w:instrText>
      </w:r>
      <w:r>
        <w:instrText>ily":"Visser","given":"Marcel E.","non-dropping-particle":"","parse-names":false,"suffix":""},{"dropping-particle":"","family":"Both","given":"Christiaan","non-dropping-particle":"","parse-names":false,"suffix":""}],"container-title":"Proceedings of the Ro</w:instrText>
      </w:r>
      <w:r>
        <w:instrText>yal Society B: Biological Sciences","id":"ITEM-1","issue":"1581","issued":{"date-parts":[["2005","12","22"]]},"page":"2561-2569","publisher":"Royal Society","title":"Shifts in phenology due to global climate change: the need for a yardstick","type":"articl</w:instrText>
      </w:r>
      <w:r>
        <w:instrText>e-journal","volume":"272"},"uris":["http://www.mendeley.com/documents/?uuid=171fcd29-6e5c-355e-8773-4339795e3cb7"]}],"mendeley":{"formattedCitation":"(Marcel E. Visser &amp; Both, 2005)","manualFormatting":"(Visser &amp; Both, 2005","plainTextFormattedCitation":"(</w:instrText>
      </w:r>
      <w:r>
        <w:instrText>Marcel E. Visser &amp; Both, 2005)","previouslyFormattedCitation":"(Marcel E. Visser &amp; Both, 2005)"},"properties":{"noteIndex":0},"schema":"https://github.com/citation-style-language/schema/raw/master/csl-citation.json"}</w:instrText>
      </w:r>
      <w:r>
        <w:fldChar w:fldCharType="separate"/>
      </w:r>
      <w:bookmarkStart w:id="382" w:name="__Fieldmark__1168_3903614438"/>
      <w:r>
        <w:rPr>
          <w:color w:val="000000"/>
        </w:rPr>
        <w:t>(</w:t>
      </w:r>
      <w:bookmarkStart w:id="383" w:name="__Fieldmark__805_2495178454"/>
      <w:r>
        <w:rPr>
          <w:color w:val="000000"/>
        </w:rPr>
        <w:t>V</w:t>
      </w:r>
      <w:bookmarkStart w:id="384" w:name="__Fieldmark__912_942872385"/>
      <w:r>
        <w:rPr>
          <w:color w:val="000000"/>
        </w:rPr>
        <w:t>isser &amp; Both, 2005</w:t>
      </w:r>
      <w:r>
        <w:fldChar w:fldCharType="end"/>
      </w:r>
      <w:bookmarkEnd w:id="382"/>
      <w:bookmarkEnd w:id="383"/>
      <w:bookmarkEnd w:id="384"/>
      <w:r>
        <w:rPr>
          <w:color w:val="000000"/>
        </w:rPr>
        <w:t xml:space="preserve">; </w:t>
      </w:r>
      <w:r>
        <w:fldChar w:fldCharType="begin"/>
      </w:r>
      <w:r>
        <w:instrText>ADDIN CSL_CITAT</w:instrText>
      </w:r>
      <w:r>
        <w:instrText>ION {"citationItems":[{"id":"ITEM-1","itemData":{"DOI":"10.1007/s00484-011-0426-5","ISSN":"00207128","PMID":"21509461","abstract":"Mismatches in phenology between mutually dependent species, resulting from climate change, can have far-reaching consequences</w:instrText>
      </w:r>
      <w:r>
        <w:instrText xml:space="preserve"> throughout an ecosystem at both higher and lower trophic levels. Rising temperatures, due to climate warming, have resulted in advances in development and changes in behaviour of many organisms around the world. However, not all species or phenophases are</w:instrText>
      </w:r>
      <w:r>
        <w:instrText xml:space="preserve"> responding to this increase in temperature at the same rate, thus creating a disruption to previously synchronised interdependent key life-cycle stages. Mismatches have been reported between plants and pollinators, predators and prey, and pests and hosts.</w:instrText>
      </w:r>
      <w:r>
        <w:instrText xml:space="preserve"> Here, we review mismatches between interdependent phenophases at different trophic levels resulting from climate change. We categorized the studies into (1) terrestrial (natural and agricultural) ecosystems, and (2) aquatic (freshwater and marine) ecosyst</w:instrText>
      </w:r>
      <w:r>
        <w:instrText>ems. As expected, we found reports of 'winners' and 'losers' in each system, such as earlier emergence of prey enabling partial avoidance of predators, potential reductions in crop yield if herbivore pests emerge before their predators and possible decline</w:instrText>
      </w:r>
      <w:r>
        <w:instrText>s in marine biodiversity due to disruption in plankton-fish phenologies. Furthermore, in the marine environment rising temperatures have resulted in synchrony in a previously mismatched prey and predator system, resulting in an abrupt population decline in</w:instrText>
      </w:r>
      <w:r>
        <w:instrText xml:space="preserve"> the prey species. The examples reviewed suggest that more research into the complex interactions between species in terrestrial and aquatic ecosystems is necessary to make conclusive predictions of how climate warming may impact the fragile balances withi</w:instrText>
      </w:r>
      <w:r>
        <w:instrText>n ecosystems in future. © 2011 ISB.","author":[{"dropping-particle":"","family":"Donnelly","given":"Alison","non-dropping-particle":"","parse-names":false,"suffix":""},{"dropping-particle":"","family":"Caffarra","given":"Amelia","non-dropping-particle":"",</w:instrText>
      </w:r>
      <w:r>
        <w:instrText>"parse-names":false,"suffix":""},{"dropping-particle":"","family":"O'Neill","given":"Bridget F.","non-dropping-particle":"","parse-names":false,"suffix":""}],"container-title":"International Journal of Biometeorology","id":"ITEM-1","issue":"6","issued":{"d</w:instrText>
      </w:r>
      <w:r>
        <w:instrText>ate-parts":[["2011","11","21"]]},"page":"805-817","publisher":"Springer","title":"A review of climate-driven mismatches between interdependent phenophases in terrestrial and aquatic ecosystems","type":"article-journal","volume":"55"},"uris":["http://www.me</w:instrText>
      </w:r>
      <w:r>
        <w:instrText>ndeley.com/documents/?uuid=b2b2383a-9459-3d9b-b884-b381e867183f"]}],"mendeley":{"formattedCitation":"(Donnelly, Caffarra, &amp; O’Neill, 2011)","manualFormatting":"Donnelly, Caffarra, &amp; O’Neill, 2011","plainTextFormattedCitation":"(Donnelly, Caffarra, &amp; O’Neil</w:instrText>
      </w:r>
      <w:r>
        <w:instrText>l, 2011)","previouslyFormattedCitation":"(Donnelly, Caffarra, &amp; O’Neill, 2011)"},"properties":{"noteIndex":0},"schema":"https://github.com/citation-style-language/schema/raw/master/csl-citation.json"}</w:instrText>
      </w:r>
      <w:r>
        <w:fldChar w:fldCharType="separate"/>
      </w:r>
      <w:bookmarkStart w:id="385" w:name="__Fieldmark__1179_3903614438"/>
      <w:r>
        <w:rPr>
          <w:color w:val="000000"/>
        </w:rPr>
        <w:t>D</w:t>
      </w:r>
      <w:bookmarkStart w:id="386" w:name="__Fieldmark__812_2495178454"/>
      <w:r>
        <w:rPr>
          <w:color w:val="000000"/>
        </w:rPr>
        <w:t>o</w:t>
      </w:r>
      <w:bookmarkStart w:id="387" w:name="__Fieldmark__917_942872385"/>
      <w:r>
        <w:rPr>
          <w:color w:val="000000"/>
        </w:rPr>
        <w:t>nnelly et al., 2011</w:t>
      </w:r>
      <w:r>
        <w:fldChar w:fldCharType="end"/>
      </w:r>
      <w:bookmarkEnd w:id="385"/>
      <w:bookmarkEnd w:id="386"/>
      <w:bookmarkEnd w:id="387"/>
      <w:r>
        <w:rPr>
          <w:color w:val="000000"/>
        </w:rPr>
        <w:t xml:space="preserve">; </w:t>
      </w:r>
      <w:r>
        <w:fldChar w:fldCharType="begin"/>
      </w:r>
      <w:r>
        <w:instrText>ADDIN CSL_CITATION {"citationI</w:instrText>
      </w:r>
      <w:r>
        <w:instrText>tems":[{"id":"ITEM-1","itemData":{"DOI":"10.1073/pnas.1714511115","abstract":"Shifts in the timing of species interactions are often cited as a consequence of climate change and, if present, are expected to have wide-reaching implications for ecological co</w:instrText>
      </w:r>
      <w:r>
        <w:instrText>mmunities. Our knowledge about these shifts mostly comes from single systems, which have provided no clear picture, thus limiting our understanding of how species interactions may be responding overall. Using a new global database based on long-term data o</w:instrText>
      </w:r>
      <w:r>
        <w:instrText>n the seasonal timing of biological events for pairwise species interactions, we find that the relative timing of interacting species has changed substantially in recent decades. The observed shifts are greater in magnitude than before recent climate chang</w:instrText>
      </w:r>
      <w:r>
        <w:instrText>e began, suggesting that there will be widespread warming-related shifts in the synchrony of species in the future.Phenological responses to climate change (e.g., earlier leaf-out or egg hatch date) are now well documented and clearly linked to rising temp</w:instrText>
      </w:r>
      <w:r>
        <w:instrText>eratures in recent decades. Such shifts in the phenologies of interacting species may lead to shifts in their synchrony, with cascading community and ecosystem consequences. To date, single-system studies have provided no clear picture, either finding sync</w:instrText>
      </w:r>
      <w:r>
        <w:instrText>hrony shifts may be extremely prevalent [Mayor SJ, et al. (2017) Sci Rep 7:1902] or relatively uncommon [Iler AM, et al. (2013) Glob Chang Biol 19:2348–2359], suggesting that shifts toward asynchrony may be infrequent. A meta-analytic approach would provid</w:instrText>
      </w:r>
      <w:r>
        <w:instrText>e insights into global trends and how they are linked to climate change. We compared phenological shifts among pairwise species interactions (e.g., predator–prey) using published long-term time-series data of phenological events from aquatic and terrestria</w:instrText>
      </w:r>
      <w:r>
        <w:instrText>l ecosystems across four continents since 1951 to determine whether recent climate change has led to overall shifts in synchrony. We show that the relative timing of key life cycle events of interacting species has changed significantly over the past 35 ye</w:instrText>
      </w:r>
      <w:r>
        <w:instrText>ars. Further, by comparing the period before major climate change (pre-1980s) and after, we show that estimated changes in phenology and synchrony are greater in recent decades. However, there has been no consistent trend in the direction of these changes.</w:instrText>
      </w:r>
      <w:r>
        <w:instrText xml:space="preserve"> Our findings show that there have been shifts in the timing of interacting species in recent decades; the next challenges are to improve our ability to predict the direction of change and understand the full consequences for communities and ecosystems.","</w:instrText>
      </w:r>
      <w:r>
        <w:instrText>author":[{"dropping-particle":"","family":"Kharouba","given":"Heather M","non-dropping-particle":"","parse-names":false,"suffix":""},{"dropping-particle":"","family":"Ehrlén","given":"Johan","non-dropping-particle":"","parse-names":false,"suffix":""},{"dro</w:instrText>
      </w:r>
      <w:r>
        <w:instrText>pping-particle":"","family":"Gelman","given":"Andrew","non-dropping-particle":"","parse-names":false,"suffix":""},{"dropping-particle":"","family":"Bolmgren","given":"Kjell","non-dropping-particle":"","parse-names":false,"suffix":""},{"dropping-particle":"</w:instrText>
      </w:r>
      <w:r>
        <w:instrText>","family":"Allen","given":"Jenica M","non-dropping-particle":"","parse-names":false,"suffix":""},{"dropping-particle":"","family":"Travers","given":"Steve E","non-dropping-particle":"","parse-names":false,"suffix":""},{"dropping-particle":"","family":"Wol</w:instrText>
      </w:r>
      <w:r>
        <w:instrText>kovich","given":"Elizabeth M","non-dropping-particle":"","parse-names":false,"suffix":""}],"container-title":"Proceedings of the National Academy of Sciences","id":"ITEM-1","issue":"20","issued":{"date-parts":[["2018","5","15"]]},"page":"5211-5216","title"</w:instrText>
      </w:r>
      <w:r>
        <w:instrText>:"Global shifts in the phenological synchrony of species interactions over recent decades","type":"article-journal","volume":"115"},"uris":["http://www.mendeley.com/documents/?uuid=2f7c5568-d44f-42e8-b07e-28522a87d4a1"]}],"mendeley":{"formattedCitation":"(</w:instrText>
      </w:r>
      <w:r>
        <w:instrText>Kharouba et al., 2018)","manualFormatting":"Kharouba et al., 2018)","plainTextFormattedCitation":"(Kharouba et al., 2018)","previouslyFormattedCitation":"(Kharouba et al., 2018)"},"properties":{"noteIndex":0},"schema":"https://github.com/citation-style-lan</w:instrText>
      </w:r>
      <w:r>
        <w:instrText>guage/schema/raw/master/csl-citation.json"}</w:instrText>
      </w:r>
      <w:r>
        <w:fldChar w:fldCharType="separate"/>
      </w:r>
      <w:bookmarkStart w:id="388" w:name="__Fieldmark__1190_3903614438"/>
      <w:r>
        <w:rPr>
          <w:color w:val="000000"/>
        </w:rPr>
        <w:t>K</w:t>
      </w:r>
      <w:bookmarkStart w:id="389" w:name="__Fieldmark__819_2495178454"/>
      <w:r>
        <w:rPr>
          <w:color w:val="000000"/>
        </w:rPr>
        <w:t>h</w:t>
      </w:r>
      <w:bookmarkStart w:id="390" w:name="__Fieldmark__926_942872385"/>
      <w:r>
        <w:rPr>
          <w:color w:val="000000"/>
        </w:rPr>
        <w:t>arouba et al., 2018)</w:t>
      </w:r>
      <w:r>
        <w:fldChar w:fldCharType="end"/>
      </w:r>
      <w:bookmarkEnd w:id="388"/>
      <w:bookmarkEnd w:id="389"/>
      <w:bookmarkEnd w:id="390"/>
      <w:r>
        <w:rPr>
          <w:color w:val="000000"/>
        </w:rPr>
        <w:t>. By linking development with temperature, our modelling approach predicts the expected phenological shift under various future climate scenarios for a</w:t>
      </w:r>
      <w:del w:id="391" w:author="Unknown Author" w:date="2021-05-03T06:31:00Z">
        <w:r>
          <w:rPr>
            <w:color w:val="000000"/>
          </w:rPr>
          <w:delText xml:space="preserve">ny </w:delText>
        </w:r>
      </w:del>
      <w:r>
        <w:rPr>
          <w:color w:val="000000"/>
        </w:rPr>
        <w:t>species whose resting period is de</w:t>
      </w:r>
      <w:r>
        <w:rPr>
          <w:color w:val="000000"/>
        </w:rPr>
        <w:t>termined by temperature. More specifically, the change in phenology is determined by the interaction of the new temperature pattern and the slope of the rate accumulation function (</w:t>
      </w:r>
      <w:r>
        <w:rPr>
          <w:i/>
          <w:iCs/>
          <w:color w:val="000000"/>
        </w:rPr>
        <w:t>R’</w:t>
      </w:r>
      <w:r>
        <w:rPr>
          <w:color w:val="000000"/>
        </w:rPr>
        <w:t>); see Eq. 8 and Supplementary Material. For example, a warm spell occurr</w:t>
      </w:r>
      <w:r>
        <w:rPr>
          <w:color w:val="000000"/>
        </w:rPr>
        <w:t xml:space="preserve">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w:t>
      </w:r>
      <w:del w:id="392" w:author="Unknown Author" w:date="2021-05-03T06:31:00Z">
        <w:r>
          <w:rPr>
            <w:color w:val="000000"/>
          </w:rPr>
          <w:delText>Moreover, several c</w:delText>
        </w:r>
      </w:del>
      <w:ins w:id="393" w:author="Unknown Author" w:date="2021-05-03T06:32:00Z">
        <w:r>
          <w:rPr>
            <w:color w:val="000000"/>
          </w:rPr>
          <w:t>C</w:t>
        </w:r>
      </w:ins>
      <w:r>
        <w:rPr>
          <w:color w:val="000000"/>
        </w:rPr>
        <w:t>onsecutive spells will have addi</w:t>
      </w:r>
      <w:r>
        <w:rPr>
          <w:color w:val="000000"/>
        </w:rPr>
        <w:t>tive effects</w:t>
      </w:r>
      <w:ins w:id="394" w:author="Unknown Author" w:date="2021-05-03T06:32:00Z">
        <w:r>
          <w:rPr>
            <w:color w:val="000000"/>
          </w:rPr>
          <w:t>:</w:t>
        </w:r>
      </w:ins>
      <w:del w:id="395" w:author="Unknown Author" w:date="2021-05-03T06:32:00Z">
        <w:r>
          <w:rPr>
            <w:color w:val="000000"/>
          </w:rPr>
          <w:delText>. S</w:delText>
        </w:r>
      </w:del>
      <w:ins w:id="396" w:author="Unknown Author" w:date="2021-05-03T06:32:00Z">
        <w:r>
          <w:rPr>
            <w:color w:val="000000"/>
          </w:rPr>
          <w:t xml:space="preserve"> s</w:t>
        </w:r>
      </w:ins>
      <w:r>
        <w:rPr>
          <w:color w:val="000000"/>
        </w:rPr>
        <w:t>everal warm spells will advance phenology several times, while a cold spell may cancel effects of a warm spell.</w:t>
      </w:r>
    </w:p>
    <w:p w14:paraId="6E3EA999" w14:textId="77777777" w:rsidR="000C1866" w:rsidRDefault="00DF4A1C">
      <w:pPr>
        <w:pStyle w:val="NormalWeb"/>
        <w:spacing w:beforeAutospacing="0" w:after="160" w:afterAutospacing="0" w:line="480" w:lineRule="auto"/>
        <w:ind w:firstLine="720"/>
      </w:pPr>
      <w:r>
        <w:rPr>
          <w:color w:val="000000"/>
        </w:rPr>
        <w:t>For a consumer to efficiently exploit a resource, some form of temporal synchrony is required. Observations of consumer-resour</w:t>
      </w:r>
      <w:r>
        <w:rPr>
          <w:color w:val="000000"/>
        </w:rPr>
        <w:t xml:space="preserve">ce systems show that, as an effect of climate change, their degree of synchrony can increase or decrease, but the mechanisms behind this difference are unclear (Kharouba et al., 2018). We focused on the duration of the seasonal resting period, which </w:t>
      </w:r>
      <w:r>
        <w:rPr>
          <w:color w:val="000000"/>
        </w:rPr>
        <w:lastRenderedPageBreak/>
        <w:t>consti</w:t>
      </w:r>
      <w:r>
        <w:rPr>
          <w:color w:val="000000"/>
        </w:rPr>
        <w:t>tutes a significant stage in many species’ life cycle. As different species react differently to temperature changes, we applied our model to each species separately to predict whether their degree of synchrony will increase or decrease as temperature patt</w:t>
      </w:r>
      <w:r>
        <w:rPr>
          <w:color w:val="000000"/>
        </w:rPr>
        <w:t>erns change. </w:t>
      </w:r>
    </w:p>
    <w:p w14:paraId="74FD3A0E" w14:textId="77777777" w:rsidR="000C1866" w:rsidRDefault="00DF4A1C">
      <w:pPr>
        <w:pStyle w:val="NormalWeb"/>
        <w:spacing w:beforeAutospacing="0" w:after="160" w:afterAutospacing="0" w:line="480" w:lineRule="auto"/>
        <w:ind w:firstLine="720"/>
      </w:pPr>
      <w:r>
        <w:rPr>
          <w:color w:val="000000"/>
        </w:rPr>
        <w:t>A phenological shift of the consumer and its resource may affect their population dynamics and subsequently the larger food web in which they are embedded. For example, an increase of the phenological mismatch may limit the consumer’s food intake, which af</w:t>
      </w:r>
      <w:r>
        <w:rPr>
          <w:color w:val="000000"/>
        </w:rPr>
        <w:t xml:space="preserve">fects its biomass, its life cycle, and potentially even its ability to persist in the considered geographic zone </w:t>
      </w:r>
      <w:r>
        <w:fldChar w:fldCharType="begin"/>
      </w:r>
      <w:r>
        <w:instrText>ADDIN CSL_CITATION {"citationItems":[{"id":"ITEM-1","itemData":{"DOI":"10.1111/ele.13603","ISSN":"1461-023X","abstract":"Climate change has bee</w:instrText>
      </w:r>
      <w:r>
        <w:instrText>n shown to induce shifts in the timing of life-history events. As a result, interactions between species can become disrupted, with potentially detrimental effects. Predicting these consequences has proven challenging. We apply structured population models</w:instrText>
      </w:r>
      <w:r>
        <w:instrText xml:space="preserve"> to a well-characterised great tit-caterpillar model system and identify thresholds of temporal asynchrony, beyond which the predator population will rapidly go extinct. Our model suggests that phenotypic plasticity in predator breeding timing initially ma</w:instrText>
      </w:r>
      <w:r>
        <w:instrText>intains temporal synchrony in the face of environmental change. However, under projections of climate change, predator plasticity was insufficient to keep pace with prey phenology. Directional evolution then accelerated, but could not prevent mismatch. Onc</w:instrText>
      </w:r>
      <w:r>
        <w:instrText>e predator phenology lagged behind prey by more than 24 days, rapid extinction was inevitable, despite previously stable population dynamics. Our projections suggest that current population stability could be masking a route to population collapse, if high</w:instrText>
      </w:r>
      <w:r>
        <w:instrText xml:space="preserve"> greenhouse gas emissions continue.","author":[{"dropping-particle":"","family":"Simmonds","given":"Emily G.","non-dropping-particle":"","parse-names":false,"suffix":""},{"dropping-particle":"","family":"Cole","given":"Ella F.","non-dropping-particle":"","</w:instrText>
      </w:r>
      <w:r>
        <w:instrText>parse-names":false,"suffix":""},{"dropping-particle":"","family":"Sheldon","given":"Ben C.","non-dropping-particle":"","parse-names":false,"suffix":""},{"dropping-particle":"","family":"Coulson","given":"Tim","non-dropping-particle":"","parse-names":false,</w:instrText>
      </w:r>
      <w:r>
        <w:instrText>"suffix":""}],"container-title":"Ecology Letters","editor":[{"dropping-particle":"","family":"Cleland","given":"Elsa","non-dropping-particle":"","parse-names":false,"suffix":""}],"id":"ITEM-1","issue":"12","issued":{"date-parts":[["2020","12","25"]]},"page</w:instrText>
      </w:r>
      <w:r>
        <w:instrText>":"1766-1775","publisher":"Blackwell Publishing Ltd","title":"Phenological asynchrony: a ticking time‐bomb for seemingly stable populations?","type":"article-journal","volume":"23"},"uris":["http://www.mendeley.com/documents/?uuid=0a12e25d-507f-3142-9703-6</w:instrText>
      </w:r>
      <w:r>
        <w:instrText>966d699b231"]}],"mendeley":{"formattedCitation":"(Simmonds, Cole, Sheldon, &amp; Coulson, 2020)","plainTextFormattedCitation":"(Simmonds, Cole, Sheldon, &amp; Coulson, 2020)","previouslyFormattedCitation":"(Simmonds, Cole, Sheldon, &amp; Coulson, 2020)"},"properties":</w:instrText>
      </w:r>
      <w:r>
        <w:instrText>{"noteIndex":0},"schema":"https://github.com/citation-style-language/schema/raw/master/csl-citation.json"}</w:instrText>
      </w:r>
      <w:r>
        <w:fldChar w:fldCharType="separate"/>
      </w:r>
      <w:bookmarkStart w:id="397" w:name="__Fieldmark__1208_3903614438"/>
      <w:r>
        <w:rPr>
          <w:color w:val="000000"/>
        </w:rPr>
        <w:t>(</w:t>
      </w:r>
      <w:bookmarkStart w:id="398" w:name="__Fieldmark__833_2495178454"/>
      <w:r>
        <w:rPr>
          <w:color w:val="000000"/>
        </w:rPr>
        <w:t>S</w:t>
      </w:r>
      <w:bookmarkStart w:id="399" w:name="__Fieldmark__944_942872385"/>
      <w:r>
        <w:rPr>
          <w:color w:val="000000"/>
        </w:rPr>
        <w:t>immonds et al., 2020)</w:t>
      </w:r>
      <w:r>
        <w:fldChar w:fldCharType="end"/>
      </w:r>
      <w:bookmarkEnd w:id="397"/>
      <w:bookmarkEnd w:id="398"/>
      <w:bookmarkEnd w:id="399"/>
      <w:r>
        <w:rPr>
          <w:color w:val="000000"/>
        </w:rPr>
        <w:t xml:space="preserve">. If a subsidiary resource is available, the consumer may switch resources </w:t>
      </w:r>
      <w:r>
        <w:fldChar w:fldCharType="begin"/>
      </w:r>
      <w:r>
        <w:instrText>ADDIN CSL_CITATION {"citationItems":[{"id":"ITEM-</w:instrText>
      </w:r>
      <w:r>
        <w:instrText>1","itemData":{"DOI":"10.1111/bij.12838","ISSN":"00244066","abstract":"An insect species that shows variation in host species association across its geographical range may do so either because of local adaptation in host plant preference of the insect or t</w:instrText>
      </w:r>
      <w:r>
        <w:instrText>hrough environmentally or genetically induced differences in the plants, causing variation in host plant suitability between regions. In the present study, we experimentally investigate the host plant preference of Anthocharis cardamines (orange tip butter</w:instrText>
      </w:r>
      <w:r>
        <w:instrText xml:space="preserve">fly) in two populations from the UK and two from Sweden. Previous reports indicate that A. cardamines larvae are found on different host plant species in different regions of the UK, and some variation has been reported in Sweden. Host plant choice trials </w:instrText>
      </w:r>
      <w:r>
        <w:instrText>showed that females prefer to oviposit on plants in an earlier phenological stage, as well as on larger plants. When controlling for plant phenological stage and size, the host species had no statistically significant effect on the choice of the females. M</w:instrText>
      </w:r>
      <w:r>
        <w:instrText>oreover, there were no differences in host plant species preference among the four butterfly populations. Based on our experiment, the oviposition choice by A. cardamines mainly depends on the phenological stage and the size of the host plant. This finding</w:instrText>
      </w:r>
      <w:r>
        <w:instrText xml:space="preserve"> supports the idea that the geographical patterns of host–plant association of A. cardamines in the UK and Sweden are consequences of the phenology and availability of the local hosts, rather than regional genetic differences in the host species preference</w:instrText>
      </w:r>
      <w:r>
        <w:instrText xml:space="preserve"> of the butterfly.","author":[{"dropping-particle":"","family":"Stålhandske","given":"Sandra","non-dropping-particle":"","parse-names":false,"suffix":""},{"dropping-particle":"","family":"Olofsson","given":"Martin","non-dropping-particle":"","parse-names":</w:instrText>
      </w:r>
      <w:r>
        <w:instrText>false,"suffix":""},{"dropping-particle":"","family":"Gotthard","given":"Karl","non-dropping-particle":"","parse-names":false,"suffix":""},{"dropping-particle":"","family":"Ehrlén","given":"Johan","non-dropping-particle":"","parse-names":false,"suffix":""},</w:instrText>
      </w:r>
      <w:r>
        <w:instrText>{"dropping-particle":"","family":"Wiklund","given":"Christer","non-dropping-particle":"","parse-names":false,"suffix":""},{"dropping-particle":"","family":"Leimar","given":"Olof","non-dropping-particle":"","parse-names":false,"suffix":""}],"container-title</w:instrText>
      </w:r>
      <w:r>
        <w:instrText>":"Biological Journal of the Linnean Society","id":"ITEM-1","issue":"4","issued":{"date-parts":[["2016","12","1"]]},"page":"1060-1067","publisher":"Blackwell Publishing Ltd","title":"Phenological matching rather than genetic variation in host preference un</w:instrText>
      </w:r>
      <w:r>
        <w:instrText>derlies geographical variation in host plants used by orange tip butterflies","type":"article-journal","volume":"119"},"uris":["http://www.mendeley.com/documents/?uuid=00776578-1655-3690-9b11-c3be4b75891e"]}],"mendeley":{"formattedCitation":"(Stålhandske e</w:instrText>
      </w:r>
      <w:r>
        <w:instrText>t al., 2016)","plainTextFormattedCitation":"(Stålhandske et al., 2016)","previouslyFormattedCitation":"(Stålhandske et al., 2016)"},"properties":{"noteIndex":0},"schema":"https://github.com/citation-style-language/schema/raw/master/csl-citation.json"}</w:instrText>
      </w:r>
      <w:r>
        <w:fldChar w:fldCharType="separate"/>
      </w:r>
      <w:bookmarkStart w:id="400" w:name="__Fieldmark__1219_3903614438"/>
      <w:r>
        <w:rPr>
          <w:color w:val="000000"/>
        </w:rPr>
        <w:t>(</w:t>
      </w:r>
      <w:bookmarkStart w:id="401" w:name="__Fieldmark__840_2495178454"/>
      <w:r>
        <w:rPr>
          <w:color w:val="000000"/>
        </w:rPr>
        <w:t>S</w:t>
      </w:r>
      <w:bookmarkStart w:id="402" w:name="__Fieldmark__954_942872385"/>
      <w:r>
        <w:rPr>
          <w:color w:val="000000"/>
        </w:rPr>
        <w:t>tål</w:t>
      </w:r>
      <w:r>
        <w:rPr>
          <w:color w:val="000000"/>
        </w:rPr>
        <w:t>handske et al., 2016)</w:t>
      </w:r>
      <w:r>
        <w:fldChar w:fldCharType="end"/>
      </w:r>
      <w:bookmarkEnd w:id="400"/>
      <w:bookmarkEnd w:id="401"/>
      <w:bookmarkEnd w:id="402"/>
      <w:r>
        <w:rPr>
          <w:color w:val="000000"/>
        </w:rPr>
        <w:t xml:space="preserve">. </w:t>
      </w:r>
      <w:del w:id="403" w:author="Unknown Author" w:date="2021-05-03T06:33:00Z">
        <w:r>
          <w:rPr>
            <w:color w:val="000000"/>
          </w:rPr>
          <w:delText>On the other hand, a</w:delText>
        </w:r>
      </w:del>
      <w:ins w:id="404" w:author="Unknown Author" w:date="2021-05-03T06:33:00Z">
        <w:r>
          <w:rPr>
            <w:color w:val="000000"/>
          </w:rPr>
          <w:t xml:space="preserve"> A</w:t>
        </w:r>
      </w:ins>
      <w:r>
        <w:rPr>
          <w:color w:val="000000"/>
        </w:rPr>
        <w:t xml:space="preserve"> decrease of the phenological mismatch may lead to a stronger depletion of the resource. Both of these outcomes may cause ripple effects through the food web. Thus, a shift in relative phenology between the c</w:t>
      </w:r>
      <w:r>
        <w:rPr>
          <w:color w:val="000000"/>
        </w:rPr>
        <w:t xml:space="preserve">onsumer and its resource can affect species demography in many ways </w:t>
      </w:r>
      <w:r>
        <w:fldChar w:fldCharType="begin"/>
      </w:r>
      <w:r>
        <w:instrText xml:space="preserve">ADDIN CSL_CITATION {"citationItems":[{"id":"ITEM-1","itemData":{"DOI":"10.1098/rstb.2010.0148","ISSN":"0962-8436","abstract":"&lt;p&gt;Climate change is altering the phenology of species across </w:instrText>
      </w:r>
      <w:r>
        <w:instrText xml:space="preserve">the world, but what are the consequences of these phenological changes for the demography and population dynamics of species? Time-sensitive relationships, such as migration, breeding and predation, may be disrupted or altered, which may in turn alter the </w:instrText>
      </w:r>
      <w:r>
        <w:instrText xml:space="preserve">rates of reproduction and survival, leading some populations to decline and others to increase in abundance. However, finding evidence for disrupted relationships, or lack thereof, and their demographic effects, is difficult because the necessary detailed </w:instrText>
      </w:r>
      <w:r>
        <w:instrText>observational data are rare. Moreover, we do not know how sensitive species will generally be to phenological mismatches when they occur. Existing long-term studies provide preliminary data for analysing the phenology and demography of species in several l</w:instrText>
      </w:r>
      <w:r>
        <w:instrText>ocations. In many instances, though, observational protocols may need to be optimized to characterize timing-based multi-trophic interactions. As a basis for future research, we outline some of the key questions and approaches to improving our understandin</w:instrText>
      </w:r>
      <w:r>
        <w:instrText>g of the relationships among phenology, demography and climate in a multi-trophic context. There are many challenges associated with this line of research, not the least of which is the need for detailed, long-term data on many organisms in a single system</w:instrText>
      </w:r>
      <w:r>
        <w:instrText>. However, we identify key questions that can be addressed with data that already exist and propose approaches that could guide future research.&lt;/p&gt;","author":[{"dropping-particle":"","family":"Miller-Rushing","given":"Abraham J.","non-dropping-particle":"</w:instrText>
      </w:r>
      <w:r>
        <w:instrText>","parse-names":false,"suffix":""},{"dropping-particle":"","family":"Høye","given":"Toke Thomas","non-dropping-particle":"","parse-names":false,"suffix":""},{"dropping-particle":"","family":"Inouye","given":"David W.","non-dropping-particle":"","parse-name</w:instrText>
      </w:r>
      <w:r>
        <w:instrText>s":false,"suffix":""},{"dropping-particle":"","family":"Post","given":"Eric","non-dropping-particle":"","parse-names":false,"suffix":""}],"container-title":"Philosophical Transactions of the Royal Society B: Biological Sciences","id":"ITEM-1","issue":"1555</w:instrText>
      </w:r>
      <w:r>
        <w:instrText>","issued":{"date-parts":[["2010","10","12"]]},"page":"3177-3186","publisher":"Royal Society","title":"The effects of phenological mismatches on demography","type":"article-journal","volume":"365"},"uris":["http://www.mendeley.com/documents/?uuid=7a637f37-</w:instrText>
      </w:r>
      <w:r>
        <w:instrText>c0fd-3ff8-ae86-162f3406ba86"]}],"mendeley":{"formattedCitation":"(Miller-Rushing, Høye, Inouye, &amp; Post, 2010)","plainTextFormattedCitation":"(Miller-Rushing, Høye, Inouye, &amp; Post, 2010)","previouslyFormattedCitation":"(Miller-Rushing, Høye, Inouye, &amp; Post,</w:instrText>
      </w:r>
      <w:r>
        <w:instrText xml:space="preserve"> 2010)"},"properties":{"noteIndex":0},"schema":"https://github.com/citation-style-language/schema/raw/master/csl-citation.json"}</w:instrText>
      </w:r>
      <w:r>
        <w:fldChar w:fldCharType="separate"/>
      </w:r>
      <w:bookmarkStart w:id="405" w:name="__Fieldmark__1230_3903614438"/>
      <w:r>
        <w:rPr>
          <w:color w:val="000000"/>
        </w:rPr>
        <w:t>(</w:t>
      </w:r>
      <w:bookmarkStart w:id="406" w:name="__Fieldmark__847_2495178454"/>
      <w:r>
        <w:rPr>
          <w:color w:val="000000"/>
        </w:rPr>
        <w:t>M</w:t>
      </w:r>
      <w:bookmarkStart w:id="407" w:name="__Fieldmark__961_942872385"/>
      <w:r>
        <w:rPr>
          <w:color w:val="000000"/>
        </w:rPr>
        <w:t>iller-Rushing et al., 2010)</w:t>
      </w:r>
      <w:r>
        <w:fldChar w:fldCharType="end"/>
      </w:r>
      <w:bookmarkEnd w:id="405"/>
      <w:bookmarkEnd w:id="406"/>
      <w:bookmarkEnd w:id="407"/>
      <w:r>
        <w:rPr>
          <w:color w:val="000000"/>
        </w:rPr>
        <w:t>, and also their geographic distribution. Our work, which is based on heat accumulation, improve</w:t>
      </w:r>
      <w:r>
        <w:rPr>
          <w:color w:val="000000"/>
        </w:rPr>
        <w:t>s our ability to predict the direction and the magnitude of the change in phenological synchrony, a research challenge identified by earlier studies (Kharouba et al. 2018).</w:t>
      </w:r>
    </w:p>
    <w:p w14:paraId="31A92572" w14:textId="77777777" w:rsidR="000C1866" w:rsidRDefault="00DF4A1C">
      <w:pPr>
        <w:pStyle w:val="Titre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4.2 The spruce budworm - balsam fir system and its general implications </w:t>
      </w:r>
    </w:p>
    <w:p w14:paraId="410E51B8" w14:textId="77777777" w:rsidR="000C1866" w:rsidRDefault="00DF4A1C">
      <w:pPr>
        <w:pStyle w:val="NormalWeb"/>
        <w:spacing w:beforeAutospacing="0" w:after="160" w:afterAutospacing="0" w:line="480" w:lineRule="auto"/>
        <w:ind w:firstLine="720"/>
      </w:pPr>
      <w:r>
        <w:rPr>
          <w:color w:val="000000"/>
        </w:rPr>
        <w:t>We apply o</w:t>
      </w:r>
      <w:r>
        <w:rPr>
          <w:color w:val="000000"/>
        </w:rPr>
        <w:t xml:space="preserve">ur general theory to the spruce budworm - balsam fir system to predict the future mismatch across latitude under different warming scenarios. According to the general theory, a warm spell occurring at any time during the heat accumulation period is likely </w:t>
      </w:r>
      <w:r>
        <w:rPr>
          <w:color w:val="000000"/>
        </w:rPr>
        <w:t xml:space="preserve">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w:t>
      </w:r>
      <w:r>
        <w:rPr>
          <w:color w:val="000000"/>
        </w:rPr>
        <w:t xml:space="preserve">arm spells, the insect will advance its phenology </w:t>
      </w:r>
      <w:del w:id="408" w:author="Unknown Author" w:date="2021-05-03T06:34:00Z">
        <w:r>
          <w:rPr>
            <w:color w:val="000000"/>
          </w:rPr>
          <w:delText>much</w:delText>
        </w:r>
      </w:del>
      <w:r>
        <w:rPr>
          <w:color w:val="000000"/>
        </w:rPr>
        <w:t xml:space="preserve"> more than the tree. </w:t>
      </w:r>
      <w:del w:id="409" w:author="Unknown Author" w:date="2021-05-03T06:35:00Z">
        <w:r>
          <w:rPr>
            <w:color w:val="000000"/>
          </w:rPr>
          <w:delText>The s</w:delText>
        </w:r>
      </w:del>
      <w:ins w:id="410" w:author="Unknown Author" w:date="2021-05-03T06:35:00Z">
        <w:r>
          <w:rPr>
            <w:color w:val="000000"/>
          </w:rPr>
          <w:t xml:space="preserve"> S</w:t>
        </w:r>
      </w:ins>
      <w:r>
        <w:rPr>
          <w:color w:val="000000"/>
        </w:rPr>
        <w:t xml:space="preserve">imulations </w:t>
      </w:r>
      <w:del w:id="411" w:author="Unknown Author" w:date="2021-05-03T06:35:00Z">
        <w:r>
          <w:rPr>
            <w:color w:val="000000"/>
          </w:rPr>
          <w:delText xml:space="preserve">done </w:delText>
        </w:r>
      </w:del>
      <w:r>
        <w:rPr>
          <w:color w:val="000000"/>
        </w:rPr>
        <w:t xml:space="preserve">with realistic temperature time series (showing </w:t>
      </w:r>
      <w:r>
        <w:rPr>
          <w:color w:val="000000"/>
        </w:rPr>
        <w:lastRenderedPageBreak/>
        <w:t>several warm spells) confirm the theoretical results. Under an increase of temperatures, insect phenology woul</w:t>
      </w:r>
      <w:r>
        <w:rPr>
          <w:color w:val="000000"/>
        </w:rPr>
        <w:t xml:space="preserve">d advance by 15 days on average, depending on latitude, while the tree phenology would advance by 7 days on average. The expected overall mismatch </w:t>
      </w:r>
      <w:del w:id="412" w:author="Unknown Author" w:date="2021-05-03T06:35:00Z">
        <w:r>
          <w:rPr>
            <w:color w:val="000000"/>
          </w:rPr>
          <w:delText xml:space="preserve">is roughly </w:delText>
        </w:r>
      </w:del>
      <w:r>
        <w:rPr>
          <w:color w:val="000000"/>
        </w:rPr>
        <w:t>increase</w:t>
      </w:r>
      <w:ins w:id="413" w:author="Unknown Author" w:date="2021-05-03T06:35:00Z">
        <w:r>
          <w:rPr>
            <w:color w:val="000000"/>
          </w:rPr>
          <w:t>s</w:t>
        </w:r>
      </w:ins>
      <w:del w:id="414" w:author="Unknown Author" w:date="2021-05-03T06:35:00Z">
        <w:r>
          <w:rPr>
            <w:color w:val="000000"/>
          </w:rPr>
          <w:delText>d</w:delText>
        </w:r>
      </w:del>
      <w:r>
        <w:rPr>
          <w:color w:val="000000"/>
        </w:rPr>
        <w:t xml:space="preserve"> by </w:t>
      </w:r>
      <w:ins w:id="415" w:author="Unknown Author" w:date="2021-05-03T06:36:00Z">
        <w:r>
          <w:rPr>
            <w:color w:val="000000"/>
          </w:rPr>
          <w:t xml:space="preserve">approximately </w:t>
        </w:r>
      </w:ins>
      <w:r>
        <w:rPr>
          <w:color w:val="000000"/>
        </w:rPr>
        <w:t>7 days on average</w:t>
      </w:r>
      <w:del w:id="416" w:author="Portalier Sebastien" w:date="2021-04-30T17:40:00Z">
        <w:r>
          <w:rPr>
            <w:color w:val="000000"/>
          </w:rPr>
          <w:delText>, depending on latitude</w:delText>
        </w:r>
      </w:del>
      <w:r>
        <w:rPr>
          <w:color w:val="000000"/>
        </w:rPr>
        <w:t xml:space="preserve"> (see Fig. 5 and section 3.2.3</w:t>
      </w:r>
      <w:r>
        <w:rPr>
          <w:color w:val="000000"/>
        </w:rPr>
        <w:t>). </w:t>
      </w:r>
    </w:p>
    <w:p w14:paraId="5D61C85F" w14:textId="77777777" w:rsidR="000C1866" w:rsidRDefault="00DF4A1C">
      <w:pPr>
        <w:pStyle w:val="NormalWeb"/>
        <w:spacing w:beforeAutospacing="0" w:after="160" w:afterAutospacing="0" w:line="480" w:lineRule="auto"/>
        <w:ind w:firstLine="720"/>
      </w:pPr>
      <w:r>
        <w:rPr>
          <w:color w:val="000000"/>
        </w:rPr>
        <w:t xml:space="preserve">Budworms have to emerge within two weeks of budburst to have access to a rich source of nutrients </w:t>
      </w:r>
      <w:del w:id="417" w:author="Portalier Sebastien" w:date="2021-04-30T17:41:00Z">
        <w:r>
          <w:rPr>
            <w:color w:val="000000"/>
          </w:rPr>
          <w:delText xml:space="preserve">when buds open </w:delText>
        </w:r>
      </w:del>
      <w:r>
        <w:rPr>
          <w:color w:val="000000"/>
        </w:rPr>
        <w:t>(see introduction). A shift in phenology increasing the likelihood of this pattern would in turn increase larval survival and population persistence in previously non-favourable regions. Under historical temperature regimes, budworm emergence date in north</w:t>
      </w:r>
      <w:r>
        <w:rPr>
          <w:color w:val="000000"/>
        </w:rPr>
        <w:t xml:space="preserve">ern sites is close to budburst date, which causes the budworm to emerge too late in some years, while emergence in southern sites occurs within 15 days before budburst. An increase of the mismatch </w:t>
      </w:r>
      <w:del w:id="418" w:author="Unknown Author" w:date="2021-05-03T06:37:00Z">
        <w:r>
          <w:rPr>
            <w:color w:val="000000"/>
          </w:rPr>
          <w:delText>would</w:delText>
        </w:r>
      </w:del>
      <w:r>
        <w:rPr>
          <w:color w:val="000000"/>
        </w:rPr>
        <w:t xml:space="preserve"> benefit</w:t>
      </w:r>
      <w:ins w:id="419" w:author="Unknown Author" w:date="2021-05-03T06:37:00Z">
        <w:r>
          <w:rPr>
            <w:color w:val="000000"/>
          </w:rPr>
          <w:t>s</w:t>
        </w:r>
      </w:ins>
      <w:r>
        <w:rPr>
          <w:color w:val="000000"/>
        </w:rPr>
        <w:t xml:space="preserve"> the insect in northern sites since it would </w:t>
      </w:r>
      <w:r>
        <w:rPr>
          <w:color w:val="000000"/>
        </w:rPr>
        <w:t>emerge before budburst most of the time, while in southern sites, the budworm would emerge too early some years. A shift in phenology that leads to emergence occurring too early (or too late) would cause severe budworm mortality and prevent its persistence</w:t>
      </w:r>
      <w:r>
        <w:rPr>
          <w:color w:val="000000"/>
        </w:rPr>
        <w:t xml:space="preserve"> in the considered region</w:t>
      </w:r>
      <w:del w:id="420" w:author="Portalier Sebastien" w:date="2021-04-30T17:42:00Z">
        <w:r>
          <w:rPr>
            <w:color w:val="000000"/>
          </w:rPr>
          <w:delText xml:space="preserve"> since budworms may run out of energy (miss the access to a rich source of energy)</w:delText>
        </w:r>
      </w:del>
      <w:r>
        <w:rPr>
          <w:color w:val="000000"/>
        </w:rPr>
        <w:t>. This has consequences on the tree host, since an increase in the persistence of the insect will increase damages for the tree, which in turn may af</w:t>
      </w:r>
      <w:r>
        <w:rPr>
          <w:color w:val="000000"/>
        </w:rPr>
        <w:t xml:space="preserve">fect persistence of the tree in the considered region. Since insect pests (especially SBW), along with fire cycles and soil composition are the main drivers of forest composition in the black spruce, white spruce and balsam fir zones </w:t>
      </w:r>
      <w:r>
        <w:fldChar w:fldCharType="begin"/>
      </w:r>
      <w:r>
        <w:instrText>ADDIN CSL_CITATION {"c</w:instrText>
      </w:r>
      <w:r>
        <w:instrText>itationItems":[{"id":"ITEM-1","itemData":{"DOI":"10.1139/a03-013","ISSN":"11818700","abstract":"Old-growth black spruce (Picea mariana) boreal forest in the Clay Belt region of Ontario and Quebec is an open forest with a low canopy, quite different from wh</w:instrText>
      </w:r>
      <w:r>
        <w:instrText>at many consider to be \"old growth\". Here, we provide an overview of the characteristics of old-growth black spruce forest for three different site types on organic, clay, and coarse deposits. Our objectives were (1) to identify the extent of older fores</w:instrText>
      </w:r>
      <w:r>
        <w:instrText>ts; (2) to describe the structure, composition, and diversity in different age classes; and (3) to identify key processes in old-growth black spruce forest. We sampled canopy composition, deadwood abundance, understorey composition, and nonvascular plant s</w:instrText>
      </w:r>
      <w:r>
        <w:instrText>pecies in 91 forest stands along a chronosequence that extended from 20 to more than 250 years after fire. We used a peak in tree basal area, which occurred at 100 years on clay and coarse sites and at 200 years on organic sites, as a process-based means o</w:instrText>
      </w:r>
      <w:r>
        <w:instrText xml:space="preserve">f defining the start of old-growth forest. Old-growth forests are extensive in the Clay Belt, covering 30-50% of the forested landscape. Black spruce was dominant on all organic sites, and in all older stands. Although there were fewer understorey species </w:instrText>
      </w:r>
      <w:r>
        <w:instrText>and none exclusive to old-growth, these forests were structurally diverse and had greater abundance of Sphagnum, epiphytic lichens, and ericaceous species. Paludification, a process characteristic of old-growth forest stands on clay deposits in this region</w:instrText>
      </w:r>
      <w:r>
        <w:instrText>, causes decreases in tree and deadwood abundance. Old-growth black spruce forests, therefore, lack the large trees and snags that are characteristic of other old-growth forests. Small-scale disturbances such as spruce budworm and windthrow are common, cre</w:instrText>
      </w:r>
      <w:r>
        <w:instrText>ating numerous gaps. Landscape and stand level management strategies could minimize structural changes caused by harvesting, but unmanaged forest in all stages of development must be preserved in order to conserve all the attributes of old-growth black spr</w:instrText>
      </w:r>
      <w:r>
        <w:instrText>uce forest.","author":[{"dropping-particle":"","family":"Harper","given":"Karen","non-dropping-particle":"","parse-names":false,"suffix":""},{"dropping-particle":"","family":"Boudreault","given":"Catherine","non-dropping-particle":"","parse-names":false,"s</w:instrText>
      </w:r>
      <w:r>
        <w:instrText>uffix":""},{"dropping-particle":"","family":"DeGrandpré","given":"Louis","non-dropping-particle":"","parse-names":false,"suffix":""},{"dropping-particle":"","family":"Drapeau","given":"Pierre","non-dropping-particle":"","parse-names":false,"suffix":""},{"d</w:instrText>
      </w:r>
      <w:r>
        <w:instrText>ropping-particle":"","family":"Gauthier","given":"Sylvie","non-dropping-particle":"","parse-names":false,"suffix":""},{"dropping-particle":"","family":"Bergeron","given":"Yves","non-dropping-particle":"","parse-names":false,"suffix":""}],"container-title":</w:instrText>
      </w:r>
      <w:r>
        <w:instrText xml:space="preserve">"Environmental Reviews","id":"ITEM-1","issue":"1 SUPPL.","issued":{"date-parts":[["2003"]]},"page":"2003","publisher":"National Research Council of Canada","title":"Structure, composition, and diversity of old-growth black spruce boreal forest of the Clay </w:instrText>
      </w:r>
      <w:r>
        <w:instrText>Belt region in Quebec and Ontario","type":"article-journal","volume":"11"},"uris":["http://www.mendeley.com/documents/?uuid=f2b6b757-1744-3275-a60e-037550434a39"]}],"mendeley":{"formattedCitation":"(Harper et al., 2003)","plainTextFormattedCitation":"(Harp</w:instrText>
      </w:r>
      <w:r>
        <w:instrText>er et al., 2003)","previouslyFormattedCitation":"(Harper et al., 2003)"},"properties":{"noteIndex":0},"schema":"https://github.com/citation-style-language/schema/raw/master/csl-citation.json"}</w:instrText>
      </w:r>
      <w:r>
        <w:fldChar w:fldCharType="separate"/>
      </w:r>
      <w:bookmarkStart w:id="421" w:name="__Fieldmark__1253_3903614438"/>
      <w:r>
        <w:rPr>
          <w:color w:val="000000"/>
        </w:rPr>
        <w:t>(</w:t>
      </w:r>
      <w:bookmarkStart w:id="422" w:name="__Fieldmark__866_2495178454"/>
      <w:r>
        <w:rPr>
          <w:color w:val="000000"/>
        </w:rPr>
        <w:t>H</w:t>
      </w:r>
      <w:bookmarkStart w:id="423" w:name="__Fieldmark__999_942872385"/>
      <w:r>
        <w:rPr>
          <w:color w:val="000000"/>
        </w:rPr>
        <w:t>arper et al., 2003)</w:t>
      </w:r>
      <w:r>
        <w:fldChar w:fldCharType="end"/>
      </w:r>
      <w:bookmarkEnd w:id="421"/>
      <w:bookmarkEnd w:id="422"/>
      <w:bookmarkEnd w:id="423"/>
      <w:r>
        <w:rPr>
          <w:color w:val="000000"/>
        </w:rPr>
        <w:t>, a change in phenological synchrony bet</w:t>
      </w:r>
      <w:r>
        <w:rPr>
          <w:color w:val="000000"/>
        </w:rPr>
        <w:t>ween these species may affect their future geographic distribution. </w:t>
      </w:r>
    </w:p>
    <w:p w14:paraId="0B50DE20" w14:textId="77777777" w:rsidR="000C1866" w:rsidRDefault="00DF4A1C">
      <w:pPr>
        <w:pStyle w:val="NormalWeb"/>
        <w:spacing w:beforeAutospacing="0" w:after="160" w:afterAutospacing="0" w:line="480" w:lineRule="auto"/>
        <w:ind w:firstLine="720"/>
      </w:pPr>
      <w:r>
        <w:rPr>
          <w:color w:val="000000"/>
        </w:rPr>
        <w:t xml:space="preserve">A change in phenology and mismatch between budworm and balsam fir would also affect other potential host species. It is known that black spruce would be a convenient host, but </w:t>
      </w:r>
      <w:ins w:id="424" w:author="Portalier Sebastien" w:date="2021-04-30T03:24:00Z">
        <w:r>
          <w:rPr>
            <w:color w:val="000000"/>
          </w:rPr>
          <w:t xml:space="preserve">its </w:t>
        </w:r>
      </w:ins>
      <w:del w:id="425" w:author="Portalier Sebastien" w:date="2021-04-30T03:24:00Z">
        <w:r>
          <w:rPr>
            <w:color w:val="000000"/>
          </w:rPr>
          <w:delText xml:space="preserve">the </w:delText>
        </w:r>
      </w:del>
      <w:r>
        <w:rPr>
          <w:color w:val="000000"/>
        </w:rPr>
        <w:lastRenderedPageBreak/>
        <w:t>phe</w:t>
      </w:r>
      <w:r>
        <w:rPr>
          <w:color w:val="000000"/>
        </w:rPr>
        <w:t xml:space="preserve">nological mismatch </w:t>
      </w:r>
      <w:ins w:id="426" w:author="Portalier Sebastien" w:date="2021-04-30T03:24:00Z">
        <w:r>
          <w:rPr>
            <w:color w:val="000000"/>
          </w:rPr>
          <w:t xml:space="preserve">with </w:t>
        </w:r>
      </w:ins>
      <w:del w:id="427" w:author="Portalier Sebastien" w:date="2021-04-30T03:24:00Z">
        <w:r>
          <w:rPr>
            <w:color w:val="000000"/>
          </w:rPr>
          <w:delText xml:space="preserve">between </w:delText>
        </w:r>
      </w:del>
      <w:r>
        <w:rPr>
          <w:color w:val="000000"/>
        </w:rPr>
        <w:t xml:space="preserve">budworm </w:t>
      </w:r>
      <w:del w:id="428" w:author="Portalier Sebastien" w:date="2021-04-30T03:24:00Z">
        <w:r>
          <w:rPr>
            <w:color w:val="000000"/>
          </w:rPr>
          <w:delText xml:space="preserve">and black spruce </w:delText>
        </w:r>
      </w:del>
      <w:r>
        <w:rPr>
          <w:color w:val="000000"/>
        </w:rPr>
        <w:t xml:space="preserve">protects the tree from a long term budworm establishment </w:t>
      </w:r>
      <w:r>
        <w:fldChar w:fldCharType="begin"/>
      </w:r>
      <w:r>
        <w:instrText>ADDIN CSL_CITATION {"citationItems":[{"id":"ITEM-1","itemData":{"DOI":"10.1890/13-2366.1","ISSN":"0012-9658","abstract":"Climate change is alt</w:instrText>
      </w:r>
      <w:r>
        <w:instrText xml:space="preserve">ering insect disturbance regimes via temperature‐mediated phenological changes and trophic interactions among host trees, herbivorous insects, and their natural enemies in boreal forests. Range expansion and increase in outbreak severity of forest insects </w:instrText>
      </w:r>
      <w:r>
        <w:instrText>are occurring in Europe and North America. The degree to which northern forest ecosystems are resilient to novel disturbance regimes will have direct consequences for the provisioning of goods and services from these forests and for long‐term forest manage</w:instrText>
      </w:r>
      <w:r>
        <w:instrText>ment planning. Among major ecological disturbance agents in the boreal forests of North America is a tortricid moth, the eastern spruce budworm, which defoliates fir (Abies spp.) and spruce (Picea spp.). Northern expansion of this defoliator in eastern Nor</w:instrText>
      </w:r>
      <w:r>
        <w:instrText xml:space="preserve">th America and climate‐induced narrowing of the phenological mismatch between the insect and its secondary host, black spruce (Picea mariana), may permit greater defoliation and mortality in extensive northern black spruce forests. Although spruce budworm </w:instrText>
      </w:r>
      <w:r>
        <w:instrText>outbreak centers have appeared in the boreal black spruce zone historically, defoliation and mortality were minor. Potential increases in outbreak severity and tree mortality raise concerns about the future state of this northern ecosystem. Severe spruce b</w:instrText>
      </w:r>
      <w:r>
        <w:instrText>udworm outbreaks could decrease stand productivity compared with their occurrence in more diverse, southern balsam fir forest landscapes that have coevolved with outbreaks. Furthermore, depending on the proportion of balsam fir and deciduous species presen</w:instrText>
      </w:r>
      <w:r>
        <w:instrText>t and fire recurrence, changes in regeneration patterns and in nutrient cycling could alter ecosystem dynamics and replace black spruce by more productive mixed‐wood forest, or by less productive ericaceous shrublands. Long‐term monitoring, manipulative ex</w:instrText>
      </w:r>
      <w:r>
        <w:instrText>periments, and process modeling of climate‐induced phenological changes on herbivorous insect pests, their host tree species, and natural enemies in northern forests are therefore crucial to predicting species range shifts and assessing ecological and econ</w:instrText>
      </w:r>
      <w:r>
        <w:instrText>omic impacts.","author":[{"dropping-particle":"","family":"Pureswaran","given":"Deepa S.","non-dropping-particle":"","parse-names":false,"suffix":""},{"dropping-particle":"","family":"Grandpré","given":"Louis","non-dropping-particle":"De","parse-names":fal</w:instrText>
      </w:r>
      <w:r>
        <w:instrText>se,"suffix":""},{"dropping-particle":"","family":"Paré","given":"David","non-dropping-particle":"","parse-names":false,"suffix":""},{"dropping-particle":"","family":"Taylor","given":"Anthony","non-dropping-particle":"","parse-names":false,"suffix":""},{"dr</w:instrText>
      </w:r>
      <w:r>
        <w:instrText>opping-particle":"","family":"Barrette","given":"Martin","non-dropping-particle":"","parse-names":false,"suffix":""},{"dropping-particle":"","family":"Morin","given":"Hubert","non-dropping-particle":"","parse-names":false,"suffix":""},{"dropping-particle":</w:instrText>
      </w:r>
      <w:r>
        <w:instrText>"","family":"Régnière","given":"Jacques","non-dropping-particle":"","parse-names":false,"suffix":""},{"dropping-particle":"","family":"Kneeshaw","given":"Daniel D.","non-dropping-particle":"","parse-names":false,"suffix":""}],"container-title":"Ecology","i</w:instrText>
      </w:r>
      <w:r>
        <w:instrText>d":"ITEM-1","issue":"6","issued":{"date-parts":[["2015","6","1"]]},"page":"1480-1491","publisher":"John Wiley &amp; Sons, Ltd","title":"Climate-induced changes in host tree–insect phenology may drive ecological state-shift in boreal forests","type":"article-jo</w:instrText>
      </w:r>
      <w:r>
        <w:instrText>urnal","volume":"96"},"uris":["http://www.mendeley.com/documents/?uuid=12e40b87-d74c-3aab-a249-b788540fe6ff"]}],"mendeley":{"formattedCitation":"(Pureswaran et al., 2015)","plainTextFormattedCitation":"(Pureswaran et al., 2015)","previouslyFormattedCitatio</w:instrText>
      </w:r>
      <w:r>
        <w:instrText>n":"(Pureswaran et al., 2015)"},"properties":{"noteIndex":0},"schema":"https://github.com/citation-style-language/schema/raw/master/csl-citation.json"}</w:instrText>
      </w:r>
      <w:r>
        <w:fldChar w:fldCharType="separate"/>
      </w:r>
      <w:bookmarkStart w:id="429" w:name="__Fieldmark__1274_3903614438"/>
      <w:r>
        <w:rPr>
          <w:color w:val="000000"/>
        </w:rPr>
        <w:t>(</w:t>
      </w:r>
      <w:bookmarkStart w:id="430" w:name="__Fieldmark__883_2495178454"/>
      <w:r>
        <w:rPr>
          <w:color w:val="000000"/>
        </w:rPr>
        <w:t>P</w:t>
      </w:r>
      <w:bookmarkStart w:id="431" w:name="__Fieldmark__1014_942872385"/>
      <w:r>
        <w:rPr>
          <w:color w:val="000000"/>
        </w:rPr>
        <w:t>ureswaran et al., 2015)</w:t>
      </w:r>
      <w:r>
        <w:fldChar w:fldCharType="end"/>
      </w:r>
      <w:bookmarkEnd w:id="429"/>
      <w:bookmarkEnd w:id="430"/>
      <w:bookmarkEnd w:id="431"/>
      <w:r>
        <w:rPr>
          <w:color w:val="000000"/>
        </w:rPr>
        <w:t>. Moreover, in northern sites, black spruce seems to be somehow protected bec</w:t>
      </w:r>
      <w:r>
        <w:rPr>
          <w:color w:val="000000"/>
        </w:rPr>
        <w:t>ause the budworm cannot establish in the long run due to a high frequency of cold years (Pureswaran et al., 2015). However, our model predicts that warming should lead to a better synchrony between the insect and balsam fir in these sites, which means that</w:t>
      </w:r>
      <w:r>
        <w:rPr>
          <w:color w:val="000000"/>
        </w:rPr>
        <w:t xml:space="preserv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white spruce and black s</w:t>
      </w:r>
      <w:r>
        <w:rPr>
          <w:color w:val="000000"/>
        </w:rPr>
        <w:t>pruce.</w:t>
      </w:r>
      <w:del w:id="432" w:author="Portalier Sebastien" w:date="2021-04-30T03:26:00Z">
        <w:r>
          <w:rPr>
            <w:color w:val="000000"/>
          </w:rPr>
          <w:delText xml:space="preserve"> A switch of host could increase black spruce mortality and could have other ripple effects in the foodweb.</w:delText>
        </w:r>
      </w:del>
      <w:r>
        <w:rPr>
          <w:color w:val="000000"/>
        </w:rPr>
        <w:t>  </w:t>
      </w:r>
    </w:p>
    <w:p w14:paraId="38661D89" w14:textId="77777777" w:rsidR="000C1866" w:rsidRDefault="00DF4A1C">
      <w:pPr>
        <w:pStyle w:val="NormalWeb"/>
        <w:spacing w:beforeAutospacing="0" w:after="160" w:afterAutospacing="0" w:line="480" w:lineRule="auto"/>
        <w:ind w:firstLine="720"/>
      </w:pPr>
      <w:r>
        <w:rPr>
          <w:color w:val="000000"/>
        </w:rPr>
        <w:t>Our model assumes that neither the consumer nor the resource affects the phenology of the other species. The resulting synchrony is indirect</w:t>
      </w:r>
      <w:r>
        <w:rPr>
          <w:color w:val="000000"/>
        </w:rPr>
        <w:t>: only temperature drives phenology. Recent observations of interactions between defoliation and host phenology suggest that</w:t>
      </w:r>
      <w:del w:id="433" w:author="Unknown Author" w:date="2021-05-03T06:39:00Z">
        <w:r>
          <w:rPr>
            <w:color w:val="000000"/>
          </w:rPr>
          <w:delText xml:space="preserve"> this assumption cannot be made</w:delText>
        </w:r>
        <w:commentRangeStart w:id="434"/>
        <w:commentRangeEnd w:id="434"/>
        <w:r>
          <w:rPr>
            <w:color w:val="000000"/>
          </w:rPr>
          <w:commentReference w:id="434"/>
        </w:r>
        <w:r>
          <w:rPr>
            <w:color w:val="000000"/>
          </w:rPr>
          <w:delText xml:space="preserve"> for the spruce budworm - balsam fir system as</w:delText>
        </w:r>
      </w:del>
      <w:r>
        <w:rPr>
          <w:color w:val="000000"/>
        </w:rPr>
        <w:t xml:space="preserve"> severe defoliation by budworm</w:t>
      </w:r>
      <w:ins w:id="435" w:author="Unknown Author" w:date="2021-05-03T06:39:00Z">
        <w:r>
          <w:rPr>
            <w:color w:val="000000"/>
          </w:rPr>
          <w:t xml:space="preserve"> may</w:t>
        </w:r>
      </w:ins>
      <w:r>
        <w:rPr>
          <w:color w:val="000000"/>
        </w:rPr>
        <w:t xml:space="preserve"> advance</w:t>
      </w:r>
      <w:del w:id="436" w:author="Unknown Author" w:date="2021-05-03T06:39:00Z">
        <w:r>
          <w:rPr>
            <w:color w:val="000000"/>
          </w:rPr>
          <w:delText>s the</w:delText>
        </w:r>
      </w:del>
      <w:r>
        <w:rPr>
          <w:color w:val="000000"/>
        </w:rPr>
        <w:t xml:space="preserve"> budburst phenology </w:t>
      </w:r>
      <w:del w:id="437" w:author="Unknown Author" w:date="2021-05-03T06:39:00Z">
        <w:r>
          <w:rPr>
            <w:color w:val="000000"/>
          </w:rPr>
          <w:delText>of its host</w:delText>
        </w:r>
      </w:del>
      <w:r>
        <w:rPr>
          <w:color w:val="000000"/>
        </w:rPr>
        <w:t xml:space="preserve"> </w:t>
      </w:r>
      <w:r>
        <w:fldChar w:fldCharType="begin"/>
      </w:r>
      <w:r>
        <w:instrText xml:space="preserve">ADDIN CSL_CITATION </w:instrText>
      </w:r>
      <w:r>
        <w:instrText>{"citationItems":[{"id":"ITEM-1","itemData":{"DOI":"10.1093/treephys/tpy135","ISSN":"1758-4469","abstract":"Synchrony between host budburst and insect emergence greatly influences the time window for insect development and survival. A few alterations of bu</w:instrText>
      </w:r>
      <w:r>
        <w:instrText>d phenology have been reported under defoliation without clear consensus regarding the direction of effects, i.e., advance or delay. Here, we compared budburst phenology between conifers in defoliation and control treatments, and measured carbon allocation</w:instrText>
      </w:r>
      <w:r>
        <w:instrText xml:space="preserve"> as a potential mechanistic explanation of changes in phenology. In a 2-year greenhouse experiment, saplings of balsam fir, black spruce and white spruce of two different provenances (north and South) were subjected to either control (no larvae) or natural</w:instrText>
      </w:r>
      <w:r>
        <w:instrText xml:space="preserve"> defoliation treatment (larvae added) by spruce budworm. Bud and instar phenology, primary and secondary growth, defoliation and non-structural carbohydrates were studied during the growing season. No differences were observed in bud phenology during the f</w:instrText>
      </w:r>
      <w:r>
        <w:instrText>irst year of defoliation. After 1 year of defoliation, bud phenology advanced by 6–7 days in black spruce and balsam fir and by 3.5 days in white spruce compared with the control. Because of this earlier bud break, apical and shoot growth exceeded 50% of i</w:instrText>
      </w:r>
      <w:r>
        <w:instrText>ts final length before mature instar defoliation occurred, which decreased the overall level of damage. A sugar-mediated response, via earlier starch breakdown, and higher sugar availability to buds explains the advanced budburst in defoliated saplings. Th</w:instrText>
      </w:r>
      <w:r>
        <w:instrText xml:space="preserve">e advanced phenological response to defoliation was consistent across the conifer species and provenances except for one species × provenance combination. Allocation of carbon to buds and shoots growth at the expense of wood growth in the stem and reserve </w:instrText>
      </w:r>
      <w:r>
        <w:instrText xml:space="preserve">accumulation represents a shift in the physiological resources priorities to ensure tree survival. This advancement in bud phenology could be considered as a physiological response to defoliation based on carbohydrate needs for primary growth, rather than </w:instrText>
      </w:r>
      <w:r>
        <w:instrText>a resistance trait to spruce budworm.","author":[{"dropping-particle":"","family":"Deslauriers","given":"Annie","non-dropping-particle":"","parse-names":false,"suffix":""},{"dropping-particle":"","family":"Fournier","given":"Marie-Pier","non-dropping-parti</w:instrText>
      </w:r>
      <w:r>
        <w:instrText>cle":"","parse-names":false,"suffix":""},{"dropping-particle":"","family":"Cartenì","given":"Fabrizio","non-dropping-particle":"","parse-names":false,"suffix":""},{"dropping-particle":"","family":"Mackay","given":"John","non-dropping-particle":"","parse-na</w:instrText>
      </w:r>
      <w:r>
        <w:instrText>mes":false,"suffix":""}],"container-title":"Tree Physiology","editor":[{"dropping-particle":"","family":"Ball","given":"Marilyn","non-dropping-particle":"","parse-names":false,"suffix":""}],"id":"ITEM-1","issue":"4","issued":{"date-parts":[["2019","4","1"]</w:instrText>
      </w:r>
      <w:r>
        <w:instrText>]},"page":"590-605","publisher":"Oxford University Press","title":"Phenological shifts in conifer species stressed by spruce budworm defoliation","type":"article-journal","volume":"39"},"uris":["http://www.mendeley.com/documents/?uuid=9de93240-7797-3626-91</w:instrText>
      </w:r>
      <w:r>
        <w:instrText>96-f10e8c2f01dc"]}],"mendeley":{"formattedCitation":"(Deslauriers, Fournier, Cartenì, &amp; Mackay, 2019)","plainTextFormattedCitation":"(Deslauriers, Fournier, Cartenì, &amp; Mackay, 2019)","previouslyFormattedCitation":"(Deslauriers, Fournier, Cartenì, &amp; Mackay,</w:instrText>
      </w:r>
      <w:r>
        <w:instrText xml:space="preserve"> 2019)"},"properties":{"noteIndex":0},"schema":"https://github.com/citation-style-language/schema/raw/master/csl-citation.json"}</w:instrText>
      </w:r>
      <w:r>
        <w:fldChar w:fldCharType="separate"/>
      </w:r>
      <w:bookmarkStart w:id="438" w:name="__Fieldmark__1296_3903614438"/>
      <w:r>
        <w:rPr>
          <w:color w:val="000000"/>
        </w:rPr>
        <w:t>(Deslauriers, Fournier, Cartenì, &amp; Mackay, 2019)</w:t>
      </w:r>
      <w:bookmarkStart w:id="439" w:name="__Fieldmark__1034_942872385"/>
      <w:bookmarkStart w:id="440" w:name="__Fieldmark__901_2495178454"/>
      <w:bookmarkEnd w:id="439"/>
      <w:bookmarkEnd w:id="440"/>
      <w:r>
        <w:fldChar w:fldCharType="end"/>
      </w:r>
      <w:bookmarkEnd w:id="438"/>
      <w:r>
        <w:rPr>
          <w:color w:val="000000"/>
        </w:rPr>
        <w:t>. According to our model, an increase in temperature should increase the mism</w:t>
      </w:r>
      <w:r>
        <w:rPr>
          <w:color w:val="000000"/>
        </w:rPr>
        <w:t xml:space="preserve">atch by advancing the budworm phenology more than that of the tree. If defoliation leads to an advance in phenology for the tree, then the resulting mismatch would stay close to the historical mismatch, which would reduce the benefit of this physiological </w:t>
      </w:r>
      <w:r>
        <w:rPr>
          <w:color w:val="000000"/>
        </w:rPr>
        <w:t>response for the tree.</w:t>
      </w:r>
    </w:p>
    <w:p w14:paraId="4087D52E" w14:textId="77777777" w:rsidR="000C1866" w:rsidRDefault="00DF4A1C">
      <w:pPr>
        <w:pStyle w:val="Titre2"/>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4.3 Future extensions</w:t>
      </w:r>
    </w:p>
    <w:p w14:paraId="360A1955" w14:textId="77777777" w:rsidR="000C1866" w:rsidRDefault="00DF4A1C">
      <w:pPr>
        <w:pStyle w:val="NormalWeb"/>
        <w:spacing w:beforeAutospacing="0" w:after="16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w:t>
      </w:r>
      <w:r>
        <w:rPr>
          <w:color w:val="000000"/>
        </w:rPr>
        <w:t xml:space="preserve">in the model. First, our study is limited to cases where the phenology is directly constrained by environmental variables (more specifically temperature). It is well known </w:t>
      </w:r>
      <w:r>
        <w:rPr>
          <w:color w:val="000000"/>
        </w:rPr>
        <w:lastRenderedPageBreak/>
        <w:t>that organisms can use temperature (or any other environmental variables) indirectly</w:t>
      </w:r>
      <w:r>
        <w:rPr>
          <w:color w:val="000000"/>
        </w:rPr>
        <w:t xml:space="preserve"> as cues for predicting an optimal time window to have access to resources or convenient environmental conditions (e.g., photoperiod, rainfall) </w:t>
      </w:r>
      <w:r>
        <w:fldChar w:fldCharType="begin"/>
      </w:r>
      <w:r>
        <w:instrText>ADDIN CSL_CITATION {"citationItems":[{"id":"ITEM-1","itemData":{"DOI":"10.1111/j.1461-0248.2011.01686.x","ISSN":</w:instrText>
      </w:r>
      <w:r>
        <w:instrText>"1461-023X","abstract":"Organisms time activities by using environmental cues to forecast the future availability of important resources. Presently, there is limited understanding of the relationships between cues and optimal timing, and especially about h</w:instrText>
      </w:r>
      <w:r>
        <w:instrText>ow this relationship will be affected by environmental changes. We develop a general model to explore the relation between a cue and the optimal timing of an important life history activity. The model quantifies the fitness loss for organisms failing to ti</w:instrText>
      </w:r>
      <w:r>
        <w:instrText xml:space="preserve">me behaviours optimally. We decompose the immediate change in fitness resulting from environmental changes into a component that is due to changes in the predictive power of the cue and a component that derives from the mismatch of the old response to the </w:instrText>
      </w:r>
      <w:r>
        <w:instrText>cue to the new environmental conditions. Our results show that consequences may range from negative, neutral to positive and are highly dependent on how cue and optimal timing and their relation are specifically affected by environmental changes. © 2011 Bl</w:instrText>
      </w:r>
      <w:r>
        <w:instrText>ackwell Publishing Ltd/CNRS.","author":[{"dropping-particle":"","family":"McNamara","given":"John M.","non-dropping-particle":"","parse-names":false,"suffix":""},{"dropping-particle":"","family":"Barta","given":"Zoltan","non-dropping-particle":"","parse-na</w:instrText>
      </w:r>
      <w:r>
        <w:instrText>mes":false,"suffix":""},{"dropping-particle":"","family":"Klaassen","given":"Marcel","non-dropping-particle":"","parse-names":false,"suffix":""},{"dropping-particle":"","family":"Bauer","given":"Silke","non-dropping-particle":"","parse-names":false,"suffix</w:instrText>
      </w:r>
      <w:r>
        <w:instrText>":""}],"container-title":"Ecology Letters","id":"ITEM-1","issue":"12","issued":{"date-parts":[["2011","12","20"]]},"page":"1183-1190","publisher":"John Wiley &amp; Sons, Ltd","title":"Cues and the optimal timing of activities under environmental changes","type</w:instrText>
      </w:r>
      <w:r>
        <w:instrText>":"article-journal","volume":"14"},"uris":["http://www.mendeley.com/documents/?uuid=05e87705-5ebf-389b-ac80-6adf388a8738"]}],"mendeley":{"formattedCitation":"(McNamara, Barta, Klaassen, &amp; Bauer, 2011)","plainTextFormattedCitation":"(McNamara, Barta, Klaass</w:instrText>
      </w:r>
      <w:r>
        <w:instrText>en, &amp; Bauer, 2011)","previouslyFormattedCitation":"(McNamara, Barta, Klaassen, &amp; Bauer, 2011)"},"properties":{"noteIndex":0},"schema":"https://github.com/citation-style-language/schema/raw/master/csl-citation.json"}</w:instrText>
      </w:r>
      <w:r>
        <w:fldChar w:fldCharType="separate"/>
      </w:r>
      <w:bookmarkStart w:id="441" w:name="__Fieldmark__1310_3903614438"/>
      <w:r>
        <w:rPr>
          <w:color w:val="000000"/>
        </w:rPr>
        <w:t>(</w:t>
      </w:r>
      <w:bookmarkStart w:id="442" w:name="__Fieldmark__912_2495178454"/>
      <w:r>
        <w:rPr>
          <w:color w:val="000000"/>
        </w:rPr>
        <w:t>M</w:t>
      </w:r>
      <w:bookmarkStart w:id="443" w:name="__Fieldmark__1043_942872385"/>
      <w:r>
        <w:rPr>
          <w:color w:val="000000"/>
        </w:rPr>
        <w:t>cNamara, Barta, Klaassen, &amp; Bauer, 2011</w:t>
      </w:r>
      <w:r>
        <w:rPr>
          <w:color w:val="000000"/>
        </w:rPr>
        <w:t>)</w:t>
      </w:r>
      <w:r>
        <w:fldChar w:fldCharType="end"/>
      </w:r>
      <w:bookmarkEnd w:id="441"/>
      <w:bookmarkEnd w:id="442"/>
      <w:bookmarkEnd w:id="443"/>
      <w:r>
        <w:rPr>
          <w:color w:val="000000"/>
        </w:rPr>
        <w:t>. </w:t>
      </w:r>
    </w:p>
    <w:p w14:paraId="3C7AA0A1" w14:textId="77777777" w:rsidR="000C1866" w:rsidRDefault="00DF4A1C">
      <w:pPr>
        <w:pStyle w:val="NormalWeb"/>
        <w:spacing w:beforeAutospacing="0" w:after="160" w:afterAutospacing="0" w:line="480" w:lineRule="auto"/>
      </w:pPr>
      <w:r>
        <w:rPr>
          <w:color w:val="000000"/>
        </w:rPr>
        <w:t>    Second, we measure mismatch as the time lag between peaks of consumer demand and resource availability. Some authors have argued that more precise measurements should take into account the shape and location of the phenological distributions aro</w:t>
      </w:r>
      <w:r>
        <w:rPr>
          <w:color w:val="000000"/>
        </w:rPr>
        <w:t xml:space="preserve">und these peaks (e.g., </w:t>
      </w:r>
      <w:r>
        <w:fldChar w:fldCharType="begin"/>
      </w:r>
      <w:r>
        <w:instrText>ADDIN CSL_CITATION {"citationItems":[{"id":"ITEM-1","itemData":{"DOI":"10.1073/pnas.1805698115","ISSN":"10916490","PMID":"29712854","abstract":"Organisms in seasonal environments are known to adjust their phenology in response to cli</w:instrText>
      </w:r>
      <w:r>
        <w:instrText>mate change (1, 2), that is, they change their schedules of seasonal occurrence and annual life-history events. In particular, the advancement of spring emergence and activities is one of the strongest and best-documented ecological responses to climate ch</w:instrText>
      </w:r>
      <w:r>
        <w:instrText>ange (1, 3, 4). As the rate of advancement varies between species, for example at different trophic levels, the occurrence of interacting species may become asynchronous, altering or disrupting the ecological interactions—a phenomenon referred to as the ma</w:instrText>
      </w:r>
      <w:r>
        <w:instrText>tch–mismatch hypothesis (4, 5). While many studies have documented changes in phenological synchrony, with various effects on the focal species’ populations (4, 6, 7), we still lack a general picture of how widespread changes we see in phenological synchro</w:instrText>
      </w:r>
      <w:r>
        <w:instrText xml:space="preserve">ny and how they affect ecological communities. In PNAS, Kharouba et al. (8) address this topic in a meta-analysis on 54 pairs of interacting species. The phenologies of the studied species advanced with an average rate of ca . 4 d per decade. Importantly, </w:instrText>
      </w:r>
      <w:r>
        <w:instrText>phenological synchrony of the species pairs was changing at a rapid and accelerating pace, with an average of 6.1 d per decade, either toward more or toward less synchrony. This change was approximately 10 times faster compared with what happened before 19</w:instrText>
      </w:r>
      <w:r>
        <w:instrText>81, which was used as a baseline in this study. Climate change is recognized as a major threat to global biodiversity (9). Changes in phenological synchrony have raised serious concerns about adverse population-level consequences. Insectivorous birds and t</w:instrText>
      </w:r>
      <w:r>
        <w:instrText>heir prey (caterpillars) have for a long time been a model system for studying match–mismatch. In birds there is correlative evidence for species with increasing phenological mismatch showing more negative population trends (7, 10, 11). Despite these resul</w:instrText>
      </w:r>
      <w:r>
        <w:instrText>ts, a wide range of patterns have been … [↵][1]1Email: andreas.linden{at}iki.fi. [1]: #xref-corresp-1-1","author":[{"dropping-particle":"","family":"Lindén","given":"Andreas","non-dropping-particle":"","parse-names":false,"suffix":""}],"container-title":"P</w:instrText>
      </w:r>
      <w:r>
        <w:instrText>roceedings of the National Academy of Sciences of the United States of America","id":"ITEM-1","issue":"20","issued":{"date-parts":[["2018","5","15"]]},"page":"5057-5059","publisher":"National Academy of Sciences","title":"Adaptive and nonadaptive changes i</w:instrText>
      </w:r>
      <w:r>
        <w:instrText>n phenological synchrony","type":"article-journal","volume":"115"},"uris":["http://www.mendeley.com/documents/?uuid=46530f80-5fb2-3d5a-92d4-9cd7f9619642"]}],"mendeley":{"formattedCitation":"(Lindén, 2018)","manualFormatting":"Lindén, 2018","plainTextFormat</w:instrText>
      </w:r>
      <w:r>
        <w:instrText>tedCitation":"(Lindén, 2018)","previouslyFormattedCitation":"(Lindén, 2018)"},"properties":{"noteIndex":0},"schema":"https://github.com/citation-style-language/schema/raw/master/csl-citation.json"}</w:instrText>
      </w:r>
      <w:r>
        <w:fldChar w:fldCharType="separate"/>
      </w:r>
      <w:bookmarkStart w:id="444" w:name="__Fieldmark__1324_3903614438"/>
      <w:r>
        <w:rPr>
          <w:color w:val="000000"/>
        </w:rPr>
        <w:t>L</w:t>
      </w:r>
      <w:bookmarkStart w:id="445" w:name="__Fieldmark__922_2495178454"/>
      <w:r>
        <w:rPr>
          <w:color w:val="000000"/>
        </w:rPr>
        <w:t>i</w:t>
      </w:r>
      <w:bookmarkStart w:id="446" w:name="__Fieldmark__1050_942872385"/>
      <w:r>
        <w:rPr>
          <w:color w:val="000000"/>
        </w:rPr>
        <w:t>ndén, 2018</w:t>
      </w:r>
      <w:r>
        <w:fldChar w:fldCharType="end"/>
      </w:r>
      <w:bookmarkEnd w:id="444"/>
      <w:bookmarkEnd w:id="445"/>
      <w:bookmarkEnd w:id="446"/>
      <w:r>
        <w:rPr>
          <w:color w:val="000000"/>
        </w:rPr>
        <w:t>) while others showed that, in some cases, t</w:t>
      </w:r>
      <w:r>
        <w:rPr>
          <w:color w:val="000000"/>
        </w:rPr>
        <w:t xml:space="preserve">ime lag between phenological peak dates was a better predictor of resource availability than the overlap between phenological distributions </w:t>
      </w:r>
      <w:r>
        <w:fldChar w:fldCharType="begin"/>
      </w:r>
      <w:r>
        <w:instrText>ADDIN CSL_CITATION {"citationItems":[{"id":"ITEM-1","itemData":{"DOI":"10.1111/1365-2656.13143","ISSN":"0021-8790","</w:instrText>
      </w:r>
      <w:r>
        <w:instrText>abstract":"Global climate change has sparked a vast research effort into the demographic and evolutionary consequences of mismatches between consumer and resource phenology. Many studies have used the difference in peak dates to quantify phenological synch</w:instrText>
      </w:r>
      <w:r>
        <w:instrText>rony (match in dates, MD), but this approach has been suggested to be inconclusive, since it does not incorporate the temporal overlap between the phenological distributions (match in overlap, MO). We used 24 years of detailed data on the phenology of a pr</w:instrText>
      </w:r>
      <w:r>
        <w:instrText>edator–prey system, the great tit (Parus major) and the main food for its nestlings, caterpillars, to estimate MD and MO at the population and brood levels. We compared the performance of both metrics on two key demographic parameters: offspring recruitmen</w:instrText>
      </w:r>
      <w:r>
        <w:instrText xml:space="preserve">t probability and selection on the timing of reproduction. Although MD and MO correlated quadratically as expected, MD was a better predictor for both offspring recruitment and selection on timing than MO. We argue—and verify through simulations—that this </w:instrText>
      </w:r>
      <w:r>
        <w:instrText>is because quantifying MO has to be based on nontrivial, difficult-to-verify assumptions that likely render MO too inaccurate as a proxy for food availability in practice. Our results have important implications for the allocation of research efforts in lo</w:instrText>
      </w:r>
      <w:r>
        <w:instrText>ng-term population studies in highly seasonal environments.","author":[{"dropping-particle":"","family":"Ramakers","given":"Jip J. C.","non-dropping-particle":"","parse-names":false,"suffix":""},{"dropping-particle":"","family":"Gienapp","given":"Phillip",</w:instrText>
      </w:r>
      <w:r>
        <w:instrText>"non-dropping-particle":"","parse-names":false,"suffix":""},{"dropping-particle":"","family":"Visser","given":"Marcel E.","non-dropping-particle":"","parse-names":false,"suffix":""}],"container-title":"Journal of Animal Ecology","editor":[{"dropping-partic</w:instrText>
      </w:r>
      <w:r>
        <w:instrText xml:space="preserve">le":"","family":"Phillimore","given":"Albert","non-dropping-particle":"","parse-names":false,"suffix":""}],"id":"ITEM-1","issue":"3","issued":{"date-parts":[["2020","3","17"]]},"page":"745-756","publisher":"Blackwell Publishing Ltd","title":"Comparing two </w:instrText>
      </w:r>
      <w:r>
        <w:instrText>measures of phenological synchrony in a predator–prey interaction: Simpler works better","type":"article-journal","volume":"89"},"uris":["http://www.mendeley.com/documents/?uuid=3d0ba181-ae2b-32d4-b46b-18f1548517e0"]}],"mendeley":{"formattedCitation":"(Ram</w:instrText>
      </w:r>
      <w:r>
        <w:instrText>akers, Gienapp, &amp; Visser, 2020)","plainTextFormattedCitation":"(Ramakers, Gienapp, &amp; Visser, 2020)","previouslyFormattedCitation":"(Ramakers, Gienapp, &amp; Visser, 2020)"},"properties":{"noteIndex":0},"schema":"https://github.com/citation-style-language/schem</w:instrText>
      </w:r>
      <w:r>
        <w:instrText>a/raw/master/csl-citation.json"}</w:instrText>
      </w:r>
      <w:r>
        <w:fldChar w:fldCharType="separate"/>
      </w:r>
      <w:bookmarkStart w:id="447" w:name="__Fieldmark__1335_3903614438"/>
      <w:r>
        <w:rPr>
          <w:color w:val="000000"/>
        </w:rPr>
        <w:t>(</w:t>
      </w:r>
      <w:bookmarkStart w:id="448" w:name="__Fieldmark__929_2495178454"/>
      <w:r>
        <w:rPr>
          <w:color w:val="000000"/>
        </w:rPr>
        <w:t>R</w:t>
      </w:r>
      <w:bookmarkStart w:id="449" w:name="__Fieldmark__1055_942872385"/>
      <w:r>
        <w:rPr>
          <w:color w:val="000000"/>
        </w:rPr>
        <w:t>amakers et al., 2020)</w:t>
      </w:r>
      <w:r>
        <w:fldChar w:fldCharType="end"/>
      </w:r>
      <w:bookmarkEnd w:id="447"/>
      <w:bookmarkEnd w:id="448"/>
      <w:bookmarkEnd w:id="449"/>
      <w:r>
        <w:rPr>
          <w:color w:val="000000"/>
        </w:rPr>
        <w:t>.  </w:t>
      </w:r>
    </w:p>
    <w:p w14:paraId="477116A8" w14:textId="77777777" w:rsidR="000C1866" w:rsidRDefault="00DF4A1C">
      <w:pPr>
        <w:pStyle w:val="NormalWeb"/>
        <w:spacing w:beforeAutospacing="0" w:after="160" w:afterAutospacing="0" w:line="480" w:lineRule="auto"/>
        <w:ind w:firstLine="720"/>
      </w:pPr>
      <w:r>
        <w:rPr>
          <w:color w:val="000000"/>
        </w:rPr>
        <w:t xml:space="preserve">The theoretical framework presented here can </w:t>
      </w:r>
      <w:del w:id="450" w:author="Unknown Author" w:date="2021-05-03T06:41:00Z">
        <w:r>
          <w:rPr>
            <w:color w:val="000000"/>
          </w:rPr>
          <w:delText>obviously</w:delText>
        </w:r>
      </w:del>
      <w:r>
        <w:rPr>
          <w:color w:val="000000"/>
        </w:rPr>
        <w:t xml:space="preserve"> be applied to other consumer - resource systems. </w:t>
      </w:r>
      <w:del w:id="451" w:author="Unknown Author" w:date="2021-05-03T06:42:00Z">
        <w:r>
          <w:rPr>
            <w:color w:val="000000"/>
          </w:rPr>
          <w:delText>However, t</w:delText>
        </w:r>
      </w:del>
      <w:ins w:id="452" w:author="Unknown Author" w:date="2021-05-03T06:42:00Z">
        <w:r>
          <w:rPr>
            <w:color w:val="000000"/>
          </w:rPr>
          <w:t xml:space="preserve"> T</w:t>
        </w:r>
      </w:ins>
      <w:r>
        <w:rPr>
          <w:color w:val="000000"/>
        </w:rPr>
        <w:t xml:space="preserve">he concrete example of the spruce budworm - balsam fir system </w:t>
      </w:r>
      <w:del w:id="453" w:author="Unknown Author" w:date="2021-05-03T06:42:00Z">
        <w:r>
          <w:rPr>
            <w:color w:val="000000"/>
          </w:rPr>
          <w:delText>gives</w:delText>
        </w:r>
      </w:del>
      <w:r>
        <w:rPr>
          <w:color w:val="000000"/>
        </w:rPr>
        <w:t xml:space="preserve"> inform</w:t>
      </w:r>
      <w:ins w:id="454" w:author="Unknown Author" w:date="2021-05-03T06:42:00Z">
        <w:r>
          <w:rPr>
            <w:color w:val="000000"/>
          </w:rPr>
          <w:t xml:space="preserve">s </w:t>
        </w:r>
      </w:ins>
      <w:del w:id="455" w:author="Unknown Author" w:date="2021-05-03T06:42:00Z">
        <w:r>
          <w:rPr>
            <w:color w:val="000000"/>
          </w:rPr>
          <w:delText>at</w:delText>
        </w:r>
        <w:r>
          <w:rPr>
            <w:color w:val="000000"/>
          </w:rPr>
          <w:delText>ion about the</w:delText>
        </w:r>
      </w:del>
      <w:ins w:id="456" w:author="Unknown Author" w:date="2021-05-03T06:42:00Z">
        <w:r>
          <w:rPr>
            <w:color w:val="000000"/>
          </w:rPr>
          <w:t xml:space="preserve"> the required</w:t>
        </w:r>
      </w:ins>
      <w:r>
        <w:rPr>
          <w:color w:val="000000"/>
        </w:rPr>
        <w:t xml:space="preserve"> methodology.  </w:t>
      </w:r>
      <w:del w:id="457" w:author="Unknown Author" w:date="2021-05-03T06:42:00Z">
        <w:r>
          <w:rPr>
            <w:color w:val="000000"/>
          </w:rPr>
          <w:delText>In order t</w:delText>
        </w:r>
      </w:del>
      <w:ins w:id="458" w:author="Unknown Author" w:date="2021-05-03T06:42:00Z">
        <w:r>
          <w:rPr>
            <w:color w:val="000000"/>
          </w:rPr>
          <w:t xml:space="preserve"> T</w:t>
        </w:r>
      </w:ins>
      <w:r>
        <w:rPr>
          <w:color w:val="000000"/>
        </w:rPr>
        <w:t>o estimate the mismatch between two interacting species, the two rate accumulation functions must be calibrated accurately. It appears that the model is sensitive to the temporal resolution of the temper</w:t>
      </w:r>
      <w:r>
        <w:rPr>
          <w:color w:val="000000"/>
        </w:rPr>
        <w:t>ature time series. There are two timescales at which temperatures affect the outcome of the model. The first one occurs at the daily scale. Average daily temperatures lead to different results than a four-hour time interval for temperatures (used throughou</w:t>
      </w:r>
      <w:r>
        <w:rPr>
          <w:color w:val="000000"/>
        </w:rPr>
        <w:t>t the present study)</w:t>
      </w:r>
      <w:del w:id="459" w:author="Unknown Author" w:date="2021-05-03T06:44:00Z">
        <w:r>
          <w:rPr>
            <w:color w:val="000000"/>
          </w:rPr>
          <w:delText>. Hence,</w:delText>
        </w:r>
      </w:del>
      <w:ins w:id="460" w:author="Unknown Author" w:date="2021-05-03T06:44:00Z">
        <w:r>
          <w:rPr>
            <w:color w:val="000000"/>
          </w:rPr>
          <w:t xml:space="preserve"> since</w:t>
        </w:r>
      </w:ins>
      <w:r>
        <w:rPr>
          <w:color w:val="000000"/>
        </w:rPr>
        <w:t xml:space="preserve"> variations within a day may allow for development during a few hours, even when the average temperature over the whole day may not. </w:t>
      </w:r>
      <w:del w:id="461" w:author="Portalier Sebastien" w:date="2021-04-30T03:31:00Z">
        <w:r>
          <w:rPr>
            <w:color w:val="000000"/>
          </w:rPr>
          <w:delText>A four-hour time interval advances the phenology for both species. The insect model shows</w:delText>
        </w:r>
        <w:r>
          <w:rPr>
            <w:color w:val="000000"/>
          </w:rPr>
          <w:delText xml:space="preserve"> a greater difference (about 10 days earlier using the four-hours interval) than the tree model (less than a week earlier). </w:delText>
        </w:r>
      </w:del>
    </w:p>
    <w:p w14:paraId="587F0086" w14:textId="77777777" w:rsidR="000C1866" w:rsidRDefault="00DF4A1C">
      <w:pPr>
        <w:pStyle w:val="NormalWeb"/>
        <w:spacing w:beforeAutospacing="0" w:after="160" w:afterAutospacing="0" w:line="480" w:lineRule="auto"/>
        <w:ind w:firstLine="720"/>
      </w:pPr>
      <w:r>
        <w:rPr>
          <w:color w:val="000000"/>
        </w:rPr>
        <w:t xml:space="preserve">The second one occurs at a broader timescale (e.g., weekly). For the study system, we used temperature data from BioSim </w:t>
      </w:r>
      <w:r>
        <w:fldChar w:fldCharType="begin"/>
      </w:r>
      <w:r>
        <w:instrText>ADDIN CSL_C</w:instrText>
      </w:r>
      <w:r>
        <w:instrText>ITATION {"citationItems":[{"id":"ITEM-1","itemData":{"ISBN":"1100234640","author":[{"dropping-particle":"","family":"Régnière","given":"Jacques","non-dropping-particle":"","parse-names":false,"suffix":""},{"dropping-particle":"","family":"Saint-Amant","giv</w:instrText>
      </w:r>
      <w:r>
        <w:instrText>en":"Rémi","non-dropping-particle":"","parse-names":false,"suffix":""},{"dropping-particle":"","family":"Béchard","given":"Ariane","non-dropping-particle":"","parse-names":false,"suffix":""},{"dropping-particle":"","family":"Moutaoufik","given":"Ahmed","no</w:instrText>
      </w:r>
      <w:r>
        <w:instrText>n-dropping-particle":"","parse-names":false,"suffix":""}],"id":"ITEM-1","issued":{"date-parts":[["2014"]]},"publisher":"Laurentian Forestry Centre, Québec (Quebec). Inf. Rep. LAU-X-137E","title":"BioSIM 10: User's manual, A. Nat. Resour. Can., Can. For. Se</w:instrText>
      </w:r>
      <w:r>
        <w:instrText>rv.","type":"book"},"uris":["http://www.mendeley.com/documents/?uuid=9e17dee9-b62c-45f4-b77c-f313f1979199"]}],"mendeley":{"formattedCitation":"(Régnière et al., 2014)","plainTextFormattedCitation":"(Régnière et al., 2014)","previouslyFormattedCitation":"(R</w:instrText>
      </w:r>
      <w:r>
        <w:instrText>égnière et al., 2014)"},"properties":{"noteIndex":0},"schema":"https://github.com/citation-style-language/schema/raw/master/csl-citation.json"}</w:instrText>
      </w:r>
      <w:r>
        <w:fldChar w:fldCharType="separate"/>
      </w:r>
      <w:bookmarkStart w:id="462" w:name="__Fieldmark__1350_3903614438"/>
      <w:r>
        <w:rPr>
          <w:color w:val="000000"/>
        </w:rPr>
        <w:t>(</w:t>
      </w:r>
      <w:bookmarkStart w:id="463" w:name="__Fieldmark__940_2495178454"/>
      <w:r>
        <w:rPr>
          <w:color w:val="000000"/>
        </w:rPr>
        <w:t>R</w:t>
      </w:r>
      <w:bookmarkStart w:id="464" w:name="__Fieldmark__1072_942872385"/>
      <w:r>
        <w:rPr>
          <w:color w:val="000000"/>
        </w:rPr>
        <w:t>égnière et al., 2014)</w:t>
      </w:r>
      <w:r>
        <w:fldChar w:fldCharType="end"/>
      </w:r>
      <w:bookmarkEnd w:id="462"/>
      <w:bookmarkEnd w:id="463"/>
      <w:bookmarkEnd w:id="464"/>
      <w:r>
        <w:rPr>
          <w:color w:val="000000"/>
        </w:rPr>
        <w:t xml:space="preserve"> that lead to realistic emergence and </w:t>
      </w:r>
      <w:r>
        <w:rPr>
          <w:color w:val="000000"/>
        </w:rPr>
        <w:lastRenderedPageBreak/>
        <w:t xml:space="preserve">budburst dates when compared to real data (see section 3.2). Especially, budworm usually emerges before budburst, which is the observed pattern in the field </w:t>
      </w:r>
      <w:r>
        <w:fldChar w:fldCharType="begin"/>
      </w:r>
      <w:r>
        <w:instrText>ADDIN CSL_CITATION {"citationItems":[{"id":"ITEM-1","itemData</w:instrText>
      </w:r>
      <w:r>
        <w:instrText>":{"DOI":"10.1002/ece3.4779","abstract":"Climate change is predicted to alter relationships between trophic levels by changing the phenology of interacting species. We tested whether synchrony between two critical phenological events, budburst of host spec</w:instrText>
      </w:r>
      <w:r>
        <w:instrText>ies and larval emergence from diapause of eastern spruce budworm, increased at warmer temperatures in the boreal forest in northeastern Canada. Budburst was up to 4.6 +/- 0.7 days earlier in balsam fir and up to 2.8 +/- 0.8 days earlier in black spruce per</w:instrText>
      </w:r>
      <w:r>
        <w:instrText xml:space="preserve"> degree increase in temperature, in naturally occurring microclimates. Larval emergence from diapause did not exhibit a similar response. Instead, larvae emerged once average ambient temperatures reached 10 degrees C, regardless of differences in microclim</w:instrText>
      </w:r>
      <w:r>
        <w:instrText>ate. Phenological synchrony increased with warmer microclimates, tightening the relationship between spruce budworm and its host species. Synchrony increased by up to 4.5 +/- 0.7 days for balsam fir and up to 2.8 +/- 0.8 days for black spruce per degree in</w:instrText>
      </w:r>
      <w:r>
        <w:instrText>crease in temperature. Under a warmer climate, defoliation could potentially begin earlier in the season, in which case, damage on the primary host, balsam fir may increase. Black spruce, which escapes severe herbivory because of a 2-week delay in budburst</w:instrText>
      </w:r>
      <w:r>
        <w:instrText>, would become more suitable as a resource for the spruce budworm. The northern boreal forest could become more vulnerable to outbreaks in the future.","author":[{"dropping-particle":"","family":"Pureswaran","given":"Deepa S.","non-dropping-particle":"","p</w:instrText>
      </w:r>
      <w:r>
        <w:instrText>arse-names":false,"suffix":""},{"dropping-particle":"","family":"Neau","given":"Mathieu","non-dropping-particle":"","parse-names":false,"suffix":""},{"dropping-particle":"","family":"Marchand","given":"Maryse","non-dropping-particle":"","parse-names":false</w:instrText>
      </w:r>
      <w:r>
        <w:instrText>,"suffix":""},{"dropping-particle":"","family":"Grandpré","given":"Louis","non-dropping-particle":"De","parse-names":false,"suffix":""},{"dropping-particle":"","family":"Kneeshaw","given":"Dan","non-dropping-particle":"","parse-names":false,"suffix":""}],"</w:instrText>
      </w:r>
      <w:r>
        <w:instrText>container-title":"Ecology and Evolution","id":"ITEM-1","issue":"1","issued":{"date-parts":[["2019","1"]]},"page":"576-586","title":"Phenological synchrony between eastern spruce budworm and its host trees increases with warmer temperatures in the boreal fo</w:instrText>
      </w:r>
      <w:r>
        <w:instrText>rest","type":"article-journal","volume":"9"},"uris":["http://www.mendeley.com/documents/?uuid=caa329af-7627-3d1a-bf8c-9f152dd45384"]}],"mendeley":{"formattedCitation":"(Pureswaran et al., 2019)","plainTextFormattedCitation":"(Pureswaran et al., 2019)","pre</w:instrText>
      </w:r>
      <w:r>
        <w:instrText>viouslyFormattedCitation":"(Pureswaran et al., 2019)"},"properties":{"noteIndex":0},"schema":"https://github.com/citation-style-language/schema/raw/master/csl-citation.json"}</w:instrText>
      </w:r>
      <w:r>
        <w:fldChar w:fldCharType="separate"/>
      </w:r>
      <w:bookmarkStart w:id="465" w:name="__Fieldmark__1361_3903614438"/>
      <w:r>
        <w:rPr>
          <w:color w:val="000000"/>
        </w:rPr>
        <w:t>(</w:t>
      </w:r>
      <w:bookmarkStart w:id="466" w:name="__Fieldmark__947_2495178454"/>
      <w:r>
        <w:rPr>
          <w:color w:val="000000"/>
        </w:rPr>
        <w:t>P</w:t>
      </w:r>
      <w:bookmarkStart w:id="467" w:name="__Fieldmark__1077_942872385"/>
      <w:r>
        <w:rPr>
          <w:color w:val="000000"/>
        </w:rPr>
        <w:t>ureswaran et al., 2019)</w:t>
      </w:r>
      <w:r>
        <w:fldChar w:fldCharType="end"/>
      </w:r>
      <w:bookmarkEnd w:id="465"/>
      <w:bookmarkEnd w:id="466"/>
      <w:bookmarkEnd w:id="467"/>
      <w:r>
        <w:rPr>
          <w:color w:val="000000"/>
        </w:rPr>
        <w:t xml:space="preserve">. </w:t>
      </w:r>
      <w:commentRangeStart w:id="468"/>
      <w:r>
        <w:rPr>
          <w:color w:val="000000"/>
        </w:rPr>
        <w:t xml:space="preserve">More theoretical distributions </w:t>
      </w:r>
      <w:commentRangeEnd w:id="468"/>
      <w:r>
        <w:commentReference w:id="468"/>
      </w:r>
      <w:r>
        <w:rPr>
          <w:color w:val="000000"/>
        </w:rPr>
        <w:t>(e.g., cosine func</w:t>
      </w:r>
      <w:r>
        <w:rPr>
          <w:color w:val="000000"/>
        </w:rPr>
        <w:t xml:space="preserve">tions) </w:t>
      </w:r>
      <w:ins w:id="469" w:author="Unknown Author" w:date="2021-05-03T06:44:00Z">
        <w:r>
          <w:rPr>
            <w:color w:val="000000"/>
          </w:rPr>
          <w:t xml:space="preserve">can </w:t>
        </w:r>
      </w:ins>
      <w:del w:id="470" w:author="Unknown Author" w:date="2021-05-03T06:44:00Z">
        <w:r>
          <w:rPr>
            <w:color w:val="000000"/>
          </w:rPr>
          <w:delText>usually</w:delText>
        </w:r>
      </w:del>
      <w:r>
        <w:rPr>
          <w:color w:val="000000"/>
        </w:rPr>
        <w:t xml:space="preserve"> lead to the opposite pattern (i.e., budburst occurs first). Realistic temperatures show warm periods (of a few days) during days with low average temperatures (i.e., late winter - early spring), which advance the insect phenology compare</w:t>
      </w:r>
      <w:r>
        <w:rPr>
          <w:color w:val="000000"/>
        </w:rPr>
        <w:t xml:space="preserve">d to theoretical (cosine) distributions. The tree is less sensitive to these short warm events. </w:t>
      </w:r>
      <w:del w:id="471" w:author="Portalier Sebastien" w:date="2021-04-30T03:32:00Z">
        <w:r>
          <w:rPr>
            <w:color w:val="000000"/>
          </w:rPr>
          <w:delText xml:space="preserve">Other interpolation methods (e.g., </w:delText>
        </w:r>
      </w:del>
      <w:r>
        <w:fldChar w:fldCharType="begin"/>
      </w:r>
      <w:r>
        <w:instrText>ADDIN CSL_CITATION {"citationItems":[{"id":"ITEM-1","itemData":{"DOI":"10.3334/ORNLDAAC/1840","ISBN":"https://daac.ornl.gov/c</w:instrText>
      </w:r>
      <w:r>
        <w:instrText>gi-bin/dataset_lister.pl?p=32","abstract":"This dataset provides Daymet Version 4 data as gridded estimates of daily weather parameters for North America, Hawaii, and Puerto Rico. Daymet variables include the following parameters: minimum temperature, maxi</w:instrText>
      </w:r>
      <w:r>
        <w:instrText>mum temperature, precipitation, shortwave radiation, vapor pressure, snow water equivalent, and day length. The dataset covers the period from January 1, 1980 to December 31 (or December 30 in leap years) of the most recent full calendar year for the Conti</w:instrText>
      </w:r>
      <w:r>
        <w:instrText>nental North America and Hawaii spatial regions. Data for Puerto Rico is available starting in 1950. Each subsequent year is processed individually at the close of a calendar year. Daymet variables are provided as individual files, by variable and year, at</w:instrText>
      </w:r>
      <w:r>
        <w:instrText xml:space="preserve"> a 1-km x 1-km spatial resolution and a daily temporal resolution. Areas of Hawaii and Puerto Rico are available as files separate from the continental North America. Data are in a North America Lambert Conformal Conic projection and are distributed in a s</w:instrText>
      </w:r>
      <w:r>
        <w:instrText>tandardized Climate and Forecast (CF)-compliant netCDF file format.","author":[{"dropping-particle":"","family":"Thornton","given":"M M","non-dropping-particle":"","parse-names":false,"suffix":""},{"dropping-particle":"","family":"Shrestha","given":"R","no</w:instrText>
      </w:r>
      <w:r>
        <w:instrText>n-dropping-particle":"","parse-names":false,"suffix":""},{"dropping-particle":"","family":"Wei","given":"Y","non-dropping-particle":"","parse-names":false,"suffix":""},{"dropping-particle":"","family":"Thornton","given":"P E","non-dropping-particle":"","pa</w:instrText>
      </w:r>
      <w:r>
        <w:instrText>rse-names":false,"suffix":""},{"dropping-particle":"","family":"Kao","given":"S","non-dropping-particle":"","parse-names":false,"suffix":""},{"dropping-particle":"","family":"Wilson","given":"B E","non-dropping-particle":"","parse-names":false,"suffix":""}</w:instrText>
      </w:r>
      <w:r>
        <w:instrText>],"id":"ITEM-1","issued":{"date-parts":[["2020"]]},"language":"en","publisher":"ORNL Distributed Active Archive Center","title":"Daymet: Daily Surface Weather Data on a 1-km Grid for North America, Version 4","type":"article"},"uris":["http://www.mendeley.</w:instrText>
      </w:r>
      <w:r>
        <w:instrText>com/documents/?uuid=6ca01aca-4f58-4c53-9aec-f004476408dc"]}],"mendeley":{"formattedCitation":"(Thornton et al., 2020)","manualFormatting":"Thornton et al., 2020)","plainTextFormattedCitation":"(Thornton et al., 2020)","previouslyFormattedCitation":"(Thornt</w:instrText>
      </w:r>
      <w:r>
        <w:instrText>on et al., 2020)"},"properties":{"noteIndex":0},"schema":"https://github.com/citation-style-language/schema/raw/master/csl-citation.json"}</w:instrText>
      </w:r>
      <w:r>
        <w:fldChar w:fldCharType="separate"/>
      </w:r>
      <w:bookmarkStart w:id="472" w:name="__Fieldmark__1373_3903614438"/>
      <w:del w:id="473" w:author="Portalier Sebastien" w:date="2021-04-30T03:32:00Z">
        <w:r>
          <w:rPr>
            <w:color w:val="000000"/>
          </w:rPr>
          <w:delText>Thornton et al., 2020)</w:delText>
        </w:r>
      </w:del>
      <w:bookmarkStart w:id="474" w:name="__Fieldmark__955_2495178454"/>
      <w:r>
        <w:fldChar w:fldCharType="end"/>
      </w:r>
      <w:bookmarkEnd w:id="472"/>
      <w:bookmarkEnd w:id="474"/>
      <w:del w:id="475" w:author="Portalier Sebastien" w:date="2021-04-30T03:32:00Z">
        <w:r>
          <w:rPr>
            <w:color w:val="000000"/>
            <w:sz w:val="26"/>
            <w:szCs w:val="26"/>
          </w:rPr>
          <w:delText xml:space="preserve"> lead to</w:delText>
        </w:r>
        <w:r>
          <w:rPr>
            <w:color w:val="000000"/>
          </w:rPr>
          <w:delText xml:space="preserve"> realistic but slightly different results compared to BioSim temperature data because</w:delText>
        </w:r>
        <w:r>
          <w:rPr>
            <w:color w:val="000000"/>
          </w:rPr>
          <w:delText xml:space="preserve"> the later temperature data shows more warm spells throughout late Winter - early Spring period compared to some other interpolation methods.   </w:delText>
        </w:r>
      </w:del>
    </w:p>
    <w:p w14:paraId="1B43F830" w14:textId="77777777" w:rsidR="000C1866" w:rsidRDefault="00DF4A1C">
      <w:pPr>
        <w:pStyle w:val="NormalWeb"/>
        <w:spacing w:beforeAutospacing="0" w:after="160" w:afterAutospacing="0" w:line="480" w:lineRule="auto"/>
        <w:ind w:firstLine="720"/>
      </w:pPr>
      <w:r>
        <w:rPr>
          <w:color w:val="000000"/>
        </w:rPr>
        <w:t>The modelling approach presented here allows for investigation of potential effects of global warming on consum</w:t>
      </w:r>
      <w:r>
        <w:rPr>
          <w:color w:val="000000"/>
        </w:rPr>
        <w:t>er-resource systems. Synchrony / mismatch between a consumer and its resource is fundamental to predict future species distribution. Future studies may go further by including more complex mechanistic approaches (e.g., energy budget models) in order to mod</w:t>
      </w:r>
      <w:r>
        <w:rPr>
          <w:color w:val="000000"/>
        </w:rPr>
        <w:t>el the whole life cycle of the consumer, which would lead to new insights on the dynamics of the systems. Our model could be linked to models that explore the consequences of phenological mismatch on the population dynamics of a consumer and its resource (</w:t>
      </w:r>
      <w:r>
        <w:rPr>
          <w:color w:val="000000"/>
        </w:rPr>
        <w:t xml:space="preserve">e.g., </w:t>
      </w:r>
      <w:r>
        <w:fldChar w:fldCharType="begin"/>
      </w:r>
      <w:r>
        <w:instrText xml:space="preserve">ADDIN CSL_CITATION {"citationItems":[{"id":"ITEM-1","itemData":{"ISSN":"0003-0147","abstract":"Climate change drives uneven phenology shifts across taxa, and this can result in changes to the phenological match between interacting species. Shifts in </w:instrText>
      </w:r>
      <w:r>
        <w:instrText>the relative phenology of partner species are well documented, but few studies have addressed the effects of such changes on population dynamics. To explore this, we develop a phenologically explicit model describing consumer-resource interactions. Focusin</w:instrText>
      </w:r>
      <w:r>
        <w:instrText>g on scenarios for univoltine insects, we show how changes in resource phenology can be reinterpreted as transformations in the year-to-year recursion relationships defining consumer population dynamics. This perspective provides a straightforward path for</w:instrText>
      </w:r>
      <w:r>
        <w:instrText xml:space="preserve"> interpreting the long-term population consequences of phenology change. Specifically, by relating the outcome of phenological shifts to species traits governing recursion relationships (e.g., consumer fecundity or competitive scenario), we demonstrate how</w:instrText>
      </w:r>
      <w:r>
        <w:instrText xml:space="preserve"> changes in relative phenology can force systems into different dynamical regimes, with major implications for resource management, conservation, and other areas of applied dynamics.","author":[{"dropping-particle":"","family":"Bewick","given":"Sharon","no</w:instrText>
      </w:r>
      <w:r>
        <w:instrText>n-dropping-particle":"","parse-names":false,"suffix":""},{"dropping-particle":"","family":"Cantrell","given":"R Stephen","non-dropping-particle":"","parse-names":false,"suffix":""},{"dropping-particle":"","family":"Cosner","given":"Chris","non-dropping-par</w:instrText>
      </w:r>
      <w:r>
        <w:instrText>ticle":"","parse-names":false,"suffix":""},{"dropping-particle":"","family":"Fagan","given":"William F","non-dropping-particle":"","parse-names":false,"suffix":""}],"container-title":"The American Naturalist","id":"ITEM-1","issue":"2","issued":{"date-parts</w:instrText>
      </w:r>
      <w:r>
        <w:instrText>":[["2016"]]},"page":"151-166","publisher":"University of Chicago Press Chicago, IL","title":"How resource phenology affects consumer population dynamics","type":"article-journal","volume":"187"},"uris":["http://www.mendeley.com/documents/?uuid=0971f6ab-c8</w:instrText>
      </w:r>
      <w:r>
        <w:instrText>2f-4b24-a5c0-ebbd4ceb59ce"]}],"mendeley":{"formattedCitation":"(Bewick, Cantrell, Cosner, &amp; Fagan, 2016)","manualFormatting":"Bewick, Cantrell, Cosner, &amp; Fagan, 2016)","plainTextFormattedCitation":"(Bewick, Cantrell, Cosner, &amp; Fagan, 2016)","previouslyForm</w:instrText>
      </w:r>
      <w:r>
        <w:instrText>attedCitation":"(Bewick, Cantrell, Cosner, &amp; Fagan, 2016)"},"properties":{"noteIndex":0},"schema":"https://github.com/citation-style-language/schema/raw/master/csl-citation.json"}</w:instrText>
      </w:r>
      <w:r>
        <w:fldChar w:fldCharType="separate"/>
      </w:r>
      <w:bookmarkStart w:id="476" w:name="__Fieldmark__1386_3903614438"/>
      <w:r>
        <w:rPr>
          <w:color w:val="000000"/>
        </w:rPr>
        <w:t>B</w:t>
      </w:r>
      <w:bookmarkStart w:id="477" w:name="__Fieldmark__965_2495178454"/>
      <w:r>
        <w:rPr>
          <w:color w:val="000000"/>
        </w:rPr>
        <w:t>e</w:t>
      </w:r>
      <w:bookmarkStart w:id="478" w:name="__Fieldmark__1095_942872385"/>
      <w:r>
        <w:rPr>
          <w:color w:val="000000"/>
        </w:rPr>
        <w:t>wick, Cantrell, Cosner, &amp; Fagan, 2016)</w:t>
      </w:r>
      <w:r>
        <w:fldChar w:fldCharType="end"/>
      </w:r>
      <w:bookmarkEnd w:id="476"/>
      <w:bookmarkEnd w:id="477"/>
      <w:bookmarkEnd w:id="478"/>
      <w:r>
        <w:rPr>
          <w:color w:val="000000"/>
        </w:rPr>
        <w:t>.</w:t>
      </w:r>
    </w:p>
    <w:p w14:paraId="1995054F" w14:textId="77777777" w:rsidR="000C1866" w:rsidRDefault="00DF4A1C">
      <w:pPr>
        <w:pStyle w:val="Titre1"/>
        <w:spacing w:before="240" w:beforeAutospacing="0" w:afterAutospacing="0" w:line="480" w:lineRule="auto"/>
      </w:pPr>
      <w:r>
        <w:rPr>
          <w:color w:val="000000"/>
          <w:sz w:val="32"/>
          <w:szCs w:val="32"/>
        </w:rPr>
        <w:t>Acknowledgement</w:t>
      </w:r>
    </w:p>
    <w:p w14:paraId="04F96033" w14:textId="77777777" w:rsidR="000C1866" w:rsidRDefault="00DF4A1C">
      <w:pPr>
        <w:pStyle w:val="NormalWeb"/>
        <w:spacing w:beforeAutospacing="0" w:afterAutospacing="0" w:line="480" w:lineRule="auto"/>
      </w:pPr>
      <w:r>
        <w:rPr>
          <w:color w:val="000000"/>
        </w:rPr>
        <w:t xml:space="preserve">The authors </w:t>
      </w:r>
      <w:del w:id="479" w:author="Unknown Author" w:date="2021-05-02T21:02:00Z">
        <w:r>
          <w:rPr>
            <w:color w:val="000000"/>
          </w:rPr>
          <w:delText>want</w:delText>
        </w:r>
        <w:r>
          <w:rPr>
            <w:color w:val="000000"/>
          </w:rPr>
          <w:delText xml:space="preserve"> to</w:delText>
        </w:r>
      </w:del>
      <w:r>
        <w:rPr>
          <w:color w:val="000000"/>
        </w:rPr>
        <w:t xml:space="preserve"> thank Remi Saint-Amant for his helpful guidance to obtain temperature data from BioSIM, and Dr. Jacques Régnière for sharing data on balsam fir phenology. This study was funded by the Healthy Forest Partnership. </w:t>
      </w:r>
      <w:r>
        <w:br w:type="page"/>
      </w:r>
    </w:p>
    <w:p w14:paraId="6DEC365A" w14:textId="77777777" w:rsidR="000C1866" w:rsidRDefault="00DF4A1C">
      <w:pPr>
        <w:pStyle w:val="Titre1"/>
        <w:spacing w:line="480" w:lineRule="auto"/>
        <w:rPr>
          <w:sz w:val="32"/>
          <w:szCs w:val="32"/>
        </w:rPr>
      </w:pPr>
      <w:r>
        <w:rPr>
          <w:sz w:val="32"/>
          <w:szCs w:val="32"/>
        </w:rPr>
        <w:lastRenderedPageBreak/>
        <w:t>References</w:t>
      </w:r>
    </w:p>
    <w:p w14:paraId="19EE12E2" w14:textId="77777777" w:rsidR="000C1866" w:rsidRDefault="00DF4A1C">
      <w:pPr>
        <w:widowControl w:val="0"/>
        <w:spacing w:after="160" w:line="480" w:lineRule="auto"/>
        <w:ind w:left="480" w:hanging="480"/>
      </w:pPr>
      <w:r>
        <w:fldChar w:fldCharType="begin"/>
      </w:r>
      <w:r>
        <w:instrText>ADDIN Mendeley Bibliography</w:instrText>
      </w:r>
      <w:r>
        <w:instrText xml:space="preserve"> CSL_BIBLIOGRAPHY</w:instrText>
      </w:r>
      <w:r>
        <w:fldChar w:fldCharType="separate"/>
      </w:r>
      <w:bookmarkStart w:id="480" w:name="__Fieldmark__1403_3903614438"/>
      <w:r>
        <w:rPr>
          <w:rFonts w:ascii="Times New Roman" w:hAnsi="Times New Roman" w:cs="Times New Roman"/>
          <w:sz w:val="24"/>
          <w:szCs w:val="24"/>
        </w:rPr>
        <w:t>A</w:t>
      </w:r>
      <w:bookmarkStart w:id="481" w:name="__Fieldmark__976_2495178454"/>
      <w:r>
        <w:rPr>
          <w:rFonts w:ascii="Times New Roman" w:hAnsi="Times New Roman" w:cs="Times New Roman"/>
          <w:sz w:val="24"/>
          <w:szCs w:val="24"/>
        </w:rPr>
        <w:t>m</w:t>
      </w:r>
      <w:bookmarkStart w:id="482" w:name="__Fieldmark__1111_942872385"/>
      <w:r>
        <w:rPr>
          <w:rFonts w:ascii="Times New Roman" w:hAnsi="Times New Roman" w:cs="Times New Roman"/>
          <w:sz w:val="24"/>
          <w:szCs w:val="24"/>
        </w:rPr>
        <w:t xml:space="preserve">arasekare, P., &amp; Coutinho, R. M. (2014). 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r>
        <w:fldChar w:fldCharType="end"/>
      </w:r>
      <w:bookmarkEnd w:id="480"/>
      <w:bookmarkEnd w:id="481"/>
      <w:bookmarkEnd w:id="482"/>
    </w:p>
    <w:p w14:paraId="5D572910"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Awmack, C., Bezemer, T. M., Brown, V. K., … Whittaker, J. B. (2002). Herbivory in global climate change research: direct effects of rising temperature on insect herbivores.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(1), 1–16. d</w:t>
      </w:r>
      <w:r>
        <w:rPr>
          <w:rFonts w:ascii="Times New Roman" w:hAnsi="Times New Roman" w:cs="Times New Roman"/>
          <w:sz w:val="24"/>
          <w:szCs w:val="24"/>
        </w:rPr>
        <w:t>oi: 10.1046/j.1365-2486.2002.00451.x</w:t>
      </w:r>
    </w:p>
    <w:p w14:paraId="73CF3728"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minnesota. </w:t>
      </w:r>
      <w:r>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Pr>
          <w:rFonts w:ascii="Times New Roman" w:hAnsi="Times New Roman" w:cs="Times New Roman"/>
          <w:i/>
          <w:iCs/>
          <w:sz w:val="24"/>
          <w:szCs w:val="24"/>
        </w:rPr>
        <w:t>54</w:t>
      </w:r>
      <w:r>
        <w:rPr>
          <w:rFonts w:ascii="Times New Roman" w:hAnsi="Times New Roman" w:cs="Times New Roman"/>
          <w:sz w:val="24"/>
          <w:szCs w:val="24"/>
        </w:rPr>
        <w:t>(2), 175–177. doi: 10.1093/aesa/54.</w:t>
      </w:r>
      <w:r>
        <w:rPr>
          <w:rFonts w:ascii="Times New Roman" w:hAnsi="Times New Roman" w:cs="Times New Roman"/>
          <w:sz w:val="24"/>
          <w:szCs w:val="24"/>
        </w:rPr>
        <w:t>2.175</w:t>
      </w:r>
    </w:p>
    <w:p w14:paraId="6F83EC65"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Bewick, S., Cantrell, R. S., Cosner,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3310CA11"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Blais, J. R. (1957). Some relationships of the spruce budworm, Choristoneura fumife</w:t>
      </w:r>
      <w:r>
        <w:rPr>
          <w:rFonts w:ascii="Times New Roman" w:hAnsi="Times New Roman" w:cs="Times New Roman"/>
          <w:sz w:val="24"/>
          <w:szCs w:val="24"/>
        </w:rPr>
        <w:t xml:space="preserve">rana (Clem.) to black spruce, Picea mariana (Moench)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364–372. doi: 10.5558/tfc33364-4</w:t>
      </w:r>
    </w:p>
    <w:p w14:paraId="2624ACE5"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Bijlsma, R. G., Van Den Burg, A. B., &amp; Visser, M. E. (2009). Climate change and unequal phenological changes </w:t>
      </w:r>
      <w:r>
        <w:rPr>
          <w:rFonts w:ascii="Times New Roman" w:hAnsi="Times New Roman" w:cs="Times New Roman"/>
          <w:sz w:val="24"/>
          <w:szCs w:val="24"/>
        </w:rPr>
        <w:t xml:space="preserve">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73–83. doi: 10.1111/j.1365-2656.2008.01458.x</w:t>
      </w:r>
    </w:p>
    <w:p w14:paraId="680981F0"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&amp; Visser, M. E. (2001). Adjustment to climate change is constrained by arrival date in a long-distance migrant </w:t>
      </w:r>
      <w:r>
        <w:rPr>
          <w:rFonts w:ascii="Times New Roman" w:hAnsi="Times New Roman" w:cs="Times New Roman"/>
          <w:sz w:val="24"/>
          <w:szCs w:val="24"/>
        </w:rPr>
        <w:t xml:space="preserve">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(6835), 296–298. doi: 10.1038/35077063</w:t>
      </w:r>
    </w:p>
    <w:p w14:paraId="4FCACF98"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Chuine,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337–347. doi: 10.1006/jtbi.2000.2178</w:t>
      </w:r>
    </w:p>
    <w:p w14:paraId="328ADA47"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&amp; Régnière, J. (2017). Process-based models of phenology </w:t>
      </w:r>
      <w:r>
        <w:rPr>
          <w:rFonts w:ascii="Times New Roman" w:hAnsi="Times New Roman" w:cs="Times New Roman"/>
          <w:sz w:val="24"/>
          <w:szCs w:val="24"/>
        </w:rPr>
        <w:t xml:space="preserve">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159–182. doi: 10.1146/annurev-ecolsys-110316-022706</w:t>
      </w:r>
    </w:p>
    <w:p w14:paraId="13E4AA64"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Cobbold, C. A., &amp; Powell, J. A. (2011). Evolution stabilises the synchronising dynamics of poikilotherm life cycles. </w:t>
      </w:r>
      <w:r>
        <w:rPr>
          <w:rFonts w:ascii="Times New Roman" w:hAnsi="Times New Roman" w:cs="Times New Roman"/>
          <w:i/>
          <w:iCs/>
          <w:sz w:val="24"/>
          <w:szCs w:val="24"/>
        </w:rPr>
        <w:t>Bu</w:t>
      </w:r>
      <w:r>
        <w:rPr>
          <w:rFonts w:ascii="Times New Roman" w:hAnsi="Times New Roman" w:cs="Times New Roman"/>
          <w:i/>
          <w:iCs/>
          <w:sz w:val="24"/>
          <w:szCs w:val="24"/>
        </w:rPr>
        <w:t>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(5), 1052–1081. doi: 10.1007/s11538-010-9552-1</w:t>
      </w:r>
    </w:p>
    <w:p w14:paraId="46697493"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Lajeunesse,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 224–228. doi: 10.1038/s41558-018-0067-3</w:t>
      </w:r>
    </w:p>
    <w:p w14:paraId="56AA18B9"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Colombo, S. J. (1998). Climatic warming and its effect on bud</w:t>
      </w:r>
      <w:r>
        <w:rPr>
          <w:rFonts w:ascii="Times New Roman" w:hAnsi="Times New Roman" w:cs="Times New Roman"/>
          <w:sz w:val="24"/>
          <w:szCs w:val="24"/>
        </w:rPr>
        <w:t xml:space="preserve">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(4), 567–577. doi: 10.5558/tfc74567-4</w:t>
      </w:r>
    </w:p>
    <w:p w14:paraId="56834B92" w14:textId="77777777" w:rsidR="000C1866" w:rsidRDefault="00DF4A1C">
      <w:pPr>
        <w:widowControl w:val="0"/>
        <w:spacing w:after="160"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r>
        <w:rPr>
          <w:rFonts w:ascii="Times New Roman" w:hAnsi="Times New Roman" w:cs="Times New Roman"/>
          <w:i/>
          <w:iCs/>
          <w:sz w:val="24"/>
          <w:szCs w:val="24"/>
          <w:lang w:val="fr-FR"/>
        </w:rPr>
        <w:t>A</w:t>
      </w:r>
      <w:r>
        <w:rPr>
          <w:rFonts w:ascii="Times New Roman" w:hAnsi="Times New Roman" w:cs="Times New Roman"/>
          <w:i/>
          <w:iCs/>
          <w:sz w:val="24"/>
          <w:szCs w:val="24"/>
          <w:lang w:val="fr-FR"/>
        </w:rPr>
        <w:t>dvances in Marine Biology</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(C), 249–293. doi: 10.1016/S0065-2881(08)60202-3</w:t>
      </w:r>
    </w:p>
    <w:p w14:paraId="05F6FC21" w14:textId="77777777" w:rsidR="000C1866" w:rsidRDefault="00DF4A1C">
      <w:pPr>
        <w:widowControl w:val="0"/>
        <w:spacing w:after="160"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baumier et l’émergence des larves de deuxième stade de la tordeuse des </w:t>
      </w:r>
      <w:r>
        <w:rPr>
          <w:rFonts w:ascii="Times New Roman" w:hAnsi="Times New Roman" w:cs="Times New Roman"/>
          <w:i/>
          <w:iCs/>
          <w:sz w:val="24"/>
          <w:szCs w:val="24"/>
          <w:lang w:val="fr-FR"/>
        </w:rPr>
        <w:t>bourgeons de l’épinette, Choristoneura fumiferana (Lepidoptera: Tortricidae).</w:t>
      </w:r>
      <w:r>
        <w:rPr>
          <w:rFonts w:ascii="Times New Roman" w:hAnsi="Times New Roman" w:cs="Times New Roman"/>
          <w:sz w:val="24"/>
          <w:szCs w:val="24"/>
          <w:lang w:val="fr-FR"/>
        </w:rPr>
        <w:t xml:space="preserve"> ProQuest.</w:t>
      </w:r>
    </w:p>
    <w:p w14:paraId="6F333A87"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Cartenì,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(4</w:t>
      </w:r>
      <w:r>
        <w:rPr>
          <w:rFonts w:ascii="Times New Roman" w:hAnsi="Times New Roman" w:cs="Times New Roman"/>
          <w:sz w:val="24"/>
          <w:szCs w:val="24"/>
        </w:rPr>
        <w:t>), 590–605. doi: 10.1093/treephys/tpy135</w:t>
      </w:r>
    </w:p>
    <w:p w14:paraId="1B594442"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Deutsch, C. A., Tewksbury, J. J., Huey, R. B., Sheldon, K. S., Ghalambor, C. K., Haak, D. C., &amp; Martin, P. R. (2008). Impacts of climate warming on terrestrial ectotherms across latitude. </w:t>
      </w:r>
      <w:r>
        <w:rPr>
          <w:rFonts w:ascii="Times New Roman" w:hAnsi="Times New Roman" w:cs="Times New Roman"/>
          <w:i/>
          <w:iCs/>
          <w:sz w:val="24"/>
          <w:szCs w:val="24"/>
        </w:rPr>
        <w:t>Proceedings of the National</w:t>
      </w:r>
      <w:r>
        <w:rPr>
          <w:rFonts w:ascii="Times New Roman" w:hAnsi="Times New Roman" w:cs="Times New Roman"/>
          <w:i/>
          <w:iCs/>
          <w:sz w:val="24"/>
          <w:szCs w:val="24"/>
        </w:rPr>
        <w:t xml:space="preserve">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105</w:t>
      </w:r>
      <w:r>
        <w:rPr>
          <w:rFonts w:ascii="Times New Roman" w:hAnsi="Times New Roman" w:cs="Times New Roman"/>
          <w:sz w:val="24"/>
          <w:szCs w:val="24"/>
        </w:rPr>
        <w:t>(18), 6668–6672. doi: 10.1073/pnas.0709472105</w:t>
      </w:r>
    </w:p>
    <w:p w14:paraId="4A9C4B27"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Caffarra, A., &amp; O’Neill, B. F. (2011). A review of climate-driven mismatches between interdependent phenophases in terrestrial and aquatic </w:t>
      </w:r>
      <w:r>
        <w:rPr>
          <w:rFonts w:ascii="Times New Roman" w:hAnsi="Times New Roman" w:cs="Times New Roman"/>
          <w:sz w:val="24"/>
          <w:szCs w:val="24"/>
        </w:rPr>
        <w:t xml:space="preserve">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(6), 805–817. doi: 10.1007/s00484-011-0426-5</w:t>
      </w:r>
    </w:p>
    <w:p w14:paraId="68FBF354"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Dorais, L., &amp; Kettela, E. G. (1982). A review of entomological survey and assessment techniques used in regional spruce budworm. </w:t>
      </w:r>
      <w:r>
        <w:rPr>
          <w:rFonts w:ascii="Times New Roman" w:hAnsi="Times New Roman" w:cs="Times New Roman"/>
          <w:i/>
          <w:iCs/>
          <w:sz w:val="24"/>
          <w:szCs w:val="24"/>
        </w:rPr>
        <w:t>Choristoneura Fumiferana</w:t>
      </w:r>
      <w:r>
        <w:rPr>
          <w:rFonts w:ascii="Times New Roman" w:hAnsi="Times New Roman" w:cs="Times New Roman"/>
          <w:sz w:val="24"/>
          <w:szCs w:val="24"/>
        </w:rPr>
        <w:t>.</w:t>
      </w:r>
    </w:p>
    <w:p w14:paraId="24B2C764"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 xml:space="preserve">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7998140D"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w:t>
      </w:r>
      <w:r>
        <w:rPr>
          <w:rFonts w:ascii="Times New Roman" w:hAnsi="Times New Roman" w:cs="Times New Roman"/>
          <w:i/>
          <w:iCs/>
          <w:sz w:val="24"/>
          <w:szCs w:val="24"/>
        </w:rPr>
        <w:t>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(1658), 935–943. doi: 10.1098/rspb.2008.1434</w:t>
      </w:r>
    </w:p>
    <w:p w14:paraId="5A4636EC"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Gienapp, P., &amp; Visser, M. E. (2006). </w:t>
      </w:r>
      <w:r>
        <w:rPr>
          <w:rFonts w:ascii="Times New Roman" w:hAnsi="Times New Roman" w:cs="Times New Roman"/>
          <w:sz w:val="24"/>
          <w:szCs w:val="24"/>
        </w:rPr>
        <w:t>Possible fitness consequences of experimentally advanced laying dates in Great Tits: differences between populations in differe</w:t>
      </w:r>
      <w:r>
        <w:rPr>
          <w:rFonts w:ascii="Times New Roman" w:hAnsi="Times New Roman" w:cs="Times New Roman"/>
          <w:sz w:val="24"/>
          <w:szCs w:val="24"/>
        </w:rPr>
        <w:t xml:space="preserv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(1), 180–185. doi: 10.1111/j.1365-2435.2006.01079.x</w:t>
      </w:r>
    </w:p>
    <w:p w14:paraId="52B5F3D8"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Harper, K., Boudreault, C., DeGrandpré, L., Drapeau, P., Gauthier, S., &amp; Bergeron, Y. (2003). Structure, composition, and diversity of old-growth black spruce boreal for</w:t>
      </w:r>
      <w:r>
        <w:rPr>
          <w:rFonts w:ascii="Times New Roman" w:hAnsi="Times New Roman" w:cs="Times New Roman"/>
          <w:sz w:val="24"/>
          <w:szCs w:val="24"/>
        </w:rPr>
        <w:t xml:space="preserve">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SUPPL.), 2003. doi: 10.1139/a03-013</w:t>
      </w:r>
    </w:p>
    <w:p w14:paraId="295885D4"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Hunter, A. F., &amp; Lechowicz, M. J. (1992). Foliage quality changes during canopy development of </w:t>
      </w:r>
      <w:r>
        <w:rPr>
          <w:rFonts w:ascii="Times New Roman" w:hAnsi="Times New Roman" w:cs="Times New Roman"/>
          <w:sz w:val="24"/>
          <w:szCs w:val="24"/>
        </w:rPr>
        <w:lastRenderedPageBreak/>
        <w:t xml:space="preserve">some northern hardwood trees. </w:t>
      </w:r>
      <w:r>
        <w:rPr>
          <w:rFonts w:ascii="Times New Roman" w:hAnsi="Times New Roman" w:cs="Times New Roman"/>
          <w:i/>
          <w:iCs/>
          <w:sz w:val="24"/>
          <w:szCs w:val="24"/>
        </w:rPr>
        <w:t>Oecologia</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w:t>
      </w:r>
      <w:r>
        <w:rPr>
          <w:rFonts w:ascii="Times New Roman" w:hAnsi="Times New Roman" w:cs="Times New Roman"/>
          <w:sz w:val="24"/>
          <w:szCs w:val="24"/>
        </w:rPr>
        <w:t>, 316–323.</w:t>
      </w:r>
    </w:p>
    <w:p w14:paraId="4412E01F"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Iwasa, Y., Odendaal, F. J., Murphy, D. D., Ehrlich, P. R., &amp; Launer,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(3), 363–379. doi: 10.1016/0040-5809(83)90024-2</w:t>
      </w:r>
    </w:p>
    <w:p w14:paraId="232CD164"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Ehrlén, J., Gelman, A., Bolmgren, K., Allen, J. M., Travers, S. E., &amp; Wolkovich,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w:t>
      </w:r>
      <w:r>
        <w:rPr>
          <w:rFonts w:ascii="Times New Roman" w:hAnsi="Times New Roman" w:cs="Times New Roman"/>
          <w:sz w:val="24"/>
          <w:szCs w:val="24"/>
        </w:rPr>
        <w:t>), 5211–5216. doi: 10.1073/pnas.1714511115</w:t>
      </w:r>
    </w:p>
    <w:p w14:paraId="0969B1CA"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Wolkovich,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(5), 406–415. doi: 10.1038/s41558-020-0752-x</w:t>
      </w:r>
    </w:p>
    <w:p w14:paraId="36D6384C"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w:t>
      </w:r>
      <w:r>
        <w:rPr>
          <w:rFonts w:ascii="Times New Roman" w:hAnsi="Times New Roman" w:cs="Times New Roman"/>
          <w:sz w:val="24"/>
          <w:szCs w:val="24"/>
        </w:rPr>
        <w:t xml:space="preserve">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(2), 291–318. doi: 10.4039/Ent129291-2</w:t>
      </w:r>
    </w:p>
    <w:p w14:paraId="533A9200"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Lindén, A. (2018). Adaptive and nonadaptive changes in phenolog</w:t>
      </w:r>
      <w:r>
        <w:rPr>
          <w:rFonts w:ascii="Times New Roman" w:hAnsi="Times New Roman" w:cs="Times New Roman"/>
          <w:sz w:val="24"/>
          <w:szCs w:val="24"/>
        </w:rPr>
        <w:t xml:space="preserve">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5057–5059. doi: 10.1073/pnas.1805698115</w:t>
      </w:r>
    </w:p>
    <w:p w14:paraId="08FFF467"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Mattson, W., &amp; Scriber, M. (1987). Feeding ecology of insect folivores of woody plants: nitrogen, water, fiber</w:t>
      </w:r>
      <w:r>
        <w:rPr>
          <w:rFonts w:ascii="Times New Roman" w:hAnsi="Times New Roman" w:cs="Times New Roman"/>
          <w:sz w:val="24"/>
          <w:szCs w:val="24"/>
        </w:rPr>
        <w:t xml:space="preserve">, and mineral considerations. In F. Slansky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5E4FC432"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McNamara, J. M., Barta, Z., Klaassen, M., &amp; Bauer, S. (2011). Cues and the optimal timing </w:t>
      </w:r>
      <w:r>
        <w:rPr>
          <w:rFonts w:ascii="Times New Roman" w:hAnsi="Times New Roman" w:cs="Times New Roman"/>
          <w:sz w:val="24"/>
          <w:szCs w:val="24"/>
        </w:rPr>
        <w:t xml:space="preserve">of </w:t>
      </w:r>
      <w:r>
        <w:rPr>
          <w:rFonts w:ascii="Times New Roman" w:hAnsi="Times New Roman" w:cs="Times New Roman"/>
          <w:sz w:val="24"/>
          <w:szCs w:val="24"/>
        </w:rPr>
        <w:lastRenderedPageBreak/>
        <w:t xml:space="preserve">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1183–1190. doi: 10.1111/j.1461-0248.2011.01686.x</w:t>
      </w:r>
    </w:p>
    <w:p w14:paraId="35269585"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Høye, T. T., Inouye, D. W., &amp; Post, E. (2010). The effects of phenological mismatches on demography. </w:t>
      </w:r>
      <w:r>
        <w:rPr>
          <w:rFonts w:ascii="Times New Roman" w:hAnsi="Times New Roman" w:cs="Times New Roman"/>
          <w:i/>
          <w:iCs/>
          <w:sz w:val="24"/>
          <w:szCs w:val="24"/>
        </w:rPr>
        <w:t>Philosophical T</w:t>
      </w:r>
      <w:r>
        <w:rPr>
          <w:rFonts w:ascii="Times New Roman" w:hAnsi="Times New Roman" w:cs="Times New Roman"/>
          <w:i/>
          <w:iCs/>
          <w:sz w:val="24"/>
          <w:szCs w:val="24"/>
        </w:rPr>
        <w: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3177–3186. doi: 10.1098/rstb.2010.0148</w:t>
      </w:r>
    </w:p>
    <w:p w14:paraId="2442E39D"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Osawa, A., Shoemaker, C. A., &amp; Stedinger, J. R. (1983). A stochastic model of balsam fir bud phenology utilizing maximum likelihood parameter estimat</w:t>
      </w:r>
      <w:r>
        <w:rPr>
          <w:rFonts w:ascii="Times New Roman" w:hAnsi="Times New Roman" w:cs="Times New Roman"/>
          <w:sz w:val="24"/>
          <w:szCs w:val="24"/>
        </w:rPr>
        <w:t xml:space="preserve">ion (Abies balsamea,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(3), 478–490. doi: 10.1093/forestscience/29.3.478</w:t>
      </w:r>
    </w:p>
    <w:p w14:paraId="3522BEC6"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(1), 637–669. doi</w:t>
      </w:r>
      <w:r>
        <w:rPr>
          <w:rFonts w:ascii="Times New Roman" w:hAnsi="Times New Roman" w:cs="Times New Roman"/>
          <w:sz w:val="24"/>
          <w:szCs w:val="24"/>
        </w:rPr>
        <w:t>: 10.1146/annurev.ecolsys.37.091305.110100</w:t>
      </w:r>
    </w:p>
    <w:p w14:paraId="10FD8960"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Yohe,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(6918), 37–42. doi: 10.1038/nature01286</w:t>
      </w:r>
    </w:p>
    <w:p w14:paraId="698BDA60"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Forchhammer, M. C., Stenseth, N. C., </w:t>
      </w:r>
      <w:r>
        <w:rPr>
          <w:rFonts w:ascii="Times New Roman" w:hAnsi="Times New Roman" w:cs="Times New Roman"/>
          <w:sz w:val="24"/>
          <w:szCs w:val="24"/>
        </w:rPr>
        <w:t xml:space="preserve">&amp;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(1462), 15–23. doi: 10.1098/rspb.2000.1324</w:t>
      </w:r>
    </w:p>
    <w:p w14:paraId="35457F0D"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Pureswaran, D. S., De Grandpré, L., Paré, D., Taylor, A., Barrette, M</w:t>
      </w:r>
      <w:r>
        <w:rPr>
          <w:rFonts w:ascii="Times New Roman" w:hAnsi="Times New Roman" w:cs="Times New Roman"/>
          <w:sz w:val="24"/>
          <w:szCs w:val="24"/>
          <w:lang w:val="fr-FR"/>
        </w:rPr>
        <w:t xml:space="preserve">., Morin, H., … </w:t>
      </w:r>
      <w:r>
        <w:rPr>
          <w:rFonts w:ascii="Times New Roman" w:hAnsi="Times New Roman" w:cs="Times New Roman"/>
          <w:sz w:val="24"/>
          <w:szCs w:val="24"/>
        </w:rPr>
        <w:t xml:space="preserve">Kneeshaw, D. D. (2015). Climate-induced changes in host tree–insect phenology may drive ecological state-shift in boreal forests. </w:t>
      </w:r>
      <w:r>
        <w:rPr>
          <w:rFonts w:ascii="Times New Roman" w:hAnsi="Times New Roman" w:cs="Times New Roman"/>
          <w:i/>
          <w:iCs/>
          <w:sz w:val="24"/>
          <w:szCs w:val="24"/>
        </w:rPr>
        <w:t>Ecology</w:t>
      </w:r>
      <w:r>
        <w:rPr>
          <w:rFonts w:ascii="Times New Roman" w:hAnsi="Times New Roman" w:cs="Times New Roman"/>
          <w:sz w:val="24"/>
          <w:szCs w:val="24"/>
        </w:rPr>
        <w:t xml:space="preserve">, </w:t>
      </w:r>
      <w:r>
        <w:rPr>
          <w:rFonts w:ascii="Times New Roman" w:hAnsi="Times New Roman" w:cs="Times New Roman"/>
          <w:i/>
          <w:iCs/>
          <w:sz w:val="24"/>
          <w:szCs w:val="24"/>
        </w:rPr>
        <w:t>96</w:t>
      </w:r>
      <w:r>
        <w:rPr>
          <w:rFonts w:ascii="Times New Roman" w:hAnsi="Times New Roman" w:cs="Times New Roman"/>
          <w:sz w:val="24"/>
          <w:szCs w:val="24"/>
        </w:rPr>
        <w:t>(6), 1480–1491. doi: 10.1890/13-2366.1</w:t>
      </w:r>
    </w:p>
    <w:p w14:paraId="4627D7F6"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Pureswaran, D. S., Neau, M., Marchand, M., De Grandpré, L., </w:t>
      </w:r>
      <w:r>
        <w:rPr>
          <w:rFonts w:ascii="Times New Roman" w:hAnsi="Times New Roman" w:cs="Times New Roman"/>
          <w:sz w:val="24"/>
          <w:szCs w:val="24"/>
        </w:rPr>
        <w:t xml:space="preserve">&amp;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doi: </w:t>
      </w:r>
      <w:r>
        <w:rPr>
          <w:rFonts w:ascii="Times New Roman" w:hAnsi="Times New Roman" w:cs="Times New Roman"/>
          <w:sz w:val="24"/>
          <w:szCs w:val="24"/>
        </w:rPr>
        <w:lastRenderedPageBreak/>
        <w:t>10.1002/ece3.4779</w:t>
      </w:r>
    </w:p>
    <w:p w14:paraId="0194C1BA"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Ramakers,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745–756. doi: 10.1111/1365-2656.13143</w:t>
      </w:r>
    </w:p>
    <w:p w14:paraId="42D8A961" w14:textId="77777777" w:rsidR="000C1866" w:rsidRDefault="00DF4A1C">
      <w:pPr>
        <w:widowControl w:val="0"/>
        <w:spacing w:after="160"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Rebaudo, F., &amp; Rabhi, V.-B. (2018). Modeling temperature-dependent development rate and phenology in insects: review of major developments, challenges, and future directions. </w:t>
      </w:r>
      <w:r>
        <w:rPr>
          <w:rFonts w:ascii="Times New Roman" w:hAnsi="Times New Roman" w:cs="Times New Roman"/>
          <w:i/>
          <w:iCs/>
          <w:sz w:val="24"/>
          <w:szCs w:val="24"/>
          <w:lang w:val="fr-FR"/>
        </w:rPr>
        <w:t>Entomologia Experimentalis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(8), 607–617. doi: 10.1111/eea.12693</w:t>
      </w:r>
    </w:p>
    <w:p w14:paraId="0CE6B98C"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Nealis,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(3), 362–373. doi: 10.1111/j.1365-2311.2007.00977.x</w:t>
      </w:r>
    </w:p>
    <w:p w14:paraId="0A68DD7F"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Régnière, J., Saint-Amant, R., B</w:t>
      </w:r>
      <w:r>
        <w:rPr>
          <w:rFonts w:ascii="Times New Roman" w:hAnsi="Times New Roman" w:cs="Times New Roman"/>
          <w:sz w:val="24"/>
          <w:szCs w:val="24"/>
        </w:rPr>
        <w:t xml:space="preserve">échard, A., &amp; Moutaoufik, A. (2014). </w:t>
      </w:r>
      <w:r>
        <w:rPr>
          <w:rFonts w:ascii="Times New Roman" w:hAnsi="Times New Roman" w:cs="Times New Roman"/>
          <w:i/>
          <w:iCs/>
          <w:sz w:val="24"/>
          <w:szCs w:val="24"/>
        </w:rPr>
        <w:t>BioSIM 10: User’s manual, A. Nat. Resour. Can., Can. For. Serv.</w:t>
      </w:r>
      <w:r>
        <w:rPr>
          <w:rFonts w:ascii="Times New Roman" w:hAnsi="Times New Roman" w:cs="Times New Roman"/>
          <w:sz w:val="24"/>
          <w:szCs w:val="24"/>
        </w:rPr>
        <w:t xml:space="preserve"> Laurentian Forestry Centre, Québec (Quebec). Inf. Rep. LAU-X-137E.</w:t>
      </w:r>
    </w:p>
    <w:p w14:paraId="7405F600"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St-Amant, R., &amp; Duval, P. (2012). </w:t>
      </w:r>
      <w:r>
        <w:rPr>
          <w:rFonts w:ascii="Times New Roman" w:hAnsi="Times New Roman" w:cs="Times New Roman"/>
          <w:sz w:val="24"/>
          <w:szCs w:val="24"/>
        </w:rPr>
        <w:t>Predicting insect distributions under cl</w:t>
      </w:r>
      <w:r>
        <w:rPr>
          <w:rFonts w:ascii="Times New Roman" w:hAnsi="Times New Roman" w:cs="Times New Roman"/>
          <w:sz w:val="24"/>
          <w:szCs w:val="24"/>
        </w:rPr>
        <w:t xml:space="preserve">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(8), 1571–1586. doi: 10.1007/s10530-010-9918-1</w:t>
      </w:r>
    </w:p>
    <w:p w14:paraId="23BB45ED"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Renner, S. S., &amp; Zohner, C. M. (2018). Climate change and phenological mismatch in trophic interactions among pl</w:t>
      </w:r>
      <w:r>
        <w:rPr>
          <w:rFonts w:ascii="Times New Roman" w:hAnsi="Times New Roman" w:cs="Times New Roman"/>
          <w:sz w:val="24"/>
          <w:szCs w:val="24"/>
        </w:rPr>
        <w:t xml:space="preserve">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165–182. doi: 10.1146/annurev-ecolsys-110617-062535</w:t>
      </w:r>
    </w:p>
    <w:p w14:paraId="62766C8A"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Samplonius, J. M., Atkinson, A., Hassall, C., Keogan, K., Thackeray, S. J., Assmann, J. J., … Phillimore, A. B.</w:t>
      </w:r>
      <w:r>
        <w:rPr>
          <w:rFonts w:ascii="Times New Roman" w:hAnsi="Times New Roman" w:cs="Times New Roman"/>
          <w:sz w:val="24"/>
          <w:szCs w:val="24"/>
        </w:rPr>
        <w:t xml:space="preserve"> (2021). Strengthening the evidence base for temperature-mediated phenological asynchrony and its impacts. </w:t>
      </w:r>
      <w:r>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 xml:space="preserve">(2), 155–164. doi: </w:t>
      </w:r>
      <w:r>
        <w:rPr>
          <w:rFonts w:ascii="Times New Roman" w:hAnsi="Times New Roman" w:cs="Times New Roman"/>
          <w:sz w:val="24"/>
          <w:szCs w:val="24"/>
        </w:rPr>
        <w:lastRenderedPageBreak/>
        <w:t>10.1038/s41559-020-01357-0</w:t>
      </w:r>
    </w:p>
    <w:p w14:paraId="742EC2FF"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Simmonds, E. G., Cole, E. F., Sheldon, B. C., &amp; Coulson, T. (2020). Phen</w:t>
      </w:r>
      <w:r>
        <w:rPr>
          <w:rFonts w:ascii="Times New Roman" w:hAnsi="Times New Roman" w:cs="Times New Roman"/>
          <w:sz w:val="24"/>
          <w:szCs w:val="24"/>
        </w:rPr>
        <w:t xml:space="preserve">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(12), 1766–1775. doi: 10.1111/ele.13603</w:t>
      </w:r>
    </w:p>
    <w:p w14:paraId="40FB9ACF"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Singer, M. C., &amp; Parmesan, C. (2010). Phenological asynchrony between herbivorous insects and their hosts: Signal of clima</w:t>
      </w:r>
      <w:r>
        <w:rPr>
          <w:rFonts w:ascii="Times New Roman" w:hAnsi="Times New Roman" w:cs="Times New Roman"/>
          <w:sz w:val="24"/>
          <w:szCs w:val="24"/>
        </w:rPr>
        <w:t xml:space="preserve">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3161–3176. doi: 10.1098/rstb.2010.0144</w:t>
      </w:r>
    </w:p>
    <w:p w14:paraId="0F6EDFE1"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doi: 10.32942/osf.io/rxmct</w:t>
      </w:r>
    </w:p>
    <w:p w14:paraId="2B8F64B3"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w:t>
      </w:r>
      <w:r>
        <w:rPr>
          <w:rFonts w:ascii="Times New Roman" w:hAnsi="Times New Roman" w:cs="Times New Roman"/>
          <w:i/>
          <w:iCs/>
          <w:sz w:val="24"/>
          <w:szCs w:val="24"/>
        </w:rPr>
        <w:t>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(4), 1060–1067. doi: 10.1111/bij.12838</w:t>
      </w:r>
    </w:p>
    <w:p w14:paraId="3716F614"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Thackeray, S. J., Henrys, P. A., Hemming, D., Bell, J. R., Botham, M. S., Burthe, S., … Wanless, S. (2016). Phenological sensitivity to climate across taxa and trophic levels.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i/>
          <w:iCs/>
          <w:sz w:val="24"/>
          <w:szCs w:val="24"/>
        </w:rPr>
        <w:t>35</w:t>
      </w:r>
      <w:r>
        <w:rPr>
          <w:rFonts w:ascii="Times New Roman" w:hAnsi="Times New Roman" w:cs="Times New Roman"/>
          <w:sz w:val="24"/>
          <w:szCs w:val="24"/>
        </w:rPr>
        <w:t>(7611), 241–245. doi: 10.1038/nature18608</w:t>
      </w:r>
    </w:p>
    <w:p w14:paraId="06EB28F2" w14:textId="77777777" w:rsidR="000C1866" w:rsidRDefault="00DF4A1C">
      <w:pPr>
        <w:widowControl w:val="0"/>
        <w:spacing w:after="160" w:line="480" w:lineRule="auto"/>
        <w:ind w:left="480" w:hanging="480"/>
        <w:rPr>
          <w:rFonts w:ascii="Times New Roman" w:hAnsi="Times New Roman" w:cs="Times New Roman"/>
          <w:sz w:val="24"/>
          <w:szCs w:val="24"/>
        </w:rPr>
      </w:pPr>
      <w:del w:id="483" w:author="Portalier Sebastien" w:date="2021-04-30T03:33:00Z">
        <w:r>
          <w:rPr>
            <w:rFonts w:ascii="Times New Roman" w:hAnsi="Times New Roman" w:cs="Times New Roman"/>
            <w:sz w:val="24"/>
            <w:szCs w:val="24"/>
          </w:rPr>
          <w:delText xml:space="preserve">Thornton, M. M., Shrestha, R., Wei, Y., Thornton, P. E., Kao, S., &amp; Wilson, B. E. (2020). </w:delText>
        </w:r>
        <w:r>
          <w:rPr>
            <w:rFonts w:ascii="Times New Roman" w:hAnsi="Times New Roman" w:cs="Times New Roman"/>
            <w:i/>
            <w:iCs/>
            <w:sz w:val="24"/>
            <w:szCs w:val="24"/>
          </w:rPr>
          <w:delText>Daymet: Daily Surface Weather Data on a 1-km Grid for North America, Version 4</w:delText>
        </w:r>
        <w:r>
          <w:rPr>
            <w:rFonts w:ascii="Times New Roman" w:hAnsi="Times New Roman" w:cs="Times New Roman"/>
            <w:sz w:val="24"/>
            <w:szCs w:val="24"/>
          </w:rPr>
          <w:delText xml:space="preserve">. ORNL Distributed Active Archive </w:delText>
        </w:r>
        <w:r>
          <w:rPr>
            <w:rFonts w:ascii="Times New Roman" w:hAnsi="Times New Roman" w:cs="Times New Roman"/>
            <w:sz w:val="24"/>
            <w:szCs w:val="24"/>
          </w:rPr>
          <w:delText>Center. doi: 10.3334/ORNLDAAC/1840</w:delText>
        </w:r>
      </w:del>
    </w:p>
    <w:p w14:paraId="068E90ED"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37–55. doi: 10.1146/annurev.ento.52.110405.091418</w:t>
      </w:r>
    </w:p>
    <w:p w14:paraId="265A92BD"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van Vuuren, D. P</w:t>
      </w:r>
      <w:r>
        <w:rPr>
          <w:rFonts w:ascii="Times New Roman" w:hAnsi="Times New Roman" w:cs="Times New Roman"/>
          <w:sz w:val="24"/>
          <w:szCs w:val="24"/>
        </w:rPr>
        <w:t xml:space="preserve">., Edmonds, J., Kainuma, M., Riahi, K., Thomson, A., Hibbard, K., … Rose, S. K. (2011). The representative concentration pathways: an overview. </w:t>
      </w:r>
      <w:r>
        <w:rPr>
          <w:rFonts w:ascii="Times New Roman" w:hAnsi="Times New Roman" w:cs="Times New Roman"/>
          <w:i/>
          <w:iCs/>
          <w:sz w:val="24"/>
          <w:szCs w:val="24"/>
        </w:rPr>
        <w:t>Climatic Change</w:t>
      </w:r>
      <w:r>
        <w:rPr>
          <w:rFonts w:ascii="Times New Roman" w:hAnsi="Times New Roman" w:cs="Times New Roman"/>
          <w:sz w:val="24"/>
          <w:szCs w:val="24"/>
        </w:rPr>
        <w:t xml:space="preserve">, </w:t>
      </w:r>
      <w:r>
        <w:rPr>
          <w:rFonts w:ascii="Times New Roman" w:hAnsi="Times New Roman" w:cs="Times New Roman"/>
          <w:i/>
          <w:iCs/>
          <w:sz w:val="24"/>
          <w:szCs w:val="24"/>
        </w:rPr>
        <w:t>109</w:t>
      </w:r>
      <w:r>
        <w:rPr>
          <w:rFonts w:ascii="Times New Roman" w:hAnsi="Times New Roman" w:cs="Times New Roman"/>
          <w:sz w:val="24"/>
          <w:szCs w:val="24"/>
        </w:rPr>
        <w:t>(1), 5–31. doi: 10.1007/s10584-011-0148-z</w:t>
      </w:r>
    </w:p>
    <w:p w14:paraId="7BBC30CD"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&amp; Holleman, L. J. M. (2001). Warmer</w:t>
      </w:r>
      <w:r>
        <w:rPr>
          <w:rFonts w:ascii="Times New Roman" w:hAnsi="Times New Roman" w:cs="Times New Roman"/>
          <w:sz w:val="24"/>
          <w:szCs w:val="24"/>
        </w:rPr>
        <w:t xml:space="preserve">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(1464), 289–294. doi: 10.1098/rspb.2000.1363</w:t>
      </w:r>
    </w:p>
    <w:p w14:paraId="7DA927FF"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Visser, Marcel E., &amp; Both, C. (2005). Shifts in phenology due to global climate change</w:t>
      </w:r>
      <w:r>
        <w:rPr>
          <w:rFonts w:ascii="Times New Roman" w:hAnsi="Times New Roman" w:cs="Times New Roman"/>
          <w:sz w:val="24"/>
          <w:szCs w:val="24"/>
        </w:rPr>
        <w:t xml:space="preserv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(1581), 2561–2569. doi: 10.1098/rspb.2005.3356</w:t>
      </w:r>
    </w:p>
    <w:p w14:paraId="5D7067D5" w14:textId="77777777" w:rsidR="000C1866" w:rsidRDefault="00DF4A1C">
      <w:pPr>
        <w:widowControl w:val="0"/>
        <w:spacing w:after="160" w:line="480" w:lineRule="auto"/>
        <w:ind w:left="480" w:hanging="480"/>
        <w:rPr>
          <w:rFonts w:ascii="Times New Roman" w:hAnsi="Times New Roman" w:cs="Times New Roman"/>
          <w:sz w:val="24"/>
          <w:szCs w:val="24"/>
        </w:rPr>
      </w:pPr>
      <w:r>
        <w:rPr>
          <w:rFonts w:ascii="Times New Roman" w:hAnsi="Times New Roman" w:cs="Times New Roman"/>
          <w:sz w:val="24"/>
          <w:szCs w:val="24"/>
        </w:rPr>
        <w:t>Volney, W. J. A., &amp; Fleming, R. A. (2007). Spruce budworm (Choristoneura spp.) biotype reactions to forest and climate ch</w:t>
      </w:r>
      <w:r>
        <w:rPr>
          <w:rFonts w:ascii="Times New Roman" w:hAnsi="Times New Roman" w:cs="Times New Roman"/>
          <w:sz w:val="24"/>
          <w:szCs w:val="24"/>
        </w:rPr>
        <w:t xml:space="preserve">aracteristics.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(8), 1630–1643. doi: 10.1111/j.1365-2486.2007.01402.x</w:t>
      </w:r>
    </w:p>
    <w:p w14:paraId="3C4C3C82" w14:textId="77777777" w:rsidR="000C1866" w:rsidRDefault="00DF4A1C">
      <w:pPr>
        <w:widowControl w:val="0"/>
        <w:spacing w:after="160" w:line="480" w:lineRule="auto"/>
        <w:ind w:left="480" w:hanging="480"/>
        <w:rPr>
          <w:rFonts w:ascii="Times New Roman" w:hAnsi="Times New Roman" w:cs="Times New Roman"/>
          <w:sz w:val="24"/>
        </w:rPr>
      </w:pPr>
      <w:r>
        <w:rPr>
          <w:rFonts w:ascii="Times New Roman" w:hAnsi="Times New Roman" w:cs="Times New Roman"/>
          <w:sz w:val="24"/>
          <w:szCs w:val="24"/>
        </w:rPr>
        <w:t xml:space="preserve">Wu, J., Dhingra, R., Gambhir, M., &amp; Remais, J. V. (2013). Sensitivity analysis of infectious disease models: methods, advances and their application. </w:t>
      </w:r>
      <w:r>
        <w:rPr>
          <w:rFonts w:ascii="Times New Roman" w:hAnsi="Times New Roman" w:cs="Times New Roman"/>
          <w:i/>
          <w:iCs/>
          <w:sz w:val="24"/>
          <w:szCs w:val="24"/>
        </w:rPr>
        <w:t>Journal of T</w:t>
      </w:r>
      <w:r>
        <w:rPr>
          <w:rFonts w:ascii="Times New Roman" w:hAnsi="Times New Roman" w:cs="Times New Roman"/>
          <w:i/>
          <w:iCs/>
          <w:sz w:val="24"/>
          <w:szCs w:val="24"/>
        </w:rPr>
        <w: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(86), 20121018. doi: 10.1098/rsif.2012.1018</w:t>
      </w:r>
    </w:p>
    <w:p w14:paraId="53BA10CE" w14:textId="77777777" w:rsidR="000C1866" w:rsidRDefault="00DF4A1C">
      <w:pPr>
        <w:spacing w:line="480" w:lineRule="auto"/>
        <w:rPr>
          <w:rFonts w:ascii="Times New Roman" w:hAnsi="Times New Roman" w:cs="Times New Roman"/>
          <w:sz w:val="24"/>
          <w:szCs w:val="24"/>
        </w:rPr>
      </w:pPr>
      <w:r>
        <w:br w:type="page"/>
      </w:r>
    </w:p>
    <w:p w14:paraId="242396EA" w14:textId="77777777" w:rsidR="000C1866" w:rsidRDefault="00DF4A1C">
      <w:pPr>
        <w:spacing w:line="480" w:lineRule="auto"/>
        <w:rPr>
          <w:rFonts w:ascii="Times New Roman" w:hAnsi="Times New Roman" w:cs="Times New Roman"/>
          <w:sz w:val="24"/>
          <w:szCs w:val="24"/>
        </w:rPr>
      </w:pPr>
      <w:r>
        <w:rPr>
          <w:noProof/>
        </w:rPr>
        <w:lastRenderedPageBreak/>
        <w:drawing>
          <wp:inline distT="0" distB="0" distL="0" distR="0" wp14:anchorId="50960DD0" wp14:editId="279CCC31">
            <wp:extent cx="6178550" cy="4248150"/>
            <wp:effectExtent l="0" t="0" r="0" b="0"/>
            <wp:docPr id="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1"/>
                    <pic:cNvPicPr>
                      <a:picLocks noChangeAspect="1" noChangeArrowheads="1"/>
                    </pic:cNvPicPr>
                  </pic:nvPicPr>
                  <pic:blipFill>
                    <a:blip r:embed="rId10"/>
                    <a:stretch>
                      <a:fillRect/>
                    </a:stretch>
                  </pic:blipFill>
                  <pic:spPr bwMode="auto">
                    <a:xfrm>
                      <a:off x="0" y="0"/>
                      <a:ext cx="6178550" cy="4248150"/>
                    </a:xfrm>
                    <a:prstGeom prst="rect">
                      <a:avLst/>
                    </a:prstGeom>
                  </pic:spPr>
                </pic:pic>
              </a:graphicData>
            </a:graphic>
          </wp:inline>
        </w:drawing>
      </w:r>
    </w:p>
    <w:p w14:paraId="04614DF4" w14:textId="77777777" w:rsidR="000C1866" w:rsidRDefault="00DF4A1C">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w:t>
      </w:r>
      <w:r>
        <w:rPr>
          <w:rFonts w:ascii="Times New Roman" w:hAnsi="Times New Roman" w:cs="Times New Roman"/>
          <w:color w:val="000000"/>
          <w:sz w:val="24"/>
          <w:szCs w:val="24"/>
        </w:rPr>
        <w:t xml:space="preserve">lified temperature time series (black line is warmer and grey line is cooler). (C) Four combinations of rate accumulation; each species with two different temperature time series. (D) The resulting end of the resting phase for the consumer in cooler (grey </w:t>
      </w:r>
      <w:r>
        <w:rPr>
          <w:rFonts w:ascii="Times New Roman" w:hAnsi="Times New Roman" w:cs="Times New Roman"/>
          <w:color w:val="000000"/>
          <w:sz w:val="24"/>
          <w:szCs w:val="24"/>
        </w:rPr>
        <w:t>solid line) and warmer (black solid line) temperatures and for the resource in cooler temperatures (black dashed line). The difference within species (grey vs. black line) indicates the shift in emergence in space (due to latitude or altitude) or time (due</w:t>
      </w:r>
      <w:r>
        <w:rPr>
          <w:rFonts w:ascii="Times New Roman" w:hAnsi="Times New Roman" w:cs="Times New Roman"/>
          <w:color w:val="000000"/>
          <w:sz w:val="24"/>
          <w:szCs w:val="24"/>
        </w:rPr>
        <w:t xml:space="preserve"> to global change). The difference between species (solid vs. dashed line) indicates the mismatch in the end of the seasonal resting phase for a fixed temperature regime (same location and same time).</w:t>
      </w:r>
      <w:r>
        <w:br w:type="page"/>
      </w:r>
    </w:p>
    <w:p w14:paraId="23F82CEF" w14:textId="77777777" w:rsidR="000C1866" w:rsidRDefault="00DF4A1C">
      <w:pPr>
        <w:spacing w:line="480" w:lineRule="auto"/>
        <w:rPr>
          <w:rFonts w:ascii="Times New Roman" w:hAnsi="Times New Roman" w:cs="Times New Roman"/>
          <w:sz w:val="24"/>
          <w:szCs w:val="24"/>
        </w:rPr>
      </w:pPr>
      <w:r>
        <w:rPr>
          <w:noProof/>
        </w:rPr>
        <w:lastRenderedPageBreak/>
        <w:drawing>
          <wp:inline distT="0" distB="0" distL="0" distR="0" wp14:anchorId="45522F4B" wp14:editId="7CED32A0">
            <wp:extent cx="6309995" cy="3028950"/>
            <wp:effectExtent l="0" t="0" r="0" b="0"/>
            <wp:docPr id="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2"/>
                    <pic:cNvPicPr>
                      <a:picLocks noChangeAspect="1" noChangeArrowheads="1"/>
                    </pic:cNvPicPr>
                  </pic:nvPicPr>
                  <pic:blipFill>
                    <a:blip r:embed="rId11"/>
                    <a:stretch>
                      <a:fillRect/>
                    </a:stretch>
                  </pic:blipFill>
                  <pic:spPr bwMode="auto">
                    <a:xfrm>
                      <a:off x="0" y="0"/>
                      <a:ext cx="6309995" cy="3028950"/>
                    </a:xfrm>
                    <a:prstGeom prst="rect">
                      <a:avLst/>
                    </a:prstGeom>
                  </pic:spPr>
                </pic:pic>
              </a:graphicData>
            </a:graphic>
          </wp:inline>
        </w:drawing>
      </w:r>
    </w:p>
    <w:p w14:paraId="02E09582" w14:textId="77777777" w:rsidR="000C1866" w:rsidRDefault="00DF4A1C">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Effects of (A) a constant temperature difference, and (B) a short warm spell, on species phenology. For both panels, black is the consumer (SBW), and grey is the resource (balsam fir). (A) A constant temperature difference advances species phenology. Sol</w:t>
      </w:r>
      <w:r>
        <w:rPr>
          <w:rFonts w:ascii="Times New Roman" w:hAnsi="Times New Roman" w:cs="Times New Roman"/>
          <w:color w:val="000000"/>
          <w:sz w:val="24"/>
          <w:szCs w:val="24"/>
        </w:rPr>
        <w:t xml:space="preserve">id is the predicted value,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w:t>
      </w:r>
      <w:r>
        <w:rPr>
          <w:rFonts w:ascii="Times New Roman" w:hAnsi="Times New Roman" w:cs="Times New Roman"/>
          <w:color w:val="000000"/>
          <w:sz w:val="24"/>
          <w:szCs w:val="24"/>
        </w:rPr>
        <w:t>time (in this example, the tree is more sensitive than the insect).</w:t>
      </w:r>
      <w:r>
        <w:br w:type="page"/>
      </w:r>
    </w:p>
    <w:p w14:paraId="7CD4570B" w14:textId="77777777" w:rsidR="000C1866" w:rsidRDefault="00DF4A1C">
      <w:pPr>
        <w:spacing w:line="480" w:lineRule="auto"/>
        <w:rPr>
          <w:rFonts w:ascii="Times New Roman" w:hAnsi="Times New Roman" w:cs="Times New Roman"/>
          <w:sz w:val="24"/>
          <w:szCs w:val="24"/>
        </w:rPr>
      </w:pPr>
      <w:r>
        <w:rPr>
          <w:noProof/>
        </w:rPr>
        <w:lastRenderedPageBreak/>
        <w:drawing>
          <wp:inline distT="0" distB="0" distL="0" distR="0" wp14:anchorId="32BC10EC" wp14:editId="73E1FDAE">
            <wp:extent cx="5487670" cy="5487670"/>
            <wp:effectExtent l="0" t="0" r="0" b="0"/>
            <wp:docPr id="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3"/>
                    <pic:cNvPicPr>
                      <a:picLocks noChangeAspect="1" noChangeArrowheads="1"/>
                    </pic:cNvPicPr>
                  </pic:nvPicPr>
                  <pic:blipFill>
                    <a:blip r:embed="rId12"/>
                    <a:stretch>
                      <a:fillRect/>
                    </a:stretch>
                  </pic:blipFill>
                  <pic:spPr bwMode="auto">
                    <a:xfrm>
                      <a:off x="0" y="0"/>
                      <a:ext cx="5487670" cy="5487670"/>
                    </a:xfrm>
                    <a:prstGeom prst="rect">
                      <a:avLst/>
                    </a:prstGeom>
                  </pic:spPr>
                </pic:pic>
              </a:graphicData>
            </a:graphic>
          </wp:inline>
        </w:drawing>
      </w:r>
    </w:p>
    <w:p w14:paraId="791C3163" w14:textId="77777777" w:rsidR="000C1866" w:rsidRDefault="00DF4A1C">
      <w:pPr>
        <w:spacing w:after="16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xml:space="preserve">: Location of the sample sites where temperature data were collected for past and future trends. Points are located across a gradient of latitude in Nova-Scotia, New Brunswick, </w:t>
      </w:r>
      <w:r>
        <w:rPr>
          <w:rFonts w:ascii="Times New Roman" w:eastAsia="Times New Roman" w:hAnsi="Times New Roman" w:cs="Times New Roman"/>
          <w:color w:val="000000"/>
          <w:sz w:val="24"/>
          <w:szCs w:val="24"/>
          <w:lang w:eastAsia="en-CA"/>
        </w:rPr>
        <w:t>and Quebec. Altitude is indicated above each point.</w:t>
      </w:r>
      <w:r>
        <w:br w:type="page"/>
      </w:r>
    </w:p>
    <w:p w14:paraId="499FA591" w14:textId="77777777" w:rsidR="000C1866" w:rsidRDefault="00DF4A1C">
      <w:pPr>
        <w:spacing w:line="480" w:lineRule="auto"/>
        <w:rPr>
          <w:rFonts w:ascii="Times New Roman" w:hAnsi="Times New Roman" w:cs="Times New Roman"/>
          <w:sz w:val="24"/>
          <w:szCs w:val="24"/>
        </w:rPr>
      </w:pPr>
      <w:r>
        <w:rPr>
          <w:noProof/>
        </w:rPr>
        <w:lastRenderedPageBreak/>
        <w:drawing>
          <wp:inline distT="0" distB="0" distL="0" distR="0" wp14:anchorId="3FCDF525" wp14:editId="5B426CDF">
            <wp:extent cx="6202680" cy="3876675"/>
            <wp:effectExtent l="0" t="0" r="0" b="0"/>
            <wp:docPr id="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
                    <pic:cNvPicPr>
                      <a:picLocks noChangeAspect="1" noChangeArrowheads="1"/>
                    </pic:cNvPicPr>
                  </pic:nvPicPr>
                  <pic:blipFill>
                    <a:blip r:embed="rId13"/>
                    <a:stretch>
                      <a:fillRect/>
                    </a:stretch>
                  </pic:blipFill>
                  <pic:spPr bwMode="auto">
                    <a:xfrm>
                      <a:off x="0" y="0"/>
                      <a:ext cx="6202680" cy="3876675"/>
                    </a:xfrm>
                    <a:prstGeom prst="rect">
                      <a:avLst/>
                    </a:prstGeom>
                  </pic:spPr>
                </pic:pic>
              </a:graphicData>
            </a:graphic>
          </wp:inline>
        </w:drawing>
      </w:r>
    </w:p>
    <w:p w14:paraId="0C9F763C" w14:textId="77777777" w:rsidR="000C1866" w:rsidRDefault="00DF4A1C">
      <w:pPr>
        <w:spacing w:after="16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Fitting residuals and sensitivity analysis of the balsam fir model. (A) Residuals follow a Normal distribution centered on 0. (B) No obvious latitudinal patterns can be found on the residuals within the range of latitudes that is used throughout the rest</w:t>
      </w:r>
      <w:r>
        <w:rPr>
          <w:rFonts w:ascii="Times New Roman" w:eastAsia="Times New Roman" w:hAnsi="Times New Roman" w:cs="Times New Roman"/>
          <w:color w:val="000000"/>
          <w:sz w:val="24"/>
          <w:szCs w:val="24"/>
          <w:lang w:eastAsia="en-CA"/>
        </w:rPr>
        <w:t xml:space="preserve"> of the study. (C) Partial Rank Correlation Coefficient (PRCC) shows that the budworm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hasten emergence. (D) The tree model is mostly sensitive to </w:t>
      </w:r>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 xml:space="preserve">that hastens budburst, and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1</w:t>
      </w:r>
      <w:r>
        <w:rPr>
          <w:rFonts w:ascii="Times New Roman" w:eastAsia="Times New Roman" w:hAnsi="Times New Roman" w:cs="Times New Roman"/>
          <w:color w:val="000000"/>
          <w:sz w:val="24"/>
          <w:szCs w:val="24"/>
          <w:lang w:eastAsia="en-CA"/>
        </w:rPr>
        <w:t xml:space="preserve"> that delays budburst.</w:t>
      </w:r>
      <w:r>
        <w:br w:type="page"/>
      </w:r>
    </w:p>
    <w:p w14:paraId="5C878502" w14:textId="77777777" w:rsidR="000C1866" w:rsidRDefault="00DF4A1C">
      <w:pPr>
        <w:spacing w:line="480" w:lineRule="auto"/>
        <w:rPr>
          <w:rFonts w:ascii="Times New Roman" w:hAnsi="Times New Roman" w:cs="Times New Roman"/>
          <w:sz w:val="24"/>
          <w:szCs w:val="24"/>
        </w:rPr>
      </w:pPr>
      <w:r>
        <w:rPr>
          <w:noProof/>
        </w:rPr>
        <w:lastRenderedPageBreak/>
        <w:drawing>
          <wp:inline distT="0" distB="0" distL="0" distR="0" wp14:anchorId="1E579E73" wp14:editId="226669C9">
            <wp:extent cx="6483350" cy="4457700"/>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noChangeArrowheads="1"/>
                    </pic:cNvPicPr>
                  </pic:nvPicPr>
                  <pic:blipFill>
                    <a:blip r:embed="rId14"/>
                    <a:stretch>
                      <a:fillRect/>
                    </a:stretch>
                  </pic:blipFill>
                  <pic:spPr bwMode="auto">
                    <a:xfrm>
                      <a:off x="0" y="0"/>
                      <a:ext cx="6483350" cy="4457700"/>
                    </a:xfrm>
                    <a:prstGeom prst="rect">
                      <a:avLst/>
                    </a:prstGeom>
                  </pic:spPr>
                </pic:pic>
              </a:graphicData>
            </a:graphic>
          </wp:inline>
        </w:drawing>
      </w:r>
    </w:p>
    <w:p w14:paraId="560673D1" w14:textId="77777777" w:rsidR="000C1866" w:rsidRDefault="00DF4A1C">
      <w:pPr>
        <w:spacing w:after="160" w:line="480" w:lineRule="auto"/>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Latitudinal distribution of (A) emergence date of L</w:t>
      </w:r>
      <w:r>
        <w:rPr>
          <w:rFonts w:ascii="Times New Roman" w:eastAsia="Times New Roman" w:hAnsi="Times New Roman" w:cs="Times New Roman"/>
          <w:color w:val="000000"/>
          <w:sz w:val="24"/>
          <w:szCs w:val="24"/>
          <w:vertAlign w:val="subscript"/>
          <w:lang w:eastAsia="en-CA"/>
        </w:rPr>
        <w:t>2</w:t>
      </w:r>
      <w:r>
        <w:rPr>
          <w:rFonts w:ascii="Times New Roman" w:eastAsia="Times New Roman" w:hAnsi="Times New Roman" w:cs="Times New Roman"/>
          <w:color w:val="000000"/>
          <w:sz w:val="24"/>
          <w:szCs w:val="24"/>
          <w:lang w:eastAsia="en-CA"/>
        </w:rPr>
        <w:t xml:space="preserve"> instar (Julian days), (B) budburst date (Julian days), and (C) misma</w:t>
      </w:r>
      <w:r>
        <w:rPr>
          <w:rFonts w:ascii="Times New Roman" w:eastAsia="Times New Roman" w:hAnsi="Times New Roman" w:cs="Times New Roman"/>
          <w:color w:val="000000"/>
          <w:sz w:val="24"/>
          <w:szCs w:val="24"/>
          <w:lang w:eastAsia="en-CA"/>
        </w:rPr>
        <w:t xml:space="preserve">tch between emergence and budburst date. For each latitude, the white box (left one) represents the 1996-2016 period. Grey boxes represent expected outcomes according to RCP 2.6 (light grey), RCP 4.5 (dark grey), and RCP 8.5 (black) scenarios over 2021 to </w:t>
      </w:r>
      <w:r>
        <w:rPr>
          <w:rFonts w:ascii="Times New Roman" w:eastAsia="Times New Roman" w:hAnsi="Times New Roman" w:cs="Times New Roman"/>
          <w:color w:val="000000"/>
          <w:sz w:val="24"/>
          <w:szCs w:val="24"/>
          <w:lang w:eastAsia="en-CA"/>
        </w:rPr>
        <w:t>2100.  Both emergence and budburst are expected to occur later at higher latitudes. Overall warming scenarios, both events are expected to occur earlier in the year. Among future scenarios, warmer scenarios generate more variance. Nowadays, emergence is ex</w:t>
      </w:r>
      <w:r>
        <w:rPr>
          <w:rFonts w:ascii="Times New Roman" w:eastAsia="Times New Roman" w:hAnsi="Times New Roman" w:cs="Times New Roman"/>
          <w:color w:val="000000"/>
          <w:sz w:val="24"/>
          <w:szCs w:val="24"/>
          <w:lang w:eastAsia="en-CA"/>
        </w:rPr>
        <w:t>pected to occur 5 to 10 days before budburst at low latitudes, while at higher latitudes, emergence may sometimes occur before budburst and sometimes after.  For all warming scenarios, an increase in mismatch is expected. At low latitudes, emergence may oc</w:t>
      </w:r>
      <w:r>
        <w:rPr>
          <w:rFonts w:ascii="Times New Roman" w:eastAsia="Times New Roman" w:hAnsi="Times New Roman" w:cs="Times New Roman"/>
          <w:color w:val="000000"/>
          <w:sz w:val="24"/>
          <w:szCs w:val="24"/>
          <w:lang w:eastAsia="en-CA"/>
        </w:rPr>
        <w:t xml:space="preserve">cur too early some years, which may lead to low </w:t>
      </w:r>
      <w:r>
        <w:rPr>
          <w:rFonts w:ascii="Times New Roman" w:eastAsia="Times New Roman" w:hAnsi="Times New Roman" w:cs="Times New Roman"/>
          <w:color w:val="000000"/>
          <w:sz w:val="24"/>
          <w:szCs w:val="24"/>
          <w:lang w:eastAsia="en-CA"/>
        </w:rPr>
        <w:lastRenderedPageBreak/>
        <w:t>survival of L</w:t>
      </w:r>
      <w:r>
        <w:rPr>
          <w:rFonts w:ascii="Times New Roman" w:eastAsia="Times New Roman" w:hAnsi="Times New Roman" w:cs="Times New Roman"/>
          <w:color w:val="000000"/>
          <w:sz w:val="24"/>
          <w:szCs w:val="24"/>
          <w:vertAlign w:val="subscript"/>
          <w:lang w:eastAsia="en-CA"/>
        </w:rPr>
        <w:t>2</w:t>
      </w:r>
      <w:r>
        <w:rPr>
          <w:rFonts w:ascii="Times New Roman" w:eastAsia="Times New Roman" w:hAnsi="Times New Roman" w:cs="Times New Roman"/>
          <w:color w:val="000000"/>
          <w:sz w:val="24"/>
          <w:szCs w:val="24"/>
          <w:lang w:eastAsia="en-CA"/>
        </w:rPr>
        <w:t>. At higher latitudes, emergence is expected to systematically occur a few days before budburst, which would increase survival of L</w:t>
      </w:r>
      <w:r>
        <w:rPr>
          <w:rFonts w:ascii="Times New Roman" w:eastAsia="Times New Roman" w:hAnsi="Times New Roman" w:cs="Times New Roman"/>
          <w:color w:val="000000"/>
          <w:sz w:val="24"/>
          <w:szCs w:val="24"/>
          <w:vertAlign w:val="subscript"/>
          <w:lang w:eastAsia="en-CA"/>
        </w:rPr>
        <w:t>2</w:t>
      </w:r>
      <w:r>
        <w:rPr>
          <w:rFonts w:ascii="Times New Roman" w:eastAsia="Times New Roman" w:hAnsi="Times New Roman" w:cs="Times New Roman"/>
          <w:color w:val="000000"/>
          <w:sz w:val="24"/>
          <w:szCs w:val="24"/>
          <w:lang w:eastAsia="en-CA"/>
        </w:rPr>
        <w:t>.</w:t>
      </w:r>
    </w:p>
    <w:sectPr w:rsidR="000C1866">
      <w:footerReference w:type="default" r:id="rId15"/>
      <w:pgSz w:w="12240" w:h="15840"/>
      <w:pgMar w:top="1417" w:right="1417" w:bottom="1417" w:left="1417" w:header="0" w:footer="708"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7" w:author="Unknown Author" w:date="2021-05-02T20:46:00Z" w:initials="">
    <w:p w14:paraId="4DF50CD9" w14:textId="77777777" w:rsidR="000C1866" w:rsidRDefault="00DF4A1C">
      <w:r>
        <w:rPr>
          <w:rFonts w:ascii="Calibri" w:eastAsia="Calibri" w:hAnsi="Calibri" w:cs="Arial"/>
          <w:sz w:val="20"/>
        </w:rPr>
        <w:t xml:space="preserve">Why is this not gray like the </w:t>
      </w:r>
      <w:r>
        <w:rPr>
          <w:rFonts w:ascii="Calibri" w:eastAsia="Calibri" w:hAnsi="Calibri" w:cs="Arial"/>
          <w:sz w:val="20"/>
        </w:rPr>
        <w:t>other references?</w:t>
      </w:r>
    </w:p>
  </w:comment>
  <w:comment w:id="158" w:author="Unknown Author" w:date="2021-05-02T21:24:00Z" w:initials="">
    <w:p w14:paraId="4CFACFF3" w14:textId="77777777" w:rsidR="000C1866" w:rsidRDefault="00DF4A1C">
      <w:r>
        <w:rPr>
          <w:rFonts w:ascii="Calibri" w:eastAsia="Calibri" w:hAnsi="Calibri" w:cs="Arial"/>
          <w:sz w:val="20"/>
        </w:rPr>
        <w:t>I moved this sentence up</w:t>
      </w:r>
    </w:p>
  </w:comment>
  <w:comment w:id="179" w:author="Unknown Author" w:date="2021-05-02T20:50:00Z" w:initials="">
    <w:p w14:paraId="4D08856D" w14:textId="77777777" w:rsidR="000C1866" w:rsidRDefault="00DF4A1C">
      <w:r>
        <w:rPr>
          <w:rFonts w:ascii="Calibri" w:eastAsia="Calibri" w:hAnsi="Calibri" w:cs="Arial"/>
          <w:sz w:val="20"/>
        </w:rPr>
        <w:t>I think we can delete this sentence since we are never actually standardizing anything.</w:t>
      </w:r>
    </w:p>
  </w:comment>
  <w:comment w:id="184" w:author="Unknown Author" w:date="2021-05-02T21:01:00Z" w:initials="">
    <w:p w14:paraId="5AF392DE" w14:textId="77777777" w:rsidR="000C1866" w:rsidRDefault="00DF4A1C">
      <w:r>
        <w:rPr>
          <w:rFonts w:ascii="Calibri" w:eastAsia="Calibri" w:hAnsi="Calibri" w:cs="Arial"/>
          <w:sz w:val="20"/>
        </w:rPr>
        <w:t>It sounds like a repeat from the previous paragraph. Maybe we can eliminate this?</w:t>
      </w:r>
    </w:p>
  </w:comment>
  <w:comment w:id="231" w:author="Unknown Author" w:date="2021-05-03T05:51:00Z" w:initials="">
    <w:p w14:paraId="4D563A8B" w14:textId="77777777" w:rsidR="000C1866" w:rsidRDefault="00DF4A1C">
      <w:r>
        <w:rPr>
          <w:rFonts w:ascii="Calibri" w:hAnsi="Calibri" w:cs="Arial"/>
          <w:sz w:val="20"/>
        </w:rPr>
        <w:t xml:space="preserve">Can we refer to the theoretical part </w:t>
      </w:r>
      <w:r>
        <w:rPr>
          <w:rFonts w:ascii="Calibri" w:hAnsi="Calibri" w:cs="Arial"/>
          <w:sz w:val="20"/>
        </w:rPr>
        <w:t>here? To make sure that the reader sees how the two are connected?</w:t>
      </w:r>
    </w:p>
  </w:comment>
  <w:comment w:id="370" w:author="Unknown Author" w:date="2021-05-03T06:28:00Z" w:initials="">
    <w:p w14:paraId="0010D5EB" w14:textId="77777777" w:rsidR="000C1866" w:rsidRDefault="00DF4A1C">
      <w:r>
        <w:rPr>
          <w:rFonts w:ascii="Calibri" w:hAnsi="Calibri" w:cs="Arial"/>
          <w:sz w:val="20"/>
        </w:rPr>
        <w:t>I don’t understand this sentence in this context.</w:t>
      </w:r>
    </w:p>
  </w:comment>
  <w:comment w:id="434" w:author="Portalier Sebastien" w:date="2021-04-30T03:28:00Z" w:initials="PS">
    <w:p w14:paraId="20EB4FAC" w14:textId="77777777" w:rsidR="000C1866" w:rsidRDefault="00DF4A1C">
      <w:r>
        <w:rPr>
          <w:rFonts w:ascii="Liberation Serif" w:eastAsia="DejaVu Sans" w:hAnsi="Liberation Serif" w:cs="DejaVu Sans"/>
          <w:sz w:val="24"/>
          <w:szCs w:val="24"/>
          <w:lang w:val="en-US" w:bidi="en-US"/>
        </w:rPr>
        <w:t>I am not sure, but I would make this sentence smoother to avoid turning down our own results.</w:t>
      </w:r>
    </w:p>
  </w:comment>
  <w:comment w:id="468" w:author="Unknown Author" w:date="2021-05-03T06:45:00Z" w:initials="">
    <w:p w14:paraId="7E5C2EE8" w14:textId="77777777" w:rsidR="000C1866" w:rsidRDefault="00DF4A1C">
      <w:r>
        <w:rPr>
          <w:rFonts w:ascii="Calibri" w:hAnsi="Calibri" w:cs="Arial"/>
          <w:sz w:val="20"/>
        </w:rPr>
        <w:t>Is this really only a matter of theoretical d</w:t>
      </w:r>
      <w:r>
        <w:rPr>
          <w:rFonts w:ascii="Calibri" w:hAnsi="Calibri" w:cs="Arial"/>
          <w:sz w:val="20"/>
        </w:rPr>
        <w:t>istributions? Would not a long-term daily average give roughly that and thereby justify the cosine?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50CD9" w15:done="0"/>
  <w15:commentEx w15:paraId="4CFACFF3" w15:done="0"/>
  <w15:commentEx w15:paraId="4D08856D" w15:done="0"/>
  <w15:commentEx w15:paraId="5AF392DE" w15:done="0"/>
  <w15:commentEx w15:paraId="4D563A8B" w15:done="0"/>
  <w15:commentEx w15:paraId="0010D5EB" w15:done="0"/>
  <w15:commentEx w15:paraId="20EB4FAC" w15:done="0"/>
  <w15:commentEx w15:paraId="7E5C2E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50CD9" w16cid:durableId="243AB5F0"/>
  <w16cid:commentId w16cid:paraId="4CFACFF3" w16cid:durableId="243AB5F1"/>
  <w16cid:commentId w16cid:paraId="4D08856D" w16cid:durableId="243AB5F2"/>
  <w16cid:commentId w16cid:paraId="5AF392DE" w16cid:durableId="243AB5F3"/>
  <w16cid:commentId w16cid:paraId="4D563A8B" w16cid:durableId="243AB5F4"/>
  <w16cid:commentId w16cid:paraId="0010D5EB" w16cid:durableId="243AB5F5"/>
  <w16cid:commentId w16cid:paraId="20EB4FAC" w16cid:durableId="243AB5F6"/>
  <w16cid:commentId w16cid:paraId="7E5C2EE8" w16cid:durableId="243AB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5252" w14:textId="77777777" w:rsidR="00DF4A1C" w:rsidRDefault="00DF4A1C">
      <w:r>
        <w:separator/>
      </w:r>
    </w:p>
  </w:endnote>
  <w:endnote w:type="continuationSeparator" w:id="0">
    <w:p w14:paraId="417AB11D" w14:textId="77777777" w:rsidR="00DF4A1C" w:rsidRDefault="00DF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337996"/>
      <w:docPartObj>
        <w:docPartGallery w:val="Page Numbers (Bottom of Page)"/>
        <w:docPartUnique/>
      </w:docPartObj>
    </w:sdtPr>
    <w:sdtEndPr/>
    <w:sdtContent>
      <w:p w14:paraId="65637203" w14:textId="77777777" w:rsidR="000C1866" w:rsidRDefault="00DF4A1C">
        <w:pPr>
          <w:pStyle w:val="Pieddepage"/>
          <w:jc w:val="right"/>
        </w:pPr>
        <w:r>
          <w:fldChar w:fldCharType="begin"/>
        </w:r>
        <w:r>
          <w:instrText>PAGE</w:instrText>
        </w:r>
        <w:r>
          <w:fldChar w:fldCharType="separate"/>
        </w:r>
        <w:r>
          <w:t>39</w:t>
        </w:r>
        <w:r>
          <w:fldChar w:fldCharType="end"/>
        </w:r>
      </w:p>
    </w:sdtContent>
  </w:sdt>
  <w:p w14:paraId="3319D739" w14:textId="77777777" w:rsidR="000C1866" w:rsidRDefault="000C18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E024D" w14:textId="77777777" w:rsidR="00DF4A1C" w:rsidRDefault="00DF4A1C">
      <w:r>
        <w:separator/>
      </w:r>
    </w:p>
  </w:footnote>
  <w:footnote w:type="continuationSeparator" w:id="0">
    <w:p w14:paraId="1DA0B0C5" w14:textId="77777777" w:rsidR="00DF4A1C" w:rsidRDefault="00DF4A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66"/>
    <w:rsid w:val="000C1866"/>
    <w:rsid w:val="007F2D06"/>
    <w:rsid w:val="00DF4A1C"/>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0C80"/>
  <w15:docId w15:val="{F2ED0B19-F54E-41D3-88DE-A29750D0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Titre1">
    <w:name w:val="heading 1"/>
    <w:basedOn w:val="Normal"/>
    <w:link w:val="Titre1Car"/>
    <w:uiPriority w:val="9"/>
    <w:qFormat/>
    <w:rsid w:val="007B0661"/>
    <w:pPr>
      <w:spacing w:beforeAutospacing="1" w:afterAutospacing="1"/>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8B74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3F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7B0661"/>
    <w:rPr>
      <w:rFonts w:ascii="Times New Roman" w:eastAsia="Times New Roman" w:hAnsi="Times New Roman" w:cs="Times New Roman"/>
      <w:b/>
      <w:bCs/>
      <w:kern w:val="2"/>
      <w:sz w:val="48"/>
      <w:szCs w:val="48"/>
      <w:lang w:eastAsia="en-CA"/>
    </w:rPr>
  </w:style>
  <w:style w:type="character" w:customStyle="1" w:styleId="En-tteCar">
    <w:name w:val="En-tête Car"/>
    <w:basedOn w:val="Policepardfaut"/>
    <w:uiPriority w:val="99"/>
    <w:qFormat/>
    <w:rsid w:val="00E45F08"/>
  </w:style>
  <w:style w:type="character" w:customStyle="1" w:styleId="PieddepageCar">
    <w:name w:val="Pied de page Car"/>
    <w:basedOn w:val="Policepardfaut"/>
    <w:link w:val="Pieddepage"/>
    <w:uiPriority w:val="99"/>
    <w:qFormat/>
    <w:rsid w:val="00E45F08"/>
  </w:style>
  <w:style w:type="character" w:customStyle="1" w:styleId="Titre2Car">
    <w:name w:val="Titre 2 Car"/>
    <w:basedOn w:val="Policepardfaut"/>
    <w:link w:val="Titre2"/>
    <w:uiPriority w:val="9"/>
    <w:qFormat/>
    <w:rsid w:val="008B74F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AC3F31"/>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qFormat/>
    <w:rsid w:val="00EE2A3E"/>
    <w:rPr>
      <w:color w:val="808080"/>
    </w:rPr>
  </w:style>
  <w:style w:type="character" w:styleId="Numrodeligne">
    <w:name w:val="line number"/>
    <w:basedOn w:val="Policepardfaut"/>
    <w:uiPriority w:val="99"/>
    <w:semiHidden/>
    <w:unhideWhenUsed/>
    <w:qFormat/>
    <w:rsid w:val="00C64FDB"/>
  </w:style>
  <w:style w:type="character" w:styleId="Marquedecommentaire">
    <w:name w:val="annotation reference"/>
    <w:basedOn w:val="Policepardfaut"/>
    <w:uiPriority w:val="99"/>
    <w:semiHidden/>
    <w:unhideWhenUsed/>
    <w:qFormat/>
    <w:rsid w:val="00806ED1"/>
    <w:rPr>
      <w:sz w:val="16"/>
      <w:szCs w:val="16"/>
    </w:rPr>
  </w:style>
  <w:style w:type="character" w:customStyle="1" w:styleId="CommentaireCar">
    <w:name w:val="Commentaire Car"/>
    <w:basedOn w:val="Policepardfaut"/>
    <w:link w:val="Commentaire"/>
    <w:uiPriority w:val="99"/>
    <w:semiHidden/>
    <w:qFormat/>
    <w:rsid w:val="00806ED1"/>
    <w:rPr>
      <w:sz w:val="20"/>
      <w:szCs w:val="20"/>
    </w:rPr>
  </w:style>
  <w:style w:type="character" w:customStyle="1" w:styleId="ObjetducommentaireCar">
    <w:name w:val="Objet du commentaire Car"/>
    <w:basedOn w:val="CommentaireCar"/>
    <w:link w:val="Objetducommentaire"/>
    <w:uiPriority w:val="99"/>
    <w:semiHidden/>
    <w:qFormat/>
    <w:rsid w:val="00806ED1"/>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7B0661"/>
    <w:pPr>
      <w:spacing w:beforeAutospacing="1" w:afterAutospacing="1"/>
    </w:pPr>
    <w:rPr>
      <w:rFonts w:ascii="Times New Roman" w:eastAsia="Times New Roman" w:hAnsi="Times New Roman" w:cs="Times New Roman"/>
      <w:sz w:val="24"/>
      <w:szCs w:val="24"/>
      <w:lang w:eastAsia="en-CA"/>
    </w:rPr>
  </w:style>
  <w:style w:type="paragraph" w:styleId="En-tte">
    <w:name w:val="header"/>
    <w:basedOn w:val="Normal"/>
    <w:uiPriority w:val="99"/>
    <w:unhideWhenUsed/>
    <w:rsid w:val="00E45F08"/>
    <w:pPr>
      <w:suppressLineNumbers/>
      <w:tabs>
        <w:tab w:val="center" w:pos="4320"/>
        <w:tab w:val="right" w:pos="8640"/>
      </w:tabs>
    </w:pPr>
  </w:style>
  <w:style w:type="paragraph" w:styleId="Pieddepage">
    <w:name w:val="footer"/>
    <w:basedOn w:val="Normal"/>
    <w:link w:val="PieddepageCar"/>
    <w:uiPriority w:val="99"/>
    <w:unhideWhenUsed/>
    <w:rsid w:val="00E45F08"/>
    <w:pPr>
      <w:suppressLineNumbers/>
      <w:tabs>
        <w:tab w:val="center" w:pos="4320"/>
        <w:tab w:val="right" w:pos="8640"/>
      </w:tabs>
    </w:pPr>
  </w:style>
  <w:style w:type="paragraph" w:styleId="Commentaire">
    <w:name w:val="annotation text"/>
    <w:basedOn w:val="Normal"/>
    <w:link w:val="CommentaireCar"/>
    <w:uiPriority w:val="99"/>
    <w:semiHidden/>
    <w:unhideWhenUsed/>
    <w:qFormat/>
    <w:rsid w:val="00806ED1"/>
    <w:rPr>
      <w:sz w:val="20"/>
      <w:szCs w:val="20"/>
    </w:rPr>
  </w:style>
  <w:style w:type="paragraph" w:styleId="Objetducommentaire">
    <w:name w:val="annotation subject"/>
    <w:basedOn w:val="Commentaire"/>
    <w:link w:val="ObjetducommentaireCar"/>
    <w:uiPriority w:val="99"/>
    <w:semiHidden/>
    <w:unhideWhenUsed/>
    <w:qFormat/>
    <w:rsid w:val="00806ED1"/>
    <w:rPr>
      <w:b/>
      <w:bCs/>
    </w:rPr>
  </w:style>
  <w:style w:type="table" w:styleId="Grilledutableau">
    <w:name w:val="Table Grid"/>
    <w:basedOn w:val="TableauNormal"/>
    <w:uiPriority w:val="39"/>
    <w:rsid w:val="00C36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3BDA-A7DC-4A79-A946-1A4AF2E1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34012</Words>
  <Characters>193873</Characters>
  <Application>Microsoft Office Word</Application>
  <DocSecurity>0</DocSecurity>
  <Lines>1615</Lines>
  <Paragraphs>454</Paragraphs>
  <ScaleCrop>false</ScaleCrop>
  <Company/>
  <LinksUpToDate>false</LinksUpToDate>
  <CharactersWithSpaces>227431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2</cp:revision>
  <dcterms:created xsi:type="dcterms:W3CDTF">2021-05-03T15:49:00Z</dcterms:created>
  <dcterms:modified xsi:type="dcterms:W3CDTF">2021-05-03T15:49:00Z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http://www.zotero.org/styles/journal-of-animal-ecology</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http://www.zotero.org/styles/frontiers-in-ecology-and-evolution</vt:lpwstr>
  </property>
  <property fmtid="{D5CDD505-2E9C-101B-9397-08002B2CF9AE}" pid="15" name="Mendeley Recent Style Id 7_1">
    <vt:lpwstr>http://www.zotero.org/styles/ieee</vt:lpwstr>
  </property>
  <property fmtid="{D5CDD505-2E9C-101B-9397-08002B2CF9AE}" pid="16" name="Mendeley Recent Style Id 8_1">
    <vt:lpwstr>http://www.zotero.org/styles/journal-of-animal-ecology</vt:lpwstr>
  </property>
  <property fmtid="{D5CDD505-2E9C-101B-9397-08002B2CF9AE}" pid="17" name="Mendeley Recent Style Id 9_1">
    <vt:lpwstr>http://www.zotero.org/styles/journal-of-theoretical-biology</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Frontiers in Ecology and Evolution</vt:lpwstr>
  </property>
  <property fmtid="{D5CDD505-2E9C-101B-9397-08002B2CF9AE}" pid="25" name="Mendeley Recent Style Name 7_1">
    <vt:lpwstr>IEEE</vt:lpwstr>
  </property>
  <property fmtid="{D5CDD505-2E9C-101B-9397-08002B2CF9AE}" pid="26" name="Mendeley Recent Style Name 8_1">
    <vt:lpwstr>Journal of Animal Ecology</vt:lpwstr>
  </property>
  <property fmtid="{D5CDD505-2E9C-101B-9397-08002B2CF9AE}" pid="27" name="Mendeley Recent Style Name 9_1">
    <vt:lpwstr>Journal of Theoretical Biology</vt:lpwstr>
  </property>
  <property fmtid="{D5CDD505-2E9C-101B-9397-08002B2CF9AE}" pid="28" name="Mendeley Unique User Id_1">
    <vt:lpwstr>a0341c1e-e0ee-322a-a484-f89d27289daa</vt:lpwstr>
  </property>
  <property fmtid="{D5CDD505-2E9C-101B-9397-08002B2CF9AE}" pid="29" name="ScaleCrop">
    <vt:bool>false</vt:bool>
  </property>
  <property fmtid="{D5CDD505-2E9C-101B-9397-08002B2CF9AE}" pid="30" name="ShareDoc">
    <vt:bool>false</vt:bool>
  </property>
</Properties>
</file>