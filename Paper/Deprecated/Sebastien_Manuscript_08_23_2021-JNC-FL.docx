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bCs/>
          <w:sz w:val="32"/>
          <w:szCs w:val="32"/>
        </w:rPr>
      </w:pPr>
      <w:r>
        <w:rPr>
          <w:rFonts w:cs="Times New Roman" w:ascii="Times New Roman" w:hAnsi="Times New Roman"/>
          <w:b/>
          <w:bCs/>
          <w:sz w:val="28"/>
          <w:szCs w:val="28"/>
        </w:rPr>
        <w:t>Title</w:t>
      </w:r>
      <w:r>
        <w:rPr>
          <w:rFonts w:cs="Times New Roman" w:ascii="Times New Roman" w:hAnsi="Times New Roman"/>
          <w:b/>
          <w:bCs/>
          <w:sz w:val="32"/>
          <w:szCs w:val="32"/>
        </w:rPr>
        <w:t>: A temperature-driven model of phenological mismatch provides insights into the potential impacts of climate change on consumer-resource interactions</w:t>
      </w:r>
    </w:p>
    <w:p>
      <w:pPr>
        <w:pStyle w:val="Normal"/>
        <w:spacing w:lineRule="auto" w:line="480"/>
        <w:rPr>
          <w:rFonts w:ascii="Times New Roman" w:hAnsi="Times New Roman" w:eastAsia="Times New Roman" w:cs="Times New Roman"/>
          <w:color w:val="000000"/>
          <w:sz w:val="28"/>
          <w:szCs w:val="28"/>
          <w:lang w:val="fr-FR" w:eastAsia="en-CA"/>
        </w:rPr>
      </w:pPr>
      <w:r>
        <w:rPr>
          <w:rFonts w:eastAsia="Times New Roman" w:cs="Times New Roman" w:ascii="Times New Roman" w:hAnsi="Times New Roman"/>
          <w:b/>
          <w:bCs/>
          <w:color w:val="000000"/>
          <w:sz w:val="28"/>
          <w:szCs w:val="28"/>
          <w:lang w:val="fr-CA" w:eastAsia="en-CA"/>
        </w:rPr>
        <w:t>Authors</w:t>
      </w:r>
      <w:r>
        <w:rPr>
          <w:rFonts w:eastAsia="Times New Roman" w:cs="Times New Roman" w:ascii="Times New Roman" w:hAnsi="Times New Roman"/>
          <w:color w:val="000000"/>
          <w:sz w:val="28"/>
          <w:szCs w:val="28"/>
          <w:lang w:val="fr-FR" w:eastAsia="en-CA"/>
        </w:rPr>
        <w:t>: Portalier S.M.J.</w:t>
      </w:r>
      <w:r>
        <w:rPr>
          <w:rFonts w:eastAsia="Times New Roman" w:cs="Times New Roman" w:ascii="Times New Roman" w:hAnsi="Times New Roman"/>
          <w:color w:val="000000"/>
          <w:sz w:val="28"/>
          <w:szCs w:val="28"/>
          <w:vertAlign w:val="superscript"/>
          <w:lang w:val="fr-FR" w:eastAsia="en-CA"/>
        </w:rPr>
        <w:t>1</w:t>
      </w:r>
      <w:r>
        <w:rPr>
          <w:rFonts w:eastAsia="Times New Roman" w:cs="Times New Roman" w:ascii="Times New Roman" w:hAnsi="Times New Roman"/>
          <w:color w:val="000000"/>
          <w:sz w:val="28"/>
          <w:szCs w:val="28"/>
          <w:lang w:val="fr-FR" w:eastAsia="en-CA"/>
        </w:rPr>
        <w:t>, Candau J.N.</w:t>
      </w:r>
      <w:r>
        <w:rPr>
          <w:rFonts w:eastAsia="Times New Roman" w:cs="Times New Roman" w:ascii="Times New Roman" w:hAnsi="Times New Roman"/>
          <w:color w:val="000000"/>
          <w:sz w:val="28"/>
          <w:szCs w:val="28"/>
          <w:vertAlign w:val="superscript"/>
          <w:lang w:val="fr-FR" w:eastAsia="en-CA"/>
        </w:rPr>
        <w:t>2</w:t>
      </w:r>
      <w:r>
        <w:rPr>
          <w:rFonts w:eastAsia="Times New Roman" w:cs="Times New Roman" w:ascii="Times New Roman" w:hAnsi="Times New Roman"/>
          <w:color w:val="000000"/>
          <w:sz w:val="28"/>
          <w:szCs w:val="28"/>
          <w:lang w:val="fr-FR" w:eastAsia="en-CA"/>
        </w:rPr>
        <w:t>, Lutscher F.</w:t>
      </w:r>
      <w:r>
        <w:rPr>
          <w:rFonts w:eastAsia="Times New Roman" w:cs="Times New Roman" w:ascii="Times New Roman" w:hAnsi="Times New Roman"/>
          <w:color w:val="000000"/>
          <w:sz w:val="28"/>
          <w:szCs w:val="28"/>
          <w:vertAlign w:val="superscript"/>
          <w:lang w:val="fr-FR" w:eastAsia="en-CA"/>
        </w:rPr>
        <w:t>1,3</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Institutions</w:t>
      </w:r>
      <w:r>
        <w:rPr>
          <w:rFonts w:eastAsia="Times New Roman" w:cs="Times New Roman" w:ascii="Times New Roman" w:hAnsi="Times New Roman"/>
          <w:color w:val="000000"/>
          <w:sz w:val="24"/>
          <w:szCs w:val="24"/>
          <w:lang w:eastAsia="en-CA"/>
        </w:rPr>
        <w:t>:</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1 </w:t>
      </w:r>
      <w:r>
        <w:rPr>
          <w:rFonts w:eastAsia="Times New Roman" w:cs="Times New Roman" w:ascii="Times New Roman" w:hAnsi="Times New Roman"/>
          <w:color w:val="000000"/>
          <w:sz w:val="24"/>
          <w:szCs w:val="24"/>
          <w:lang w:eastAsia="en-CA"/>
        </w:rPr>
        <w:t>: Department of Mathematics and Statistics, University of Ottawa, Ottawa,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2 </w:t>
      </w:r>
      <w:r>
        <w:rPr>
          <w:rFonts w:eastAsia="Times New Roman" w:cs="Times New Roman" w:ascii="Times New Roman" w:hAnsi="Times New Roman"/>
          <w:color w:val="000000"/>
          <w:sz w:val="24"/>
          <w:szCs w:val="24"/>
          <w:lang w:eastAsia="en-CA"/>
        </w:rPr>
        <w:t>: Natural Resources Canada, Canadian Forest Service, Great Lake Forestry Centre, Sault Ste. Marie, ON, Canada</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vertAlign w:val="superscript"/>
          <w:lang w:eastAsia="en-CA"/>
        </w:rPr>
        <w:t>3</w:t>
      </w:r>
      <w:r>
        <w:rPr>
          <w:rFonts w:eastAsia="Times New Roman" w:cs="Times New Roman" w:ascii="Times New Roman" w:hAnsi="Times New Roman"/>
          <w:color w:val="000000"/>
          <w:sz w:val="24"/>
          <w:szCs w:val="24"/>
          <w:lang w:eastAsia="en-CA"/>
        </w:rPr>
        <w:t>:</w:t>
      </w:r>
      <w:r>
        <w:rPr>
          <w:rFonts w:eastAsia="Times New Roman" w:cs="Times New Roman" w:ascii="Times New Roman" w:hAnsi="Times New Roman"/>
          <w:b/>
          <w:bCs/>
          <w:color w:val="000000"/>
          <w:sz w:val="24"/>
          <w:szCs w:val="24"/>
          <w:lang w:eastAsia="en-CA"/>
        </w:rPr>
        <w:t xml:space="preserve"> </w:t>
      </w:r>
      <w:r>
        <w:rPr>
          <w:rFonts w:eastAsia="Times New Roman" w:cs="Times New Roman" w:ascii="Times New Roman" w:hAnsi="Times New Roman"/>
          <w:color w:val="000000"/>
          <w:sz w:val="24"/>
          <w:szCs w:val="24"/>
          <w:lang w:eastAsia="en-CA"/>
        </w:rPr>
        <w:t>Department of Biology, University of Ottawa, Ottawa, ON, Canada</w:t>
      </w:r>
    </w:p>
    <w:p>
      <w:pPr>
        <w:pStyle w:val="Normal"/>
        <w:spacing w:lineRule="auto" w:line="480" w:before="0" w:after="0"/>
        <w:rPr>
          <w:rFonts w:ascii="Times New Roman" w:hAnsi="Times New Roman" w:eastAsia="Times New Roman" w:cs="Times New Roman"/>
          <w:b/>
          <w:b/>
          <w:bCs/>
          <w:color w:val="000000"/>
          <w:sz w:val="28"/>
          <w:szCs w:val="28"/>
          <w:lang w:eastAsia="en-CA"/>
        </w:rPr>
      </w:pPr>
      <w:r>
        <w:rPr>
          <w:rFonts w:eastAsia="Times New Roman" w:cs="Times New Roman" w:ascii="Times New Roman" w:hAnsi="Times New Roman"/>
          <w:b/>
          <w:bCs/>
          <w:color w:val="000000"/>
          <w:sz w:val="28"/>
          <w:szCs w:val="28"/>
          <w:lang w:eastAsia="en-CA"/>
        </w:rPr>
        <w:t xml:space="preserve"> </w:t>
      </w:r>
    </w:p>
    <w:p>
      <w:pPr>
        <w:pStyle w:val="Normal"/>
        <w:spacing w:lineRule="auto" w:line="480" w:before="0" w:after="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8"/>
          <w:szCs w:val="28"/>
          <w:lang w:eastAsia="en-CA"/>
        </w:rPr>
        <w:t>Corresponding author</w:t>
      </w:r>
      <w:r>
        <w:rPr>
          <w:rFonts w:eastAsia="Times New Roman" w:cs="Times New Roman" w:ascii="Times New Roman" w:hAnsi="Times New Roman"/>
          <w:color w:val="000000"/>
          <w:sz w:val="24"/>
          <w:szCs w:val="24"/>
          <w:lang w:eastAsia="en-CA"/>
        </w:rPr>
        <w:t>: Portalier S.M.J.</w:t>
      </w:r>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auto"/>
          <w:sz w:val="24"/>
          <w:szCs w:val="24"/>
          <w:lang w:eastAsia="en-CA"/>
        </w:rPr>
        <w:t>Address</w:t>
      </w:r>
      <w:r>
        <w:rPr>
          <w:rFonts w:eastAsia="Times New Roman" w:cs="Times New Roman" w:ascii="Times New Roman" w:hAnsi="Times New Roman"/>
          <w:color w:val="auto"/>
          <w:sz w:val="24"/>
          <w:szCs w:val="24"/>
          <w:lang w:eastAsia="en-CA"/>
        </w:rPr>
        <w:t xml:space="preserve">: </w:t>
      </w:r>
      <w:r>
        <w:rPr>
          <w:rFonts w:cs="Times New Roman" w:ascii="Times New Roman" w:hAnsi="Times New Roman"/>
          <w:color w:val="auto"/>
          <w:sz w:val="24"/>
          <w:szCs w:val="24"/>
        </w:rPr>
        <w:t xml:space="preserve">Department of Mathematics and Statistics, </w:t>
      </w:r>
      <w:r>
        <w:rPr>
          <w:rFonts w:eastAsia="Times New Roman" w:cs="Times New Roman" w:ascii="Times New Roman" w:hAnsi="Times New Roman"/>
          <w:color w:val="000000"/>
          <w:sz w:val="24"/>
          <w:szCs w:val="24"/>
          <w:lang w:eastAsia="en-CA"/>
        </w:rPr>
        <w:t>STEM Complex, 150 Louis Pasteur Pvt, Ottawa, ON, K1N 6N5, Canada</w:t>
      </w:r>
    </w:p>
    <w:p>
      <w:pPr>
        <w:pStyle w:val="Heading5"/>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Email</w:t>
      </w:r>
      <w:r>
        <w:rPr>
          <w:rFonts w:eastAsia="Times New Roman" w:cs="Times New Roman" w:ascii="Times New Roman" w:hAnsi="Times New Roman"/>
          <w:color w:val="000000"/>
          <w:sz w:val="24"/>
          <w:szCs w:val="24"/>
          <w:lang w:eastAsia="en-CA"/>
        </w:rPr>
        <w:t>: sportali@uottawa.ca</w:t>
      </w:r>
      <w:r>
        <w:br w:type="page"/>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Abstract</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The goal of this study is to investigate the potential effects of climate change of species synchrony.</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The spruce budworm – balsam fir model predicts that an increase in temperature may increase the mismatch between the insect and the tree in southern sites, but may increase the synchrony in northern sites. </w:t>
      </w:r>
    </w:p>
    <w:p>
      <w:pPr>
        <w:pStyle w:val="ListParagraph"/>
        <w:numPr>
          <w:ilvl w:val="0"/>
          <w:numId w:val="1"/>
        </w:numPr>
        <w:spacing w:lineRule="auto" w:line="480" w:before="0" w:after="240"/>
        <w:contextualSpacing/>
        <w:rPr>
          <w:rFonts w:ascii="Times New Roman" w:hAnsi="Times New Roman" w:cs="Times New Roman"/>
        </w:rPr>
      </w:pPr>
      <w:r>
        <w:rPr>
          <w:rFonts w:eastAsia="Times New Roman" w:cs="Times New Roman" w:ascii="Times New Roman" w:hAnsi="Times New Roman"/>
          <w:color w:val="000000"/>
          <w:sz w:val="24"/>
          <w:szCs w:val="24"/>
          <w:lang w:eastAsia="en-CA"/>
        </w:rPr>
        <w:t>This type of modelling approach is of prime importance to investigate potential effects of climate change on consumer – resource systems.</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b/>
          <w:bCs/>
          <w:color w:val="000000"/>
          <w:sz w:val="32"/>
          <w:szCs w:val="32"/>
          <w:lang w:eastAsia="en-CA"/>
        </w:rPr>
        <w:t>Keywords: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Balsam fir, consumer, climate change, phenology, resource, spruce budworm </w:t>
      </w:r>
    </w:p>
    <w:p>
      <w:pPr>
        <w:pStyle w:val="Normal"/>
        <w:spacing w:lineRule="auto" w:line="480"/>
        <w:rPr>
          <w:rFonts w:ascii="Times New Roman" w:hAnsi="Times New Roman" w:eastAsia="Times New Roman" w:cs="Times New Roman"/>
          <w:sz w:val="24"/>
          <w:szCs w:val="24"/>
          <w:lang w:eastAsia="en-CA"/>
        </w:rPr>
      </w:pPr>
      <w:r>
        <w:rPr>
          <w:rFonts w:eastAsia="Times New Roman" w:cs="Times New Roman" w:ascii="Times New Roman" w:hAnsi="Times New Roman"/>
          <w:sz w:val="24"/>
          <w:szCs w:val="24"/>
          <w:lang w:eastAsia="en-CA"/>
        </w:rPr>
      </w:r>
    </w:p>
    <w:p>
      <w:pPr>
        <w:pStyle w:val="Normal"/>
        <w:numPr>
          <w:ilvl w:val="0"/>
          <w:numId w:val="0"/>
        </w:numPr>
        <w:spacing w:lineRule="auto" w:line="480" w:before="240" w:after="160"/>
        <w:outlineLvl w:val="0"/>
        <w:rPr>
          <w:rFonts w:ascii="Times New Roman" w:hAnsi="Times New Roman" w:eastAsia="Times New Roman" w:cs="Times New Roman"/>
          <w:b/>
          <w:b/>
          <w:bCs/>
          <w:kern w:val="2"/>
          <w:sz w:val="48"/>
          <w:szCs w:val="48"/>
          <w:lang w:eastAsia="en-CA"/>
        </w:rPr>
      </w:pPr>
      <w:r>
        <w:rPr>
          <w:rFonts w:eastAsia="Times New Roman" w:cs="Times New Roman" w:ascii="Times New Roman" w:hAnsi="Times New Roman"/>
          <w:b/>
          <w:bCs/>
          <w:color w:val="000000"/>
          <w:kern w:val="2"/>
          <w:sz w:val="32"/>
          <w:szCs w:val="32"/>
          <w:lang w:eastAsia="en-CA"/>
        </w:rPr>
        <w:t>1. Introduction</w:t>
      </w:r>
    </w:p>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Anthropogenic climate change has increasingly disrupted ecological interactions for the past century (</w:t>
      </w:r>
      <w:r>
        <w:rPr>
          <w:rFonts w:cs="Times New Roman" w:ascii="Times New Roman" w:hAnsi="Times New Roman"/>
          <w:sz w:val="24"/>
          <w:szCs w:val="24"/>
        </w:rPr>
        <w:t>Pachauri et al., 2014</w:t>
      </w:r>
      <w:r>
        <w:rPr>
          <w:rFonts w:eastAsia="Times New Roman" w:cs="Times New Roman" w:ascii="Times New Roman" w:hAnsi="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10_2495178454"/>
      <w:bookmarkStart w:id="1" w:name="__Fieldmark__10_3903614438"/>
      <w:bookmarkStart w:id="2" w:name="__Fieldmark__25_942872385"/>
      <w:bookmarkEnd w:id="0"/>
      <w:bookmarkEnd w:id="1"/>
      <w:bookmarkEnd w:id="2"/>
      <w:r>
        <w:rPr>
          <w:rFonts w:eastAsia="Times New Roman" w:cs="Times New Roman" w:ascii="Times New Roman" w:hAnsi="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17_2495178454"/>
      <w:bookmarkStart w:id="4" w:name="__Fieldmark__32_3903614438"/>
      <w:bookmarkStart w:id="5" w:name="__Fieldmark__31_942872385"/>
      <w:bookmarkEnd w:id="3"/>
      <w:bookmarkEnd w:id="4"/>
      <w:bookmarkEnd w:id="5"/>
      <w:r>
        <w:rPr>
          <w:rFonts w:eastAsia="Times New Roman" w:cs="Times New Roman" w:ascii="Times New Roman" w:hAnsi="Times New Roman"/>
          <w:color w:val="000000"/>
          <w:sz w:val="24"/>
          <w:szCs w:val="24"/>
          <w:lang w:eastAsia="en-CA"/>
        </w:rPr>
        <w:t>), (2) changes in abundance of  consumer and/or resource due to cascading effects from other trophic levels (e.g., changes in the consumer’s predators) (Both, van Asch, et al., 2009</w:t>
      </w:r>
      <w:bookmarkStart w:id="6" w:name="__Fieldmark__36_942872385"/>
      <w:bookmarkStart w:id="7" w:name="__Fieldmark__43_3903614438"/>
      <w:bookmarkStart w:id="8" w:name="__Fieldmark__24_2495178454"/>
      <w:bookmarkEnd w:id="6"/>
      <w:bookmarkEnd w:id="7"/>
      <w:bookmarkEnd w:id="8"/>
      <w:r>
        <w:rPr>
          <w:rFonts w:eastAsia="Times New Roman" w:cs="Times New Roman" w:ascii="Times New Roman" w:hAnsi="Times New Roman"/>
          <w:color w:val="000000"/>
          <w:sz w:val="24"/>
          <w:szCs w:val="24"/>
          <w:lang w:eastAsia="en-CA"/>
        </w:rPr>
        <w:t>), and (3) differential shifts in the phenology of consumer and/or  resource leading to phenological mismatch (Kharouba et al., 2018</w:t>
      </w:r>
      <w:bookmarkStart w:id="9" w:name="__Fieldmark__54_3903614438"/>
      <w:bookmarkStart w:id="10" w:name="__Fieldmark__41_942872385"/>
      <w:bookmarkStart w:id="11" w:name="__Fieldmark__31_2495178454"/>
      <w:bookmarkEnd w:id="9"/>
      <w:bookmarkEnd w:id="10"/>
      <w:bookmarkEnd w:id="11"/>
      <w:r>
        <w:rPr>
          <w:rFonts w:eastAsia="Times New Roman" w:cs="Times New Roman" w:ascii="Times New Roman" w:hAnsi="Times New Roman"/>
          <w:color w:val="000000"/>
          <w:sz w:val="24"/>
          <w:szCs w:val="24"/>
          <w:lang w:eastAsia="en-CA"/>
        </w:rPr>
        <w:t>).</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The concept of phenological mismatch has evolved since its inception in the early 1990s and is still debated today (e.g., </w:t>
      </w:r>
      <w:bookmarkStart w:id="12" w:name="__Fieldmark__67_3903614438"/>
      <w:r>
        <w:rPr>
          <w:rFonts w:eastAsia="Times New Roman" w:cs="Times New Roman" w:ascii="Times New Roman" w:hAnsi="Times New Roman"/>
          <w:color w:val="000000"/>
          <w:sz w:val="24"/>
          <w:szCs w:val="24"/>
          <w:lang w:eastAsia="en-CA"/>
        </w:rPr>
        <w:t>S</w:t>
      </w:r>
      <w:bookmarkStart w:id="13" w:name="__Fieldmark__40_2495178454"/>
      <w:r>
        <w:rPr>
          <w:rFonts w:eastAsia="Times New Roman" w:cs="Times New Roman" w:ascii="Times New Roman" w:hAnsi="Times New Roman"/>
          <w:color w:val="000000"/>
          <w:sz w:val="24"/>
          <w:szCs w:val="24"/>
          <w:lang w:eastAsia="en-CA"/>
        </w:rPr>
        <w:t>i</w:t>
      </w:r>
      <w:bookmarkStart w:id="14" w:name="__Fieldmark__50_942872385"/>
      <w:r>
        <w:rPr>
          <w:rFonts w:eastAsia="Times New Roman" w:cs="Times New Roman" w:ascii="Times New Roman" w:hAnsi="Times New Roman"/>
          <w:color w:val="000000"/>
          <w:sz w:val="24"/>
          <w:szCs w:val="24"/>
          <w:lang w:eastAsia="en-CA"/>
        </w:rPr>
        <w:t>nger &amp; Parmesan, 2020</w:t>
      </w:r>
      <w:bookmarkEnd w:id="12"/>
      <w:bookmarkEnd w:id="13"/>
      <w:bookmarkEnd w:id="14"/>
      <w:r>
        <w:rPr>
          <w:rFonts w:eastAsia="Times New Roman" w:cs="Times New Roman" w:ascii="Times New Roman" w:hAnsi="Times New Roman"/>
          <w:color w:val="000000"/>
          <w:sz w:val="24"/>
          <w:szCs w:val="24"/>
          <w:lang w:eastAsia="en-CA"/>
        </w:rPr>
        <w:t xml:space="preserve">’s response to </w:t>
      </w:r>
      <w:bookmarkStart w:id="15" w:name="__Fieldmark__84_3903614438"/>
      <w:r>
        <w:rPr>
          <w:rFonts w:eastAsia="Times New Roman" w:cs="Times New Roman" w:ascii="Times New Roman" w:hAnsi="Times New Roman"/>
          <w:color w:val="000000"/>
          <w:sz w:val="24"/>
          <w:szCs w:val="24"/>
          <w:lang w:eastAsia="en-CA"/>
        </w:rPr>
        <w:t>K</w:t>
      </w:r>
      <w:bookmarkStart w:id="16" w:name="__Fieldmark__47_2495178454"/>
      <w:r>
        <w:rPr>
          <w:rFonts w:eastAsia="Times New Roman" w:cs="Times New Roman" w:ascii="Times New Roman" w:hAnsi="Times New Roman"/>
          <w:color w:val="000000"/>
          <w:sz w:val="24"/>
          <w:szCs w:val="24"/>
          <w:lang w:eastAsia="en-CA"/>
        </w:rPr>
        <w:t>h</w:t>
      </w:r>
      <w:bookmarkStart w:id="17" w:name="__Fieldmark__55_942872385"/>
      <w:r>
        <w:rPr>
          <w:rFonts w:eastAsia="Times New Roman" w:cs="Times New Roman" w:ascii="Times New Roman" w:hAnsi="Times New Roman"/>
          <w:color w:val="000000"/>
          <w:sz w:val="24"/>
          <w:szCs w:val="24"/>
          <w:lang w:eastAsia="en-CA"/>
        </w:rPr>
        <w:t>arouba &amp; Wolkovich, 2020)</w:t>
      </w:r>
      <w:bookmarkEnd w:id="15"/>
      <w:bookmarkEnd w:id="16"/>
      <w:bookmarkEnd w:id="17"/>
      <w:r>
        <w:rPr>
          <w:rFonts w:eastAsia="Times New Roman" w:cs="Times New Roman" w:ascii="Times New Roman" w:hAnsi="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eastAsia="Times New Roman" w:cs="Times New Roman" w:ascii="Times New Roman" w:hAnsi="Times New Roman"/>
          <w:color w:val="000000"/>
          <w:sz w:val="24"/>
          <w:szCs w:val="24"/>
          <w:lang w:eastAsia="en-CA"/>
        </w:rPr>
        <w:t>(</w:t>
      </w:r>
      <w:bookmarkStart w:id="19" w:name="__Fieldmark__54_2495178454"/>
      <w:r>
        <w:rPr>
          <w:rFonts w:eastAsia="Times New Roman" w:cs="Times New Roman" w:ascii="Times New Roman" w:hAnsi="Times New Roman"/>
          <w:color w:val="000000"/>
          <w:sz w:val="24"/>
          <w:szCs w:val="24"/>
          <w:lang w:eastAsia="en-CA"/>
        </w:rPr>
        <w:t>C</w:t>
      </w:r>
      <w:bookmarkStart w:id="20" w:name="__Fieldmark__61_942872385"/>
      <w:r>
        <w:rPr>
          <w:rFonts w:eastAsia="Times New Roman" w:cs="Times New Roman" w:ascii="Times New Roman" w:hAnsi="Times New Roman"/>
          <w:color w:val="000000"/>
          <w:sz w:val="24"/>
          <w:szCs w:val="24"/>
          <w:lang w:eastAsia="en-CA"/>
        </w:rPr>
        <w:t>ushing, 1990)</w:t>
      </w:r>
      <w:bookmarkEnd w:id="18"/>
      <w:bookmarkEnd w:id="19"/>
      <w:bookmarkEnd w:id="20"/>
      <w:r>
        <w:rPr>
          <w:rFonts w:eastAsia="Times New Roman" w:cs="Times New Roman" w:ascii="Times New Roman" w:hAnsi="Times New Roman"/>
          <w:color w:val="000000"/>
          <w:sz w:val="24"/>
          <w:szCs w:val="24"/>
          <w:lang w:eastAsia="en-CA"/>
        </w:rPr>
        <w:t xml:space="preserve">. The concept was later extended to the case where the phenologies of consumer and resource varied </w:t>
      </w:r>
      <w:bookmarkStart w:id="21" w:name="__Fieldmark__109_3903614438"/>
      <w:r>
        <w:rPr>
          <w:rFonts w:eastAsia="Times New Roman" w:cs="Times New Roman" w:ascii="Times New Roman" w:hAnsi="Times New Roman"/>
          <w:color w:val="000000"/>
          <w:sz w:val="24"/>
          <w:szCs w:val="24"/>
          <w:lang w:eastAsia="en-CA"/>
        </w:rPr>
        <w:t>(</w:t>
      </w:r>
      <w:bookmarkStart w:id="22" w:name="__Fieldmark__64_2495178454"/>
      <w:r>
        <w:rPr>
          <w:rFonts w:eastAsia="Times New Roman" w:cs="Times New Roman" w:ascii="Times New Roman" w:hAnsi="Times New Roman"/>
          <w:color w:val="000000"/>
          <w:sz w:val="24"/>
          <w:szCs w:val="24"/>
          <w:lang w:eastAsia="en-CA"/>
        </w:rPr>
        <w:t>V</w:t>
      </w:r>
      <w:bookmarkStart w:id="23" w:name="__Fieldmark__71_942872385"/>
      <w:r>
        <w:rPr>
          <w:rFonts w:eastAsia="Times New Roman" w:cs="Times New Roman" w:ascii="Times New Roman" w:hAnsi="Times New Roman"/>
          <w:color w:val="000000"/>
          <w:sz w:val="24"/>
          <w:szCs w:val="24"/>
          <w:lang w:eastAsia="en-CA"/>
        </w:rPr>
        <w:t>isser &amp; Holleman, 2001)</w:t>
      </w:r>
      <w:bookmarkEnd w:id="21"/>
      <w:bookmarkEnd w:id="22"/>
      <w:bookmarkEnd w:id="23"/>
      <w:r>
        <w:rPr>
          <w:rFonts w:eastAsia="Times New Roman" w:cs="Times New Roman" w:ascii="Times New Roman" w:hAnsi="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24" w:name="__Fieldmark__122_3903614438"/>
      <w:r>
        <w:rPr>
          <w:rFonts w:eastAsia="Times New Roman" w:cs="Times New Roman" w:ascii="Times New Roman" w:hAnsi="Times New Roman"/>
          <w:color w:val="000000"/>
          <w:sz w:val="24"/>
          <w:szCs w:val="24"/>
          <w:lang w:eastAsia="en-CA"/>
        </w:rPr>
        <w:t>(</w:t>
      </w:r>
      <w:bookmarkStart w:id="25" w:name="__Fieldmark__73_2495178454"/>
      <w:r>
        <w:rPr>
          <w:rFonts w:eastAsia="Times New Roman" w:cs="Times New Roman" w:ascii="Times New Roman" w:hAnsi="Times New Roman"/>
          <w:color w:val="000000"/>
          <w:sz w:val="24"/>
          <w:szCs w:val="24"/>
          <w:lang w:eastAsia="en-CA"/>
        </w:rPr>
        <w:t>S</w:t>
      </w:r>
      <w:bookmarkStart w:id="26" w:name="__Fieldmark__80_942872385"/>
      <w:r>
        <w:rPr>
          <w:rFonts w:eastAsia="Times New Roman" w:cs="Times New Roman" w:ascii="Times New Roman" w:hAnsi="Times New Roman"/>
          <w:color w:val="000000"/>
          <w:sz w:val="24"/>
          <w:szCs w:val="24"/>
          <w:lang w:eastAsia="en-CA"/>
        </w:rPr>
        <w:t>inger &amp; Parmesan, 2010)</w:t>
      </w:r>
      <w:bookmarkEnd w:id="24"/>
      <w:bookmarkEnd w:id="25"/>
      <w:bookmarkEnd w:id="26"/>
      <w:r>
        <w:rPr>
          <w:rFonts w:eastAsia="Times New Roman" w:cs="Times New Roman" w:ascii="Times New Roman" w:hAnsi="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eastAsia="Times New Roman" w:cs="Times New Roman" w:ascii="Times New Roman" w:hAnsi="Times New Roman"/>
          <w:color w:val="000000"/>
          <w:sz w:val="24"/>
          <w:szCs w:val="24"/>
          <w:lang w:eastAsia="en-CA"/>
        </w:rPr>
        <w:t>(</w:t>
      </w:r>
      <w:bookmarkStart w:id="28" w:name="__Fieldmark__80_2495178454"/>
      <w:r>
        <w:rPr>
          <w:rFonts w:eastAsia="Times New Roman" w:cs="Times New Roman" w:ascii="Times New Roman" w:hAnsi="Times New Roman"/>
          <w:color w:val="000000"/>
          <w:sz w:val="24"/>
          <w:szCs w:val="24"/>
          <w:lang w:eastAsia="en-CA"/>
        </w:rPr>
        <w:t>F</w:t>
      </w:r>
      <w:bookmarkStart w:id="29" w:name="__Fieldmark__87_942872385"/>
      <w:r>
        <w:rPr>
          <w:rFonts w:eastAsia="Times New Roman" w:cs="Times New Roman" w:ascii="Times New Roman" w:hAnsi="Times New Roman"/>
          <w:color w:val="000000"/>
          <w:sz w:val="24"/>
          <w:szCs w:val="24"/>
          <w:lang w:eastAsia="en-CA"/>
        </w:rPr>
        <w:t>orrest &amp; Thomson, 2012)</w:t>
      </w:r>
      <w:bookmarkEnd w:id="27"/>
      <w:bookmarkEnd w:id="28"/>
      <w:bookmarkEnd w:id="29"/>
      <w:r>
        <w:rPr>
          <w:rFonts w:eastAsia="Times New Roman" w:cs="Times New Roman" w:ascii="Times New Roman" w:hAnsi="Times New Roman"/>
          <w:color w:val="000000"/>
          <w:sz w:val="24"/>
          <w:szCs w:val="24"/>
          <w:lang w:eastAsia="en-CA"/>
        </w:rPr>
        <w:t xml:space="preserve"> or intraspecific competition </w:t>
      </w:r>
      <w:bookmarkStart w:id="30" w:name="__Fieldmark__144_3903614438"/>
      <w:r>
        <w:rPr>
          <w:rFonts w:eastAsia="Times New Roman" w:cs="Times New Roman" w:ascii="Times New Roman" w:hAnsi="Times New Roman"/>
          <w:color w:val="000000"/>
          <w:sz w:val="24"/>
          <w:szCs w:val="24"/>
          <w:lang w:eastAsia="en-CA"/>
        </w:rPr>
        <w:t>(</w:t>
      </w:r>
      <w:bookmarkStart w:id="31" w:name="__Fieldmark__87_2495178454"/>
      <w:r>
        <w:rPr>
          <w:rFonts w:eastAsia="Times New Roman" w:cs="Times New Roman" w:ascii="Times New Roman" w:hAnsi="Times New Roman"/>
          <w:color w:val="000000"/>
          <w:sz w:val="24"/>
          <w:szCs w:val="24"/>
          <w:lang w:eastAsia="en-CA"/>
        </w:rPr>
        <w:t>I</w:t>
      </w:r>
      <w:bookmarkStart w:id="32" w:name="__Fieldmark__92_942872385"/>
      <w:r>
        <w:rPr>
          <w:rFonts w:eastAsia="Times New Roman" w:cs="Times New Roman" w:ascii="Times New Roman" w:hAnsi="Times New Roman"/>
          <w:color w:val="000000"/>
          <w:sz w:val="24"/>
          <w:szCs w:val="24"/>
          <w:lang w:eastAsia="en-CA"/>
        </w:rPr>
        <w:t>wasa et al., 1983)</w:t>
      </w:r>
      <w:bookmarkEnd w:id="30"/>
      <w:bookmarkEnd w:id="31"/>
      <w:bookmarkEnd w:id="32"/>
      <w:r>
        <w:rPr>
          <w:rFonts w:eastAsia="Times New Roman" w:cs="Times New Roman" w:ascii="Times New Roman" w:hAnsi="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Régnière &amp; Nealis, 2018) while the opposite might exacerbate the detrimental effect of asynchrony to the point of extinction of the consumer (Singer &amp; Parmesan, 2010). </w:t>
      </w:r>
    </w:p>
    <w:p>
      <w:pPr>
        <w:pStyle w:val="Normal"/>
        <w:spacing w:lineRule="auto" w:line="48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Many organisms have advanced their phenology in recent decades </w:t>
      </w:r>
      <w:bookmarkStart w:id="33" w:name="__Fieldmark__160_3903614438"/>
      <w:r>
        <w:rPr>
          <w:rFonts w:eastAsia="Times New Roman" w:cs="Times New Roman" w:ascii="Times New Roman" w:hAnsi="Times New Roman"/>
          <w:color w:val="000000"/>
          <w:sz w:val="24"/>
          <w:szCs w:val="24"/>
          <w:lang w:eastAsia="en-CA"/>
        </w:rPr>
        <w:t>(</w:t>
      </w:r>
      <w:bookmarkStart w:id="34" w:name="__Fieldmark__96_2495178454"/>
      <w:r>
        <w:rPr>
          <w:rFonts w:eastAsia="Times New Roman" w:cs="Times New Roman" w:ascii="Times New Roman" w:hAnsi="Times New Roman"/>
          <w:color w:val="000000"/>
          <w:sz w:val="24"/>
          <w:szCs w:val="24"/>
          <w:lang w:eastAsia="en-CA"/>
        </w:rPr>
        <w:t>P</w:t>
      </w:r>
      <w:bookmarkStart w:id="35" w:name="__Fieldmark__101_942872385"/>
      <w:r>
        <w:rPr>
          <w:rFonts w:eastAsia="Times New Roman" w:cs="Times New Roman" w:ascii="Times New Roman" w:hAnsi="Times New Roman"/>
          <w:color w:val="000000"/>
          <w:sz w:val="24"/>
          <w:szCs w:val="24"/>
          <w:lang w:eastAsia="en-CA"/>
        </w:rPr>
        <w:t>ost et al., 2001</w:t>
      </w:r>
      <w:bookmarkEnd w:id="33"/>
      <w:bookmarkEnd w:id="34"/>
      <w:bookmarkEnd w:id="35"/>
      <w:r>
        <w:rPr>
          <w:rFonts w:eastAsia="Times New Roman" w:cs="Times New Roman" w:ascii="Times New Roman" w:hAnsi="Times New Roman"/>
          <w:color w:val="000000"/>
          <w:sz w:val="24"/>
          <w:szCs w:val="24"/>
          <w:lang w:eastAsia="en-CA"/>
        </w:rPr>
        <w:t>;</w:t>
      </w:r>
      <w:bookmarkStart w:id="36" w:name="__Fieldmark__171_3903614438"/>
      <w:r>
        <w:rPr>
          <w:rFonts w:eastAsia="Times New Roman" w:cs="Times New Roman" w:ascii="Times New Roman" w:hAnsi="Times New Roman"/>
          <w:color w:val="000000"/>
          <w:sz w:val="24"/>
          <w:szCs w:val="24"/>
          <w:lang w:eastAsia="en-CA"/>
        </w:rPr>
        <w:t xml:space="preserve"> </w:t>
      </w:r>
      <w:bookmarkStart w:id="37" w:name="__Fieldmark__103_2495178454"/>
      <w:r>
        <w:rPr>
          <w:rFonts w:eastAsia="Times New Roman" w:cs="Times New Roman" w:ascii="Times New Roman" w:hAnsi="Times New Roman"/>
          <w:color w:val="000000"/>
          <w:sz w:val="24"/>
          <w:szCs w:val="24"/>
          <w:lang w:eastAsia="en-CA"/>
        </w:rPr>
        <w:t>P</w:t>
      </w:r>
      <w:bookmarkStart w:id="38" w:name="__Fieldmark__110_942872385"/>
      <w:r>
        <w:rPr>
          <w:rFonts w:eastAsia="Times New Roman" w:cs="Times New Roman" w:ascii="Times New Roman" w:hAnsi="Times New Roman"/>
          <w:color w:val="000000"/>
          <w:sz w:val="24"/>
          <w:szCs w:val="24"/>
          <w:lang w:eastAsia="en-CA"/>
        </w:rPr>
        <w:t>armesan &amp; Yohe, 2003)</w:t>
      </w:r>
      <w:bookmarkEnd w:id="36"/>
      <w:bookmarkEnd w:id="37"/>
      <w:bookmarkEnd w:id="38"/>
      <w:r>
        <w:rPr>
          <w:rFonts w:eastAsia="Times New Roman" w:cs="Times New Roman" w:ascii="Times New Roman" w:hAnsi="Times New Roman"/>
          <w:color w:val="000000"/>
          <w:sz w:val="24"/>
          <w:szCs w:val="24"/>
          <w:lang w:eastAsia="en-CA"/>
        </w:rPr>
        <w:t xml:space="preserve">, particularly the timing of spring events at mid-high latitudes </w:t>
      </w:r>
      <w:bookmarkStart w:id="39" w:name="__Fieldmark__184_3903614438"/>
      <w:r>
        <w:rPr>
          <w:rFonts w:eastAsia="Times New Roman" w:cs="Times New Roman" w:ascii="Times New Roman" w:hAnsi="Times New Roman"/>
          <w:color w:val="000000"/>
          <w:sz w:val="24"/>
          <w:szCs w:val="24"/>
          <w:lang w:eastAsia="en-CA"/>
        </w:rPr>
        <w:t>(</w:t>
      </w:r>
      <w:bookmarkStart w:id="40" w:name="__Fieldmark__110_2495178454"/>
      <w:r>
        <w:rPr>
          <w:rFonts w:eastAsia="Times New Roman" w:cs="Times New Roman" w:ascii="Times New Roman" w:hAnsi="Times New Roman"/>
          <w:color w:val="000000"/>
          <w:sz w:val="24"/>
          <w:szCs w:val="24"/>
          <w:lang w:eastAsia="en-CA"/>
        </w:rPr>
        <w:t>P</w:t>
      </w:r>
      <w:bookmarkStart w:id="41" w:name="__Fieldmark__116_942872385"/>
      <w:r>
        <w:rPr>
          <w:rFonts w:eastAsia="Times New Roman" w:cs="Times New Roman" w:ascii="Times New Roman" w:hAnsi="Times New Roman"/>
          <w:color w:val="000000"/>
          <w:sz w:val="24"/>
          <w:szCs w:val="24"/>
          <w:lang w:eastAsia="en-CA"/>
        </w:rPr>
        <w:t>armesan, 2006</w:t>
      </w:r>
      <w:bookmarkEnd w:id="39"/>
      <w:bookmarkEnd w:id="40"/>
      <w:bookmarkEnd w:id="41"/>
      <w:r>
        <w:rPr>
          <w:rFonts w:eastAsia="Times New Roman" w:cs="Times New Roman" w:ascii="Times New Roman" w:hAnsi="Times New Roman"/>
          <w:color w:val="000000"/>
          <w:sz w:val="24"/>
          <w:szCs w:val="24"/>
          <w:lang w:eastAsia="en-CA"/>
        </w:rPr>
        <w:t>;</w:t>
      </w:r>
      <w:bookmarkStart w:id="42" w:name="__Fieldmark__195_3903614438"/>
      <w:r>
        <w:rPr>
          <w:rFonts w:eastAsia="Times New Roman" w:cs="Times New Roman" w:ascii="Times New Roman" w:hAnsi="Times New Roman"/>
          <w:color w:val="000000"/>
          <w:sz w:val="24"/>
          <w:szCs w:val="24"/>
          <w:lang w:eastAsia="en-CA"/>
        </w:rPr>
        <w:t xml:space="preserve"> </w:t>
      </w:r>
      <w:bookmarkEnd w:id="42"/>
      <w:r>
        <w:rPr>
          <w:rFonts w:eastAsia="Times New Roman" w:cs="Times New Roman" w:ascii="Times New Roman" w:hAnsi="Times New Roman"/>
          <w:color w:val="000000"/>
          <w:sz w:val="24"/>
          <w:szCs w:val="24"/>
          <w:lang w:eastAsia="en-CA"/>
        </w:rPr>
        <w:t>Cohen et al., 2018</w:t>
      </w:r>
      <w:bookmarkStart w:id="43" w:name="__Fieldmark__206_3903614438"/>
      <w:bookmarkStart w:id="44" w:name="__Fieldmark__124_2495178454"/>
      <w:bookmarkStart w:id="45" w:name="__Fieldmark__127_942872385"/>
      <w:bookmarkEnd w:id="43"/>
      <w:bookmarkEnd w:id="44"/>
      <w:bookmarkEnd w:id="45"/>
      <w:r>
        <w:rPr>
          <w:rFonts w:eastAsia="Times New Roman" w:cs="Times New Roman" w:ascii="Times New Roman" w:hAnsi="Times New Roman"/>
          <w:color w:val="000000"/>
          <w:sz w:val="24"/>
          <w:szCs w:val="24"/>
          <w:lang w:eastAsia="en-CA"/>
        </w:rPr>
        <w:t>). In a meta-analysis of 27 pairs of interacting species, Kharouba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Zohner, 2018)</w:t>
      </w:r>
      <w:bookmarkStart w:id="46" w:name="__Fieldmark__140_942872385"/>
      <w:bookmarkStart w:id="47" w:name="__Fieldmark__131_2495178454"/>
      <w:bookmarkStart w:id="48" w:name="__Fieldmark__227_3903614438"/>
      <w:bookmarkEnd w:id="46"/>
      <w:bookmarkEnd w:id="47"/>
      <w:bookmarkEnd w:id="48"/>
      <w:r>
        <w:rPr>
          <w:rFonts w:eastAsia="Times New Roman" w:cs="Times New Roman" w:ascii="Times New Roman" w:hAnsi="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38_2495178454"/>
      <w:bookmarkStart w:id="51" w:name="__Fieldmark__145_942872385"/>
      <w:bookmarkEnd w:id="49"/>
      <w:bookmarkEnd w:id="50"/>
      <w:bookmarkEnd w:id="51"/>
      <w:r>
        <w:rPr>
          <w:rFonts w:eastAsia="Times New Roman" w:cs="Times New Roman" w:ascii="Times New Roman" w:hAnsi="Times New Roman"/>
          <w:color w:val="000000"/>
          <w:sz w:val="24"/>
          <w:szCs w:val="24"/>
          <w:lang w:eastAsia="en-CA"/>
        </w:rPr>
        <w:t>). Spring defoliators have evolved to exploit foliage at its annual optimal nutritional qualities, i.e., high concentration in nutrient and water and low concentrations in fibre and secondary metabolites (Mattson &amp; Scriber, 1987</w:t>
      </w:r>
      <w:bookmarkStart w:id="52" w:name="__Fieldmark__150_942872385"/>
      <w:bookmarkStart w:id="53" w:name="__Fieldmark__145_2495178454"/>
      <w:bookmarkStart w:id="54" w:name="__Fieldmark__154_942872385"/>
      <w:bookmarkStart w:id="55" w:name="__Fieldmark__150_2495178454"/>
      <w:bookmarkStart w:id="56" w:name="__Fieldmark__259_3903614438"/>
      <w:bookmarkEnd w:id="52"/>
      <w:bookmarkEnd w:id="53"/>
      <w:bookmarkEnd w:id="54"/>
      <w:bookmarkEnd w:id="55"/>
      <w:bookmarkEnd w:id="56"/>
      <w:r>
        <w:rPr>
          <w:rFonts w:eastAsia="Times New Roman" w:cs="Times New Roman" w:ascii="Times New Roman" w:hAnsi="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57" w:name="__Fieldmark__274_3903614438"/>
      <w:r>
        <w:rPr>
          <w:rFonts w:eastAsia="Times New Roman" w:cs="Times New Roman" w:ascii="Times New Roman" w:hAnsi="Times New Roman"/>
          <w:color w:val="000000"/>
          <w:sz w:val="24"/>
          <w:szCs w:val="24"/>
          <w:lang w:eastAsia="en-CA"/>
        </w:rPr>
        <w:t>(</w:t>
      </w:r>
      <w:bookmarkStart w:id="58" w:name="__Fieldmark__160_2495178454"/>
      <w:r>
        <w:rPr>
          <w:rFonts w:eastAsia="Times New Roman" w:cs="Times New Roman" w:ascii="Times New Roman" w:hAnsi="Times New Roman"/>
          <w:color w:val="000000"/>
          <w:sz w:val="24"/>
          <w:szCs w:val="24"/>
          <w:lang w:eastAsia="en-CA"/>
        </w:rPr>
        <w:t>C</w:t>
      </w:r>
      <w:bookmarkStart w:id="59" w:name="__Fieldmark__165_942872385"/>
      <w:r>
        <w:rPr>
          <w:rFonts w:eastAsia="Times New Roman" w:cs="Times New Roman" w:ascii="Times New Roman" w:hAnsi="Times New Roman"/>
          <w:color w:val="000000"/>
          <w:sz w:val="24"/>
          <w:szCs w:val="24"/>
          <w:lang w:eastAsia="en-CA"/>
        </w:rPr>
        <w:t>huine &amp; Régnière, 2017)</w:t>
      </w:r>
      <w:bookmarkEnd w:id="57"/>
      <w:bookmarkEnd w:id="58"/>
      <w:bookmarkEnd w:id="59"/>
      <w:r>
        <w:rPr>
          <w:rFonts w:eastAsia="Times New Roman" w:cs="Times New Roman" w:ascii="Times New Roman" w:hAnsi="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pPr>
        <w:pStyle w:val="Normal"/>
        <w:spacing w:lineRule="auto" w:line="480" w:before="0" w:after="240"/>
        <w:ind w:firstLine="720"/>
        <w:rPr>
          <w:rFonts w:ascii="Times New Roman" w:hAnsi="Times New Roman" w:cs="Times New Roman"/>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 xml:space="preserve">Science is currently unable to predict the direction or the magnitude of phenological mismatch between consumer and resource induced by climate change and the associated risks that it poses to species </w:t>
      </w:r>
      <w:bookmarkStart w:id="60" w:name="__Fieldmark__295_3903614438"/>
      <w:r>
        <w:rPr>
          <w:rFonts w:eastAsia="Times New Roman" w:cs="Times New Roman" w:ascii="Times New Roman" w:hAnsi="Times New Roman"/>
          <w:color w:val="000000"/>
          <w:sz w:val="24"/>
          <w:szCs w:val="24"/>
          <w:lang w:eastAsia="en-CA"/>
        </w:rPr>
        <w:t>(</w:t>
      </w:r>
      <w:bookmarkStart w:id="61" w:name="__Fieldmark__169_2495178454"/>
      <w:r>
        <w:rPr>
          <w:rFonts w:eastAsia="Times New Roman" w:cs="Times New Roman" w:ascii="Times New Roman" w:hAnsi="Times New Roman"/>
          <w:color w:val="000000"/>
          <w:sz w:val="24"/>
          <w:szCs w:val="24"/>
          <w:lang w:eastAsia="en-CA"/>
        </w:rPr>
        <w:t>S</w:t>
      </w:r>
      <w:bookmarkStart w:id="62" w:name="__Fieldmark__175_942872385"/>
      <w:r>
        <w:rPr>
          <w:rFonts w:eastAsia="Times New Roman" w:cs="Times New Roman" w:ascii="Times New Roman" w:hAnsi="Times New Roman"/>
          <w:color w:val="000000"/>
          <w:sz w:val="24"/>
          <w:szCs w:val="24"/>
          <w:lang w:eastAsia="en-CA"/>
        </w:rPr>
        <w:t>amplonius et al., 2021)</w:t>
      </w:r>
      <w:bookmarkEnd w:id="60"/>
      <w:bookmarkEnd w:id="61"/>
      <w:bookmarkEnd w:id="62"/>
      <w:r>
        <w:rPr>
          <w:rFonts w:eastAsia="Times New Roman" w:cs="Times New Roman" w:ascii="Times New Roman" w:hAnsi="Times New Roman"/>
          <w:color w:val="000000"/>
          <w:sz w:val="24"/>
          <w:szCs w:val="24"/>
          <w:lang w:eastAsia="en-CA"/>
        </w:rPr>
        <w:t xml:space="preserve">. While patterns of change in phenological synchrony are observed at an increasing rate because of climate change (Kharouba et al. 2018), they have been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63" w:name="__Fieldmark__319_3903614438"/>
      <w:r>
        <w:rPr>
          <w:rFonts w:eastAsia="Times New Roman" w:cs="Times New Roman" w:ascii="Times New Roman" w:hAnsi="Times New Roman"/>
          <w:color w:val="000000"/>
          <w:sz w:val="24"/>
          <w:szCs w:val="24"/>
          <w:lang w:eastAsia="en-CA"/>
        </w:rPr>
        <w:t>(</w:t>
      </w:r>
      <w:bookmarkStart w:id="64" w:name="__Fieldmark__176_2495178454"/>
      <w:r>
        <w:rPr>
          <w:rFonts w:eastAsia="Times New Roman" w:cs="Times New Roman" w:ascii="Times New Roman" w:hAnsi="Times New Roman"/>
          <w:color w:val="000000"/>
          <w:sz w:val="24"/>
          <w:szCs w:val="24"/>
          <w:lang w:eastAsia="en-CA"/>
        </w:rPr>
        <w:t>B</w:t>
      </w:r>
      <w:bookmarkStart w:id="65" w:name="__Fieldmark__182_942872385"/>
      <w:r>
        <w:rPr>
          <w:rFonts w:eastAsia="Times New Roman" w:cs="Times New Roman" w:ascii="Times New Roman" w:hAnsi="Times New Roman"/>
          <w:color w:val="000000"/>
          <w:sz w:val="24"/>
          <w:szCs w:val="24"/>
          <w:lang w:eastAsia="en-CA"/>
        </w:rPr>
        <w:t>oth &amp; Visser, 2001)</w:t>
      </w:r>
      <w:bookmarkEnd w:id="63"/>
      <w:bookmarkEnd w:id="64"/>
      <w:bookmarkEnd w:id="65"/>
      <w:r>
        <w:rPr>
          <w:rFonts w:eastAsia="Times New Roman" w:cs="Times New Roman" w:ascii="Times New Roman" w:hAnsi="Times New Roman"/>
          <w:color w:val="000000"/>
          <w:sz w:val="24"/>
          <w:szCs w:val="24"/>
          <w:lang w:eastAsia="en-CA"/>
        </w:rPr>
        <w:t xml:space="preserve"> or have different costs associated with phenological response </w:t>
      </w:r>
      <w:bookmarkStart w:id="66" w:name="__Fieldmark__330_3903614438"/>
      <w:r>
        <w:rPr>
          <w:rFonts w:eastAsia="Times New Roman" w:cs="Times New Roman" w:ascii="Times New Roman" w:hAnsi="Times New Roman"/>
          <w:color w:val="000000"/>
          <w:sz w:val="24"/>
          <w:szCs w:val="24"/>
          <w:lang w:eastAsia="en-CA"/>
        </w:rPr>
        <w:t>(</w:t>
      </w:r>
      <w:bookmarkStart w:id="67" w:name="__Fieldmark__183_2495178454"/>
      <w:r>
        <w:rPr>
          <w:rFonts w:eastAsia="Times New Roman" w:cs="Times New Roman" w:ascii="Times New Roman" w:hAnsi="Times New Roman"/>
          <w:color w:val="000000"/>
          <w:sz w:val="24"/>
          <w:szCs w:val="24"/>
          <w:lang w:eastAsia="en-CA"/>
        </w:rPr>
        <w:t>G</w:t>
      </w:r>
      <w:bookmarkStart w:id="68" w:name="__Fieldmark__187_942872385"/>
      <w:r>
        <w:rPr>
          <w:rFonts w:eastAsia="Times New Roman" w:cs="Times New Roman" w:ascii="Times New Roman" w:hAnsi="Times New Roman"/>
          <w:color w:val="000000"/>
          <w:sz w:val="24"/>
          <w:szCs w:val="24"/>
          <w:lang w:eastAsia="en-CA"/>
        </w:rPr>
        <w:t>ienapp &amp; Visser, 2006)</w:t>
      </w:r>
      <w:bookmarkEnd w:id="66"/>
      <w:bookmarkEnd w:id="67"/>
      <w:bookmarkEnd w:id="68"/>
      <w:r>
        <w:rPr>
          <w:rFonts w:eastAsia="Times New Roman" w:cs="Times New Roman" w:ascii="Times New Roman" w:hAnsi="Times New Roman"/>
          <w:color w:val="000000"/>
          <w:sz w:val="24"/>
          <w:szCs w:val="24"/>
          <w:lang w:eastAsia="en-CA"/>
        </w:rPr>
        <w:t>.</w:t>
      </w:r>
    </w:p>
    <w:p>
      <w:pPr>
        <w:pStyle w:val="Normal"/>
        <w:spacing w:lineRule="auto" w:line="480" w:before="0" w:after="240"/>
        <w:ind w:firstLine="72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pPr>
        <w:pStyle w:val="Heading1"/>
        <w:spacing w:lineRule="auto" w:line="480" w:before="280" w:after="280"/>
        <w:rPr>
          <w:sz w:val="32"/>
          <w:szCs w:val="32"/>
        </w:rPr>
      </w:pPr>
      <w:r>
        <w:rPr>
          <w:sz w:val="32"/>
          <w:szCs w:val="32"/>
        </w:rPr>
        <w:t>2. The general model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We begin with a unified description of the mechanisms that determine the duration of the resting period of a consumer and its resource in terms of accumulation of ambient temperature. Then, we develop the main theoretical results at the single species level and for two interacting species.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2.1 Theoretical development</w:t>
      </w:r>
    </w:p>
    <w:p>
      <w:pPr>
        <w:pStyle w:val="NormalWeb"/>
        <w:spacing w:lineRule="auto" w:line="480" w:beforeAutospacing="0" w:before="280" w:afterAutospacing="0" w:after="280"/>
        <w:rPr/>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r>
        <w:rPr>
          <w:color w:val="000000"/>
        </w:rPr>
        <w:t>C</w:t>
      </w:r>
      <w:bookmarkStart w:id="74" w:name="__Fieldmark__209_942872385"/>
      <w:r>
        <w:rPr>
          <w:color w:val="000000"/>
        </w:rPr>
        <w:t>huine,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For insects, the quantity can be the proportion of the corresponding life-cycle stage that they have completed (also referred to as physiological stage) </w:t>
      </w:r>
      <w:bookmarkStart w:id="78" w:name="__Fieldmark__407_3903614438"/>
      <w:r>
        <w:rPr>
          <w:color w:val="000000"/>
        </w:rPr>
        <w:t>(</w:t>
      </w:r>
      <w:bookmarkStart w:id="79" w:name="__Fieldmark__219_2495178454"/>
      <w:r>
        <w:rPr>
          <w:color w:val="000000"/>
        </w:rPr>
        <w:t>C</w:t>
      </w:r>
      <w:bookmarkStart w:id="80" w:name="__Fieldmark__219_942872385"/>
      <w:r>
        <w:rPr>
          <w:color w:val="000000"/>
        </w:rPr>
        <w:t>obbold &amp; Powell, 2011</w:t>
      </w:r>
      <w:bookmarkEnd w:id="78"/>
      <w:bookmarkEnd w:id="79"/>
      <w:bookmarkEnd w:id="80"/>
      <w:r>
        <w:rPr>
          <w:color w:val="000000"/>
        </w:rPr>
        <w:t xml:space="preserve">; </w:t>
      </w:r>
      <w:bookmarkStart w:id="81" w:name="__Fieldmark__418_3903614438"/>
      <w:r>
        <w:rPr>
          <w:color w:val="000000"/>
        </w:rPr>
        <w:t>R</w:t>
      </w:r>
      <w:bookmarkStart w:id="82" w:name="__Fieldmark__226_2495178454"/>
      <w:r>
        <w:rPr>
          <w:color w:val="000000"/>
        </w:rPr>
        <w:t>é</w:t>
      </w:r>
      <w:bookmarkStart w:id="83" w:name="__Fieldmark__224_942872385"/>
      <w:r>
        <w:rPr>
          <w:color w:val="000000"/>
        </w:rPr>
        <w:t>gnière, St-Amant,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(Chuine &amp; Régnière, 2017).</w:t>
      </w:r>
    </w:p>
    <w:p>
      <w:pPr>
        <w:pStyle w:val="NormalWeb"/>
        <w:spacing w:lineRule="auto" w:line="480" w:beforeAutospacing="0" w:before="280" w:afterAutospacing="0" w:after="280"/>
        <w:ind w:firstLine="360"/>
        <w:rPr/>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r>
        <w:rPr>
          <w:color w:val="000000"/>
        </w:rPr>
        <w:t>A</w:t>
      </w:r>
      <w:bookmarkStart w:id="86" w:name="__Fieldmark__250_2495178454"/>
      <w:r>
        <w:rPr>
          <w:color w:val="000000"/>
        </w:rPr>
        <w:t>m</w:t>
      </w:r>
      <w:bookmarkStart w:id="87" w:name="__Fieldmark__244_942872385"/>
      <w:r>
        <w:rPr>
          <w:color w:val="000000"/>
        </w:rPr>
        <w:t>arasekare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jc w:val="left"/>
        <w:tblInd w:w="0" w:type="dxa"/>
        <w:tblBorders/>
        <w:tblCellMar>
          <w:top w:w="0" w:type="dxa"/>
          <w:left w:w="118" w:type="dxa"/>
          <w:bottom w:w="0" w:type="dxa"/>
          <w:right w:w="108" w:type="dxa"/>
        </w:tblCellMar>
        <w:tblLook w:lastRow="0" w:firstRow="1" w:lastColumn="0" w:firstColumn="1" w:val="04a0" w:noHBand="0" w:noVBand="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r>
                <w:rPr>
                  <w:rFonts w:ascii="Cambria Math" w:hAnsi="Cambria Math"/>
                </w:rPr>
                <m:t xml:space="preserve">F</m:t>
              </m:r>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1</w:t>
            </w:r>
          </w:p>
        </w:tc>
      </w:tr>
    </w:tbl>
    <w:p>
      <w:pPr>
        <w:pStyle w:val="Normal"/>
        <w:spacing w:lineRule="auto" w:line="480" w:before="280" w:after="160"/>
        <w:rPr>
          <w:rFonts w:ascii="Times New Roman" w:hAnsi="Times New Roman" w:eastAsia="Times New Roman" w:cs="Times New Roman"/>
          <w:sz w:val="24"/>
          <w:szCs w:val="24"/>
          <w:lang w:eastAsia="en-CA"/>
        </w:rPr>
      </w:pPr>
      <w:r>
        <w:rPr>
          <w:rFonts w:eastAsia="Times New Roman" w:cs="Times New Roman" w:ascii="Times New Roman" w:hAnsi="Times New Roman"/>
          <w:color w:val="000000"/>
          <w:sz w:val="24"/>
          <w:szCs w:val="24"/>
          <w:lang w:eastAsia="en-CA"/>
        </w:rPr>
        <w:t xml:space="preserve">A typical example for the accumulation rate function is </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c</m:t>
                          </m:r>
                        </m:e>
                      </m:d>
                    </m:e>
                  </m:d>
                </m:den>
              </m:f>
            </m:oMath>
            <w:r>
              <w:rPr/>
              <w:t>,</w:t>
            </w:r>
          </w:p>
        </w:tc>
        <w:tc>
          <w:tcPr>
            <w:tcW w:w="989" w:type="dxa"/>
            <w:tcBorders/>
            <w:shd w:fill="auto" w:val="clear"/>
            <w:vAlign w:val="center"/>
          </w:tcPr>
          <w:p>
            <w:pPr>
              <w:pStyle w:val="NormalWeb"/>
              <w:spacing w:lineRule="auto" w:line="480" w:before="280" w:after="0"/>
              <w:jc w:val="center"/>
              <w:rPr/>
            </w:pPr>
            <w:r>
              <w:rPr/>
              <w:t>Eq. 2</w:t>
            </w:r>
          </w:p>
        </w:tc>
      </w:tr>
    </w:tbl>
    <w:p>
      <w:pPr>
        <w:pStyle w:val="Normal"/>
        <w:spacing w:lineRule="auto" w:line="480" w:before="280" w:after="160"/>
        <w:rPr/>
      </w:pPr>
      <w:ins w:id="0" w:author="Unknown Author" w:date="2021-09-02T08:07:43Z">
        <w:r>
          <w:rPr>
            <w:rFonts w:eastAsia="Times New Roman" w:cs="Times New Roman" w:ascii="Times New Roman" w:hAnsi="Times New Roman"/>
            <w:color w:val="000000"/>
            <w:sz w:val="24"/>
            <w:szCs w:val="24"/>
            <w:lang w:eastAsia="en-CA"/>
          </w:rPr>
          <w:t>Remove the t-dependence in x in equation 2. R(x) and b(x-c) instead of R(x(t)) and b(x(t)-c)</w:t>
        </w:r>
      </w:ins>
    </w:p>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with parameters </w:t>
      </w:r>
      <w:r>
        <w:rPr>
          <w:rFonts w:eastAsia="Times New Roman" w:cs="Times New Roman" w:ascii="Times New Roman" w:hAnsi="Times New Roman"/>
          <w:i/>
          <w:iCs/>
          <w:color w:val="000000"/>
          <w:sz w:val="24"/>
          <w:szCs w:val="24"/>
          <w:lang w:eastAsia="en-CA"/>
        </w:rPr>
        <w:t>b &lt; 0</w:t>
      </w:r>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c</w:t>
      </w:r>
      <w:r>
        <w:rPr>
          <w:rFonts w:eastAsia="Times New Roman" w:cs="Times New Roman" w:ascii="Times New Roman" w:hAnsi="Times New Roman"/>
          <w:color w:val="000000"/>
          <w:sz w:val="24"/>
          <w:szCs w:val="24"/>
          <w:lang w:eastAsia="en-CA"/>
        </w:rPr>
        <w:t xml:space="preserve"> </w:t>
      </w:r>
      <w:bookmarkStart w:id="88" w:name="__Fieldmark__553_3903614438"/>
      <w:r>
        <w:rPr>
          <w:rFonts w:eastAsia="Times New Roman" w:cs="Times New Roman" w:ascii="Times New Roman" w:hAnsi="Times New Roman"/>
          <w:color w:val="000000"/>
          <w:sz w:val="24"/>
          <w:szCs w:val="24"/>
          <w:lang w:eastAsia="en-CA"/>
        </w:rPr>
        <w:t>(</w:t>
      </w:r>
      <w:bookmarkStart w:id="89" w:name="__Fieldmark__289_2495178454"/>
      <w:r>
        <w:rPr>
          <w:rFonts w:eastAsia="Times New Roman" w:cs="Times New Roman" w:ascii="Times New Roman" w:hAnsi="Times New Roman"/>
          <w:color w:val="000000"/>
          <w:sz w:val="24"/>
          <w:szCs w:val="24"/>
          <w:lang w:eastAsia="en-CA"/>
        </w:rPr>
        <w:t>C</w:t>
      </w:r>
      <w:bookmarkStart w:id="90" w:name="__Fieldmark__286_942872385"/>
      <w:r>
        <w:rPr>
          <w:rFonts w:eastAsia="Times New Roman" w:cs="Times New Roman" w:ascii="Times New Roman" w:hAnsi="Times New Roman"/>
          <w:color w:val="000000"/>
          <w:sz w:val="24"/>
          <w:szCs w:val="24"/>
          <w:lang w:eastAsia="en-CA"/>
        </w:rPr>
        <w:t>huine, 2000</w:t>
      </w:r>
      <w:bookmarkEnd w:id="88"/>
      <w:bookmarkEnd w:id="89"/>
      <w:bookmarkEnd w:id="90"/>
      <w:r>
        <w:rPr>
          <w:rFonts w:eastAsia="Times New Roman" w:cs="Times New Roman" w:ascii="Times New Roman" w:hAnsi="Times New Roman"/>
          <w:color w:val="000000"/>
          <w:sz w:val="24"/>
          <w:szCs w:val="24"/>
          <w:lang w:eastAsia="en-CA"/>
        </w:rPr>
        <w:t xml:space="preserve">; </w:t>
      </w:r>
      <w:bookmarkStart w:id="91" w:name="__Fieldmark__564_3903614438"/>
      <w:r>
        <w:rPr>
          <w:rFonts w:eastAsia="Times New Roman" w:cs="Times New Roman" w:ascii="Times New Roman" w:hAnsi="Times New Roman"/>
          <w:color w:val="000000"/>
          <w:sz w:val="24"/>
          <w:szCs w:val="24"/>
          <w:lang w:eastAsia="en-CA"/>
        </w:rPr>
        <w:t>R</w:t>
      </w:r>
      <w:bookmarkStart w:id="92" w:name="__Fieldmark__296_2495178454"/>
      <w:r>
        <w:rPr>
          <w:rFonts w:eastAsia="Times New Roman" w:cs="Times New Roman" w:ascii="Times New Roman" w:hAnsi="Times New Roman"/>
          <w:color w:val="000000"/>
          <w:sz w:val="24"/>
          <w:szCs w:val="24"/>
          <w:lang w:eastAsia="en-CA"/>
        </w:rPr>
        <w:t>e</w:t>
      </w:r>
      <w:bookmarkStart w:id="93" w:name="__Fieldmark__291_942872385"/>
      <w:r>
        <w:rPr>
          <w:rFonts w:eastAsia="Times New Roman" w:cs="Times New Roman" w:ascii="Times New Roman" w:hAnsi="Times New Roman"/>
          <w:color w:val="000000"/>
          <w:sz w:val="24"/>
          <w:szCs w:val="24"/>
          <w:lang w:eastAsia="en-CA"/>
        </w:rPr>
        <w:t>baudo &amp; Rabhi, 2018)</w:t>
      </w:r>
      <w:bookmarkEnd w:id="91"/>
      <w:bookmarkEnd w:id="92"/>
      <w:bookmarkEnd w:id="93"/>
      <w:r>
        <w:rPr>
          <w:rFonts w:eastAsia="Times New Roman" w:cs="Times New Roman" w:ascii="Times New Roman" w:hAnsi="Times New Roman"/>
          <w:color w:val="000000"/>
          <w:sz w:val="24"/>
          <w:szCs w:val="24"/>
          <w:lang w:eastAsia="en-CA"/>
        </w:rPr>
        <w:t xml:space="preserve">. </w:t>
      </w:r>
      <w:r>
        <w:rPr>
          <w:rFonts w:cs="Times New Roman" w:ascii="Times New Roman" w:hAnsi="Times New Roman"/>
          <w:sz w:val="24"/>
          <w:szCs w:val="24"/>
        </w:rPr>
        <w:t>W</w:t>
      </w:r>
      <w:r>
        <w:rPr>
          <w:rFonts w:eastAsia="Times New Roman" w:cs="Times New Roman" w:ascii="Times New Roman" w:hAnsi="Times New Roman"/>
          <w:color w:val="000000"/>
          <w:sz w:val="24"/>
          <w:szCs w:val="24"/>
          <w:lang w:eastAsia="en-CA"/>
        </w:rPr>
        <w:t>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temperatures increase, accumulation occurs faster and the phenology advances, i.e., the end time is earlier (Fig. 1D).</w:t>
      </w:r>
    </w:p>
    <w:p>
      <w:pPr>
        <w:pStyle w:val="Normal"/>
        <w:spacing w:lineRule="auto" w:line="480" w:before="280" w:after="160"/>
        <w:rPr>
          <w:rFonts w:ascii="Times New Roman" w:hAnsi="Times New Roman" w:cs="Times New Roman"/>
          <w:sz w:val="24"/>
          <w:szCs w:val="24"/>
        </w:rPr>
      </w:pPr>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color w:val="000000"/>
          <w:sz w:val="24"/>
          <w:szCs w:val="24"/>
          <w:lang w:eastAsia="en-CA"/>
        </w:rPr>
        <w:tab/>
        <w:t xml:space="preserve">We are particularly interested in the case where the two species are a consumer and its resource. Their rate accumulation functions generally differ even in the same temperature regime (compare solid and dashed curves in Fig. 1C), which typically leads to different end times of the resting period (Fig. 1D). In view of our intended application, we also refer to the consumer as the insect and to the resource as the tree. We denote these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(emergence time) for the consumer (insect) and by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xml:space="preserve"> (budburst time) for the resource (its host tree). We call the difference in end times the </w:t>
      </w:r>
      <w:r>
        <w:rPr>
          <w:rFonts w:eastAsia="Times New Roman" w:cs="Times New Roman" w:ascii="Times New Roman" w:hAnsi="Times New Roman"/>
          <w:i/>
          <w:iCs/>
          <w:color w:val="000000"/>
          <w:sz w:val="24"/>
          <w:szCs w:val="24"/>
          <w:lang w:eastAsia="en-CA"/>
        </w:rPr>
        <w:t>mismatch</w:t>
      </w:r>
      <w:r>
        <w:rPr>
          <w:rFonts w:eastAsia="Times New Roman" w:cs="Times New Roman" w:ascii="Times New Roman" w:hAnsi="Times New Roman"/>
          <w:color w:val="000000"/>
          <w:sz w:val="24"/>
          <w:szCs w:val="24"/>
          <w:lang w:eastAsia="en-CA"/>
        </w:rPr>
        <w:t xml:space="preserve"> between the two species (i.e., </w:t>
      </w:r>
      <w:r>
        <w:rPr>
          <w:rFonts w:eastAsia="Times New Roman" w:cs="Times New Roman" w:ascii="Times New Roman" w:hAnsi="Times New Roman"/>
          <w:i/>
          <w:iCs/>
          <w:color w:val="000000"/>
          <w:sz w:val="24"/>
          <w:szCs w:val="24"/>
          <w:lang w:eastAsia="en-CA"/>
        </w:rPr>
        <w:t>mismatch = t</w:t>
      </w:r>
      <w:r>
        <w:rPr>
          <w:rFonts w:eastAsia="Times New Roman" w:cs="Times New Roman" w:ascii="Times New Roman" w:hAnsi="Times New Roman"/>
          <w:i/>
          <w:iCs/>
          <w:color w:val="000000"/>
          <w:sz w:val="24"/>
          <w:szCs w:val="24"/>
          <w:vertAlign w:val="subscript"/>
          <w:lang w:eastAsia="en-CA"/>
        </w:rPr>
        <w:t>e</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i/>
          <w:iCs/>
          <w:color w:val="000000"/>
          <w:sz w:val="24"/>
          <w:szCs w:val="24"/>
          <w:vertAlign w:val="superscript"/>
          <w:lang w:eastAsia="en-CA"/>
        </w:rPr>
        <w:t>*</w:t>
      </w:r>
      <w:r>
        <w:rPr>
          <w:rFonts w:eastAsia="Times New Roman" w:cs="Times New Roman" w:ascii="Times New Roman" w:hAnsi="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2.2 Theoretical results</w:t>
      </w:r>
    </w:p>
    <w:p>
      <w:pPr>
        <w:pStyle w:val="Normal"/>
        <w:spacing w:lineRule="auto" w:line="480" w:before="280" w:after="160"/>
        <w:rPr>
          <w:rFonts w:ascii="Times New Roman" w:hAnsi="Times New Roman" w:cs="Times New Roman"/>
          <w:sz w:val="24"/>
          <w:szCs w:val="24"/>
        </w:rPr>
      </w:pPr>
      <w:r>
        <w:rPr>
          <w:rFonts w:cs="Times New Roman" w:ascii="Times New Roman" w:hAnsi="Times New Roman"/>
          <w:color w:val="000000"/>
          <w:sz w:val="24"/>
          <w:szCs w:val="24"/>
        </w:rPr>
        <w:t xml:space="preserve">Model equation (Eq. 1) can in general not be solved explicitly for the end time,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i/>
          <w:iCs/>
          <w:color w:val="000000"/>
          <w:sz w:val="24"/>
          <w:szCs w:val="24"/>
        </w:rPr>
        <w:t>,</w:t>
      </w:r>
      <w:r>
        <w:rPr>
          <w:rFonts w:cs="Times New Roman" w:ascii="Times New Roman" w:hAnsi="Times New Roman"/>
          <w:color w:val="000000"/>
          <w:sz w:val="24"/>
          <w:szCs w:val="24"/>
        </w:rPr>
        <w:t xml:space="preserve"> at least not for realistic temperature time series </w:t>
      </w:r>
      <w:r>
        <w:rPr>
          <w:rFonts w:cs="Times New Roman" w:ascii="Times New Roman" w:hAnsi="Times New Roman"/>
          <w:i/>
          <w:iCs/>
          <w:color w:val="000000"/>
          <w:sz w:val="24"/>
          <w:szCs w:val="24"/>
        </w:rPr>
        <w:t>x(t)</w:t>
      </w:r>
      <w:r>
        <w:rPr>
          <w:rFonts w:cs="Times New Roman" w:ascii="Times New Roman" w:hAnsi="Times New Roman"/>
          <w:color w:val="000000"/>
          <w:sz w:val="24"/>
          <w:szCs w:val="24"/>
        </w:rPr>
        <w:t xml:space="preserve">. Instead, we derive a general approximation formula for how </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perscript"/>
        </w:rPr>
        <w:t>*</w:t>
      </w:r>
      <w:r>
        <w:rPr>
          <w:rFonts w:cs="Times New Roman" w:ascii="Times New Roman" w:hAnsi="Times New Roman"/>
          <w:color w:val="000000"/>
          <w:sz w:val="24"/>
          <w:szCs w:val="24"/>
        </w:rPr>
        <w:t xml:space="preserve"> changes when future temperature time series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2</w:t>
      </w:r>
      <w:r>
        <w:rPr>
          <w:rFonts w:cs="Times New Roman" w:ascii="Times New Roman" w:hAnsi="Times New Roman"/>
          <w:i/>
          <w:iCs/>
          <w:color w:val="000000"/>
          <w:sz w:val="24"/>
          <w:szCs w:val="24"/>
        </w:rPr>
        <w:t>(t)</w:t>
      </w:r>
      <w:r>
        <w:rPr>
          <w:rFonts w:cs="Times New Roman" w:ascii="Times New Roman" w:hAnsi="Times New Roman"/>
          <w:color w:val="000000"/>
          <w:sz w:val="24"/>
          <w:szCs w:val="24"/>
        </w:rPr>
        <w:t>) deviate from historical expectation (</w:t>
      </w:r>
      <w:r>
        <w:rPr>
          <w:rFonts w:cs="Times New Roman" w:ascii="Times New Roman" w:hAnsi="Times New Roman"/>
          <w:i/>
          <w:iCs/>
          <w:color w:val="000000"/>
          <w:sz w:val="24"/>
          <w:szCs w:val="24"/>
        </w:rPr>
        <w:t>x</w:t>
      </w:r>
      <w:r>
        <w:rPr>
          <w:rFonts w:cs="Times New Roman" w:ascii="Times New Roman" w:hAnsi="Times New Roman"/>
          <w:i/>
          <w:iCs/>
          <w:color w:val="000000"/>
          <w:sz w:val="24"/>
          <w:szCs w:val="24"/>
          <w:vertAlign w:val="subscript"/>
        </w:rPr>
        <w:t>1</w:t>
      </w:r>
      <w:r>
        <w:rPr>
          <w:rFonts w:cs="Times New Roman" w:ascii="Times New Roman" w:hAnsi="Times New Roman"/>
          <w:i/>
          <w:iCs/>
          <w:color w:val="000000"/>
          <w:sz w:val="24"/>
          <w:szCs w:val="24"/>
        </w:rPr>
        <w:t>(t)</w:t>
      </w:r>
      <w:r>
        <w:rPr>
          <w:rFonts w:cs="Times New Roman" w:ascii="Times New Roman" w:hAnsi="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del w:id="1" w:author="Portalier Sebastien" w:date="2021-08-24T03:21:00Z">
        <w:r>
          <w:rPr>
            <w:rFonts w:cs="Times New Roman" w:ascii="Times New Roman" w:hAnsi="Times New Roman"/>
            <w:color w:val="000000"/>
            <w:sz w:val="24"/>
            <w:szCs w:val="24"/>
          </w:rPr>
          <w:delText>While o</w:delText>
        </w:r>
      </w:del>
      <w:ins w:id="2" w:author="Portalier Sebastien" w:date="2021-08-24T03:21:00Z">
        <w:r>
          <w:rPr>
            <w:rFonts w:cs="Times New Roman" w:ascii="Times New Roman" w:hAnsi="Times New Roman"/>
            <w:color w:val="000000"/>
            <w:sz w:val="24"/>
            <w:szCs w:val="24"/>
          </w:rPr>
          <w:t>O</w:t>
        </w:r>
      </w:ins>
      <w:r>
        <w:rPr>
          <w:rFonts w:cs="Times New Roman" w:ascii="Times New Roman" w:hAnsi="Times New Roman"/>
          <w:color w:val="000000"/>
          <w:sz w:val="24"/>
          <w:szCs w:val="24"/>
        </w:rPr>
        <w:t>ur results here apply to any general rate accumulation function</w:t>
      </w:r>
      <w:del w:id="3" w:author="Portalier Sebastien" w:date="2021-08-24T03:21:00Z">
        <w:r>
          <w:rPr>
            <w:rFonts w:cs="Times New Roman" w:ascii="Times New Roman" w:hAnsi="Times New Roman"/>
            <w:color w:val="000000"/>
            <w:sz w:val="24"/>
            <w:szCs w:val="24"/>
          </w:rPr>
          <w:delText>, we will use the particular function for spruce budworm and balsam fir (see section 3) in illustrations</w:delText>
        </w:r>
      </w:del>
      <w:r>
        <w:rPr>
          <w:rFonts w:cs="Times New Roman" w:ascii="Times New Roman" w:hAnsi="Times New Roman"/>
          <w:color w:val="000000"/>
          <w:sz w:val="24"/>
          <w:szCs w:val="24"/>
        </w:rPr>
        <w:t>.</w:t>
      </w:r>
    </w:p>
    <w:p>
      <w:pPr>
        <w:pStyle w:val="Heading3"/>
        <w:spacing w:lineRule="auto" w:line="480"/>
        <w:rPr>
          <w:rFonts w:ascii="Times New Roman" w:hAnsi="Times New Roman" w:cs="Times New Roman"/>
          <w:b/>
          <w:b/>
          <w:bCs/>
        </w:rPr>
      </w:pPr>
      <w:r>
        <w:rPr>
          <w:rFonts w:cs="Times New Roman" w:ascii="Times New Roman" w:hAnsi="Times New Roman"/>
          <w:b/>
          <w:bCs/>
          <w:color w:val="000000"/>
        </w:rPr>
        <w:t>2.2.1 Phenology shift of a single species</w:t>
      </w:r>
    </w:p>
    <w:p>
      <w:pPr>
        <w:pStyle w:val="NormalWeb"/>
        <w:spacing w:lineRule="auto" w:line="480"/>
        <w:rPr>
          <w:color w:val="000000"/>
        </w:rPr>
      </w:pPr>
      <w:r>
        <w:rPr>
          <w:rFonts w:eastAsia="Calibri" w:eastAsiaTheme="minorHAnsi"/>
          <w:color w:val="000000"/>
          <w:lang w:eastAsia="en-US"/>
        </w:rPr>
        <w:t>When</w:t>
      </w:r>
      <w:r>
        <w:rPr>
          <w:color w:val="000000"/>
        </w:rPr>
        <w:t xml:space="preserve"> temperatures differ by a constant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rPr>
        <w:t xml:space="preserve">), we write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nary>
                <m:naryPr>
                  <m:chr m:val="∫"/>
                </m:naryPr>
                <m:sub>
                  <m:sSub>
                    <m:e>
                      <m:r>
                        <w:rPr>
                          <w:rFonts w:ascii="Cambria Math" w:hAnsi="Cambria Math"/>
                        </w:rPr>
                        <m:t xml:space="preserve">t</m:t>
                      </m:r>
                    </m:e>
                    <m:sub>
                      <m:r>
                        <w:rPr>
                          <w:rFonts w:ascii="Cambria Math" w:hAnsi="Cambria Math"/>
                        </w:rPr>
                        <m:t xml:space="preserve">0</m:t>
                      </m:r>
                    </m:sub>
                  </m:sSub>
                </m:sub>
                <m:sup>
                  <m:sSubSup>
                    <m:e>
                      <m:r>
                        <w:rPr>
                          <w:rFonts w:ascii="Cambria Math" w:hAnsi="Cambria Math"/>
                        </w:rPr>
                        <m:t xml:space="preserve">t</m:t>
                      </m:r>
                    </m:e>
                    <m:sub>
                      <m:r>
                        <w:rPr>
                          <w:rFonts w:ascii="Cambria Math" w:hAnsi="Cambria Math"/>
                        </w:rPr>
                        <m:t xml:space="preserve">1</m:t>
                      </m:r>
                    </m:sub>
                    <m:sup/>
                  </m:sSubSup>
                </m:sup>
                <m:e>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dt</m:t>
                  </m:r>
                </m:e>
              </m:nary>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3</w:t>
            </w:r>
          </w:p>
        </w:tc>
      </w:tr>
    </w:tbl>
    <w:p>
      <w:pPr>
        <w:pStyle w:val="NormalWeb"/>
        <w:spacing w:lineRule="auto" w:line="480"/>
        <w:rPr>
          <w:color w:val="000000"/>
        </w:rPr>
      </w:pPr>
      <w:r>
        <w:rPr>
          <w:color w:val="000000"/>
        </w:rPr>
        <w:t xml:space="preserve"> </w:t>
      </w:r>
      <w:r>
        <w:rPr>
          <w:color w:val="000000"/>
        </w:rPr>
        <w:t xml:space="preserve">When temperatures differ by </w:t>
      </w:r>
      <w:ins w:id="4" w:author="Unknown Author" w:date="2021-09-02T08:07:37Z">
        <w:r>
          <w:rPr>
            <w:color w:val="000000"/>
          </w:rPr>
          <w:t xml:space="preserve">a </w:t>
        </w:r>
      </w:ins>
      <w:r>
        <w:rPr>
          <w:color w:val="000000"/>
        </w:rPr>
        <w:t xml:space="preserve">warm or cold spell of short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at time </w:t>
      </w:r>
      <w:r>
        <w:rPr>
          <w:i/>
          <w:iCs/>
          <w:color w:val="000000"/>
        </w:rPr>
        <w:t>t</w:t>
      </w:r>
      <w:r>
        <w:rPr>
          <w:i/>
          <w:iCs/>
          <w:color w:val="000000"/>
          <w:vertAlign w:val="subscript"/>
        </w:rPr>
        <w:t>s</w:t>
      </w:r>
      <w:r>
        <w:rPr>
          <w:color w:val="000000"/>
        </w:rPr>
        <w:t xml:space="preserve"> of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sSub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f>
                <m:num>
                  <m:sSup>
                    <m:e>
                      <m:r>
                        <w:rPr>
                          <w:rFonts w:ascii="Cambria Math" w:hAnsi="Cambria Math"/>
                        </w:rPr>
                        <m:t xml:space="preserve">R</m:t>
                      </m:r>
                    </m:e>
                    <m:sup>
                      <m:r>
                        <w:rPr>
                          <w:rFonts w:ascii="Cambria Math" w:hAnsi="Cambria Math"/>
                        </w:rPr>
                        <m:t xml:space="preserve">'</m:t>
                      </m:r>
                    </m:sup>
                  </m:sSup>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1</m:t>
                              </m:r>
                            </m:sub>
                            <m:sup/>
                          </m:sSubSup>
                        </m:e>
                      </m:d>
                    </m:e>
                  </m:d>
                </m:den>
              </m:f>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Eq. 4</w:t>
            </w:r>
          </w:p>
        </w:tc>
      </w:tr>
    </w:tbl>
    <w:p>
      <w:pPr>
        <w:pStyle w:val="NormalWeb"/>
        <w:spacing w:lineRule="auto" w:line="480"/>
        <w:rPr/>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w:r>
        <w:rPr/>
      </w:r>
      <m:oMath xmlns:m="http://schemas.openxmlformats.org/officeDocument/2006/math">
        <m:r>
          <w:rPr>
            <w:rFonts w:ascii="Cambria Math" w:hAnsi="Cambria Math"/>
          </w:rPr>
          <m:t xml:space="preserve">−</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R'(x(t</w:t>
      </w:r>
      <w:r>
        <w:rPr>
          <w:i/>
          <w:iCs/>
          <w:color w:val="000000"/>
          <w:vertAlign w:val="subscript"/>
        </w:rPr>
        <w:t>s</w:t>
      </w:r>
      <w:r>
        <w:rPr>
          <w:i/>
          <w:iCs/>
          <w:color w:val="000000"/>
        </w:rPr>
        <w:t>))</w:t>
      </w:r>
      <w:r>
        <w:rPr>
          <w:color w:val="000000"/>
        </w:rPr>
        <w:t>, at the time of the spell (</w:t>
      </w:r>
      <w:r>
        <w:rPr>
          <w:i/>
          <w:iCs/>
          <w:color w:val="000000"/>
        </w:rPr>
        <w:t>t</w:t>
      </w:r>
      <w:r>
        <w:rPr>
          <w:i/>
          <w:iCs/>
          <w:color w:val="000000"/>
          <w:vertAlign w:val="subscript"/>
        </w:rPr>
        <w:t>s</w:t>
      </w:r>
      <w:r>
        <w:rPr>
          <w:color w:val="000000"/>
        </w:rPr>
        <w:t xml:space="preserve">). Hence, the phenology is most sensitive to warm or cold spells where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m:t>
            </m:r>
          </m:e>
        </m:d>
      </m:oMath>
      <w:r>
        <w:rPr>
          <w:color w:val="000000"/>
        </w:rPr>
        <w:t xml:space="preserve"> is at its maximal slope. For the rate function in Eq. 2, this occurs at temperature </w:t>
      </w:r>
      <w:r>
        <w:rPr>
          <w:i/>
          <w:iCs/>
          <w:color w:val="000000"/>
        </w:rPr>
        <w:t>x=c</w:t>
      </w:r>
      <w:r>
        <w:rPr>
          <w:color w:val="000000"/>
        </w:rPr>
        <w:t>.</w:t>
      </w:r>
    </w:p>
    <w:p>
      <w:pPr>
        <w:pStyle w:val="Heading3"/>
        <w:spacing w:lineRule="auto" w:line="480"/>
        <w:rPr>
          <w:rFonts w:ascii="Times New Roman" w:hAnsi="Times New Roman" w:cs="Times New Roman"/>
          <w:b/>
          <w:b/>
          <w:bCs/>
        </w:rPr>
      </w:pPr>
      <w:r>
        <w:rPr>
          <w:rFonts w:cs="Times New Roman" w:ascii="Times New Roman" w:hAnsi="Times New Roman"/>
          <w:b/>
          <w:bCs/>
          <w:color w:val="000000"/>
        </w:rPr>
        <w:t>2.2.2 Effects on the mismatch between two species</w:t>
      </w:r>
    </w:p>
    <w:p>
      <w:pPr>
        <w:pStyle w:val="NormalWeb"/>
        <w:spacing w:lineRule="auto" w:line="480"/>
        <w:rPr/>
      </w:pPr>
      <w:r>
        <w:rPr>
          <w:color w:val="000000"/>
        </w:rPr>
        <w:t xml:space="preserve">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3 and 4 </w:t>
      </w:r>
      <w:ins w:id="5" w:author="Jean-Noel Candau" w:date="2021-09-01T16:09:00Z">
        <w:r>
          <w:rPr>
            <w:color w:val="000000"/>
          </w:rPr>
          <w:t xml:space="preserve">require </w:t>
        </w:r>
      </w:ins>
      <w:del w:id="6" w:author="Jean-Noel Candau" w:date="2021-09-01T16:09:00Z">
        <w:r>
          <w:rPr>
            <w:color w:val="000000"/>
          </w:rPr>
          <w:delText xml:space="preserve">indicate that </w:delText>
        </w:r>
      </w:del>
      <w:r>
        <w:rPr>
          <w:color w:val="000000"/>
        </w:rPr>
        <w:t>information about the current phenology (</w:t>
      </w:r>
      <w:r>
        <w:rPr>
          <w:i/>
          <w:iCs/>
          <w:color w:val="000000"/>
        </w:rPr>
        <w:t>R(x</w:t>
      </w:r>
      <w:r>
        <w:rPr>
          <w:i/>
          <w:iCs/>
          <w:color w:val="000000"/>
          <w:vertAlign w:val="subscript"/>
        </w:rPr>
        <w:t>1</w:t>
      </w:r>
      <w:r>
        <w:rPr>
          <w:i/>
          <w:iCs/>
          <w:color w:val="000000"/>
        </w:rPr>
        <w:t>(t</w:t>
      </w:r>
      <w:r>
        <w:rPr>
          <w:i/>
          <w:iCs/>
          <w:color w:val="000000"/>
          <w:vertAlign w:val="subscript"/>
        </w:rPr>
        <w:t>1</w:t>
      </w:r>
      <w:r>
        <w:rPr>
          <w:i/>
          <w:iCs/>
          <w:color w:val="000000"/>
          <w:vertAlign w:val="superscript"/>
        </w:rPr>
        <w:t>*</w:t>
      </w:r>
      <w:r>
        <w:rPr>
          <w:i/>
          <w:iCs/>
          <w:color w:val="000000"/>
        </w:rPr>
        <w:t>))</w:t>
      </w:r>
      <w:r>
        <w:rPr>
          <w:color w:val="000000"/>
        </w:rPr>
        <w:t>) and the sensitivity (</w:t>
      </w:r>
      <w:r>
        <w:rPr>
          <w:i/>
          <w:iCs/>
          <w:color w:val="000000"/>
        </w:rPr>
        <w:t>R’(x(t))</w:t>
      </w:r>
      <w:r>
        <w:rPr>
          <w:color w:val="000000"/>
        </w:rPr>
        <w:t xml:space="preserve">) </w:t>
      </w:r>
      <w:ins w:id="7" w:author="Unknown Author" w:date="2021-09-02T08:10:04Z">
        <w:r>
          <w:rPr>
            <w:color w:val="000000"/>
          </w:rPr>
          <w:t xml:space="preserve">(include indices 1 as in the earlier expression) </w:t>
        </w:r>
      </w:ins>
      <w:del w:id="8" w:author="Jean-Noel Candau" w:date="2021-09-01T16:09:00Z">
        <w:r>
          <w:rPr>
            <w:color w:val="000000"/>
          </w:rPr>
          <w:delText xml:space="preserve">are required </w:delText>
        </w:r>
      </w:del>
      <w:r>
        <w:rPr>
          <w:color w:val="000000"/>
        </w:rPr>
        <w:t>to quantify the change in phenology in each species and therefore the change in mismatch.  </w:t>
      </w:r>
    </w:p>
    <w:p>
      <w:pPr>
        <w:pStyle w:val="NormalWeb"/>
        <w:spacing w:lineRule="auto" w:line="480"/>
        <w:ind w:firstLine="720"/>
        <w:rPr/>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pPr>
        <w:pStyle w:val="NormalWeb"/>
        <w:spacing w:lineRule="auto" w:line="480"/>
        <w:ind w:firstLine="720"/>
        <w:rPr>
          <w:color w:val="000000"/>
        </w:rPr>
      </w:pPr>
      <w:r>
        <w:rPr>
          <w:color w:val="000000"/>
        </w:rPr>
        <w:t xml:space="preserve">In reality, the periods of high sensitivity of the two species may overlap </w:t>
      </w:r>
      <w:ins w:id="9" w:author="Portalier Sebastien" w:date="2021-08-23T21:57:00Z">
        <w:r>
          <w:rPr>
            <w:color w:val="000000"/>
          </w:rPr>
          <w:t>or not,</w:t>
        </w:r>
      </w:ins>
      <w:ins w:id="10" w:author="Unknown Author" w:date="2021-09-02T08:11:16Z">
        <w:r>
          <w:rPr>
            <w:color w:val="000000"/>
          </w:rPr>
          <w:t xml:space="preserve"> </w:t>
        </w:r>
      </w:ins>
      <w:ins w:id="11" w:author="Unknown Author" w:date="2021-09-02T08:11:16Z">
        <w:r>
          <w:rPr>
            <w:color w:val="000000"/>
          </w:rPr>
          <w:t>(more or less?)</w:t>
        </w:r>
      </w:ins>
      <w:ins w:id="12" w:author="Portalier Sebastien" w:date="2021-08-23T21:57:00Z">
        <w:r>
          <w:rPr>
            <w:color w:val="000000"/>
          </w:rPr>
          <w:t xml:space="preserve"> </w:t>
        </w:r>
      </w:ins>
      <w:r>
        <w:rPr>
          <w:color w:val="000000"/>
        </w:rPr>
        <w:t xml:space="preserve">and the rate functions at emergence time (the terms in the denominators in Eqs 3 and </w:t>
      </w:r>
      <w:ins w:id="13" w:author="Portalier Sebastien" w:date="2021-08-23T20:01:00Z">
        <w:r>
          <w:rPr>
            <w:color w:val="000000"/>
          </w:rPr>
          <w:t>4</w:t>
        </w:r>
      </w:ins>
      <w:del w:id="14" w:author="Portalier Sebastien" w:date="2021-08-23T20:01:00Z">
        <w:r>
          <w:rPr>
            <w:color w:val="000000"/>
          </w:rPr>
          <w:delText>6</w:delText>
        </w:r>
      </w:del>
      <w:r>
        <w:rPr>
          <w:color w:val="000000"/>
        </w:rPr>
        <w:t xml:space="preserve">) could differ significantly. As a result, the effect of temperature increases depends on details of each scenario. We illustrate this dependence using </w:t>
      </w:r>
      <w:del w:id="15" w:author="Portalier Sebastien" w:date="2021-08-23T21:57:00Z">
        <w:r>
          <w:rPr>
            <w:color w:val="000000"/>
          </w:rPr>
          <w:delText xml:space="preserve">the rate function </w:delText>
        </w:r>
      </w:del>
      <w:r>
        <w:rPr/>
      </w:r>
      <m:oMath xmlns:m="http://schemas.openxmlformats.org/officeDocument/2006/math">
        <m:sSub>
          <m:e/>
          <m:sub/>
        </m:sSub>
        <m:d>
          <m:dPr>
            <m:begChr m:val="("/>
            <m:endChr m:val=")"/>
          </m:dPr>
        </m:d>
      </m:oMath>
      <w:del w:id="16" w:author="Portalier Sebastien" w:date="2021-08-23T21:57:00Z">
        <w:r>
          <w:rPr>
            <w:color w:val="000000"/>
          </w:rPr>
          <w:delText xml:space="preserve"> for balsam fir (Eq. 2) and </w:delText>
        </w:r>
      </w:del>
      <w:r>
        <w:rPr/>
      </w:r>
      <m:oMath xmlns:m="http://schemas.openxmlformats.org/officeDocument/2006/math">
        <m:sSub>
          <m:e/>
          <m:sub/>
        </m:sSub>
        <m:d>
          <m:dPr>
            <m:begChr m:val="("/>
            <m:endChr m:val=")"/>
          </m:dPr>
        </m:d>
      </m:oMath>
      <w:del w:id="17" w:author="Portalier Sebastien" w:date="2021-08-23T21:57:00Z">
        <w:r>
          <w:rPr>
            <w:color w:val="000000"/>
          </w:rPr>
          <w:delText xml:space="preserve"> for SBW</w:delText>
        </w:r>
      </w:del>
      <w:del w:id="18" w:author="Portalier Sebastien" w:date="2021-08-23T21:57:00Z">
        <w:r>
          <w:rPr>
            <w:color w:val="FF0000"/>
          </w:rPr>
          <w:delText xml:space="preserve"> </w:delText>
        </w:r>
      </w:del>
      <w:del w:id="19" w:author="Portalier Sebastien" w:date="2021-08-23T21:57:00Z">
        <w:r>
          <w:rPr>
            <w:color w:val="000000"/>
          </w:rPr>
          <w:delText xml:space="preserve">(Eq. 7) together with </w:delText>
        </w:r>
      </w:del>
      <w:r>
        <w:rPr>
          <w:color w:val="000000"/>
        </w:rPr>
        <w:t>a simplified time series of daily mean temperatures as modelled by</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6.9</m:t>
              </m:r>
              <m:r>
                <w:rPr>
                  <w:rFonts w:ascii="Cambria Math" w:hAnsi="Cambria Math"/>
                </w:rPr>
                <m:t xml:space="preserve">+</m:t>
              </m:r>
              <m:r>
                <w:rPr>
                  <w:rFonts w:ascii="Cambria Math" w:hAnsi="Cambria Math"/>
                </w:rPr>
                <m:t xml:space="preserve">15</m:t>
              </m:r>
              <m:r>
                <w:rPr>
                  <w:rFonts w:ascii="Cambria Math" w:hAnsi="Cambria Math"/>
                </w:rPr>
                <m:t xml:space="preserve">cos</m:t>
              </m:r>
              <m:d>
                <m:dPr>
                  <m:begChr m:val="("/>
                  <m:endChr m:val=")"/>
                </m:dPr>
                <m:e>
                  <m:f>
                    <m:num>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200</m:t>
                          </m:r>
                        </m:e>
                      </m:d>
                    </m:num>
                    <m:den>
                      <m:r>
                        <w:rPr>
                          <w:rFonts w:ascii="Cambria Math" w:hAnsi="Cambria Math"/>
                        </w:rPr>
                        <m:t xml:space="preserve">365</m:t>
                      </m:r>
                    </m:den>
                  </m:f>
                </m:e>
              </m:d>
            </m:oMath>
          </w:p>
        </w:tc>
        <w:tc>
          <w:tcPr>
            <w:tcW w:w="989" w:type="dxa"/>
            <w:tcBorders/>
            <w:shd w:fill="auto" w:val="clear"/>
            <w:vAlign w:val="center"/>
          </w:tcPr>
          <w:p>
            <w:pPr>
              <w:pStyle w:val="NormalWeb"/>
              <w:spacing w:lineRule="auto" w:line="480" w:before="280" w:after="0"/>
              <w:jc w:val="center"/>
              <w:rPr/>
            </w:pPr>
            <w:r>
              <w:rPr/>
              <w:t>Eq. 5</w:t>
            </w:r>
          </w:p>
        </w:tc>
      </w:tr>
    </w:tbl>
    <w:p>
      <w:pPr>
        <w:pStyle w:val="NormalWeb"/>
        <w:spacing w:lineRule="auto" w:line="480" w:beforeAutospacing="0" w:before="240" w:afterAutospacing="0" w:after="280"/>
        <w:rPr/>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r>
        <w:rPr>
          <w:i/>
          <w:iCs/>
          <w:color w:val="000000"/>
        </w:rPr>
        <w:t>t</w:t>
      </w:r>
      <w:r>
        <w:rPr>
          <w:i/>
          <w:iCs/>
          <w:color w:val="000000"/>
          <w:vertAlign w:val="subscript"/>
        </w:rPr>
        <w:t>e,i</w:t>
      </w:r>
      <w:r>
        <w:rPr>
          <w:i/>
          <w:iCs/>
          <w:color w:val="000000"/>
          <w:vertAlign w:val="superscript"/>
        </w:rPr>
        <w:t>*</w:t>
      </w:r>
      <w:r>
        <w:rPr>
          <w:color w:val="000000"/>
        </w:rPr>
        <w:t xml:space="preserve"> (emergence time) and of the resource by </w:t>
      </w:r>
      <w:r>
        <w:rPr>
          <w:i/>
          <w:iCs/>
          <w:color w:val="000000"/>
        </w:rPr>
        <w:t>t</w:t>
      </w:r>
      <w:r>
        <w:rPr>
          <w:i/>
          <w:iCs/>
          <w:color w:val="000000"/>
          <w:vertAlign w:val="subscript"/>
        </w:rPr>
        <w:t>b,i</w:t>
      </w:r>
      <w:r>
        <w:rPr>
          <w:i/>
          <w:iCs/>
          <w:color w:val="000000"/>
          <w:vertAlign w:val="superscript"/>
        </w:rPr>
        <w:t>*</w:t>
      </w:r>
      <w:r>
        <w:rPr>
          <w:color w:val="000000"/>
        </w:rPr>
        <w:t xml:space="preserve"> (budburst time).</w:t>
      </w:r>
    </w:p>
    <w:p>
      <w:pPr>
        <w:pStyle w:val="NormalWeb"/>
        <w:spacing w:lineRule="auto" w:line="480"/>
        <w:ind w:firstLine="720"/>
        <w:rPr>
          <w:color w:val="000000"/>
        </w:rPr>
      </w:pPr>
      <w:r>
        <w:rPr>
          <w:color w:val="000000"/>
        </w:rPr>
        <w:t>When future temperatures differ from historical expectation by a constant</w:t>
      </w:r>
      <w:ins w:id="20" w:author="Portalier Sebastien" w:date="2021-08-23T03:29:00Z">
        <w:r>
          <w:rPr>
            <w:color w:val="000000"/>
          </w:rPr>
          <w:t xml:space="preserve"> (</w:t>
        </w:r>
      </w:ins>
      <w:r>
        <w:rPr/>
      </w:r>
      <m:oMath xmlns:m="http://schemas.openxmlformats.org/officeDocument/2006/math"/>
      <w:ins w:id="21" w:author="Portalier Sebastien" w:date="2021-08-23T03:29:00Z">
        <w:r>
          <w:rPr>
            <w:color w:val="000000"/>
          </w:rPr>
          <w:t>)</w:t>
        </w:r>
      </w:ins>
      <w:r>
        <w:rPr>
          <w:color w:val="000000"/>
        </w:rPr>
        <w:t>,</w:t>
      </w:r>
      <w:ins w:id="22" w:author="Portalier Sebastien" w:date="2021-08-23T03:29:00Z">
        <w:r>
          <w:rPr>
            <w:color w:val="000000"/>
          </w:rPr>
          <w:t xml:space="preserve"> we </w:t>
        </w:r>
      </w:ins>
      <w:ins w:id="23" w:author="Portalier Sebastien" w:date="2021-08-23T03:30:00Z">
        <w:r>
          <w:rPr>
            <w:color w:val="000000"/>
          </w:rPr>
          <w:t>apply</w:t>
        </w:r>
      </w:ins>
      <w:ins w:id="24" w:author="Portalier Sebastien" w:date="2021-08-23T03:29:00Z">
        <w:r>
          <w:rPr>
            <w:color w:val="000000"/>
          </w:rPr>
          <w:t xml:space="preserve"> Eq. 3</w:t>
        </w:r>
      </w:ins>
      <w:ins w:id="25" w:author="Portalier Sebastien" w:date="2021-08-23T03:30:00Z">
        <w:r>
          <w:rPr>
            <w:color w:val="000000"/>
          </w:rPr>
          <w:t xml:space="preserve"> to each species. The resulting mismatch changes according to</w:t>
        </w:r>
      </w:ins>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283"/>
        <w:gridCol w:w="7791"/>
        <w:gridCol w:w="988"/>
      </w:tblGrid>
      <w:tr>
        <w:trPr>
          <w:ins w:id="26" w:author="Portalier Sebastien" w:date="2021-08-23T03:31:00Z"/>
        </w:trPr>
        <w:tc>
          <w:tcPr>
            <w:tcW w:w="283" w:type="dxa"/>
            <w:tcBorders>
              <w:top w:val="nil"/>
              <w:left w:val="nil"/>
              <w:bottom w:val="nil"/>
              <w:right w:val="nil"/>
              <w:insideH w:val="nil"/>
              <w:insideV w:val="nil"/>
            </w:tcBorders>
            <w:shd w:fill="auto" w:val="clear"/>
            <w:vAlign w:val="center"/>
          </w:tcPr>
          <w:p>
            <w:pPr>
              <w:pStyle w:val="NormalWeb"/>
              <w:suppressAutoHyphens w:val="false"/>
              <w:spacing w:lineRule="auto" w:line="480" w:before="0" w:after="0"/>
              <w:jc w:val="center"/>
              <w:rPr/>
            </w:pPr>
            <w:r>
              <w:rPr/>
            </w:r>
          </w:p>
        </w:tc>
        <w:tc>
          <w:tcPr>
            <w:tcW w:w="7791" w:type="dxa"/>
            <w:tcBorders>
              <w:top w:val="nil"/>
              <w:left w:val="nil"/>
              <w:bottom w:val="nil"/>
              <w:right w:val="nil"/>
              <w:insideH w:val="nil"/>
              <w:insideV w:val="nil"/>
            </w:tcBorders>
            <w:shd w:fill="auto" w:val="clear"/>
            <w:vAlign w:val="center"/>
          </w:tcPr>
          <w:p>
            <w:pPr>
              <w:pStyle w:val="NormalWeb"/>
              <w:suppressAutoHyphens w:val="false"/>
              <w:spacing w:lineRule="auto" w:line="480" w:before="0" w:after="0"/>
              <w:jc w:val="center"/>
              <w:rPr/>
            </w:pPr>
            <w:r>
              <w:rPr/>
            </w:r>
            <m:oMath xmlns:m="http://schemas.openxmlformats.org/officeDocument/2006/math">
              <m:limLow>
                <m:e>
                  <m:groupChr>
                    <m:groupChrPr>
                      <m:chr m:val="⏟"/>
                      <m:pos m:val="bot"/>
                      <m:vertJc m:val="top"/>
                    </m:groupChrPr>
                    <m:e>
                      <m:sSubSup>
                        <m:e/>
                        <m:sub/>
                        <m:sup/>
                      </m:sSubSup>
                      <m:sSubSup>
                        <m:e/>
                        <m:sub/>
                        <m:sup/>
                      </m:sSubSup>
                    </m:e>
                  </m:groupChr>
                </m:e>
                <m:lim/>
              </m:limLow>
              <m:limLow>
                <m:e>
                  <m:groupChr>
                    <m:groupChrPr>
                      <m:chr m:val="⏟"/>
                      <m:pos m:val="bot"/>
                      <m:vertJc m:val="top"/>
                    </m:groupChrPr>
                    <m:e>
                      <m:sSubSup>
                        <m:e/>
                        <m:sub/>
                        <m:sup/>
                      </m:sSubSup>
                      <m:sSubSup>
                        <m:e/>
                        <m:sub/>
                        <m:sup/>
                      </m:sSubSup>
                    </m:e>
                  </m:groupChr>
                </m:e>
                <m:lim/>
              </m:limLow>
              <m:d>
                <m:dPr>
                  <m:begChr m:val="("/>
                  <m:endChr m:val=")"/>
                </m:dPr>
                <m:e>
                  <m:f>
                    <m:num>
                      <m:nary>
                        <m:naryPr>
                          <m:chr m:val="∫"/>
                        </m:naryPr>
                        <m:sub>
                          <m:sSub>
                            <m:e/>
                            <m:sub/>
                          </m:sSub>
                        </m:sub>
                        <m:sup>
                          <m:sSup>
                            <m:e/>
                            <m:sup/>
                          </m:sSup>
                        </m:sup>
                        <m:e>
                          <m:sSub>
                            <m:e>
                              <m:sSup>
                                <m:e/>
                                <m:sup/>
                              </m:sSup>
                            </m:e>
                            <m:sub/>
                          </m:sSub>
                          <m:d>
                            <m:dPr>
                              <m:begChr m:val="("/>
                              <m:endChr m:val=")"/>
                            </m:dPr>
                            <m:e>
                              <m:sSub>
                                <m:e/>
                                <m:sub/>
                              </m:sSub>
                              <m:d>
                                <m:dPr>
                                  <m:begChr m:val="("/>
                                  <m:endChr m:val=")"/>
                                </m:dPr>
                              </m:d>
                            </m:e>
                          </m:d>
                        </m:e>
                      </m:nary>
                    </m:num>
                    <m:den>
                      <m:sSub>
                        <m:e/>
                        <m:sub/>
                      </m:sSub>
                      <m:d>
                        <m:dPr>
                          <m:begChr m:val="("/>
                          <m:endChr m:val=")"/>
                        </m:dPr>
                        <m:e>
                          <m:sSub>
                            <m:e/>
                            <m:sub/>
                          </m:sSub>
                          <m:d>
                            <m:dPr>
                              <m:begChr m:val="("/>
                              <m:endChr m:val=")"/>
                            </m:dPr>
                            <m:e>
                              <m:sSubSup>
                                <m:e/>
                                <m:sub/>
                                <m:sup/>
                              </m:sSubSup>
                            </m:e>
                          </m:d>
                        </m:e>
                      </m:d>
                    </m:den>
                  </m:f>
                  <m:f>
                    <m:num>
                      <m:nary>
                        <m:naryPr>
                          <m:chr m:val="∫"/>
                        </m:naryPr>
                        <m:sub>
                          <m:sSub>
                            <m:e/>
                            <m:sub/>
                          </m:sSub>
                        </m:sub>
                        <m:sup>
                          <m:sSup>
                            <m:e/>
                            <m:sup/>
                          </m:sSup>
                        </m:sup>
                        <m:e>
                          <m:sSub>
                            <m:e>
                              <m:sSup>
                                <m:e/>
                                <m:sup/>
                              </m:sSup>
                            </m:e>
                            <m:sub/>
                          </m:sSub>
                          <m:d>
                            <m:dPr>
                              <m:begChr m:val="("/>
                              <m:endChr m:val=")"/>
                            </m:dPr>
                            <m:e>
                              <m:sSub>
                                <m:e/>
                                <m:sub/>
                              </m:sSub>
                              <m:d>
                                <m:dPr>
                                  <m:begChr m:val="("/>
                                  <m:endChr m:val=")"/>
                                </m:dPr>
                              </m:d>
                            </m:e>
                          </m:d>
                        </m:e>
                      </m:nary>
                    </m:num>
                    <m:den>
                      <m:sSub>
                        <m:e/>
                        <m:sub/>
                      </m:sSub>
                      <m:d>
                        <m:dPr>
                          <m:begChr m:val="("/>
                          <m:endChr m:val=")"/>
                        </m:dPr>
                        <m:e>
                          <m:sSub>
                            <m:e/>
                            <m:sub/>
                          </m:sSub>
                          <m:d>
                            <m:dPr>
                              <m:begChr m:val="("/>
                              <m:endChr m:val=")"/>
                            </m:dPr>
                            <m:e>
                              <m:sSubSup>
                                <m:e/>
                                <m:sub/>
                                <m:sup/>
                              </m:sSubSup>
                            </m:e>
                          </m:d>
                        </m:e>
                      </m:d>
                    </m:den>
                  </m:f>
                </m:e>
              </m:d>
            </m:oMath>
          </w:p>
        </w:tc>
        <w:tc>
          <w:tcPr>
            <w:tcW w:w="988" w:type="dxa"/>
            <w:tcBorders>
              <w:top w:val="nil"/>
              <w:left w:val="nil"/>
              <w:bottom w:val="nil"/>
              <w:right w:val="nil"/>
              <w:insideH w:val="nil"/>
              <w:insideV w:val="nil"/>
            </w:tcBorders>
            <w:shd w:fill="auto" w:val="clear"/>
            <w:vAlign w:val="center"/>
          </w:tcPr>
          <w:p>
            <w:pPr>
              <w:pStyle w:val="NormalWeb"/>
              <w:suppressAutoHyphens w:val="false"/>
              <w:spacing w:lineRule="auto" w:line="480" w:before="0" w:after="0"/>
              <w:jc w:val="center"/>
              <w:rPr/>
            </w:pPr>
            <w:ins w:id="27" w:author="Portalier Sebastien" w:date="2021-08-23T03:31:00Z">
              <w:r>
                <w:rPr/>
                <w:t>Eq. 6</w:t>
              </w:r>
            </w:ins>
          </w:p>
        </w:tc>
      </w:tr>
    </w:tbl>
    <w:p>
      <w:pPr>
        <w:pStyle w:val="NormalWeb"/>
        <w:spacing w:lineRule="auto" w:line="480"/>
        <w:rPr>
          <w:color w:val="000000"/>
          <w:ins w:id="42" w:author="Portalier Sebastien" w:date="2021-08-23T22:00:00Z"/>
        </w:rPr>
      </w:pPr>
      <w:ins w:id="28" w:author="Portalier Sebastien" w:date="2021-08-23T22:00:00Z">
        <w:r>
          <w:rPr>
            <w:color w:val="000000"/>
          </w:rPr>
          <w:t xml:space="preserve">The resulting linear approximation </w:t>
        </w:r>
      </w:ins>
      <w:ins w:id="29" w:author="Portalier Sebastien" w:date="2021-08-23T22:01:00Z">
        <w:r>
          <w:rPr>
            <w:color w:val="000000"/>
          </w:rPr>
          <w:t xml:space="preserve">captures the actual end of the resting period very well (see supplementary Fig. S1). </w:t>
        </w:r>
      </w:ins>
      <w:ins w:id="30" w:author="Portalier Sebastien" w:date="2021-08-23T22:02:00Z">
        <w:r>
          <w:rPr>
            <w:color w:val="000000"/>
          </w:rPr>
          <w:t>The derivative has to be integrated over the whole development period. Thu</w:t>
        </w:r>
      </w:ins>
      <w:ins w:id="31" w:author="Portalier Sebastien" w:date="2021-08-23T22:03:00Z">
        <w:r>
          <w:rPr>
            <w:color w:val="000000"/>
          </w:rPr>
          <w:t xml:space="preserve">s, it is difficult to </w:t>
        </w:r>
      </w:ins>
      <w:ins w:id="32" w:author="Portalier Sebastien" w:date="2021-08-24T03:24:00Z">
        <w:r>
          <w:rPr>
            <w:color w:val="000000"/>
          </w:rPr>
          <w:t>estimate</w:t>
        </w:r>
      </w:ins>
      <w:ins w:id="33" w:author="Portalier Sebastien" w:date="2021-08-23T22:03:00Z">
        <w:r>
          <w:rPr>
            <w:color w:val="000000"/>
          </w:rPr>
          <w:t xml:space="preserve"> the resulting trend </w:t>
        </w:r>
      </w:ins>
      <w:ins w:id="34" w:author="Portalier Sebastien" w:date="2021-08-24T03:24:00Z">
        <w:r>
          <w:rPr>
            <w:color w:val="000000"/>
          </w:rPr>
          <w:t xml:space="preserve">at first glance </w:t>
        </w:r>
      </w:ins>
      <w:ins w:id="35" w:author="Portalier Sebastien" w:date="2021-08-23T22:03:00Z">
        <w:r>
          <w:rPr>
            <w:color w:val="000000"/>
          </w:rPr>
          <w:t xml:space="preserve">because it mostly depends on the </w:t>
        </w:r>
      </w:ins>
      <w:ins w:id="36" w:author="Portalier Sebastien" w:date="2021-08-23T22:04:00Z">
        <w:r>
          <w:rPr>
            <w:color w:val="000000"/>
          </w:rPr>
          <w:t>amount of time that temperatures stay in the sensitive range of each species</w:t>
        </w:r>
      </w:ins>
      <w:ins w:id="37" w:author="Portalier Sebastien" w:date="2021-08-23T22:06:00Z">
        <w:r>
          <w:rPr>
            <w:color w:val="000000"/>
          </w:rPr>
          <w:t xml:space="preserve"> (that drives the numerator value</w:t>
        </w:r>
      </w:ins>
      <w:ins w:id="38" w:author="Portalier Sebastien" w:date="2021-08-24T03:25:00Z">
        <w:r>
          <w:rPr>
            <w:color w:val="000000"/>
          </w:rPr>
          <w:t>s</w:t>
        </w:r>
      </w:ins>
      <w:ins w:id="39" w:author="Portalier Sebastien" w:date="2021-08-23T22:06:00Z">
        <w:r>
          <w:rPr>
            <w:color w:val="000000"/>
          </w:rPr>
          <w:t xml:space="preserve">), but it also depends </w:t>
        </w:r>
      </w:ins>
      <w:ins w:id="40" w:author="Portalier Sebastien" w:date="2021-08-23T22:07:00Z">
        <w:r>
          <w:rPr>
            <w:color w:val="000000"/>
          </w:rPr>
          <w:t>on the value of the function at emergence time (denominator)</w:t>
        </w:r>
      </w:ins>
      <w:ins w:id="41" w:author="Portalier Sebastien" w:date="2021-08-23T22:04:00Z">
        <w:r>
          <w:rPr>
            <w:color w:val="000000"/>
          </w:rPr>
          <w:t>.</w:t>
        </w:r>
      </w:ins>
    </w:p>
    <w:p>
      <w:pPr>
        <w:pStyle w:val="NormalWeb"/>
        <w:spacing w:lineRule="auto" w:line="480"/>
        <w:rPr>
          <w:color w:val="000000"/>
        </w:rPr>
      </w:pPr>
      <w:del w:id="43" w:author="Portalier Sebastien" w:date="2021-08-23T03:28:00Z">
        <w:r>
          <w:rPr>
            <w:color w:val="000000"/>
          </w:rPr>
          <w:delText>we use Eq 3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3.3).</w:delText>
        </w:r>
      </w:del>
    </w:p>
    <w:p>
      <w:pPr>
        <w:pStyle w:val="NormalWeb"/>
        <w:spacing w:lineRule="auto" w:line="480"/>
        <w:ind w:firstLine="720"/>
        <w:rPr/>
      </w:pPr>
      <w:r>
        <w:rPr>
          <w:color w:val="000000"/>
        </w:rPr>
        <w:t xml:space="preserve">When future time series differ from historical expectation by a short spell of duration </w:t>
      </w:r>
      <w:r>
        <w:rPr/>
      </w:r>
      <m:oMath xmlns:m="http://schemas.openxmlformats.org/officeDocument/2006/math">
        <m:r>
          <w:rPr>
            <w:rFonts w:ascii="Cambria Math" w:hAnsi="Cambria Math"/>
          </w:rPr>
          <m:t xml:space="preserve">∆</m:t>
        </m:r>
        <m:r>
          <w:rPr>
            <w:rFonts w:ascii="Cambria Math" w:hAnsi="Cambria Math"/>
          </w:rPr>
          <m:t xml:space="preserve">t</m:t>
        </m:r>
      </m:oMath>
      <w:r>
        <w:rPr>
          <w:color w:val="000000"/>
        </w:rPr>
        <w:t xml:space="preserve"> and temperature difference </w:t>
      </w:r>
      <w:r>
        <w:rPr/>
      </w:r>
      <m:oMath xmlns:m="http://schemas.openxmlformats.org/officeDocument/2006/math">
        <m:r>
          <w:rPr>
            <w:rFonts w:ascii="Cambria Math" w:hAnsi="Cambria Math"/>
          </w:rPr>
          <m:t xml:space="preserve">∆</m:t>
        </m:r>
        <m:r>
          <w:rPr>
            <w:rFonts w:ascii="Cambria Math" w:hAnsi="Cambria Math"/>
          </w:rPr>
          <m:t xml:space="preserve">x</m:t>
        </m:r>
      </m:oMath>
      <w:r>
        <w:rPr/>
        <w:t>,</w:t>
      </w:r>
      <w:r>
        <w:rPr>
          <w:color w:val="000000"/>
        </w:rPr>
        <w:t xml:space="preserve"> we apply the corresponding formula (Eq. 4) to each species. Then the mismatch changes according to</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Autospacing="0" w:before="280" w:afterAutospacing="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2</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2</m:t>
                          </m:r>
                        </m:sub>
                        <m:sup/>
                      </m:sSubSup>
                    </m:e>
                  </m:groupChr>
                </m:e>
                <m:lim>
                  <m:r>
                    <w:rPr>
                      <w:rFonts w:ascii="Cambria Math" w:hAnsi="Cambria Math"/>
                    </w:rPr>
                    <m:t xml:space="preserve">mismatch</m:t>
                  </m:r>
                  <m:r>
                    <w:rPr>
                      <w:rFonts w:ascii="Cambria Math" w:hAnsi="Cambria Math"/>
                    </w:rPr>
                    <m:t xml:space="preserve">2</m:t>
                  </m:r>
                </m:lim>
              </m:limLow>
              <m:r>
                <w:rPr>
                  <w:rFonts w:ascii="Cambria Math" w:hAnsi="Cambria Math"/>
                </w:rPr>
                <m:t xml:space="preserve">=</m:t>
              </m:r>
              <m:limLow>
                <m:e>
                  <m:groupChr>
                    <m:groupChrPr>
                      <m:chr m:val="⏟"/>
                      <m:pos m:val="bot"/>
                      <m:vertJc m:val="top"/>
                    </m:groupChr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groupChr>
                </m:e>
                <m:lim>
                  <m:r>
                    <w:rPr>
                      <w:rFonts w:ascii="Cambria Math" w:hAnsi="Cambria Math"/>
                    </w:rPr>
                    <m:t xml:space="preserve">mismatch</m:t>
                  </m:r>
                  <m:r>
                    <w:rPr>
                      <w:rFonts w:ascii="Cambria Math" w:hAnsi="Cambria Math"/>
                    </w:rPr>
                    <m:t xml:space="preserve">1</m:t>
                  </m:r>
                </m:lim>
              </m:limLow>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e</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e</m:t>
                                  </m:r>
                                  <m:r>
                                    <w:rPr>
                                      <w:rFonts w:ascii="Cambria Math" w:hAnsi="Cambria Math"/>
                                    </w:rPr>
                                    <m:t xml:space="preserve">,</m:t>
                                  </m:r>
                                  <m:r>
                                    <w:rPr>
                                      <w:rFonts w:ascii="Cambria Math" w:hAnsi="Cambria Math"/>
                                    </w:rPr>
                                    <m:t xml:space="preserve">1</m:t>
                                  </m:r>
                                </m:sub>
                                <m:sup/>
                              </m:sSubSup>
                            </m:e>
                          </m:d>
                        </m:e>
                      </m:d>
                    </m:den>
                  </m:f>
                  <m:r>
                    <w:rPr>
                      <w:rFonts w:ascii="Cambria Math" w:hAnsi="Cambria Math"/>
                    </w:rPr>
                    <m:t xml:space="preserve">−</m:t>
                  </m:r>
                  <m:f>
                    <m:num>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
                                <m:e>
                                  <m:r>
                                    <w:rPr>
                                      <w:rFonts w:ascii="Cambria Math" w:hAnsi="Cambria Math"/>
                                    </w:rPr>
                                    <m:t xml:space="preserve">t</m:t>
                                  </m:r>
                                </m:e>
                                <m:sub>
                                  <m:r>
                                    <w:rPr>
                                      <w:rFonts w:ascii="Cambria Math" w:hAnsi="Cambria Math"/>
                                    </w:rPr>
                                    <m:t xml:space="preserve">s</m:t>
                                  </m:r>
                                </m:sub>
                              </m:sSub>
                            </m:e>
                          </m:d>
                        </m:e>
                      </m:d>
                    </m:num>
                    <m:den>
                      <m:sSub>
                        <m:e>
                          <m:r>
                            <w:rPr>
                              <w:rFonts w:ascii="Cambria Math" w:hAnsi="Cambria Math"/>
                            </w:rPr>
                            <m:t xml:space="preserve">R</m:t>
                          </m:r>
                        </m:e>
                        <m:sub>
                          <m:r>
                            <w:rPr>
                              <w:rFonts w:ascii="Cambria Math" w:hAnsi="Cambria Math"/>
                            </w:rPr>
                            <m:t xml:space="preserve">b</m:t>
                          </m:r>
                        </m:sub>
                      </m:sSub>
                      <m:d>
                        <m:dPr>
                          <m:begChr m:val="("/>
                          <m:endChr m:val=")"/>
                        </m:dPr>
                        <m:e>
                          <m:sSub>
                            <m:e>
                              <m:r>
                                <w:rPr>
                                  <w:rFonts w:ascii="Cambria Math" w:hAnsi="Cambria Math"/>
                                </w:rPr>
                                <m:t xml:space="preserve">x</m:t>
                              </m:r>
                            </m:e>
                            <m:sub>
                              <m:r>
                                <w:rPr>
                                  <w:rFonts w:ascii="Cambria Math" w:hAnsi="Cambria Math"/>
                                </w:rPr>
                                <m:t xml:space="preserve">1</m:t>
                              </m:r>
                            </m:sub>
                          </m:sSub>
                          <m:d>
                            <m:dPr>
                              <m:begChr m:val="("/>
                              <m:endChr m:val=")"/>
                            </m:dPr>
                            <m:e>
                              <m:sSubSup>
                                <m:e>
                                  <m:r>
                                    <w:rPr>
                                      <w:rFonts w:ascii="Cambria Math" w:hAnsi="Cambria Math"/>
                                    </w:rPr>
                                    <m:t xml:space="preserve">t</m:t>
                                  </m:r>
                                </m:e>
                                <m:sub>
                                  <m:r>
                                    <w:rPr>
                                      <w:rFonts w:ascii="Cambria Math" w:hAnsi="Cambria Math"/>
                                    </w:rPr>
                                    <m:t xml:space="preserve">b</m:t>
                                  </m:r>
                                  <m:r>
                                    <w:rPr>
                                      <w:rFonts w:ascii="Cambria Math" w:hAnsi="Cambria Math"/>
                                    </w:rPr>
                                    <m:t xml:space="preserve">,</m:t>
                                  </m:r>
                                  <m:r>
                                    <w:rPr>
                                      <w:rFonts w:ascii="Cambria Math" w:hAnsi="Cambria Math"/>
                                    </w:rPr>
                                    <m:t xml:space="preserve">1</m:t>
                                  </m:r>
                                </m:sub>
                                <m:sup/>
                              </m:sSubSup>
                            </m:e>
                          </m:d>
                        </m:e>
                      </m:d>
                    </m:den>
                  </m:f>
                </m:e>
              </m:d>
              <m:r>
                <w:rPr>
                  <w:rFonts w:ascii="Cambria Math" w:hAnsi="Cambria Math"/>
                </w:rPr>
                <m:t xml:space="preserve">.</m:t>
              </m:r>
            </m:oMath>
          </w:p>
        </w:tc>
        <w:tc>
          <w:tcPr>
            <w:tcW w:w="989" w:type="dxa"/>
            <w:tcBorders/>
            <w:shd w:fill="auto" w:val="clear"/>
            <w:vAlign w:val="center"/>
          </w:tcPr>
          <w:p>
            <w:pPr>
              <w:pStyle w:val="NormalWeb"/>
              <w:spacing w:lineRule="auto" w:line="480" w:before="280" w:after="0"/>
              <w:jc w:val="center"/>
              <w:rPr/>
            </w:pPr>
            <w:r>
              <w:rPr/>
              <w:t xml:space="preserve">Eq. </w:t>
            </w:r>
            <w:ins w:id="44" w:author="Portalier Sebastien" w:date="2021-08-23T22:27:00Z">
              <w:r>
                <w:rPr/>
                <w:t>7</w:t>
              </w:r>
            </w:ins>
            <w:del w:id="45" w:author="Portalier Sebastien" w:date="2021-08-23T22:27:00Z">
              <w:r>
                <w:rPr/>
                <w:delText>6</w:delText>
              </w:r>
            </w:del>
          </w:p>
        </w:tc>
      </w:tr>
    </w:tbl>
    <w:p>
      <w:pPr>
        <w:pStyle w:val="NormalWeb"/>
        <w:spacing w:lineRule="auto" w:line="480" w:beforeAutospacing="0" w:before="240" w:afterAutospacing="0" w:after="280"/>
        <w:ind w:firstLine="720"/>
        <w:rPr>
          <w:color w:val="000000"/>
        </w:rPr>
      </w:pPr>
      <w:ins w:id="46" w:author="Portalier Sebastien" w:date="2021-08-23T22:07:00Z">
        <w:r>
          <w:rPr>
            <w:color w:val="000000"/>
          </w:rPr>
          <w:t>In case of non-overlapping sensitivi</w:t>
        </w:r>
      </w:ins>
      <w:ins w:id="47" w:author="Portalier Sebastien" w:date="2021-08-23T22:08:00Z">
        <w:r>
          <w:rPr>
            <w:color w:val="000000"/>
          </w:rPr>
          <w:t xml:space="preserve">ty periods, </w:t>
        </w:r>
      </w:ins>
      <w:ins w:id="48" w:author="Portalier Sebastien" w:date="2021-08-23T22:16:00Z">
        <w:r>
          <w:rPr>
            <w:color w:val="000000"/>
          </w:rPr>
          <w:t xml:space="preserve">each species exhibits a </w:t>
        </w:r>
      </w:ins>
      <w:ins w:id="49" w:author="Portalier Sebastien" w:date="2021-08-23T22:10:00Z">
        <w:r>
          <w:rPr>
            <w:color w:val="000000"/>
          </w:rPr>
          <w:t xml:space="preserve">sensitivity </w:t>
        </w:r>
      </w:ins>
      <w:ins w:id="50" w:author="Portalier Sebastien" w:date="2021-08-23T22:16:00Z">
        <w:r>
          <w:rPr>
            <w:color w:val="000000"/>
          </w:rPr>
          <w:t xml:space="preserve">that </w:t>
        </w:r>
      </w:ins>
      <w:ins w:id="51" w:author="Portalier Sebastien" w:date="2021-08-23T22:10:00Z">
        <w:r>
          <w:rPr>
            <w:color w:val="000000"/>
          </w:rPr>
          <w:t xml:space="preserve">is a relatively narrow peak around </w:t>
        </w:r>
      </w:ins>
      <w:ins w:id="52" w:author="Portalier Sebastien" w:date="2021-08-23T22:16:00Z">
        <w:r>
          <w:rPr>
            <w:color w:val="000000"/>
          </w:rPr>
          <w:t>a</w:t>
        </w:r>
      </w:ins>
      <w:ins w:id="53" w:author="Portalier Sebastien" w:date="2021-08-23T22:10:00Z">
        <w:r>
          <w:rPr>
            <w:color w:val="000000"/>
          </w:rPr>
          <w:t xml:space="preserve"> maximum at </w:t>
        </w:r>
      </w:ins>
      <w:ins w:id="54" w:author="Portalier Sebastien" w:date="2021-08-23T22:10:00Z">
        <w:r>
          <w:rPr>
            <w:i/>
            <w:iCs/>
            <w:color w:val="000000"/>
          </w:rPr>
          <w:t>x=c</w:t>
        </w:r>
      </w:ins>
      <w:ins w:id="55" w:author="Portalier Sebastien" w:date="2021-08-23T22:12:00Z">
        <w:r>
          <w:rPr>
            <w:i/>
            <w:iCs/>
            <w:color w:val="000000"/>
            <w:vertAlign w:val="subscript"/>
          </w:rPr>
          <w:t>i</w:t>
        </w:r>
      </w:ins>
      <w:ins w:id="56" w:author="Portalier Sebastien" w:date="2021-08-23T22:17:00Z">
        <w:r>
          <w:rPr>
            <w:color w:val="000000"/>
          </w:rPr>
          <w:t>, and they peak at different temperatures.</w:t>
        </w:r>
      </w:ins>
      <w:ins w:id="57" w:author="Portalier Sebastien" w:date="2021-08-23T22:10:00Z">
        <w:r>
          <w:rPr>
            <w:i/>
            <w:iCs/>
            <w:color w:val="000000"/>
            <w:vertAlign w:val="subscript"/>
          </w:rPr>
          <w:t xml:space="preserve"> </w:t>
        </w:r>
      </w:ins>
      <w:ins w:id="58" w:author="Portalier Sebastien" w:date="2021-08-23T22:11:00Z">
        <w:r>
          <w:rPr>
            <w:color w:val="000000"/>
          </w:rPr>
          <w:t>T</w:t>
        </w:r>
      </w:ins>
      <w:ins w:id="59" w:author="Portalier Sebastien" w:date="2021-08-23T22:08:00Z">
        <w:r>
          <w:rPr>
            <w:color w:val="000000"/>
          </w:rPr>
          <w:t xml:space="preserve">he </w:t>
        </w:r>
      </w:ins>
      <w:ins w:id="60" w:author="Portalier Sebastien" w:date="2021-08-23T22:13:00Z">
        <w:r>
          <w:rPr>
            <w:color w:val="000000"/>
          </w:rPr>
          <w:t xml:space="preserve">phenology of one </w:t>
        </w:r>
      </w:ins>
      <w:ins w:id="61" w:author="Portalier Sebastien" w:date="2021-08-23T22:08:00Z">
        <w:r>
          <w:rPr>
            <w:color w:val="000000"/>
          </w:rPr>
          <w:t xml:space="preserve">species </w:t>
        </w:r>
      </w:ins>
      <w:ins w:id="62" w:author="Portalier Sebastien" w:date="2021-08-23T22:13:00Z">
        <w:r>
          <w:rPr>
            <w:color w:val="000000"/>
          </w:rPr>
          <w:t xml:space="preserve">will advance noticeably only when </w:t>
        </w:r>
      </w:ins>
      <w:ins w:id="63" w:author="Portalier Sebastien" w:date="2021-08-24T03:26:00Z">
        <w:r>
          <w:rPr>
            <w:color w:val="000000"/>
          </w:rPr>
          <w:t>the spell</w:t>
        </w:r>
      </w:ins>
      <w:ins w:id="64" w:author="Portalier Sebastien" w:date="2021-08-23T22:13:00Z">
        <w:r>
          <w:rPr>
            <w:color w:val="000000"/>
          </w:rPr>
          <w:t xml:space="preserve"> occurs near </w:t>
        </w:r>
      </w:ins>
      <w:ins w:id="65" w:author="Portalier Sebastien" w:date="2021-08-23T22:17:00Z">
        <w:r>
          <w:rPr>
            <w:color w:val="000000"/>
          </w:rPr>
          <w:t>it</w:t>
        </w:r>
      </w:ins>
      <w:ins w:id="66" w:author="Portalier Sebastien" w:date="2021-08-23T22:18:00Z">
        <w:r>
          <w:rPr>
            <w:color w:val="000000"/>
          </w:rPr>
          <w:t>s peak</w:t>
        </w:r>
      </w:ins>
      <w:ins w:id="67" w:author="Portalier Sebastien" w:date="2021-08-23T22:13:00Z">
        <w:r>
          <w:rPr>
            <w:color w:val="000000"/>
          </w:rPr>
          <w:t xml:space="preserve"> temperature. </w:t>
        </w:r>
      </w:ins>
      <w:ins w:id="68" w:author="Portalier Sebastien" w:date="2021-08-23T22:14:00Z">
        <w:r>
          <w:rPr>
            <w:color w:val="000000"/>
          </w:rPr>
          <w:t xml:space="preserve">The other species is not affected (Fig. 2A). </w:t>
        </w:r>
      </w:ins>
    </w:p>
    <w:p>
      <w:pPr>
        <w:pStyle w:val="NormalWeb"/>
        <w:spacing w:lineRule="auto" w:line="480" w:beforeAutospacing="0" w:before="240" w:afterAutospacing="0" w:after="280"/>
        <w:ind w:firstLine="720"/>
        <w:rPr>
          <w:color w:val="000000"/>
        </w:rPr>
      </w:pPr>
      <w:ins w:id="69" w:author="Portalier Sebastien" w:date="2021-08-23T22:15:00Z">
        <w:r>
          <w:rPr>
            <w:color w:val="000000"/>
          </w:rPr>
          <w:t xml:space="preserve">In the case of two overlapping sensitivity periods, one species </w:t>
        </w:r>
      </w:ins>
      <w:ins w:id="70" w:author="Portalier Sebastien" w:date="2021-08-23T22:19:00Z">
        <w:r>
          <w:rPr>
            <w:color w:val="000000"/>
          </w:rPr>
          <w:t xml:space="preserve">(e.g., the consumer) </w:t>
        </w:r>
      </w:ins>
      <w:ins w:id="71" w:author="Portalier Sebastien" w:date="2021-08-23T22:15:00Z">
        <w:r>
          <w:rPr>
            <w:color w:val="000000"/>
          </w:rPr>
          <w:t xml:space="preserve">may </w:t>
        </w:r>
      </w:ins>
      <w:ins w:id="72" w:author="Portalier Sebastien" w:date="2021-08-23T22:18:00Z">
        <w:r>
          <w:rPr>
            <w:color w:val="000000"/>
          </w:rPr>
          <w:t>exhibit a</w:t>
        </w:r>
      </w:ins>
      <w:ins w:id="73" w:author="Portalier Sebastien" w:date="2021-08-23T22:15:00Z">
        <w:r>
          <w:rPr>
            <w:color w:val="000000"/>
          </w:rPr>
          <w:t xml:space="preserve"> broader </w:t>
        </w:r>
      </w:ins>
      <w:ins w:id="74" w:author="Portalier Sebastien" w:date="2021-08-23T22:18:00Z">
        <w:r>
          <w:rPr>
            <w:color w:val="000000"/>
          </w:rPr>
          <w:t>sensitivity that peaks at a different temperature than the other species</w:t>
        </w:r>
      </w:ins>
      <w:ins w:id="75" w:author="Portalier Sebastien" w:date="2021-08-23T22:19:00Z">
        <w:r>
          <w:rPr>
            <w:color w:val="000000"/>
          </w:rPr>
          <w:t xml:space="preserve"> (e.g., the resource)</w:t>
        </w:r>
      </w:ins>
      <w:ins w:id="76" w:author="Portalier Sebastien" w:date="2021-08-23T22:18:00Z">
        <w:r>
          <w:rPr>
            <w:color w:val="000000"/>
          </w:rPr>
          <w:t xml:space="preserve">. </w:t>
        </w:r>
      </w:ins>
      <w:ins w:id="77" w:author="Portalier Sebastien" w:date="2021-08-23T22:19:00Z">
        <w:r>
          <w:rPr>
            <w:color w:val="000000"/>
          </w:rPr>
          <w:t xml:space="preserve">Hence, in this example, the phenology of the consumer will advance noticeably no matter when a warm spell occurs, whereas the phenology of the resource will advance noticeably only when it occurs near the temperature </w:t>
        </w:r>
      </w:ins>
      <w:ins w:id="78" w:author="Portalier Sebastien" w:date="2021-08-23T22:19:00Z">
        <w:r>
          <w:rPr>
            <w:i/>
            <w:iCs/>
            <w:color w:val="000000"/>
          </w:rPr>
          <w:t>x=c</w:t>
        </w:r>
      </w:ins>
      <w:ins w:id="79" w:author="Portalier Sebastien" w:date="2021-08-23T22:19:00Z">
        <w:r>
          <w:rPr>
            <w:i/>
            <w:iCs/>
            <w:color w:val="000000"/>
            <w:vertAlign w:val="subscript"/>
          </w:rPr>
          <w:t>1</w:t>
        </w:r>
      </w:ins>
      <w:ins w:id="80" w:author="Portalier Sebastien" w:date="2021-08-23T22:20:00Z">
        <w:r>
          <w:rPr>
            <w:color w:val="000000"/>
          </w:rPr>
          <w:t xml:space="preserve"> (Fig. 2B)</w:t>
        </w:r>
      </w:ins>
      <w:ins w:id="81" w:author="Portalier Sebastien" w:date="2021-08-23T22:19:00Z">
        <w:r>
          <w:rPr>
            <w:color w:val="000000"/>
          </w:rPr>
          <w:t>.</w:t>
        </w:r>
      </w:ins>
      <w:ins w:id="82" w:author="Portalier Sebastien" w:date="2021-08-23T22:21:00Z">
        <w:r>
          <w:rPr>
            <w:color w:val="000000"/>
          </w:rPr>
          <w:t xml:space="preserve"> </w:t>
        </w:r>
      </w:ins>
      <w:del w:id="83" w:author="Portalier Sebastien" w:date="2021-08-23T22:20:00Z">
        <w:r>
          <w:rPr>
            <w:color w:val="000000"/>
          </w:rPr>
          <w:delText xml:space="preserve">Since the resource emerges roughly four days prior to the consumer under historical expectations in our simplified time series (see preceding scenario), mismatch 1 is positive. The sensitivity of the resource is a relatively narrow peak around the maximum at </w:delText>
        </w:r>
      </w:del>
      <w:del w:id="84" w:author="Portalier Sebastien" w:date="2021-08-23T22:20:00Z">
        <w:r>
          <w:rPr>
            <w:i/>
            <w:iCs/>
            <w:color w:val="000000"/>
          </w:rPr>
          <w:delText>x=c</w:delText>
        </w:r>
      </w:del>
      <w:del w:id="85" w:author="Portalier Sebastien" w:date="2021-08-23T22:20:00Z">
        <w:r>
          <w:rPr>
            <w:i/>
            <w:iCs/>
            <w:color w:val="000000"/>
            <w:vertAlign w:val="subscript"/>
          </w:rPr>
          <w:delText xml:space="preserve">1, </w:delText>
        </w:r>
      </w:del>
      <w:del w:id="86" w:author="Portalier Sebastien" w:date="2021-08-23T22:20:00Z">
        <w:r>
          <w:rPr>
            <w:color w:val="000000"/>
          </w:rPr>
          <w:delText xml:space="preserve">while the sensitivity of the consumer is much broader and peaks at much higher temperatures (higher, in fact, than usually arise before emergence) (Fig 2B). </w:delText>
        </w:r>
      </w:del>
      <w:del w:id="87" w:author="Portalier Sebastien" w:date="2021-08-23T22:22:00Z">
        <w:r>
          <w:rPr>
            <w:color w:val="000000"/>
          </w:rPr>
          <w:delText xml:space="preserve">Hence, the phenology of the consumer will advance noticeably no matter when a warm spell occurs, whereas the phenology of the resource will advance noticeably only when it occurs near the temperature </w:delText>
        </w:r>
      </w:del>
      <w:del w:id="88" w:author="Portalier Sebastien" w:date="2021-08-23T22:22:00Z">
        <w:r>
          <w:rPr>
            <w:i/>
            <w:iCs/>
            <w:color w:val="000000"/>
          </w:rPr>
          <w:delText>x=c</w:delText>
        </w:r>
      </w:del>
      <w:del w:id="89" w:author="Portalier Sebastien" w:date="2021-08-23T22:22:00Z">
        <w:r>
          <w:rPr>
            <w:i/>
            <w:iCs/>
            <w:color w:val="000000"/>
            <w:vertAlign w:val="subscript"/>
          </w:rPr>
          <w:delText>1</w:delText>
        </w:r>
      </w:del>
      <w:del w:id="90" w:author="Portalier Sebastien" w:date="2021-08-23T22:22:00Z">
        <w:r>
          <w:rPr>
            <w:color w:val="000000"/>
          </w:rPr>
          <w:delText xml:space="preserve">. </w:delText>
        </w:r>
      </w:del>
      <w:del w:id="91" w:author="Portalier Sebastien" w:date="2021-08-23T22:24:00Z">
        <w:r>
          <w:rPr>
            <w:color w:val="000000"/>
          </w:rPr>
          <w:delText xml:space="preserve">In addition, </w:delText>
        </w:r>
      </w:del>
    </w:p>
    <w:p>
      <w:pPr>
        <w:pStyle w:val="NormalWeb"/>
        <w:spacing w:lineRule="auto" w:line="480" w:beforeAutospacing="0" w:before="240" w:afterAutospacing="0" w:after="280"/>
        <w:ind w:firstLine="720"/>
        <w:rPr>
          <w:color w:val="000000"/>
        </w:rPr>
      </w:pPr>
      <w:ins w:id="92" w:author="Portalier Sebastien" w:date="2021-08-23T22:24:00Z">
        <w:r>
          <w:rPr>
            <w:color w:val="000000"/>
          </w:rPr>
          <w:t xml:space="preserve">However, </w:t>
        </w:r>
      </w:ins>
      <w:ins w:id="93" w:author="Portalier Sebastien" w:date="2021-08-23T22:27:00Z">
        <w:r>
          <w:rPr>
            <w:color w:val="000000"/>
          </w:rPr>
          <w:t xml:space="preserve">among all scenarios, </w:t>
        </w:r>
      </w:ins>
      <w:r>
        <w:rPr>
          <w:color w:val="000000"/>
        </w:rPr>
        <w:t xml:space="preserve">the rate function at emergence (the denominators in Eq. </w:t>
      </w:r>
      <w:del w:id="94" w:author="Portalier Sebastien" w:date="2021-08-23T22:27:00Z">
        <w:r>
          <w:rPr>
            <w:color w:val="000000"/>
          </w:rPr>
          <w:delText>6</w:delText>
        </w:r>
      </w:del>
      <w:ins w:id="95" w:author="Portalier Sebastien" w:date="2021-08-23T22:27:00Z">
        <w:r>
          <w:rPr>
            <w:color w:val="000000"/>
          </w:rPr>
          <w:t>7</w:t>
        </w:r>
      </w:ins>
      <w:r>
        <w:rPr>
          <w:color w:val="000000"/>
        </w:rPr>
        <w:t xml:space="preserve">) </w:t>
      </w:r>
      <w:ins w:id="96" w:author="Portalier Sebastien" w:date="2021-08-23T22:24:00Z">
        <w:r>
          <w:rPr>
            <w:color w:val="000000"/>
          </w:rPr>
          <w:t xml:space="preserve">may </w:t>
        </w:r>
      </w:ins>
      <w:r>
        <w:rPr>
          <w:color w:val="000000"/>
        </w:rPr>
        <w:t>differ</w:t>
      </w:r>
      <w:del w:id="97" w:author="Portalier Sebastien" w:date="2021-08-23T22:27:00Z">
        <w:r>
          <w:rPr>
            <w:color w:val="000000"/>
          </w:rPr>
          <w:delText>s</w:delText>
        </w:r>
      </w:del>
      <w:r>
        <w:rPr>
          <w:color w:val="000000"/>
        </w:rPr>
        <w:t xml:space="preserve"> vastly between the two species. </w:t>
      </w:r>
      <w:del w:id="98" w:author="Portalier Sebastien" w:date="2021-08-23T22:24:00Z">
        <w:r>
          <w:rPr>
            <w:color w:val="000000"/>
          </w:rPr>
          <w:delText xml:space="preserve">For our particular time series, the values are </w:delText>
        </w:r>
      </w:del>
      <w:del w:id="99" w:author="Portalier Sebastien" w:date="2021-08-23T22:24:00Z">
        <w:r>
          <w:rPr>
            <w:i/>
            <w:iCs/>
            <w:color w:val="000000"/>
          </w:rPr>
          <w:delText>R</w:delText>
        </w:r>
      </w:del>
      <w:del w:id="100" w:author="Portalier Sebastien" w:date="2021-08-23T22:24:00Z">
        <w:r>
          <w:rPr>
            <w:i/>
            <w:iCs/>
            <w:color w:val="000000"/>
            <w:vertAlign w:val="subscript"/>
          </w:rPr>
          <w:delText>b</w:delText>
        </w:r>
      </w:del>
      <w:del w:id="101" w:author="Portalier Sebastien" w:date="2021-08-23T22:24:00Z">
        <w:r>
          <w:rPr>
            <w:i/>
            <w:iCs/>
            <w:color w:val="000000"/>
          </w:rPr>
          <w:delText>(x(t</w:delText>
        </w:r>
      </w:del>
      <w:del w:id="102" w:author="Portalier Sebastien" w:date="2021-08-23T22:24:00Z">
        <w:r>
          <w:rPr>
            <w:i/>
            <w:iCs/>
            <w:color w:val="000000"/>
            <w:vertAlign w:val="subscript"/>
          </w:rPr>
          <w:delText>1,b</w:delText>
        </w:r>
      </w:del>
      <w:del w:id="103" w:author="Portalier Sebastien" w:date="2021-08-23T22:24:00Z">
        <w:r>
          <w:rPr>
            <w:i/>
            <w:iCs/>
            <w:color w:val="000000"/>
            <w:vertAlign w:val="superscript"/>
          </w:rPr>
          <w:delText>*</w:delText>
        </w:r>
      </w:del>
      <w:del w:id="104" w:author="Portalier Sebastien" w:date="2021-08-23T22:24:00Z">
        <w:r>
          <w:rPr>
            <w:i/>
            <w:iCs/>
            <w:color w:val="000000"/>
          </w:rPr>
          <w:delText>)) = 0.041</w:delText>
        </w:r>
      </w:del>
      <w:del w:id="105" w:author="Portalier Sebastien" w:date="2021-08-23T22:24:00Z">
        <w:r>
          <w:rPr>
            <w:color w:val="000000"/>
          </w:rPr>
          <w:delText xml:space="preserve"> and </w:delText>
        </w:r>
      </w:del>
      <w:del w:id="106" w:author="Portalier Sebastien" w:date="2021-08-23T22:24:00Z">
        <w:r>
          <w:rPr>
            <w:i/>
            <w:iCs/>
            <w:color w:val="000000"/>
          </w:rPr>
          <w:delText>R</w:delText>
        </w:r>
      </w:del>
      <w:del w:id="107" w:author="Portalier Sebastien" w:date="2021-08-23T22:24:00Z">
        <w:r>
          <w:rPr>
            <w:i/>
            <w:iCs/>
            <w:color w:val="000000"/>
            <w:vertAlign w:val="subscript"/>
          </w:rPr>
          <w:delText>e</w:delText>
        </w:r>
      </w:del>
      <w:del w:id="108" w:author="Portalier Sebastien" w:date="2021-08-23T22:24:00Z">
        <w:r>
          <w:rPr>
            <w:i/>
            <w:iCs/>
            <w:color w:val="000000"/>
          </w:rPr>
          <w:delText>(x(t</w:delText>
        </w:r>
      </w:del>
      <w:del w:id="109" w:author="Portalier Sebastien" w:date="2021-08-23T22:24:00Z">
        <w:r>
          <w:rPr>
            <w:i/>
            <w:iCs/>
            <w:color w:val="000000"/>
            <w:vertAlign w:val="subscript"/>
          </w:rPr>
          <w:delText>1,e</w:delText>
        </w:r>
      </w:del>
      <w:del w:id="110" w:author="Portalier Sebastien" w:date="2021-08-23T22:24:00Z">
        <w:r>
          <w:rPr>
            <w:i/>
            <w:iCs/>
            <w:color w:val="000000"/>
            <w:vertAlign w:val="superscript"/>
          </w:rPr>
          <w:delText>*</w:delText>
        </w:r>
      </w:del>
      <w:del w:id="111" w:author="Portalier Sebastien" w:date="2021-08-23T22:24:00Z">
        <w:r>
          <w:rPr>
            <w:i/>
            <w:iCs/>
            <w:color w:val="000000"/>
          </w:rPr>
          <w:delText>)) = 0.00198</w:delText>
        </w:r>
      </w:del>
      <w:del w:id="112" w:author="Portalier Sebastien" w:date="2021-08-23T22:24:00Z">
        <w:r>
          <w:rPr>
            <w:color w:val="000000"/>
          </w:rPr>
          <w:delText xml:space="preserve">, respectively. </w:delText>
        </w:r>
      </w:del>
      <w:r>
        <w:rPr>
          <w:color w:val="000000"/>
        </w:rPr>
        <w:t>Consequently, even if the resource is more sensitive than the consumer at the time of the spell (</w:t>
      </w:r>
      <w:r>
        <w:rPr>
          <w:i/>
          <w:iCs/>
          <w:color w:val="000000"/>
        </w:rPr>
        <w:t>R’</w:t>
      </w:r>
      <w:r>
        <w:rPr>
          <w:i/>
          <w:iCs/>
          <w:color w:val="000000"/>
          <w:vertAlign w:val="subscript"/>
        </w:rPr>
        <w:t>e</w:t>
      </w:r>
      <w:r>
        <w:rPr>
          <w:i/>
          <w:iCs/>
          <w:color w:val="000000"/>
        </w:rPr>
        <w:t>&gt;R’</w:t>
      </w:r>
      <w:r>
        <w:rPr>
          <w:i/>
          <w:iCs/>
          <w:color w:val="000000"/>
          <w:vertAlign w:val="subscript"/>
        </w:rPr>
        <w:t>b</w:t>
      </w:r>
      <w:r>
        <w:rPr>
          <w:color w:val="000000"/>
        </w:rPr>
        <w:t xml:space="preserve">), the difference in parentheses in Eq. </w:t>
      </w:r>
      <w:del w:id="113" w:author="Portalier Sebastien" w:date="2021-08-23T22:27:00Z">
        <w:r>
          <w:rPr>
            <w:color w:val="000000"/>
          </w:rPr>
          <w:delText>6</w:delText>
        </w:r>
      </w:del>
      <w:ins w:id="114" w:author="Portalier Sebastien" w:date="2021-08-23T22:27:00Z">
        <w:r>
          <w:rPr>
            <w:color w:val="000000"/>
          </w:rPr>
          <w:t>7</w:t>
        </w:r>
      </w:ins>
      <w:r>
        <w:rPr>
          <w:color w:val="000000"/>
        </w:rPr>
        <w:t xml:space="preserve"> can still be negative </w:t>
      </w:r>
      <w:del w:id="115" w:author="Portalier Sebastien" w:date="2021-08-23T22:25:00Z">
        <w:r>
          <w:rPr>
            <w:color w:val="000000"/>
          </w:rPr>
          <w:delText xml:space="preserve">because </w:delText>
        </w:r>
      </w:del>
      <w:ins w:id="116" w:author="Portalier Sebastien" w:date="2021-08-23T22:25:00Z">
        <w:r>
          <w:rPr>
            <w:color w:val="000000"/>
          </w:rPr>
          <w:t xml:space="preserve">if </w:t>
        </w:r>
      </w:ins>
      <w:r>
        <w:rPr>
          <w:color w:val="000000"/>
        </w:rPr>
        <w:t xml:space="preserve">the denominator in the first term is much larger than in the second. </w:t>
      </w:r>
      <w:del w:id="117" w:author="Portalier Sebastien" w:date="2021-08-23T22:26:00Z">
        <w:r>
          <w:rPr>
            <w:color w:val="000000"/>
          </w:rPr>
          <w:delText>Indeed, this is what happens with the simplified time series: the phenology of both species advances, and that of the consumer advances more, so that the mismatch decreases, no matter when a warm spell happens. The situation with realistic time series that vary across latitude is more nuanced (see below).</w:delText>
        </w:r>
      </w:del>
    </w:p>
    <w:p>
      <w:pPr>
        <w:pStyle w:val="NormalWeb"/>
        <w:spacing w:lineRule="auto" w:line="480"/>
        <w:ind w:firstLine="720"/>
        <w:rPr/>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In this section, we used Eq. 1 to develop general theoretical insights. </w:t>
      </w:r>
      <w:ins w:id="118" w:author="Portalier Sebastien" w:date="2021-08-24T03:28:00Z">
        <w:r>
          <w:rPr>
            <w:color w:val="000000"/>
          </w:rPr>
          <w:t xml:space="preserve">The model is agnostic about the specific </w:t>
        </w:r>
      </w:ins>
      <w:ins w:id="119" w:author="Portalier Sebastien" w:date="2021-08-24T03:28:00Z">
        <w:r>
          <w:rPr>
            <w:i/>
            <w:iCs/>
            <w:color w:val="000000"/>
          </w:rPr>
          <w:t>R</w:t>
        </w:r>
      </w:ins>
      <w:ins w:id="120" w:author="Portalier Sebastien" w:date="2021-08-24T03:28:00Z">
        <w:r>
          <w:rPr>
            <w:color w:val="000000"/>
          </w:rPr>
          <w:t xml:space="preserve"> functions used. </w:t>
        </w:r>
      </w:ins>
      <w:ins w:id="121" w:author="Portalier Sebastien" w:date="2021-08-24T02:40:00Z">
        <w:r>
          <w:rPr>
            <w:color w:val="000000"/>
          </w:rPr>
          <w:t xml:space="preserve">The model </w:t>
        </w:r>
      </w:ins>
      <w:ins w:id="122" w:author="Portalier Sebastien" w:date="2021-08-24T02:17:00Z">
        <w:r>
          <w:rPr/>
          <w:t xml:space="preserve">does not </w:t>
        </w:r>
      </w:ins>
      <w:del w:id="123" w:author="Unknown Author" w:date="2021-09-02T08:13:52Z">
        <w:r>
          <w:rPr/>
          <w:delText>do</w:delText>
        </w:r>
      </w:del>
      <w:ins w:id="124" w:author="Unknown Author" w:date="2021-09-02T08:13:52Z">
        <w:r>
          <w:rPr/>
          <w:t>make</w:t>
        </w:r>
      </w:ins>
      <w:ins w:id="125" w:author="Portalier Sebastien" w:date="2021-08-24T02:17:00Z">
        <w:r>
          <w:rPr/>
          <w:t xml:space="preserve"> any assumption</w:t>
        </w:r>
      </w:ins>
      <w:ins w:id="126" w:author="Unknown Author" w:date="2021-09-02T08:13:58Z">
        <w:r>
          <w:rPr/>
          <w:t>s</w:t>
        </w:r>
      </w:ins>
      <w:ins w:id="127" w:author="Portalier Sebastien" w:date="2021-08-24T02:17:00Z">
        <w:r>
          <w:rPr/>
          <w:t xml:space="preserve"> on the consequences of a change in synchrony between the two interacting species,</w:t>
        </w:r>
      </w:ins>
      <w:ins w:id="128" w:author="Portalier Sebastien" w:date="2021-08-24T02:40:00Z">
        <w:r>
          <w:rPr/>
          <w:t xml:space="preserve"> in terms of survival, reproduction, or </w:t>
        </w:r>
      </w:ins>
      <w:ins w:id="129" w:author="Portalier Sebastien" w:date="2021-08-24T02:41:00Z">
        <w:r>
          <w:rPr/>
          <w:t xml:space="preserve">any life </w:t>
        </w:r>
      </w:ins>
      <w:ins w:id="130" w:author="Portalier Sebastien" w:date="2021-08-24T03:28:00Z">
        <w:r>
          <w:rPr/>
          <w:t>history</w:t>
        </w:r>
      </w:ins>
      <w:ins w:id="131" w:author="Portalier Sebastien" w:date="2021-08-24T02:41:00Z">
        <w:r>
          <w:rPr/>
          <w:t xml:space="preserve"> trait.</w:t>
        </w:r>
      </w:ins>
      <w:ins w:id="132" w:author="Portalier Sebastien" w:date="2021-08-24T02:17:00Z">
        <w:r>
          <w:rPr/>
          <w:t xml:space="preserve"> </w:t>
        </w:r>
      </w:ins>
      <w:ins w:id="133" w:author="Portalier Sebastien" w:date="2021-08-24T02:41:00Z">
        <w:r>
          <w:rPr/>
          <w:t>These aspects</w:t>
        </w:r>
      </w:ins>
      <w:ins w:id="134" w:author="Portalier Sebastien" w:date="2021-08-24T02:17:00Z">
        <w:r>
          <w:rPr/>
          <w:t xml:space="preserve"> </w:t>
        </w:r>
      </w:ins>
      <w:ins w:id="135" w:author="Portalier Sebastien" w:date="2021-08-24T02:41:00Z">
        <w:r>
          <w:rPr/>
          <w:t>are</w:t>
        </w:r>
      </w:ins>
      <w:ins w:id="136" w:author="Portalier Sebastien" w:date="2021-08-24T02:17:00Z">
        <w:r>
          <w:rPr/>
          <w:t xml:space="preserve"> system-specific.</w:t>
        </w:r>
      </w:ins>
      <w:ins w:id="137" w:author="Portalier Sebastien" w:date="2021-08-24T02:18:00Z">
        <w:r>
          <w:rPr/>
          <w:t xml:space="preserve"> </w:t>
        </w:r>
      </w:ins>
      <w:r>
        <w:rPr>
          <w:color w:val="000000"/>
        </w:rPr>
        <w:t>In the following section, we apply the model using realistic temperature time series in order to make predictions for a specific case study, at a given place and time.</w:t>
      </w:r>
    </w:p>
    <w:p>
      <w:pPr>
        <w:pStyle w:val="Heading2"/>
        <w:spacing w:lineRule="auto" w:line="480"/>
        <w:rPr>
          <w:rFonts w:ascii="Times New Roman" w:hAnsi="Times New Roman"/>
          <w:b/>
          <w:b/>
          <w:bCs/>
          <w:color w:val="000000"/>
          <w:sz w:val="32"/>
          <w:szCs w:val="32"/>
        </w:rPr>
      </w:pPr>
      <w:r>
        <w:rPr>
          <w:rFonts w:ascii="Times New Roman" w:hAnsi="Times New Roman"/>
          <w:b/>
          <w:bCs/>
          <w:color w:val="000000"/>
          <w:sz w:val="32"/>
          <w:szCs w:val="32"/>
        </w:rPr>
        <w:t>3. A case study: the spruce budworm – balsam fir system</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 xml:space="preserve">We describe the </w:t>
      </w:r>
      <w:ins w:id="138" w:author="Jean-Noel Candau" w:date="2021-09-01T16:11:00Z">
        <w:r>
          <w:rPr>
            <w:rFonts w:cs="Times New Roman" w:ascii="Times New Roman" w:hAnsi="Times New Roman"/>
            <w:color w:val="000000"/>
            <w:sz w:val="24"/>
            <w:szCs w:val="24"/>
          </w:rPr>
          <w:t xml:space="preserve">spruce budworm – balsam fir </w:t>
        </w:r>
      </w:ins>
      <w:del w:id="139" w:author="Jean-Noel Candau" w:date="2021-09-01T16:11:00Z">
        <w:r>
          <w:rPr>
            <w:rFonts w:cs="Times New Roman" w:ascii="Times New Roman" w:hAnsi="Times New Roman"/>
            <w:color w:val="000000"/>
            <w:sz w:val="24"/>
            <w:szCs w:val="24"/>
          </w:rPr>
          <w:delText xml:space="preserve">study </w:delText>
        </w:r>
      </w:del>
      <w:r>
        <w:rPr>
          <w:rFonts w:cs="Times New Roman" w:ascii="Times New Roman" w:hAnsi="Times New Roman"/>
          <w:color w:val="000000"/>
          <w:sz w:val="24"/>
          <w:szCs w:val="24"/>
        </w:rPr>
        <w:t xml:space="preserve">system and provide the accumulation function for both species. Then, we list our data sources and explain the fitting methods for the spruce budworm - balsam fir system. Finally, we give the results for this case study. We use R (R core team, 2020) to implement the model, analyze the results, and generate the figures. Past and future temperature data were obtained using BioSIM ((Régnière, Saint-Amant, Béchard, et al., 2014). </w:t>
      </w:r>
    </w:p>
    <w:p>
      <w:pPr>
        <w:pStyle w:val="Heading3"/>
        <w:spacing w:lineRule="auto" w:line="480"/>
        <w:rPr>
          <w:rFonts w:ascii="Times New Roman" w:hAnsi="Times New Roman" w:cs="Times New Roman"/>
          <w:b/>
          <w:b/>
          <w:bCs/>
          <w:sz w:val="28"/>
          <w:szCs w:val="28"/>
        </w:rPr>
      </w:pPr>
      <w:r>
        <w:rPr>
          <w:rFonts w:cs="Times New Roman" w:ascii="Times New Roman" w:hAnsi="Times New Roman"/>
          <w:b/>
          <w:bCs/>
          <w:color w:val="000000"/>
          <w:sz w:val="28"/>
          <w:szCs w:val="28"/>
        </w:rPr>
        <w:t>3.1 Study system</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spruce budworm (SBW) (</w:t>
      </w:r>
      <w:r>
        <w:rPr>
          <w:rFonts w:cs="Times New Roman" w:ascii="Times New Roman" w:hAnsi="Times New Roman"/>
          <w:i/>
          <w:iCs/>
          <w:color w:val="000000"/>
          <w:sz w:val="24"/>
          <w:szCs w:val="24"/>
        </w:rPr>
        <w:t>Choristoneura fumiferana</w:t>
      </w:r>
      <w:r>
        <w:rPr>
          <w:rFonts w:cs="Times New Roman" w:ascii="Times New Roman" w:hAnsi="Times New Roman"/>
          <w:color w:val="000000"/>
          <w:sz w:val="24"/>
          <w:szCs w:val="24"/>
        </w:rPr>
        <w:t xml:space="preserve">) is the most destructive defoliator of North American boreal forests </w:t>
      </w:r>
      <w:bookmarkStart w:id="94" w:name="__Fieldmark__640_3903614438"/>
      <w:r>
        <w:rPr>
          <w:rFonts w:cs="Times New Roman" w:ascii="Times New Roman" w:hAnsi="Times New Roman"/>
          <w:color w:val="000000"/>
          <w:sz w:val="24"/>
          <w:szCs w:val="24"/>
        </w:rPr>
        <w:t>(</w:t>
      </w:r>
      <w:bookmarkStart w:id="95" w:name="__Fieldmark__352_2495178454"/>
      <w:r>
        <w:rPr>
          <w:rFonts w:cs="Times New Roman" w:ascii="Times New Roman" w:hAnsi="Times New Roman"/>
          <w:color w:val="000000"/>
          <w:sz w:val="24"/>
          <w:szCs w:val="24"/>
        </w:rPr>
        <w:t>F</w:t>
      </w:r>
      <w:bookmarkStart w:id="96" w:name="__Fieldmark__356_942872385"/>
      <w:r>
        <w:rPr>
          <w:rFonts w:cs="Times New Roman" w:ascii="Times New Roman" w:hAnsi="Times New Roman"/>
          <w:color w:val="000000"/>
          <w:sz w:val="24"/>
          <w:szCs w:val="24"/>
        </w:rPr>
        <w:t>leming, 2000)</w:t>
      </w:r>
      <w:bookmarkEnd w:id="94"/>
      <w:bookmarkEnd w:id="95"/>
      <w:bookmarkEnd w:id="96"/>
      <w:r>
        <w:rPr>
          <w:rFonts w:cs="Times New Roman" w:ascii="Times New Roman" w:hAnsi="Times New Roman"/>
          <w:color w:val="000000"/>
          <w:sz w:val="24"/>
          <w:szCs w:val="24"/>
        </w:rPr>
        <w:t>. It feeds primarily on balsam fir (</w:t>
      </w:r>
      <w:r>
        <w:rPr>
          <w:rFonts w:cs="Times New Roman" w:ascii="Times New Roman" w:hAnsi="Times New Roman"/>
          <w:i/>
          <w:iCs/>
          <w:color w:val="000000"/>
          <w:sz w:val="24"/>
          <w:szCs w:val="24"/>
        </w:rPr>
        <w:t>Abies balsamea</w:t>
      </w:r>
      <w:r>
        <w:rPr>
          <w:rFonts w:cs="Times New Roman" w:ascii="Times New Roman" w:hAnsi="Times New Roman"/>
          <w:color w:val="000000"/>
          <w:sz w:val="24"/>
          <w:szCs w:val="24"/>
        </w:rPr>
        <w:t>), black spruce (</w:t>
      </w:r>
      <w:r>
        <w:rPr>
          <w:rFonts w:cs="Times New Roman" w:ascii="Times New Roman" w:hAnsi="Times New Roman"/>
          <w:i/>
          <w:iCs/>
          <w:color w:val="000000"/>
          <w:sz w:val="24"/>
          <w:szCs w:val="24"/>
        </w:rPr>
        <w:t xml:space="preserve">Picea mariana), </w:t>
      </w:r>
      <w:r>
        <w:rPr>
          <w:rFonts w:cs="Times New Roman" w:ascii="Times New Roman" w:hAnsi="Times New Roman"/>
          <w:color w:val="000000"/>
          <w:sz w:val="24"/>
          <w:szCs w:val="24"/>
        </w:rPr>
        <w:t>white spruce (</w:t>
      </w:r>
      <w:r>
        <w:rPr>
          <w:rFonts w:cs="Times New Roman" w:ascii="Times New Roman" w:hAnsi="Times New Roman"/>
          <w:i/>
          <w:iCs/>
          <w:color w:val="000000"/>
          <w:sz w:val="24"/>
          <w:szCs w:val="24"/>
        </w:rPr>
        <w:t>Picea glauca)</w:t>
      </w:r>
      <w:r>
        <w:rPr>
          <w:rFonts w:cs="Times New Roman" w:ascii="Times New Roman" w:hAnsi="Times New Roman"/>
          <w:color w:val="000000"/>
          <w:sz w:val="24"/>
          <w:szCs w:val="24"/>
        </w:rPr>
        <w:t>, and red spruce (</w:t>
      </w:r>
      <w:r>
        <w:rPr>
          <w:rFonts w:cs="Times New Roman" w:ascii="Times New Roman" w:hAnsi="Times New Roman"/>
          <w:i/>
          <w:iCs/>
          <w:color w:val="000000"/>
          <w:sz w:val="24"/>
          <w:szCs w:val="24"/>
        </w:rPr>
        <w:t>Picea rubens)</w:t>
      </w:r>
      <w:r>
        <w:rPr>
          <w:rFonts w:cs="Times New Roman" w:ascii="Times New Roman" w:hAnsi="Times New Roman"/>
          <w:color w:val="000000"/>
          <w:sz w:val="24"/>
          <w:szCs w:val="24"/>
        </w:rPr>
        <w:t xml:space="preserve">. This univoltine insect has an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cs="Times New Roman" w:ascii="Times New Roman" w:hAnsi="Times New Roman"/>
          <w:color w:val="000000"/>
          <w:sz w:val="24"/>
          <w:szCs w:val="24"/>
        </w:rPr>
        <w:t>(</w:t>
      </w:r>
      <w:bookmarkStart w:id="98" w:name="__Fieldmark__376_2495178454"/>
      <w:r>
        <w:rPr>
          <w:rFonts w:cs="Times New Roman" w:ascii="Times New Roman" w:hAnsi="Times New Roman"/>
          <w:color w:val="000000"/>
          <w:sz w:val="24"/>
          <w:szCs w:val="24"/>
        </w:rPr>
        <w:t>R</w:t>
      </w:r>
      <w:bookmarkStart w:id="99" w:name="__Fieldmark__389_942872385"/>
      <w:r>
        <w:rPr>
          <w:rFonts w:cs="Times New Roman" w:ascii="Times New Roman" w:hAnsi="Times New Roman"/>
          <w:color w:val="000000"/>
          <w:sz w:val="24"/>
          <w:szCs w:val="24"/>
        </w:rPr>
        <w:t>égnière &amp; Nealis, 2008</w:t>
      </w:r>
      <w:bookmarkStart w:id="100" w:name="__Fieldmark__394_942872385"/>
      <w:bookmarkStart w:id="101" w:name="__Fieldmark__383_2495178454"/>
      <w:bookmarkStart w:id="102" w:name="__Fieldmark__702_3903614438"/>
      <w:bookmarkEnd w:id="97"/>
      <w:bookmarkEnd w:id="98"/>
      <w:bookmarkEnd w:id="99"/>
      <w:r>
        <w:rPr>
          <w:rFonts w:cs="Times New Roman" w:ascii="Times New Roman" w:hAnsi="Times New Roman"/>
          <w:color w:val="000000"/>
          <w:sz w:val="24"/>
          <w:szCs w:val="24"/>
        </w:rPr>
        <w:t>)</w:t>
      </w:r>
      <w:bookmarkEnd w:id="100"/>
      <w:bookmarkEnd w:id="101"/>
      <w:bookmarkEnd w:id="102"/>
      <w:r>
        <w:rPr>
          <w:rFonts w:cs="Times New Roman" w:ascii="Times New Roman" w:hAnsi="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cs="Times New Roman" w:ascii="Times New Roman" w:hAnsi="Times New Roman"/>
          <w:color w:val="000000"/>
          <w:sz w:val="24"/>
          <w:szCs w:val="24"/>
        </w:rPr>
        <w:t>(</w:t>
      </w:r>
      <w:bookmarkStart w:id="104" w:name="__Fieldmark__390_2495178454"/>
      <w:r>
        <w:rPr>
          <w:rFonts w:cs="Times New Roman" w:ascii="Times New Roman" w:hAnsi="Times New Roman"/>
          <w:color w:val="000000"/>
          <w:sz w:val="24"/>
          <w:szCs w:val="24"/>
        </w:rPr>
        <w:t>L</w:t>
      </w:r>
      <w:bookmarkStart w:id="105" w:name="__Fieldmark__399_942872385"/>
      <w:r>
        <w:rPr>
          <w:rFonts w:cs="Times New Roman" w:ascii="Times New Roman" w:hAnsi="Times New Roman"/>
          <w:color w:val="000000"/>
          <w:sz w:val="24"/>
          <w:szCs w:val="24"/>
        </w:rPr>
        <w:t>awrence et al., 1997)</w:t>
      </w:r>
      <w:bookmarkEnd w:id="103"/>
      <w:bookmarkEnd w:id="104"/>
      <w:bookmarkEnd w:id="105"/>
      <w:r>
        <w:rPr>
          <w:rFonts w:cs="Times New Roman" w:ascii="Times New Roman" w:hAnsi="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cs="Times New Roman" w:ascii="Times New Roman" w:hAnsi="Times New Roman"/>
          <w:color w:val="000000"/>
          <w:sz w:val="24"/>
          <w:szCs w:val="24"/>
        </w:rPr>
        <w:t>(</w:t>
      </w:r>
      <w:bookmarkStart w:id="107" w:name="__Fieldmark__397_2495178454"/>
      <w:r>
        <w:rPr>
          <w:rFonts w:cs="Times New Roman" w:ascii="Times New Roman" w:hAnsi="Times New Roman"/>
          <w:color w:val="000000"/>
          <w:sz w:val="24"/>
          <w:szCs w:val="24"/>
        </w:rPr>
        <w:t>B</w:t>
      </w:r>
      <w:bookmarkStart w:id="108" w:name="__Fieldmark__406_942872385"/>
      <w:r>
        <w:rPr>
          <w:rFonts w:cs="Times New Roman" w:ascii="Times New Roman" w:hAnsi="Times New Roman"/>
          <w:color w:val="000000"/>
          <w:sz w:val="24"/>
          <w:szCs w:val="24"/>
        </w:rPr>
        <w:t>lais, 1957)</w:t>
      </w:r>
      <w:bookmarkEnd w:id="106"/>
      <w:bookmarkEnd w:id="107"/>
      <w:bookmarkEnd w:id="108"/>
      <w:r>
        <w:rPr>
          <w:rFonts w:cs="Times New Roman" w:ascii="Times New Roman" w:hAnsi="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cs="Times New Roman" w:ascii="Times New Roman" w:hAnsi="Times New Roman"/>
          <w:color w:val="000000"/>
          <w:sz w:val="24"/>
          <w:szCs w:val="24"/>
        </w:rPr>
        <w:t>(</w:t>
      </w:r>
      <w:bookmarkStart w:id="110" w:name="__Fieldmark__408_2495178454"/>
      <w:r>
        <w:rPr>
          <w:rFonts w:cs="Times New Roman" w:ascii="Times New Roman" w:hAnsi="Times New Roman"/>
          <w:color w:val="000000"/>
          <w:sz w:val="24"/>
          <w:szCs w:val="24"/>
        </w:rPr>
        <w:t>O</w:t>
      </w:r>
      <w:bookmarkStart w:id="111" w:name="__Fieldmark__415_942872385"/>
      <w:r>
        <w:rPr>
          <w:rFonts w:cs="Times New Roman" w:ascii="Times New Roman" w:hAnsi="Times New Roman"/>
          <w:color w:val="000000"/>
          <w:sz w:val="24"/>
          <w:szCs w:val="24"/>
        </w:rPr>
        <w:t>sawa et al., 1983)</w:t>
      </w:r>
      <w:bookmarkEnd w:id="109"/>
      <w:bookmarkEnd w:id="110"/>
      <w:bookmarkEnd w:id="111"/>
      <w:r>
        <w:rPr>
          <w:rFonts w:cs="Times New Roman" w:ascii="Times New Roman" w:hAnsi="Times New Roman"/>
          <w:color w:val="000000"/>
          <w:sz w:val="24"/>
          <w:szCs w:val="24"/>
        </w:rPr>
        <w:t>. </w:t>
      </w:r>
    </w:p>
    <w:p>
      <w:pPr>
        <w:pStyle w:val="NormalWeb"/>
        <w:spacing w:lineRule="auto" w:line="480"/>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2.2.2 and Fig. 2).</w:t>
      </w:r>
    </w:p>
    <w:p>
      <w:pPr>
        <w:pStyle w:val="NormalWeb"/>
        <w:numPr>
          <w:ilvl w:val="0"/>
          <w:numId w:val="0"/>
        </w:numPr>
        <w:spacing w:lineRule="auto" w:line="480"/>
        <w:outlineLvl w:val="1"/>
        <w:rPr>
          <w:b/>
          <w:b/>
          <w:bCs/>
          <w:sz w:val="28"/>
          <w:szCs w:val="28"/>
        </w:rPr>
      </w:pPr>
      <w:r>
        <w:rPr>
          <w:b/>
          <w:bCs/>
          <w:color w:val="000000"/>
          <w:sz w:val="28"/>
          <w:szCs w:val="28"/>
        </w:rPr>
        <w:t>3.2 Phenological models</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3.2.1 Phenological model of spruce budworm’s spring emergence</w:t>
      </w:r>
    </w:p>
    <w:p>
      <w:pPr>
        <w:pStyle w:val="NormalWeb"/>
        <w:spacing w:lineRule="auto" w:line="480" w:beforeAutospacing="0" w:before="280" w:afterAutospacing="0" w:after="160"/>
        <w:rPr/>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xml:space="preserve">. For modelling purposes, March 1st is generally taken as the start of the quiescent stage </w:t>
      </w:r>
      <w:bookmarkStart w:id="115" w:name="__Fieldmark__765_3903614438"/>
      <w:r>
        <w:rPr>
          <w:color w:val="000000"/>
        </w:rPr>
        <w:t>(</w:t>
      </w:r>
      <w:bookmarkStart w:id="116" w:name="__Fieldmark__426_2495178454"/>
      <w:r>
        <w:rPr>
          <w:color w:val="000000"/>
        </w:rPr>
        <w:t>R</w:t>
      </w:r>
      <w:bookmarkStart w:id="117" w:name="__Fieldmark__434_942872385"/>
      <w:r>
        <w:rPr>
          <w:color w:val="000000"/>
        </w:rPr>
        <w:t xml:space="preserve">égnière, </w:t>
      </w:r>
      <w:r>
        <w:rPr/>
        <w:t>St-Amant, &amp; Duval</w:t>
      </w:r>
      <w:r>
        <w:rPr>
          <w:color w:val="000000"/>
        </w:rPr>
        <w:t>, 2012)</w:t>
      </w:r>
      <w:bookmarkEnd w:id="115"/>
      <w:bookmarkEnd w:id="116"/>
      <w:bookmarkEnd w:id="117"/>
      <w:r>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of the overwintering stage (L</w:t>
      </w:r>
      <w:r>
        <w:rPr>
          <w:color w:val="000000"/>
          <w:vertAlign w:val="subscript"/>
        </w:rPr>
        <w:t>2o</w:t>
      </w:r>
      <w:r>
        <w:rPr>
          <w:color w:val="000000"/>
        </w:rPr>
        <w:t xml:space="preserve">) of SBW is defined as (Régnière, </w:t>
      </w:r>
      <w:r>
        <w:rPr/>
        <w:t>St-Amant, &amp; Duval</w:t>
      </w:r>
      <w:r>
        <w:rPr>
          <w:color w:val="000000"/>
        </w:rPr>
        <w:t xml:space="preserve">, 2012) </w:t>
      </w:r>
    </w:p>
    <w:tbl>
      <w:tblPr>
        <w:tblW w:w="9918" w:type="dxa"/>
        <w:jc w:val="left"/>
        <w:tblInd w:w="0" w:type="dxa"/>
        <w:tblBorders/>
        <w:tblCellMar>
          <w:top w:w="0" w:type="dxa"/>
          <w:left w:w="118" w:type="dxa"/>
          <w:bottom w:w="0" w:type="dxa"/>
          <w:right w:w="108" w:type="dxa"/>
        </w:tblCellMar>
        <w:tblLook w:noVBand="1" w:val="04a0" w:noHBand="0" w:lastColumn="0" w:firstColumn="1" w:lastRow="0" w:firstRow="1"/>
      </w:tblPr>
      <w:tblGrid>
        <w:gridCol w:w="277"/>
        <w:gridCol w:w="8507"/>
        <w:gridCol w:w="1134"/>
      </w:tblGrid>
      <w:tr>
        <w:trPr/>
        <w:tc>
          <w:tcPr>
            <w:tcW w:w="277" w:type="dxa"/>
            <w:tcBorders/>
            <w:shd w:fill="auto" w:val="clear"/>
            <w:vAlign w:val="center"/>
          </w:tcPr>
          <w:p>
            <w:pPr>
              <w:pStyle w:val="NormalWeb"/>
              <w:spacing w:lineRule="auto" w:line="480" w:before="280" w:after="0"/>
              <w:jc w:val="center"/>
              <w:rPr/>
            </w:pPr>
            <w:r>
              <w:rPr/>
            </w:r>
          </w:p>
        </w:tc>
        <w:tc>
          <w:tcPr>
            <w:tcW w:w="8507"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oMath>
          </w:p>
        </w:tc>
        <w:tc>
          <w:tcPr>
            <w:tcW w:w="1134" w:type="dxa"/>
            <w:tcBorders/>
            <w:shd w:fill="auto" w:val="clear"/>
            <w:vAlign w:val="center"/>
          </w:tcPr>
          <w:p>
            <w:pPr>
              <w:pStyle w:val="NormalWeb"/>
              <w:spacing w:lineRule="auto" w:line="480" w:before="280" w:after="0"/>
              <w:jc w:val="center"/>
              <w:rPr/>
            </w:pPr>
            <w:r>
              <w:rPr/>
              <w:t xml:space="preserve">Eq. </w:t>
            </w:r>
            <w:del w:id="140" w:author="Portalier Sebastien" w:date="2021-08-23T22:28:00Z">
              <w:r>
                <w:rPr/>
                <w:delText>7</w:delText>
              </w:r>
            </w:del>
            <w:ins w:id="141" w:author="Portalier Sebastien" w:date="2021-08-23T22:28:00Z">
              <w:r>
                <w:rPr/>
                <w:t>8</w:t>
              </w:r>
            </w:ins>
          </w:p>
        </w:tc>
      </w:tr>
    </w:tbl>
    <w:p>
      <w:pPr>
        <w:pStyle w:val="NormalWeb"/>
        <w:spacing w:lineRule="auto" w:line="480" w:beforeAutospacing="0" w:before="280" w:afterAutospacing="0" w:after="160"/>
        <w:rPr>
          <w:color w:val="000000"/>
        </w:rPr>
      </w:pPr>
      <w:r>
        <w:rPr>
          <w:color w:val="000000"/>
        </w:rPr>
        <w:t>where</w:t>
      </w:r>
    </w:p>
    <w:tbl>
      <w:tblPr>
        <w:tblW w:w="9062" w:type="dxa"/>
        <w:jc w:val="left"/>
        <w:tblInd w:w="0" w:type="dxa"/>
        <w:tblBorders/>
        <w:tblCellMar>
          <w:top w:w="0" w:type="dxa"/>
          <w:left w:w="118" w:type="dxa"/>
          <w:bottom w:w="0" w:type="dxa"/>
          <w:right w:w="108" w:type="dxa"/>
        </w:tblCellMar>
        <w:tblLook w:noVBand="1" w:val="04a0" w:noHBand="0" w:lastColumn="0" w:firstColumn="1" w:lastRow="0" w:firstRow="1"/>
      </w:tblPr>
      <w:tblGrid>
        <w:gridCol w:w="985"/>
        <w:gridCol w:w="7088"/>
        <w:gridCol w:w="989"/>
      </w:tblGrid>
      <w:tr>
        <w:trPr/>
        <w:tc>
          <w:tcPr>
            <w:tcW w:w="985" w:type="dxa"/>
            <w:tcBorders/>
            <w:shd w:fill="auto" w:val="clear"/>
            <w:vAlign w:val="center"/>
          </w:tcPr>
          <w:p>
            <w:pPr>
              <w:pStyle w:val="NormalWeb"/>
              <w:spacing w:lineRule="auto" w:line="480" w:before="280" w:after="0"/>
              <w:jc w:val="center"/>
              <w:rPr/>
            </w:pPr>
            <w:r>
              <w:rPr/>
            </w:r>
          </w:p>
        </w:tc>
        <w:tc>
          <w:tcPr>
            <w:tcW w:w="7088" w:type="dxa"/>
            <w:tcBorders/>
            <w:shd w:fill="auto" w:val="clear"/>
            <w:vAlign w:val="center"/>
          </w:tcPr>
          <w:p>
            <w:pPr>
              <w:pStyle w:val="NormalWeb"/>
              <w:spacing w:lineRule="auto" w:line="480" w:before="280" w:after="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Web"/>
              <w:spacing w:lineRule="auto" w:line="480" w:before="280" w:after="0"/>
              <w:jc w:val="center"/>
              <w:rPr/>
            </w:pPr>
            <w:r>
              <w:rPr/>
              <w:t xml:space="preserve">Eq. </w:t>
            </w:r>
            <w:del w:id="142" w:author="Portalier Sebastien" w:date="2021-08-23T22:28:00Z">
              <w:r>
                <w:rPr/>
                <w:delText>8</w:delText>
              </w:r>
            </w:del>
            <w:ins w:id="143" w:author="Portalier Sebastien" w:date="2021-08-23T22:28:00Z">
              <w:r>
                <w:rPr/>
                <w:t>9</w:t>
              </w:r>
            </w:ins>
          </w:p>
        </w:tc>
      </w:tr>
    </w:tbl>
    <w:p>
      <w:pPr>
        <w:pStyle w:val="Normal"/>
        <w:spacing w:lineRule="auto" w:line="480"/>
        <w:rPr>
          <w:rFonts w:ascii="Times New Roman" w:hAnsi="Times New Roman" w:cs="Times New Roman"/>
        </w:rPr>
      </w:pPr>
      <w:r>
        <w:rPr>
          <w:rFonts w:eastAsia="Times New Roman" w:cs="Times New Roman" w:ascii="Times New Roman" w:hAnsi="Times New Roman"/>
          <w:color w:val="000000"/>
          <w:sz w:val="24"/>
          <w:szCs w:val="24"/>
          <w:lang w:eastAsia="en-CA"/>
        </w:rPr>
        <w:t>Accumulation occurs only when the temperature lies between a minimal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and a maximal value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Parameter values for SBW, estimated </w:t>
      </w:r>
      <w:ins w:id="144" w:author="Jean-Noel Candau" w:date="2021-09-01T16:12:00Z">
        <w:r>
          <w:rPr>
            <w:rFonts w:eastAsia="Times New Roman" w:cs="Times New Roman" w:ascii="Times New Roman" w:hAnsi="Times New Roman"/>
            <w:color w:val="000000"/>
            <w:sz w:val="24"/>
            <w:szCs w:val="24"/>
            <w:lang w:eastAsia="en-CA"/>
          </w:rPr>
          <w:t>by</w:t>
        </w:r>
      </w:ins>
      <w:ins w:id="145" w:author="Jean-Noel Candau" w:date="2021-09-01T16:13:00Z">
        <w:r>
          <w:rPr>
            <w:rFonts w:eastAsia="Times New Roman" w:cs="Times New Roman" w:ascii="Times New Roman" w:hAnsi="Times New Roman"/>
            <w:color w:val="000000"/>
            <w:sz w:val="24"/>
            <w:szCs w:val="24"/>
            <w:lang w:eastAsia="en-CA"/>
          </w:rPr>
          <w:t xml:space="preserve"> Régnière et al. (2012)</w:t>
        </w:r>
      </w:ins>
      <w:ins w:id="146" w:author="Jean-Noel Candau" w:date="2021-09-01T16:12:00Z">
        <w:r>
          <w:rPr>
            <w:rFonts w:eastAsia="Times New Roman" w:cs="Times New Roman" w:ascii="Times New Roman" w:hAnsi="Times New Roman"/>
            <w:color w:val="000000"/>
            <w:sz w:val="24"/>
            <w:szCs w:val="24"/>
            <w:lang w:eastAsia="en-CA"/>
          </w:rPr>
          <w:t xml:space="preserve"> </w:t>
        </w:r>
      </w:ins>
      <w:r>
        <w:rPr>
          <w:rFonts w:eastAsia="Times New Roman" w:cs="Times New Roman" w:ascii="Times New Roman" w:hAnsi="Times New Roman"/>
          <w:color w:val="000000"/>
          <w:sz w:val="24"/>
          <w:szCs w:val="24"/>
          <w:lang w:eastAsia="en-CA"/>
        </w:rPr>
        <w:t xml:space="preserve">from laboratory experiments, are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color w:val="000000"/>
          <w:sz w:val="24"/>
          <w:szCs w:val="24"/>
          <w:lang w:eastAsia="en-CA"/>
        </w:rPr>
        <w: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color w:val="000000"/>
          <w:sz w:val="24"/>
          <w:szCs w:val="24"/>
          <w:lang w:eastAsia="en-CA"/>
        </w:rPr>
        <w:t xml:space="preserve">,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 2.5 °C,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m</w:t>
      </w:r>
      <w:r>
        <w:rPr>
          <w:rFonts w:eastAsia="Times New Roman" w:cs="Times New Roman" w:ascii="Times New Roman" w:hAnsi="Times New Roman"/>
          <w:color w:val="000000"/>
          <w:sz w:val="24"/>
          <w:szCs w:val="24"/>
          <w:lang w:eastAsia="en-CA"/>
        </w:rPr>
        <w:t xml:space="preserve"> = 35 °C and </w:t>
      </w:r>
      <w:r>
        <w:rPr>
          <w:rFonts w:eastAsia="Times New Roman" w:cs="Times New Roman" w:ascii="Times New Roman" w:hAnsi="Times New Roman"/>
          <w:i/>
          <w:iCs/>
          <w:color w:val="000000"/>
          <w:sz w:val="24"/>
          <w:szCs w:val="24"/>
          <w:lang w:eastAsia="en-CA"/>
        </w:rPr>
        <w:t>F=1</w:t>
      </w:r>
      <w:r>
        <w:rPr>
          <w:rFonts w:eastAsia="Times New Roman" w:cs="Times New Roman" w:ascii="Times New Roman" w:hAnsi="Times New Roman"/>
          <w:color w:val="000000"/>
          <w:sz w:val="24"/>
          <w:szCs w:val="24"/>
          <w:lang w:eastAsia="en-CA"/>
        </w:rPr>
        <w:t>. The accumulation rate function is increasing for temperatures up to 31°C, which is well above the temperatures observed during the quiescent stage.</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3.2.2 Phenological model of balsam fir’s budburst</w:t>
      </w:r>
    </w:p>
    <w:p>
      <w:pPr>
        <w:pStyle w:val="NormalWeb"/>
        <w:spacing w:lineRule="auto" w:line="480" w:beforeAutospacing="0" w:before="280" w:afterAutospacing="0" w:after="160"/>
        <w:rPr/>
      </w:pPr>
      <w:r>
        <w:rPr>
          <w:color w:val="000000"/>
        </w:rPr>
        <w:t xml:space="preserve">Process-based tree phenology models describe the individual or interactive effects of environmental conditions (e.g., temperature or photoperiod) on bud development (Chuine &amp; Régnière, 2017). We use the </w:t>
      </w:r>
      <w:r>
        <w:rPr>
          <w:i/>
          <w:iCs/>
          <w:color w:val="000000"/>
        </w:rPr>
        <w:t>Uniforc</w:t>
      </w:r>
      <w:r>
        <w:rPr>
          <w:color w:val="000000"/>
        </w:rPr>
        <w:t xml:space="preserve"> model of Chuine (2000) to model balsam fir’s budburst phenology. </w:t>
      </w:r>
      <w:r>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pPr>
        <w:pStyle w:val="NormalWeb"/>
        <w:spacing w:lineRule="auto" w:line="480" w:beforeAutospacing="0" w:before="280" w:afterAutospacing="0" w:after="160"/>
        <w:ind w:firstLine="720"/>
        <w:rPr/>
      </w:pPr>
      <w:r>
        <w:rPr>
          <w:color w:val="000000"/>
        </w:rPr>
        <w:t xml:space="preserve">We fitted the Uniforc model to budburst phenology data collected in the 1980s and 1990s in Quebec and New Brunswick (Desbiens, 2007; Régnière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r>
        <w:rPr>
          <w:color w:val="000000"/>
        </w:rPr>
        <w:t>D</w:t>
      </w:r>
      <w:bookmarkStart w:id="119" w:name="__Fieldmark__491_2495178454"/>
      <w:r>
        <w:rPr>
          <w:color w:val="000000"/>
        </w:rPr>
        <w:t>o</w:t>
      </w:r>
      <w:bookmarkStart w:id="120" w:name="__Fieldmark__543_942872385"/>
      <w:r>
        <w:rPr>
          <w:color w:val="000000"/>
        </w:rPr>
        <w:t>rais &amp; Kettela (1982)</w:t>
      </w:r>
      <w:bookmarkEnd w:id="118"/>
      <w:bookmarkEnd w:id="119"/>
      <w:bookmarkEnd w:id="120"/>
      <w:r>
        <w:rPr>
          <w:color w:val="000000"/>
        </w:rPr>
        <w:t>. The budburst date was defined as the date when 50% of the buds in the site have reached stage II. We obtained temperature data at each site for each year using BioSIM. We estimated parameter values of the Uniforc model using simulated annealing in order to predict budburst date according to temperatures during development period.</w:t>
      </w:r>
    </w:p>
    <w:p>
      <w:pPr>
        <w:pStyle w:val="NormalWeb"/>
        <w:spacing w:lineRule="auto" w:line="480" w:beforeAutospacing="0" w:before="280" w:afterAutospacing="0" w:after="160"/>
        <w:ind w:firstLine="720"/>
        <w:rPr/>
      </w:pPr>
      <w:r>
        <w:rPr>
          <w:color w:val="000000"/>
        </w:rPr>
        <w:t>We performed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3.3 Historical and future temperature regimes in eastern Canada</w:t>
      </w:r>
    </w:p>
    <w:p>
      <w:pPr>
        <w:pStyle w:val="NormalWeb"/>
        <w:spacing w:lineRule="auto" w:line="480" w:beforeAutospacing="0" w:before="280" w:afterAutospacing="0" w:after="160"/>
        <w:rPr/>
      </w:pPr>
      <w:r>
        <w:rPr>
          <w:color w:val="000000"/>
        </w:rPr>
        <w:t xml:space="preserve">We selected six locations on a latitudinal gradient across eastern Canada (Fig. 4) to explore the effects of historical and future temperature regimes on the synchrony between SBW and balsam fir phenology. The temperature data for these locations were calculated using BioSIM </w:t>
      </w:r>
      <w:bookmarkStart w:id="124" w:name="__Fieldmark__861_3903614438"/>
      <w:r>
        <w:rPr>
          <w:color w:val="000000"/>
        </w:rPr>
        <w:t>(</w:t>
      </w:r>
      <w:bookmarkStart w:id="125" w:name="__Fieldmark__510_2495178454"/>
      <w:r>
        <w:rPr>
          <w:color w:val="000000"/>
        </w:rPr>
        <w:t>R</w:t>
      </w:r>
      <w:bookmarkStart w:id="126" w:name="__Fieldmark__566_942872385"/>
      <w:r>
        <w:rPr>
          <w:color w:val="000000"/>
        </w:rPr>
        <w:t>égnière, Saint-Amant, Béchard, et al., 2014)</w:t>
      </w:r>
      <w:bookmarkEnd w:id="124"/>
      <w:bookmarkEnd w:id="125"/>
      <w:bookmarkEnd w:id="126"/>
      <w:r>
        <w:rPr>
          <w:color w:val="000000"/>
        </w:rPr>
        <w:t>. BioSIM interpolates weather station historical data and climate change scenarios across North America. We used data from 1996 to 2016 to explore latitudinal trends of past insect emergence, tree budburst and their mismatch across years. </w:t>
      </w:r>
    </w:p>
    <w:p>
      <w:pPr>
        <w:pStyle w:val="NormalWeb"/>
        <w:spacing w:lineRule="auto" w:line="480" w:beforeAutospacing="0" w:before="280" w:afterAutospacing="0" w:after="160"/>
        <w:ind w:firstLine="720"/>
        <w:rPr/>
      </w:pPr>
      <w:r>
        <w:rPr>
          <w:color w:val="000000"/>
        </w:rPr>
        <w:t xml:space="preserve"> </w:t>
      </w:r>
      <w:r>
        <w:rPr>
          <w:color w:val="000000"/>
        </w:rPr>
        <w:t xml:space="preserve">We used predicted temperatures under different warming scenarios to reveal expected trends for emergence, budburst and mismatch. We selected three different scenarios, known as RCP2.6 (moderate warming), RCP4.5 (intermediate) and RCP8.5 (strong)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 using BioSIM. </w:t>
      </w:r>
    </w:p>
    <w:p>
      <w:pPr>
        <w:pStyle w:val="NormalWeb"/>
        <w:spacing w:lineRule="auto" w:line="480" w:beforeAutospacing="0" w:before="280" w:afterAutospacing="0" w:after="160"/>
        <w:ind w:firstLine="720"/>
        <w:rPr/>
      </w:pPr>
      <w:r>
        <w:rPr>
          <w:color w:val="000000"/>
        </w:rPr>
        <w:t xml:space="preserve">Both models used temperature data with a four-hour time interval, which allows for the capture of warm events within a day.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3.4. Mismatch in the spruce budworm - balsam fir system</w:t>
      </w:r>
    </w:p>
    <w:p>
      <w:pPr>
        <w:pStyle w:val="Heading3"/>
        <w:spacing w:lineRule="auto" w:line="480"/>
        <w:rPr>
          <w:rFonts w:ascii="Times New Roman" w:hAnsi="Times New Roman" w:cs="Times New Roman"/>
          <w:b/>
          <w:b/>
          <w:bCs/>
          <w:color w:val="000000"/>
        </w:rPr>
      </w:pPr>
      <w:r>
        <w:rPr>
          <w:rFonts w:cs="Times New Roman" w:ascii="Times New Roman" w:hAnsi="Times New Roman"/>
          <w:b/>
          <w:bCs/>
          <w:color w:val="000000"/>
        </w:rPr>
        <w:t>3.4.1 Fitting and sensitivity</w:t>
      </w:r>
    </w:p>
    <w:p>
      <w:pPr>
        <w:pStyle w:val="NormalWeb"/>
        <w:spacing w:lineRule="auto" w:line="480" w:beforeAutospacing="0" w:before="280" w:afterAutospacing="0" w:after="160"/>
        <w:rPr/>
      </w:pPr>
      <w:r>
        <w:rPr>
          <w:color w:val="000000"/>
        </w:rPr>
        <w:t xml:space="preserve">Fitting the </w:t>
      </w:r>
      <w:r>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rPr/>
        <w:t xml:space="preserve">RMSE = 12.6). </w:t>
      </w:r>
      <w:r>
        <w:rPr>
          <w:color w:val="000000"/>
        </w:rPr>
        <w:t>The residuals of this fitting follow a Normal distribution centred on 0 (Fig. 5A). There is no obvious pattern for the residuals across latitude in the range of our study (Fig. 5B). </w:t>
      </w:r>
    </w:p>
    <w:p>
      <w:pPr>
        <w:pStyle w:val="NormalWeb"/>
        <w:spacing w:lineRule="auto" w:line="480" w:beforeAutospacing="0" w:before="280" w:afterAutospacing="0" w:after="160"/>
        <w:rPr/>
      </w:pPr>
      <w:r>
        <w:rPr>
          <w:color w:val="000000"/>
        </w:rPr>
        <w:t xml:space="preserve">    </w:t>
      </w:r>
      <w:r>
        <w:rPr>
          <w:color w:val="000000"/>
        </w:rPr>
        <w:t xml:space="preserve">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r>
        <w:rPr>
          <w:color w:val="000000"/>
        </w:rPr>
        <w:t>P</w:t>
      </w:r>
      <w:bookmarkStart w:id="132" w:name="__Fieldmark__818_942872385"/>
      <w:r>
        <w:rPr>
          <w:color w:val="000000"/>
        </w:rPr>
        <w:t>ureswaran, et al., 2019)</w:t>
      </w:r>
      <w:bookmarkEnd w:id="130"/>
      <w:bookmarkEnd w:id="131"/>
      <w:bookmarkEnd w:id="132"/>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model gives satisfactory results.  </w:t>
      </w:r>
    </w:p>
    <w:p>
      <w:pPr>
        <w:pStyle w:val="NormalWeb"/>
        <w:spacing w:lineRule="auto" w:line="480" w:beforeAutospacing="0" w:before="280" w:afterAutospacing="0" w:after="160"/>
        <w:rPr/>
      </w:pPr>
      <w:r>
        <w:rPr>
          <w:color w:val="000000"/>
        </w:rPr>
        <w:t xml:space="preserve">The budworm model is sensitive to most parameters (Fig. 5C). The only exception is </w:t>
      </w:r>
      <w:r>
        <w:rPr>
          <w:i/>
          <w:iCs/>
          <w:color w:val="000000"/>
        </w:rPr>
        <w:t>x</w:t>
      </w:r>
      <w:r>
        <w:rPr>
          <w:i/>
          <w:iCs/>
          <w:color w:val="000000"/>
          <w:vertAlign w:val="subscript"/>
        </w:rPr>
        <w:t>m</w:t>
      </w:r>
      <w:r>
        <w:rPr>
          <w:color w:val="000000"/>
        </w:rPr>
        <w:t xml:space="preserve"> (the maximal temperature) since very high temperatures are rare during late winter and spring, and to a certain extent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color w:val="000000"/>
        </w:rPr>
        <w:t xml:space="preserve">. Increasing parameters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color w:val="000000"/>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color w:val="000000"/>
        </w:rPr>
        <w:t xml:space="preserve">, and </w:t>
      </w:r>
      <w:r>
        <w:rPr>
          <w:i/>
          <w:iCs/>
          <w:color w:val="000000"/>
        </w:rPr>
        <w:t>x</w:t>
      </w:r>
      <w:r>
        <w:rPr>
          <w:i/>
          <w:iCs/>
          <w:color w:val="000000"/>
          <w:vertAlign w:val="subscript"/>
        </w:rPr>
        <w:t>b</w:t>
      </w:r>
      <w:r>
        <w:rPr>
          <w:color w:val="000000"/>
        </w:rPr>
        <w:t xml:space="preserve"> (minimal temperature) delays emergence, while increasing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5D).</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3.4.2 Spruce budworm – balsam fir system across latitude</w:t>
      </w:r>
    </w:p>
    <w:p>
      <w:pPr>
        <w:pStyle w:val="Normal"/>
        <w:spacing w:lineRule="auto" w:line="480"/>
        <w:rPr>
          <w:rFonts w:ascii="Times New Roman" w:hAnsi="Times New Roman" w:cs="Times New Roman"/>
          <w:sz w:val="24"/>
          <w:szCs w:val="24"/>
        </w:rPr>
      </w:pPr>
      <w:r>
        <w:rPr>
          <w:rFonts w:cs="Times New Roman" w:ascii="Times New Roman" w:hAnsi="Times New Roman"/>
          <w:color w:val="000000"/>
        </w:rPr>
        <w:t xml:space="preserve">The model predicts median dates of emergence and budburst for each year. Results for past and future data were analyzed using a one-way analysis of variance (see supplementary material for full results). Both emergence (Fig. 6A) and budburst (Fig. 6B) occur later at higher latitudes: </w:t>
      </w:r>
      <w:r>
        <w:rPr>
          <w:rFonts w:cs="Times New Roman" w:ascii="Times New Roman" w:hAnsi="Times New Roman"/>
          <w:i/>
          <w:iCs/>
          <w:color w:val="000000"/>
        </w:rPr>
        <w:t>p</w:t>
      </w:r>
      <w:r>
        <w:rPr>
          <w:rFonts w:cs="Times New Roman" w:ascii="Times New Roman" w:hAnsi="Times New Roman"/>
          <w:color w:val="000000"/>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Pr>
          <w:rFonts w:cs="Times New Roman" w:ascii="Times New Roman" w:hAnsi="Times New Roman"/>
          <w:i/>
          <w:iCs/>
          <w:color w:val="000000"/>
        </w:rPr>
        <w:t>p</w:t>
      </w:r>
      <w:r>
        <w:rPr>
          <w:rFonts w:cs="Times New Roman" w:ascii="Times New Roman" w:hAnsi="Times New Roman"/>
          <w:color w:val="000000"/>
        </w:rPr>
        <w:t xml:space="preserve"> &lt; 0.05 between sites 1, 3 and 5, 6) (Fig. 6C).  At lower latitudes, emergence is expected to occur 5 to 10 days before budburst. Hence, the majority of the larval population may have time to emerge before budburst occurs, which allows larvae to benefit from an important source of nutrients.  </w:t>
      </w:r>
      <w:commentRangeStart w:id="0"/>
      <w:r>
        <w:rPr>
          <w:rFonts w:cs="Times New Roman" w:ascii="Times New Roman" w:hAnsi="Times New Roman"/>
          <w:color w:val="000000"/>
        </w:rPr>
        <w:t xml:space="preserve">We can infer survival to be around 45% and reproductive output (fecundity * survival) to be 45% </w:t>
      </w:r>
      <w:r>
        <w:rPr>
          <w:rFonts w:cs="Times New Roman" w:ascii="Times New Roman" w:hAnsi="Times New Roman"/>
          <w:sz w:val="24"/>
          <w:szCs w:val="24"/>
        </w:rPr>
        <w:t>(Fuentealba, Pureswaran, Bauce, &amp; Despland, 2017)</w:t>
      </w:r>
      <w:r>
        <w:rPr>
          <w:rFonts w:cs="Times New Roman" w:ascii="Times New Roman" w:hAnsi="Times New Roman"/>
          <w:color w:val="000000"/>
        </w:rPr>
        <w:t xml:space="preserve">. </w:t>
      </w:r>
      <w:r>
        <w:rPr>
          <w:rFonts w:cs="Times New Roman" w:ascii="Times New Roman" w:hAnsi="Times New Roman"/>
          <w:color w:val="000000"/>
        </w:rPr>
      </w:r>
      <w:commentRangeEnd w:id="0"/>
      <w:r>
        <w:commentReference w:id="0"/>
      </w:r>
      <w:r>
        <w:rPr>
          <w:rFonts w:cs="Times New Roman" w:ascii="Times New Roman" w:hAnsi="Times New Roman"/>
          <w:color w:val="000000"/>
        </w:rPr>
        <w:t xml:space="preserve">At higher latitudes, emergence may sometimes occur before budburst and sometimes after, which would lead to 30% survival and 20% reproductive output. In brief, insects seem more adapted to their host phenology at lower than at higher latitudes. </w:t>
      </w:r>
    </w:p>
    <w:p>
      <w:pPr>
        <w:pStyle w:val="Heading3"/>
        <w:spacing w:lineRule="auto" w:line="480"/>
        <w:rPr>
          <w:rFonts w:ascii="Times New Roman" w:hAnsi="Times New Roman" w:cs="Times New Roman"/>
          <w:b/>
          <w:b/>
          <w:bCs/>
        </w:rPr>
      </w:pPr>
      <w:r>
        <w:rPr>
          <w:rFonts w:cs="Times New Roman" w:ascii="Times New Roman" w:hAnsi="Times New Roman"/>
          <w:b/>
          <w:bCs/>
          <w:color w:val="000000"/>
        </w:rPr>
        <w:t>3.4.3 Predicted trends according to warming scenarios</w:t>
      </w:r>
    </w:p>
    <w:p>
      <w:pPr>
        <w:pStyle w:val="NormalWeb"/>
        <w:spacing w:lineRule="auto" w:line="480" w:beforeAutospacing="0" w:before="280" w:afterAutospacing="0" w:after="160"/>
        <w:rPr/>
      </w:pPr>
      <w:r>
        <w:rPr>
          <w:color w:val="000000"/>
        </w:rPr>
        <w:t>Across all scenarios, emergence and budburst are expected to occur earlier when temperatures increase.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w:t>
      </w:r>
      <w:ins w:id="147" w:author="Jean-Noel Candau" w:date="2021-09-01T16:17:00Z">
        <w:r>
          <w:rPr>
            <w:color w:val="000000"/>
          </w:rPr>
          <w:t>n historical (1996-2016)</w:t>
        </w:r>
      </w:ins>
      <w:r>
        <w:rPr>
          <w:color w:val="000000"/>
        </w:rPr>
        <w:t xml:space="preserve"> difference between northern and southern sites of 10 days on average. This difference stays approximately the same in case of warmer temperatures (i.e., budburst date is shifted similarly across latitude, see Fig. 6B). By contrast, emergence of SBW is expected to shift differently across latitude (about 15 days difference compared to 10 </w:t>
      </w:r>
      <w:del w:id="148" w:author="Jean-Noel Candau" w:date="2021-09-01T16:17:00Z">
        <w:r>
          <w:rPr>
            <w:color w:val="000000"/>
          </w:rPr>
          <w:delText>nowadays</w:delText>
        </w:r>
      </w:del>
      <w:ins w:id="149" w:author="Jean-Noel Candau" w:date="2021-09-01T16:17:00Z">
        <w:r>
          <w:rPr>
            <w:color w:val="000000"/>
          </w:rPr>
          <w:t>historically</w:t>
        </w:r>
      </w:ins>
      <w:r>
        <w:rPr>
          <w:color w:val="000000"/>
        </w:rPr>
        <w:t>, see Fig. 6A). </w:t>
      </w:r>
    </w:p>
    <w:p>
      <w:pPr>
        <w:pStyle w:val="NormalWeb"/>
        <w:spacing w:lineRule="auto" w:line="480" w:beforeAutospacing="0" w:before="280" w:afterAutospacing="0" w:after="160"/>
        <w:rPr/>
      </w:pPr>
      <w:r>
        <w:rPr>
          <w:color w:val="000000"/>
        </w:rPr>
        <w:t xml:space="preserve">    </w:t>
      </w:r>
      <w:r>
        <w:rPr>
          <w:color w:val="000000"/>
        </w:rPr>
        <w:t>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pPr>
        <w:pStyle w:val="NormalWeb"/>
        <w:spacing w:lineRule="auto" w:line="480" w:beforeAutospacing="0" w:before="280" w:afterAutospacing="0" w:after="160"/>
        <w:rPr/>
      </w:pPr>
      <w:r>
        <w:rPr>
          <w:color w:val="000000"/>
        </w:rPr>
        <w:t xml:space="preserve">    </w:t>
      </w:r>
      <w:r>
        <w:rPr>
          <w:color w:val="000000"/>
        </w:rPr>
        <w:t xml:space="preserve">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pPr>
        <w:pStyle w:val="Heading1"/>
        <w:spacing w:lineRule="auto" w:line="480" w:beforeAutospacing="0" w:before="240" w:afterAutospacing="0" w:after="280"/>
        <w:rPr/>
      </w:pPr>
      <w:r>
        <w:rPr>
          <w:color w:val="000000"/>
          <w:sz w:val="32"/>
          <w:szCs w:val="32"/>
        </w:rPr>
        <w:t>4. Discussion</w:t>
      </w:r>
    </w:p>
    <w:p>
      <w:pPr>
        <w:pStyle w:val="NormalWeb"/>
        <w:spacing w:lineRule="auto" w:line="480" w:beforeAutospacing="0" w:before="280" w:afterAutospacing="0" w:after="160"/>
        <w:rPr/>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4.1 Expected impacts of climate change on phenological mismatch between consumer and resource</w:t>
      </w:r>
    </w:p>
    <w:p>
      <w:pPr>
        <w:pStyle w:val="NormalWeb"/>
        <w:spacing w:lineRule="auto" w:line="480" w:beforeAutospacing="0" w:before="280" w:afterAutospacing="0" w:after="160"/>
        <w:rPr/>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r>
        <w:rPr>
          <w:color w:val="000000"/>
        </w:rPr>
        <w:t>K</w:t>
      </w:r>
      <w:bookmarkStart w:id="140" w:name="__Fieldmark__819_2495178454"/>
      <w:r>
        <w:rPr>
          <w:color w:val="000000"/>
        </w:rPr>
        <w:t>h</w:t>
      </w:r>
      <w:bookmarkStart w:id="141" w:name="__Fieldmark__926_942872385"/>
      <w:r>
        <w:rPr>
          <w:color w:val="000000"/>
        </w:rPr>
        <w:t>arouba et al., 2018)</w:t>
      </w:r>
      <w:bookmarkEnd w:id="139"/>
      <w:bookmarkEnd w:id="140"/>
      <w:bookmarkEnd w:id="141"/>
      <w:r>
        <w:rPr>
          <w:color w:val="000000"/>
        </w:rPr>
        <w:t>. 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pPr>
        <w:pStyle w:val="NormalWeb"/>
        <w:spacing w:lineRule="auto" w:line="480" w:beforeAutospacing="0" w:before="280" w:afterAutospacing="0" w:after="160"/>
        <w:ind w:firstLine="720"/>
        <w:rPr/>
      </w:pPr>
      <w:r>
        <w:rPr>
          <w:color w:val="000000"/>
        </w:rPr>
        <w:t xml:space="preserve">For a consumer to efficiently exploit a resource, some form of temporal synchrony is </w:t>
      </w:r>
      <w:ins w:id="150" w:author="Jean-Noel Candau" w:date="2021-09-01T16:17:00Z">
        <w:r>
          <w:rPr>
            <w:color w:val="000000"/>
          </w:rPr>
          <w:t>of</w:t>
        </w:r>
      </w:ins>
      <w:ins w:id="151" w:author="Jean-Noel Candau" w:date="2021-09-01T16:18:00Z">
        <w:r>
          <w:rPr>
            <w:color w:val="000000"/>
          </w:rPr>
          <w:t xml:space="preserve">ten </w:t>
        </w:r>
      </w:ins>
      <w:r>
        <w:rPr>
          <w:color w:val="000000"/>
        </w:rPr>
        <w:t>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pPr>
        <w:pStyle w:val="NormalWeb"/>
        <w:spacing w:lineRule="auto" w:line="480" w:beforeAutospacing="0" w:before="280" w:afterAutospacing="0" w:after="160"/>
        <w:ind w:firstLine="720"/>
        <w:rPr/>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r>
        <w:rPr>
          <w:color w:val="000000"/>
        </w:rPr>
        <w:t>S</w:t>
      </w:r>
      <w:bookmarkStart w:id="147" w:name="__Fieldmark__954_942872385"/>
      <w:r>
        <w:rPr>
          <w:color w:val="000000"/>
        </w:rPr>
        <w:t>tålhandske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4.2 The spruce budworm - balsam fir system and its general implications </w:t>
      </w:r>
    </w:p>
    <w:p>
      <w:pPr>
        <w:pStyle w:val="NormalWeb"/>
        <w:spacing w:lineRule="auto" w:line="480" w:beforeAutospacing="0" w:before="280" w:afterAutospacing="0" w:after="160"/>
        <w:ind w:firstLine="720"/>
        <w:rPr/>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2.2.2).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6 and section 3.4.2). </w:t>
      </w:r>
    </w:p>
    <w:p>
      <w:pPr>
        <w:pStyle w:val="NormalWeb"/>
        <w:spacing w:lineRule="auto" w:line="480" w:beforeAutospacing="0" w:before="280" w:afterAutospacing="0" w:after="160"/>
        <w:ind w:firstLine="720"/>
        <w:rPr/>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distributions. </w:t>
      </w:r>
    </w:p>
    <w:p>
      <w:pPr>
        <w:pStyle w:val="NormalWeb"/>
        <w:spacing w:lineRule="auto" w:line="480" w:beforeAutospacing="0" w:before="280" w:afterAutospacing="0" w:after="160"/>
        <w:ind w:firstLine="720"/>
        <w:rPr/>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r>
        <w:rPr>
          <w:color w:val="000000"/>
        </w:rPr>
        <w:t>P</w:t>
      </w:r>
      <w:bookmarkStart w:id="156" w:name="__Fieldmark__1014_942872385"/>
      <w:r>
        <w:rPr>
          <w:color w:val="000000"/>
        </w:rPr>
        <w:t xml:space="preserve">ureswaran, </w:t>
      </w:r>
      <w:r>
        <w:rPr/>
        <w:t>De Grandpré,</w:t>
      </w:r>
      <w:r>
        <w:rPr>
          <w:color w:val="000000"/>
        </w:rPr>
        <w:t xml:space="preserve"> et al., 2015)</w:t>
      </w:r>
      <w:bookmarkEnd w:id="154"/>
      <w:bookmarkEnd w:id="155"/>
      <w:bookmarkEnd w:id="156"/>
      <w:r>
        <w:rPr>
          <w:color w:val="000000"/>
        </w:rPr>
        <w:t xml:space="preserve">. Moreover, in northern sites, black spruce seems to be somehow protected because the budworm cannot establish for a long period due to a high frequency of cold years (Pureswaran, </w:t>
      </w:r>
      <w:r>
        <w:rPr/>
        <w:t>De Grandpré,</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pPr>
        <w:pStyle w:val="NormalWeb"/>
        <w:spacing w:lineRule="auto" w:line="480" w:beforeAutospacing="0" w:before="280" w:afterAutospacing="0" w:after="160"/>
        <w:ind w:firstLine="720"/>
        <w:rPr/>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(Deslauriers et al., 2019)</w:t>
      </w:r>
      <w:bookmarkStart w:id="158" w:name="__Fieldmark__901_2495178454"/>
      <w:bookmarkStart w:id="159" w:name="__Fieldmark__1034_942872385"/>
      <w:bookmarkEnd w:id="157"/>
      <w:bookmarkEnd w:id="158"/>
      <w:bookmarkEnd w:id="15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pPr>
        <w:pStyle w:val="Heading2"/>
        <w:spacing w:lineRule="auto" w:line="480"/>
        <w:rPr>
          <w:rFonts w:ascii="Times New Roman" w:hAnsi="Times New Roman"/>
          <w:b/>
          <w:b/>
          <w:bCs/>
          <w:sz w:val="28"/>
          <w:szCs w:val="28"/>
        </w:rPr>
      </w:pPr>
      <w:r>
        <w:rPr>
          <w:rFonts w:ascii="Times New Roman" w:hAnsi="Times New Roman"/>
          <w:b/>
          <w:bCs/>
          <w:color w:val="000000"/>
          <w:sz w:val="28"/>
          <w:szCs w:val="28"/>
        </w:rPr>
        <w:t>4.3 Future extensions</w:t>
      </w:r>
    </w:p>
    <w:p>
      <w:pPr>
        <w:pStyle w:val="NormalWeb"/>
        <w:spacing w:lineRule="auto" w:line="480" w:beforeAutospacing="0" w:before="280" w:afterAutospacing="0" w:after="160"/>
        <w:ind w:firstLine="720"/>
        <w:rPr/>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pPr>
        <w:pStyle w:val="NormalWeb"/>
        <w:spacing w:lineRule="auto" w:line="480" w:beforeAutospacing="0" w:before="280" w:afterAutospacing="0" w:after="160"/>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r>
        <w:rPr>
          <w:color w:val="000000"/>
        </w:rPr>
        <w:t>L</w:t>
      </w:r>
      <w:bookmarkStart w:id="164" w:name="__Fieldmark__922_2495178454"/>
      <w:r>
        <w:rPr>
          <w:color w:val="000000"/>
        </w:rPr>
        <w:t>i</w:t>
      </w:r>
      <w:bookmarkStart w:id="165" w:name="__Fieldmark__1050_942872385"/>
      <w:r>
        <w:rPr>
          <w:color w:val="000000"/>
        </w:rPr>
        <w:t>ndén,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r>
        <w:rPr>
          <w:color w:val="000000"/>
        </w:rPr>
        <w:t>R</w:t>
      </w:r>
      <w:bookmarkStart w:id="168" w:name="__Fieldmark__1055_942872385"/>
      <w:r>
        <w:rPr>
          <w:color w:val="000000"/>
        </w:rPr>
        <w:t>amakers et al., 2020)</w:t>
      </w:r>
      <w:bookmarkEnd w:id="166"/>
      <w:bookmarkEnd w:id="167"/>
      <w:bookmarkEnd w:id="168"/>
      <w:r>
        <w:rPr>
          <w:color w:val="000000"/>
        </w:rPr>
        <w:t>.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Third, a change in phenological synchrony will have an effect on the whole life cycle, which would be beyond the scope of the present study. Rising temperatures are likely to affect physiological processes at later life stages, by affecting metabolism for example (Brown, Gillooly, Allen, Savage, &amp; West, 2004). It is also clear that a change in the mismatch is likely to affect the ecological and evolutionary dynamics of the consumer-resource system. These aspects provide avenue for further studies.</w:t>
      </w:r>
    </w:p>
    <w:p>
      <w:pPr>
        <w:pStyle w:val="NormalWeb"/>
        <w:spacing w:lineRule="auto" w:line="480" w:beforeAutospacing="0" w:before="280" w:afterAutospacing="0" w:after="160"/>
        <w:ind w:firstLine="720"/>
        <w:rPr/>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pPr>
        <w:pStyle w:val="NormalWeb"/>
        <w:spacing w:lineRule="auto" w:line="480" w:beforeAutospacing="0" w:before="280" w:afterAutospacing="0" w:after="160"/>
        <w:ind w:firstLine="720"/>
        <w:rPr/>
      </w:pPr>
      <w:r>
        <w:rPr>
          <w:color w:val="000000"/>
        </w:rPr>
        <w:t xml:space="preserve">The second one occurs at a broader timescale (e.g., weekly). For the study system, temperature data modelled by BioSim </w:t>
      </w:r>
      <w:bookmarkStart w:id="169" w:name="__Fieldmark__1350_3903614438"/>
      <w:r>
        <w:rPr>
          <w:color w:val="000000"/>
        </w:rPr>
        <w:t>(</w:t>
      </w:r>
      <w:bookmarkStart w:id="170" w:name="__Fieldmark__940_2495178454"/>
      <w:r>
        <w:rPr>
          <w:color w:val="000000"/>
        </w:rPr>
        <w:t>R</w:t>
      </w:r>
      <w:bookmarkStart w:id="171" w:name="__Fieldmark__1072_942872385"/>
      <w:r>
        <w:rPr>
          <w:color w:val="000000"/>
        </w:rPr>
        <w:t xml:space="preserve">égnière, </w:t>
      </w:r>
      <w:r>
        <w:rPr/>
        <w:t>Saint-Amant, Béchard, et al.</w:t>
      </w:r>
      <w:r>
        <w:rPr>
          <w:color w:val="000000"/>
        </w:rPr>
        <w:t>, 2014)</w:t>
      </w:r>
      <w:bookmarkEnd w:id="169"/>
      <w:bookmarkEnd w:id="170"/>
      <w:bookmarkEnd w:id="171"/>
      <w:r>
        <w:rPr>
          <w:color w:val="000000"/>
        </w:rPr>
        <w:t xml:space="preserve"> lead to realistic emergence and budburst dates when compared to real data (see section 3.2) and to a phenological mismatch, i.e., budworm usually emerging before budburst, similar to field observations </w:t>
      </w:r>
      <w:bookmarkStart w:id="172" w:name="__Fieldmark__1361_3903614438"/>
      <w:r>
        <w:rPr>
          <w:color w:val="000000"/>
        </w:rPr>
        <w:t>(</w:t>
      </w:r>
      <w:bookmarkStart w:id="173" w:name="__Fieldmark__947_2495178454"/>
      <w:r>
        <w:rPr>
          <w:color w:val="000000"/>
        </w:rPr>
        <w:t>P</w:t>
      </w:r>
      <w:bookmarkStart w:id="174" w:name="__Fieldmark__1077_942872385"/>
      <w:r>
        <w:rPr>
          <w:color w:val="000000"/>
        </w:rPr>
        <w:t xml:space="preserve">ureswaran, </w:t>
      </w:r>
      <w:r>
        <w:rPr/>
        <w:t>Neau,</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rPr/>
        <w:t xml:space="preserve">simplified (cosine) </w:t>
      </w:r>
      <w:r>
        <w:rPr>
          <w:color w:val="000000"/>
        </w:rPr>
        <w:t xml:space="preserve">distributions. The tree is less sensitive to these short warm events. </w:t>
      </w:r>
    </w:p>
    <w:p>
      <w:pPr>
        <w:pStyle w:val="NormalWeb"/>
        <w:spacing w:lineRule="auto" w:line="480" w:beforeAutospacing="0" w:before="280" w:afterAutospacing="0" w:after="160"/>
        <w:ind w:firstLine="720"/>
        <w:rPr/>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175" w:name="__Fieldmark__1386_3903614438"/>
      <w:r>
        <w:rPr>
          <w:color w:val="000000"/>
        </w:rPr>
        <w:t>B</w:t>
      </w:r>
      <w:bookmarkStart w:id="176" w:name="__Fieldmark__965_2495178454"/>
      <w:r>
        <w:rPr>
          <w:color w:val="000000"/>
        </w:rPr>
        <w:t>e</w:t>
      </w:r>
      <w:bookmarkStart w:id="177" w:name="__Fieldmark__1095_942872385"/>
      <w:r>
        <w:rPr>
          <w:color w:val="000000"/>
        </w:rPr>
        <w:t>wick et al., 2016)</w:t>
      </w:r>
      <w:bookmarkEnd w:id="175"/>
      <w:bookmarkEnd w:id="176"/>
      <w:bookmarkEnd w:id="177"/>
      <w:r>
        <w:rPr>
          <w:color w:val="000000"/>
        </w:rPr>
        <w:t>.</w:t>
      </w:r>
    </w:p>
    <w:p>
      <w:pPr>
        <w:pStyle w:val="Normal"/>
        <w:spacing w:lineRule="auto" w:line="240" w:before="0" w:after="0"/>
        <w:rPr>
          <w:rFonts w:ascii="Times New Roman" w:hAnsi="Times New Roman" w:eastAsia="Times New Roman" w:cs="Times New Roman"/>
          <w:b/>
          <w:b/>
          <w:bCs/>
          <w:color w:val="000000"/>
          <w:kern w:val="2"/>
          <w:sz w:val="32"/>
          <w:szCs w:val="32"/>
          <w:lang w:eastAsia="en-CA"/>
        </w:rPr>
      </w:pPr>
      <w:r>
        <w:rPr>
          <w:rFonts w:eastAsia="Times New Roman" w:cs="Times New Roman" w:ascii="Times New Roman" w:hAnsi="Times New Roman"/>
          <w:b/>
          <w:bCs/>
          <w:color w:val="000000"/>
          <w:kern w:val="2"/>
          <w:sz w:val="32"/>
          <w:szCs w:val="32"/>
          <w:lang w:eastAsia="en-CA"/>
        </w:rPr>
      </w:r>
      <w:r>
        <w:br w:type="page"/>
      </w:r>
    </w:p>
    <w:p>
      <w:pPr>
        <w:pStyle w:val="Heading1"/>
        <w:spacing w:lineRule="auto" w:line="480" w:beforeAutospacing="0" w:before="240" w:afterAutospacing="0" w:after="280"/>
        <w:rPr/>
      </w:pPr>
      <w:r>
        <w:rPr>
          <w:color w:val="000000"/>
          <w:sz w:val="32"/>
          <w:szCs w:val="32"/>
        </w:rPr>
        <w:t>Acknowledgement</w:t>
      </w:r>
    </w:p>
    <w:p>
      <w:pPr>
        <w:pStyle w:val="Normal"/>
        <w:spacing w:lineRule="auto" w:line="480"/>
        <w:rPr/>
      </w:pPr>
      <w:r>
        <w:rPr>
          <w:rFonts w:cs="Times New Roman" w:ascii="Times New Roman" w:hAnsi="Times New Roman"/>
          <w:color w:val="000000"/>
          <w:sz w:val="24"/>
          <w:szCs w:val="24"/>
        </w:rPr>
        <w:t>The authors thank Remi Saint-Amant for his helpful guidance to obtain temperature data from BioSIM, and Dr. Jacques Régnière for sharing data on balsam fir phenology. This study was funded by the Healthy Forest Partnership.</w:t>
      </w:r>
      <w:ins w:id="152" w:author="Unknown Author" w:date="2021-09-02T08:15:55Z">
        <w:r>
          <w:rPr>
            <w:rFonts w:cs="Times New Roman" w:ascii="Times New Roman" w:hAnsi="Times New Roman"/>
            <w:color w:val="000000"/>
            <w:sz w:val="24"/>
            <w:szCs w:val="24"/>
          </w:rPr>
          <w:t xml:space="preserve"> </w:t>
        </w:r>
      </w:ins>
      <w:ins w:id="153" w:author="Unknown Author" w:date="2021-09-02T08:16:00Z">
        <w:r>
          <w:rPr>
            <w:rFonts w:cs="Times New Roman" w:ascii="Times New Roman" w:hAnsi="Times New Roman"/>
            <w:color w:val="000000"/>
            <w:sz w:val="24"/>
            <w:szCs w:val="24"/>
          </w:rPr>
          <w:t>Thanks to anonymous reviewers?</w:t>
        </w:r>
      </w:ins>
    </w:p>
    <w:p>
      <w:pPr>
        <w:pStyle w:val="Heading1"/>
        <w:rPr>
          <w:sz w:val="32"/>
          <w:szCs w:val="32"/>
        </w:rPr>
      </w:pPr>
      <w:r>
        <w:rPr>
          <w:sz w:val="32"/>
          <w:szCs w:val="32"/>
        </w:rPr>
        <w:t>Authors’ contribution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pPr>
        <w:pStyle w:val="Heading1"/>
        <w:rPr>
          <w:sz w:val="32"/>
          <w:szCs w:val="32"/>
        </w:rPr>
      </w:pPr>
      <w:r>
        <w:rPr>
          <w:sz w:val="32"/>
          <w:szCs w:val="32"/>
        </w:rPr>
        <w:t>Data Availability</w:t>
      </w:r>
    </w:p>
    <w:p>
      <w:pPr>
        <w:pStyle w:val="Normal"/>
        <w:spacing w:lineRule="auto" w:line="480"/>
        <w:rPr>
          <w:rFonts w:ascii="Times New Roman" w:hAnsi="Times New Roman" w:cs="Times New Roman"/>
          <w:color w:val="000000"/>
          <w:sz w:val="24"/>
          <w:szCs w:val="24"/>
        </w:rPr>
      </w:pPr>
      <w:r>
        <w:rPr>
          <w:rFonts w:cs="Times New Roman" w:ascii="Times New Roman" w:hAnsi="Times New Roman"/>
        </w:rPr>
        <w:t>Code will be stored on Zenodo public depository. Data on balsam fir phenology can be made available on demand to Dr. J. Régnière (Natural Resources Canada).</w:t>
      </w:r>
      <w:r>
        <w:br w:type="page"/>
      </w:r>
    </w:p>
    <w:p>
      <w:pPr>
        <w:pStyle w:val="Heading1"/>
        <w:spacing w:lineRule="auto" w:line="480" w:before="280" w:after="280"/>
        <w:rPr>
          <w:sz w:val="32"/>
          <w:szCs w:val="32"/>
        </w:rPr>
      </w:pPr>
      <w:r>
        <w:rPr>
          <w:sz w:val="32"/>
          <w:szCs w:val="32"/>
        </w:rPr>
        <w:t>References</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Amarasekare, P., &amp; Coutinho, R. M. (2014). Effects of temperature on intraspecific competition in ectotherms.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184</w:t>
      </w:r>
      <w:r>
        <w:rPr>
          <w:rFonts w:cs="Times New Roman" w:ascii="Times New Roman" w:hAnsi="Times New Roman"/>
          <w:sz w:val="24"/>
          <w:szCs w:val="24"/>
        </w:rPr>
        <w:t>(3), E50-65. doi: 10.1086/677386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Bale, J. S., Masters, G. J., Hodkinson, I. D., Awmack, C., Bezemer, T. M., Brown, V. K., Butterfield, J., Buse, A., Coulson, J. C., Farrar, J., Good, J. E. G., Harrington, R., Hartley, S., Jones, T. H., Lindroth, R. L., Press, M. C., Symrnioudis, I., Watt, A. D., &amp; Whittaker, J. B. (2002). Herbivory in global climate change research: direct effects of rising temperature on insect herbivores. </w:t>
      </w:r>
      <w:r>
        <w:rPr>
          <w:rFonts w:cs="Times New Roman" w:ascii="Times New Roman" w:hAnsi="Times New Roman"/>
          <w:i/>
          <w:iCs/>
          <w:sz w:val="24"/>
          <w:szCs w:val="24"/>
        </w:rPr>
        <w:t>Global Change Biology</w:t>
      </w:r>
      <w:r>
        <w:rPr>
          <w:rFonts w:cs="Times New Roman" w:ascii="Times New Roman" w:hAnsi="Times New Roman"/>
          <w:sz w:val="24"/>
          <w:szCs w:val="24"/>
        </w:rPr>
        <w:t>, 8(1), 1–16. doi: 10.1046/j.1365-2486.2002.00451.x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Bean, J. L. (1961). Predicting emergence of second-instar spruce budworm larvae from hibernation under field conditions in minnesota. </w:t>
      </w:r>
      <w:r>
        <w:rPr>
          <w:rFonts w:cs="Times New Roman" w:ascii="Times New Roman" w:hAnsi="Times New Roman"/>
          <w:i/>
          <w:iCs/>
          <w:sz w:val="24"/>
          <w:szCs w:val="24"/>
        </w:rPr>
        <w:t>Annals of the Entomological Society of America</w:t>
      </w:r>
      <w:r>
        <w:rPr>
          <w:rFonts w:cs="Times New Roman" w:ascii="Times New Roman" w:hAnsi="Times New Roman"/>
          <w:sz w:val="24"/>
          <w:szCs w:val="24"/>
        </w:rPr>
        <w:t>, 54(2), 175–177. doi: 10.1093/aesa/54.2.175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Bewick, S., Cantrell, R. S., Cosner, C., &amp; Fagan, W. F. (2016). How resource phenology affects consumer population dynamics. </w:t>
      </w:r>
      <w:r>
        <w:rPr>
          <w:rFonts w:cs="Times New Roman" w:ascii="Times New Roman" w:hAnsi="Times New Roman"/>
          <w:i/>
          <w:iCs/>
          <w:sz w:val="24"/>
          <w:szCs w:val="24"/>
        </w:rPr>
        <w:t>The American Naturalist</w:t>
      </w:r>
      <w:r>
        <w:rPr>
          <w:rFonts w:cs="Times New Roman" w:ascii="Times New Roman" w:hAnsi="Times New Roman"/>
          <w:sz w:val="24"/>
          <w:szCs w:val="24"/>
        </w:rPr>
        <w:t xml:space="preserve">, </w:t>
      </w:r>
      <w:r>
        <w:rPr>
          <w:rFonts w:cs="Times New Roman" w:ascii="Times New Roman" w:hAnsi="Times New Roman"/>
          <w:i/>
          <w:iCs/>
          <w:sz w:val="24"/>
          <w:szCs w:val="24"/>
        </w:rPr>
        <w:t>187</w:t>
      </w:r>
      <w:r>
        <w:rPr>
          <w:rFonts w:cs="Times New Roman" w:ascii="Times New Roman" w:hAnsi="Times New Roman"/>
          <w:sz w:val="24"/>
          <w:szCs w:val="24"/>
        </w:rPr>
        <w:t>(2), 151–166.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Blais, J. R. (1957). Some relationships of the spruce budworm, Choristoneura fumiferana (Clem.) to black spruce, Picea mariana (Moench) Voss.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(4), 364–372. doi: 10.5558/tfc33364-4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van Asch, M., Bijlsma, R. G., Van Den Burg, A. B., &amp; Visser, M. E. (2009). Climate change and unequal phenological changes across four trophic levels: constraints or adaptations?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78</w:t>
      </w:r>
      <w:r>
        <w:rPr>
          <w:rFonts w:cs="Times New Roman" w:ascii="Times New Roman" w:hAnsi="Times New Roman"/>
          <w:sz w:val="24"/>
          <w:szCs w:val="24"/>
        </w:rPr>
        <w:t>(1), 73–83. doi: 10.1111/j.1365-2656.2008.01458.x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Both, C., &amp; Visser, M. E. (2001). Adjustment to climate change is constrained by arrival date in a long-distance migrant bird.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411</w:t>
      </w:r>
      <w:r>
        <w:rPr>
          <w:rFonts w:cs="Times New Roman" w:ascii="Times New Roman" w:hAnsi="Times New Roman"/>
          <w:sz w:val="24"/>
          <w:szCs w:val="24"/>
        </w:rPr>
        <w:t>(6835), 296–298. doi: 10.1038/35077063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Brown, J. H., Gillooly, J. F., Allen, A. P., Savage, V. M., &amp; West, G. B. (2004). Toward A Metabolic Theory Of Ecology. </w:t>
      </w:r>
      <w:r>
        <w:rPr>
          <w:rFonts w:cs="Times New Roman" w:ascii="Times New Roman" w:hAnsi="Times New Roman"/>
          <w:i/>
          <w:iCs/>
          <w:sz w:val="24"/>
          <w:szCs w:val="24"/>
        </w:rPr>
        <w:t>Ecology</w:t>
      </w:r>
      <w:r>
        <w:rPr>
          <w:rFonts w:cs="Times New Roman" w:ascii="Times New Roman" w:hAnsi="Times New Roman"/>
          <w:sz w:val="24"/>
          <w:szCs w:val="24"/>
        </w:rPr>
        <w:t xml:space="preserve">, </w:t>
      </w:r>
      <w:r>
        <w:rPr>
          <w:rFonts w:cs="Times New Roman" w:ascii="Times New Roman" w:hAnsi="Times New Roman"/>
          <w:i/>
          <w:iCs/>
          <w:sz w:val="24"/>
          <w:szCs w:val="24"/>
        </w:rPr>
        <w:t>85</w:t>
      </w:r>
      <w:r>
        <w:rPr>
          <w:rFonts w:cs="Times New Roman" w:ascii="Times New Roman" w:hAnsi="Times New Roman"/>
          <w:sz w:val="24"/>
          <w:szCs w:val="24"/>
        </w:rPr>
        <w:t>(7), 1771–1789. doi: 10.1890/03-9000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(2000). A united model for budburst of trees. </w:t>
      </w:r>
      <w:r>
        <w:rPr>
          <w:rFonts w:cs="Times New Roman" w:ascii="Times New Roman" w:hAnsi="Times New Roman"/>
          <w:i/>
          <w:iCs/>
          <w:sz w:val="24"/>
          <w:szCs w:val="24"/>
        </w:rPr>
        <w:t>Journal of Theoretical Biology</w:t>
      </w:r>
      <w:r>
        <w:rPr>
          <w:rFonts w:cs="Times New Roman" w:ascii="Times New Roman" w:hAnsi="Times New Roman"/>
          <w:sz w:val="24"/>
          <w:szCs w:val="24"/>
        </w:rPr>
        <w:t xml:space="preserve">, </w:t>
      </w:r>
      <w:r>
        <w:rPr>
          <w:rFonts w:cs="Times New Roman" w:ascii="Times New Roman" w:hAnsi="Times New Roman"/>
          <w:i/>
          <w:iCs/>
          <w:sz w:val="24"/>
          <w:szCs w:val="24"/>
        </w:rPr>
        <w:t>207</w:t>
      </w:r>
      <w:r>
        <w:rPr>
          <w:rFonts w:cs="Times New Roman" w:ascii="Times New Roman" w:hAnsi="Times New Roman"/>
          <w:sz w:val="24"/>
          <w:szCs w:val="24"/>
        </w:rPr>
        <w:t>, 337–347. doi: 10.1006/jtbi.2000.2178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Chuine, I., &amp; Régnière, J. (2017). Process-based models of phenology for plants and animals.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48</w:t>
      </w:r>
      <w:r>
        <w:rPr>
          <w:rFonts w:cs="Times New Roman" w:ascii="Times New Roman" w:hAnsi="Times New Roman"/>
          <w:sz w:val="24"/>
          <w:szCs w:val="24"/>
        </w:rPr>
        <w:t>(1), 159–182. doi: 10.1146/annurev-ecolsys-110316-022706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Cobbold, C. A., &amp; Powell, J. A. (2011). Evolution stabilises the synchronising dynamics of poikilotherm life cycles. </w:t>
      </w:r>
      <w:r>
        <w:rPr>
          <w:rFonts w:cs="Times New Roman" w:ascii="Times New Roman" w:hAnsi="Times New Roman"/>
          <w:i/>
          <w:iCs/>
          <w:sz w:val="24"/>
          <w:szCs w:val="24"/>
        </w:rPr>
        <w:t>Bulletin of Mathematical Biology</w:t>
      </w:r>
      <w:r>
        <w:rPr>
          <w:rFonts w:cs="Times New Roman" w:ascii="Times New Roman" w:hAnsi="Times New Roman"/>
          <w:sz w:val="24"/>
          <w:szCs w:val="24"/>
        </w:rPr>
        <w:t xml:space="preserve">, </w:t>
      </w:r>
      <w:r>
        <w:rPr>
          <w:rFonts w:cs="Times New Roman" w:ascii="Times New Roman" w:hAnsi="Times New Roman"/>
          <w:i/>
          <w:iCs/>
          <w:sz w:val="24"/>
          <w:szCs w:val="24"/>
        </w:rPr>
        <w:t>73</w:t>
      </w:r>
      <w:r>
        <w:rPr>
          <w:rFonts w:cs="Times New Roman" w:ascii="Times New Roman" w:hAnsi="Times New Roman"/>
          <w:sz w:val="24"/>
          <w:szCs w:val="24"/>
        </w:rPr>
        <w:t>(5), 1052–1081. doi: 10.1007/s11538-010-9552-1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Cohen, J. M., Lajeunesse, M. J., &amp; Rohr, J. R. (2018). A global synthesis of animal phenological responses to climate change.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8</w:t>
      </w:r>
      <w:r>
        <w:rPr>
          <w:rFonts w:cs="Times New Roman" w:ascii="Times New Roman" w:hAnsi="Times New Roman"/>
          <w:sz w:val="24"/>
          <w:szCs w:val="24"/>
        </w:rPr>
        <w:t>(3), 224–228. doi: 10.1038/s41558-018-0067-3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Colombo, S. J. (1998). Climatic warming and its effect on bud burst and risk of frost damage to white spruce in Canada. </w:t>
      </w:r>
      <w:r>
        <w:rPr>
          <w:rFonts w:cs="Times New Roman" w:ascii="Times New Roman" w:hAnsi="Times New Roman"/>
          <w:i/>
          <w:iCs/>
          <w:sz w:val="24"/>
          <w:szCs w:val="24"/>
        </w:rPr>
        <w:t>The Forestry Chronicle</w:t>
      </w:r>
      <w:r>
        <w:rPr>
          <w:rFonts w:cs="Times New Roman" w:ascii="Times New Roman" w:hAnsi="Times New Roman"/>
          <w:sz w:val="24"/>
          <w:szCs w:val="24"/>
        </w:rPr>
        <w:t xml:space="preserve">, </w:t>
      </w:r>
      <w:r>
        <w:rPr>
          <w:rFonts w:cs="Times New Roman" w:ascii="Times New Roman" w:hAnsi="Times New Roman"/>
          <w:i/>
          <w:iCs/>
          <w:sz w:val="24"/>
          <w:szCs w:val="24"/>
        </w:rPr>
        <w:t>74</w:t>
      </w:r>
      <w:r>
        <w:rPr>
          <w:rFonts w:cs="Times New Roman" w:ascii="Times New Roman" w:hAnsi="Times New Roman"/>
          <w:sz w:val="24"/>
          <w:szCs w:val="24"/>
        </w:rPr>
        <w:t>(4), 567–577. doi: 10.5558/tfc74567-4</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Cushing, D. H. (1990). Plankton production and year-class strength in fish populations: An update of the match/mismatch hypothesis. </w:t>
      </w:r>
      <w:r>
        <w:rPr>
          <w:rFonts w:cs="Times New Roman" w:ascii="Times New Roman" w:hAnsi="Times New Roman"/>
          <w:i/>
          <w:iCs/>
          <w:sz w:val="24"/>
          <w:szCs w:val="24"/>
          <w:lang w:val="fr-FR"/>
        </w:rPr>
        <w:t>Advances in Marine Biology</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26</w:t>
      </w:r>
      <w:r>
        <w:rPr>
          <w:rFonts w:cs="Times New Roman" w:ascii="Times New Roman" w:hAnsi="Times New Roman"/>
          <w:sz w:val="24"/>
          <w:szCs w:val="24"/>
          <w:lang w:val="fr-FR"/>
        </w:rPr>
        <w:t>(C), 249–293. doi: 10.1016/S0065-2881(08)60202-3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lang w:val="fr-FR"/>
        </w:rPr>
        <w:t xml:space="preserve">Desbiens, M. (2007). </w:t>
      </w:r>
      <w:r>
        <w:rPr>
          <w:rFonts w:cs="Times New Roman" w:ascii="Times New Roman" w:hAnsi="Times New Roman"/>
          <w:i/>
          <w:iCs/>
          <w:sz w:val="24"/>
          <w:szCs w:val="24"/>
          <w:lang w:val="fr-FR"/>
        </w:rPr>
        <w:t>Relation phénologique entre le débourrement des bourgeons chez le sapin baumier et l’émergence des larves de deuxième stade de la tordeuse des bourgeons de l’épinette, Choristoneura fumiferana (Lepidoptera: Tortricidae).</w:t>
      </w:r>
      <w:r>
        <w:rPr>
          <w:rFonts w:cs="Times New Roman" w:ascii="Times New Roman" w:hAnsi="Times New Roman"/>
          <w:sz w:val="24"/>
          <w:szCs w:val="24"/>
          <w:lang w:val="fr-FR"/>
        </w:rPr>
        <w:t xml:space="preserve"> ProQuest.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Deslauriers, A., Fournier, M.-P., Cartenì, F., &amp; Mackay, J. (2019). </w:t>
      </w:r>
      <w:r>
        <w:rPr>
          <w:rFonts w:cs="Times New Roman" w:ascii="Times New Roman" w:hAnsi="Times New Roman"/>
          <w:sz w:val="24"/>
          <w:szCs w:val="24"/>
        </w:rPr>
        <w:t xml:space="preserve">Phenological shifts in conifer species stressed by spruce budworm defoliation. </w:t>
      </w:r>
      <w:r>
        <w:rPr>
          <w:rFonts w:cs="Times New Roman" w:ascii="Times New Roman" w:hAnsi="Times New Roman"/>
          <w:i/>
          <w:iCs/>
          <w:sz w:val="24"/>
          <w:szCs w:val="24"/>
        </w:rPr>
        <w:t>Tree Physiology</w:t>
      </w:r>
      <w:r>
        <w:rPr>
          <w:rFonts w:cs="Times New Roman" w:ascii="Times New Roman" w:hAnsi="Times New Roman"/>
          <w:sz w:val="24"/>
          <w:szCs w:val="24"/>
        </w:rPr>
        <w:t xml:space="preserve">, </w:t>
      </w:r>
      <w:r>
        <w:rPr>
          <w:rFonts w:cs="Times New Roman" w:ascii="Times New Roman" w:hAnsi="Times New Roman"/>
          <w:i/>
          <w:iCs/>
          <w:sz w:val="24"/>
          <w:szCs w:val="24"/>
        </w:rPr>
        <w:t>39</w:t>
      </w:r>
      <w:r>
        <w:rPr>
          <w:rFonts w:cs="Times New Roman" w:ascii="Times New Roman" w:hAnsi="Times New Roman"/>
          <w:sz w:val="24"/>
          <w:szCs w:val="24"/>
        </w:rPr>
        <w:t>(4), 590–605. doi: 10.1093/treephys/tpy135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Donnelly, A., Caffarra, A., &amp; O’Neill, B. F. (2011). A review of climate-driven mismatches between interdependent phenophases in terrestrial and aquatic ecosystems. </w:t>
      </w:r>
      <w:r>
        <w:rPr>
          <w:rFonts w:cs="Times New Roman" w:ascii="Times New Roman" w:hAnsi="Times New Roman"/>
          <w:i/>
          <w:iCs/>
          <w:sz w:val="24"/>
          <w:szCs w:val="24"/>
        </w:rPr>
        <w:t>International Journal of Biometeorology</w:t>
      </w:r>
      <w:r>
        <w:rPr>
          <w:rFonts w:cs="Times New Roman" w:ascii="Times New Roman" w:hAnsi="Times New Roman"/>
          <w:sz w:val="24"/>
          <w:szCs w:val="24"/>
        </w:rPr>
        <w:t xml:space="preserve">, </w:t>
      </w:r>
      <w:r>
        <w:rPr>
          <w:rFonts w:cs="Times New Roman" w:ascii="Times New Roman" w:hAnsi="Times New Roman"/>
          <w:i/>
          <w:iCs/>
          <w:sz w:val="24"/>
          <w:szCs w:val="24"/>
        </w:rPr>
        <w:t>55</w:t>
      </w:r>
      <w:r>
        <w:rPr>
          <w:rFonts w:cs="Times New Roman" w:ascii="Times New Roman" w:hAnsi="Times New Roman"/>
          <w:sz w:val="24"/>
          <w:szCs w:val="24"/>
        </w:rPr>
        <w:t>(6), 805–817. doi: 10.1007/s00484-011-0426-5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Dorais, L., &amp; Kettela, E. G. (1982). A review of entomological survey and assessment techniques used in regional spruce budworm. </w:t>
      </w:r>
      <w:r>
        <w:rPr>
          <w:rFonts w:cs="Times New Roman" w:ascii="Times New Roman" w:hAnsi="Times New Roman"/>
          <w:i/>
          <w:iCs/>
          <w:sz w:val="24"/>
          <w:szCs w:val="24"/>
        </w:rPr>
        <w:t>Choristoneura Fumiferana</w:t>
      </w:r>
      <w:r>
        <w:rPr>
          <w:rFonts w:cs="Times New Roman" w:ascii="Times New Roman" w:hAnsi="Times New Roman"/>
          <w:sz w:val="24"/>
          <w:szCs w:val="24"/>
        </w:rPr>
        <w: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Fleming, R. A. (2000). Climate change and insect disturbance regimes in Canada’s boreal forests. </w:t>
      </w:r>
      <w:r>
        <w:rPr>
          <w:rFonts w:cs="Times New Roman" w:ascii="Times New Roman" w:hAnsi="Times New Roman"/>
          <w:i/>
          <w:iCs/>
          <w:sz w:val="24"/>
          <w:szCs w:val="24"/>
        </w:rPr>
        <w:t>World Resource Review</w:t>
      </w:r>
      <w:r>
        <w:rPr>
          <w:rFonts w:cs="Times New Roman" w:ascii="Times New Roman" w:hAnsi="Times New Roman"/>
          <w:sz w:val="24"/>
          <w:szCs w:val="24"/>
        </w:rPr>
        <w:t xml:space="preserve">, </w:t>
      </w:r>
      <w:r>
        <w:rPr>
          <w:rFonts w:cs="Times New Roman" w:ascii="Times New Roman" w:hAnsi="Times New Roman"/>
          <w:i/>
          <w:iCs/>
          <w:sz w:val="24"/>
          <w:szCs w:val="24"/>
        </w:rPr>
        <w:t>12</w:t>
      </w:r>
      <w:r>
        <w:rPr>
          <w:rFonts w:cs="Times New Roman" w:ascii="Times New Roman" w:hAnsi="Times New Roman"/>
          <w:sz w:val="24"/>
          <w:szCs w:val="24"/>
        </w:rPr>
        <w:t>(3), 521–548.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Forrest, J., &amp; Thomson, J. D. (2012). Pollinator experience, neophobia and the evolution of flowering time.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276</w:t>
      </w:r>
      <w:r>
        <w:rPr>
          <w:rFonts w:cs="Times New Roman" w:ascii="Times New Roman" w:hAnsi="Times New Roman"/>
          <w:sz w:val="24"/>
          <w:szCs w:val="24"/>
        </w:rPr>
        <w:t>(1658), 935–943. doi: 10.1098/rspb.2008.1434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Fuentealba, A., Pureswaran, D., Bauce, É., &amp; Despland, E. (2017). How does synchrony with host plant affect the performance of an outbreaking insect defoliator? </w:t>
      </w:r>
      <w:r>
        <w:rPr>
          <w:rFonts w:cs="Times New Roman" w:ascii="Times New Roman" w:hAnsi="Times New Roman"/>
          <w:i/>
          <w:iCs/>
          <w:sz w:val="24"/>
          <w:szCs w:val="24"/>
        </w:rPr>
        <w:t>Oecologia</w:t>
      </w:r>
      <w:r>
        <w:rPr>
          <w:rFonts w:cs="Times New Roman" w:ascii="Times New Roman" w:hAnsi="Times New Roman"/>
          <w:sz w:val="24"/>
          <w:szCs w:val="24"/>
        </w:rPr>
        <w:t xml:space="preserve">, </w:t>
      </w:r>
      <w:r>
        <w:rPr>
          <w:rFonts w:cs="Times New Roman" w:ascii="Times New Roman" w:hAnsi="Times New Roman"/>
          <w:i/>
          <w:iCs/>
          <w:sz w:val="24"/>
          <w:szCs w:val="24"/>
        </w:rPr>
        <w:t>184</w:t>
      </w:r>
      <w:r>
        <w:rPr>
          <w:rFonts w:cs="Times New Roman" w:ascii="Times New Roman" w:hAnsi="Times New Roman"/>
          <w:sz w:val="24"/>
          <w:szCs w:val="24"/>
        </w:rPr>
        <w:t>(4), 847–857. doi: 10.1007/S00442-017-3914-4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Gienapp, P., &amp; Visser, M. E. (2006). Possible fitness consequences of experimentally advanced laying dates in Great Tits: differences between populations in different habitats. </w:t>
      </w:r>
      <w:r>
        <w:rPr>
          <w:rFonts w:cs="Times New Roman" w:ascii="Times New Roman" w:hAnsi="Times New Roman"/>
          <w:i/>
          <w:iCs/>
          <w:sz w:val="24"/>
          <w:szCs w:val="24"/>
        </w:rPr>
        <w:t>Functional Ecology</w:t>
      </w:r>
      <w:r>
        <w:rPr>
          <w:rFonts w:cs="Times New Roman" w:ascii="Times New Roman" w:hAnsi="Times New Roman"/>
          <w:sz w:val="24"/>
          <w:szCs w:val="24"/>
        </w:rPr>
        <w:t xml:space="preserve">, </w:t>
      </w:r>
      <w:r>
        <w:rPr>
          <w:rFonts w:cs="Times New Roman" w:ascii="Times New Roman" w:hAnsi="Times New Roman"/>
          <w:i/>
          <w:iCs/>
          <w:sz w:val="24"/>
          <w:szCs w:val="24"/>
        </w:rPr>
        <w:t>20</w:t>
      </w:r>
      <w:r>
        <w:rPr>
          <w:rFonts w:cs="Times New Roman" w:ascii="Times New Roman" w:hAnsi="Times New Roman"/>
          <w:sz w:val="24"/>
          <w:szCs w:val="24"/>
        </w:rPr>
        <w:t>(1), 180–185. doi: 10.1111/j.1365-2435.2006.01079.x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Harper, K., Boudreault, C., DeGrandpré, L., Drapeau, P., Gauthier, S., &amp; Bergeron, Y. (2003). Structure, composition, and diversity of old-growth black spruce boreal forest of the Clay Belt region in Quebec and Ontario. </w:t>
      </w:r>
      <w:r>
        <w:rPr>
          <w:rFonts w:cs="Times New Roman" w:ascii="Times New Roman" w:hAnsi="Times New Roman"/>
          <w:i/>
          <w:iCs/>
          <w:sz w:val="24"/>
          <w:szCs w:val="24"/>
        </w:rPr>
        <w:t>Environmental Reviews</w:t>
      </w:r>
      <w:r>
        <w:rPr>
          <w:rFonts w:cs="Times New Roman" w:ascii="Times New Roman" w:hAnsi="Times New Roman"/>
          <w:sz w:val="24"/>
          <w:szCs w:val="24"/>
        </w:rPr>
        <w:t xml:space="preserve">, </w:t>
      </w:r>
      <w:r>
        <w:rPr>
          <w:rFonts w:cs="Times New Roman" w:ascii="Times New Roman" w:hAnsi="Times New Roman"/>
          <w:i/>
          <w:iCs/>
          <w:sz w:val="24"/>
          <w:szCs w:val="24"/>
        </w:rPr>
        <w:t>11</w:t>
      </w:r>
      <w:r>
        <w:rPr>
          <w:rFonts w:cs="Times New Roman" w:ascii="Times New Roman" w:hAnsi="Times New Roman"/>
          <w:sz w:val="24"/>
          <w:szCs w:val="24"/>
        </w:rPr>
        <w:t>(1 SUPPL.), 2003. doi: 10.1139/a03-013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Iwasa, Y., Odendaal, F. J., Murphy, D. D., Ehrlich, P. R., &amp; Launer, A. E. (1983). Emergence patterns in male butterflies: A hypothesis and a test. </w:t>
      </w:r>
      <w:r>
        <w:rPr>
          <w:rFonts w:cs="Times New Roman" w:ascii="Times New Roman" w:hAnsi="Times New Roman"/>
          <w:i/>
          <w:iCs/>
          <w:sz w:val="24"/>
          <w:szCs w:val="24"/>
        </w:rPr>
        <w:t>Theoretical Population Biology</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(3), 363–379. doi: 10.1016/0040-5809(83)90024-2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Ehrlén, J., Gelman, A., Bolmgren, K., Allen, J. M., Travers, S. E., &amp; Wolkovich, E. M. (2018). Global shifts in the phenological synchrony of species interactions over recent decades. </w:t>
      </w:r>
      <w:r>
        <w:rPr>
          <w:rFonts w:cs="Times New Roman" w:ascii="Times New Roman" w:hAnsi="Times New Roman"/>
          <w:i/>
          <w:iCs/>
          <w:sz w:val="24"/>
          <w:szCs w:val="24"/>
        </w:rPr>
        <w:t>Proceedings of the National Academy of Sciences</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5211–5216. doi: 10.1073/pnas.1714511115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Kharouba, H. M., &amp; Wolkovich, E. M. (2020). Disconnects between ecological theory and data in phenological mismatch research. </w:t>
      </w:r>
      <w:r>
        <w:rPr>
          <w:rFonts w:cs="Times New Roman" w:ascii="Times New Roman" w:hAnsi="Times New Roman"/>
          <w:i/>
          <w:iCs/>
          <w:sz w:val="24"/>
          <w:szCs w:val="24"/>
        </w:rPr>
        <w:t>Nature Climate Change</w:t>
      </w:r>
      <w:r>
        <w:rPr>
          <w:rFonts w:cs="Times New Roman" w:ascii="Times New Roman" w:hAnsi="Times New Roman"/>
          <w:sz w:val="24"/>
          <w:szCs w:val="24"/>
        </w:rPr>
        <w:t xml:space="preserve">, </w:t>
      </w:r>
      <w:r>
        <w:rPr>
          <w:rFonts w:cs="Times New Roman" w:ascii="Times New Roman" w:hAnsi="Times New Roman"/>
          <w:i/>
          <w:iCs/>
          <w:sz w:val="24"/>
          <w:szCs w:val="24"/>
        </w:rPr>
        <w:t>10</w:t>
      </w:r>
      <w:r>
        <w:rPr>
          <w:rFonts w:cs="Times New Roman" w:ascii="Times New Roman" w:hAnsi="Times New Roman"/>
          <w:sz w:val="24"/>
          <w:szCs w:val="24"/>
        </w:rPr>
        <w:t>(5), 406–415. doi: 10.1038/s41558-020-0752-x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Lawrence, R. K., Mattson, W. J., &amp; Haack, R. A. (1997). White spruce and the spruce budworm: Defining the phenological window of susceptibility. </w:t>
      </w:r>
      <w:r>
        <w:rPr>
          <w:rFonts w:cs="Times New Roman" w:ascii="Times New Roman" w:hAnsi="Times New Roman"/>
          <w:i/>
          <w:iCs/>
          <w:sz w:val="24"/>
          <w:szCs w:val="24"/>
        </w:rPr>
        <w:t>Canadian Entomologist</w:t>
      </w:r>
      <w:r>
        <w:rPr>
          <w:rFonts w:cs="Times New Roman" w:ascii="Times New Roman" w:hAnsi="Times New Roman"/>
          <w:sz w:val="24"/>
          <w:szCs w:val="24"/>
        </w:rPr>
        <w:t xml:space="preserve">, </w:t>
      </w:r>
      <w:r>
        <w:rPr>
          <w:rFonts w:cs="Times New Roman" w:ascii="Times New Roman" w:hAnsi="Times New Roman"/>
          <w:i/>
          <w:iCs/>
          <w:sz w:val="24"/>
          <w:szCs w:val="24"/>
        </w:rPr>
        <w:t>129</w:t>
      </w:r>
      <w:r>
        <w:rPr>
          <w:rFonts w:cs="Times New Roman" w:ascii="Times New Roman" w:hAnsi="Times New Roman"/>
          <w:sz w:val="24"/>
          <w:szCs w:val="24"/>
        </w:rPr>
        <w:t>(2), 291–318. doi: 10.4039/Ent129291-2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Lindén, A. (2018). Adaptive and nonadaptive changes in phenological synchrony. </w:t>
      </w:r>
      <w:r>
        <w:rPr>
          <w:rFonts w:cs="Times New Roman" w:ascii="Times New Roman" w:hAnsi="Times New Roman"/>
          <w:i/>
          <w:iCs/>
          <w:sz w:val="24"/>
          <w:szCs w:val="24"/>
        </w:rPr>
        <w:t>Proceedings of the National Academy of Sciences of the United States of America</w:t>
      </w:r>
      <w:r>
        <w:rPr>
          <w:rFonts w:cs="Times New Roman" w:ascii="Times New Roman" w:hAnsi="Times New Roman"/>
          <w:sz w:val="24"/>
          <w:szCs w:val="24"/>
        </w:rPr>
        <w:t xml:space="preserve">, </w:t>
      </w:r>
      <w:r>
        <w:rPr>
          <w:rFonts w:cs="Times New Roman" w:ascii="Times New Roman" w:hAnsi="Times New Roman"/>
          <w:i/>
          <w:iCs/>
          <w:sz w:val="24"/>
          <w:szCs w:val="24"/>
        </w:rPr>
        <w:t>115</w:t>
      </w:r>
      <w:r>
        <w:rPr>
          <w:rFonts w:cs="Times New Roman" w:ascii="Times New Roman" w:hAnsi="Times New Roman"/>
          <w:sz w:val="24"/>
          <w:szCs w:val="24"/>
        </w:rPr>
        <w:t>(20), 5057–5059. doi: 10.1073/pnas.1805698115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Mattson, W., &amp; Scriber, M. (1987). Feeding ecology of insect folivores of woody plants: nitrogen, water, fiber, and mineral considerations. In F. Slansky &amp; J. Rodriguez (Eds.), </w:t>
      </w:r>
      <w:r>
        <w:rPr>
          <w:rFonts w:cs="Times New Roman" w:ascii="Times New Roman" w:hAnsi="Times New Roman"/>
          <w:i/>
          <w:iCs/>
          <w:sz w:val="24"/>
          <w:szCs w:val="24"/>
        </w:rPr>
        <w:t>The Nutritional Ecology of Insects, Mites, and Spiders</w:t>
      </w:r>
      <w:r>
        <w:rPr>
          <w:rFonts w:cs="Times New Roman" w:ascii="Times New Roman" w:hAnsi="Times New Roman"/>
          <w:sz w:val="24"/>
          <w:szCs w:val="24"/>
        </w:rPr>
        <w:t xml:space="preserve"> (pp. 105–146). John Wiley &amp; Sons, New York.</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McNamara, J. M., Barta, Z., Klaassen, M., &amp; Bauer, S. (2011). Cues and the optimal timing of activities under environmental changes.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(12), 1183–1190. doi: 10.1111/j.1461-0248.2011.01686.x</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Miller-Rushing, A. J., Høye, T. T., Inouye, D. W., &amp; Post, E. (2010). The effects of phenological mismatches on demography.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3177–3186. doi: 10.1098/rstb.2010.0148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Osawa, A., Shoemaker, C. A., &amp; Stedinger, J. R. (1983). A stochastic model of balsam fir bud phenology utilizing maximum likelihood parameter estimation (Abies balsamea, Quebec). </w:t>
      </w:r>
      <w:r>
        <w:rPr>
          <w:rFonts w:cs="Times New Roman" w:ascii="Times New Roman" w:hAnsi="Times New Roman"/>
          <w:i/>
          <w:iCs/>
          <w:sz w:val="24"/>
          <w:szCs w:val="24"/>
        </w:rPr>
        <w:t>Forest Science</w:t>
      </w:r>
      <w:r>
        <w:rPr>
          <w:rFonts w:cs="Times New Roman" w:ascii="Times New Roman" w:hAnsi="Times New Roman"/>
          <w:sz w:val="24"/>
          <w:szCs w:val="24"/>
        </w:rPr>
        <w:t xml:space="preserve">, </w:t>
      </w:r>
      <w:r>
        <w:rPr>
          <w:rFonts w:cs="Times New Roman" w:ascii="Times New Roman" w:hAnsi="Times New Roman"/>
          <w:i/>
          <w:iCs/>
          <w:sz w:val="24"/>
          <w:szCs w:val="24"/>
        </w:rPr>
        <w:t>29</w:t>
      </w:r>
      <w:r>
        <w:rPr>
          <w:rFonts w:cs="Times New Roman" w:ascii="Times New Roman" w:hAnsi="Times New Roman"/>
          <w:sz w:val="24"/>
          <w:szCs w:val="24"/>
        </w:rPr>
        <w:t>(3), 478–490. doi: 10.1093/forestscience/29.3.478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Pachauri, R. K., Allen, M. R., Barros, V. R., Broome, J., Cramer, W., Christ, R., Church, J. A., Clarke, L., Dahe, Q., &amp; Dasgupta, P. (2014). </w:t>
      </w:r>
      <w:r>
        <w:rPr>
          <w:rFonts w:cs="Times New Roman" w:ascii="Times New Roman" w:hAnsi="Times New Roman"/>
          <w:i/>
          <w:iCs/>
          <w:sz w:val="24"/>
          <w:szCs w:val="24"/>
        </w:rPr>
        <w:t>Climate change 2014: synthesis report. Contribution of Working Groups I, II and III to the fifth assessment report of the Intergovernmental Panel on Climate Change</w:t>
      </w:r>
      <w:r>
        <w:rPr>
          <w:rFonts w:cs="Times New Roman" w:ascii="Times New Roman" w:hAnsi="Times New Roman"/>
          <w:sz w:val="24"/>
          <w:szCs w:val="24"/>
        </w:rPr>
        <w:t>. Ipcc.</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(2006). Ecological and evolutionary responses to recent climate change.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37</w:t>
      </w:r>
      <w:r>
        <w:rPr>
          <w:rFonts w:cs="Times New Roman" w:ascii="Times New Roman" w:hAnsi="Times New Roman"/>
          <w:sz w:val="24"/>
          <w:szCs w:val="24"/>
        </w:rPr>
        <w:t>(1), 637–669. doi: 10.1146/annurev.ecolsys.37.091305.110100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Parmesan, C., &amp; Yohe, G. (2003). A globally coherent fingerprint of climate change impacts across natural systems. </w:t>
      </w:r>
      <w:r>
        <w:rPr>
          <w:rFonts w:cs="Times New Roman" w:ascii="Times New Roman" w:hAnsi="Times New Roman"/>
          <w:i/>
          <w:iCs/>
          <w:sz w:val="24"/>
          <w:szCs w:val="24"/>
        </w:rPr>
        <w:t>Nature</w:t>
      </w:r>
      <w:r>
        <w:rPr>
          <w:rFonts w:cs="Times New Roman" w:ascii="Times New Roman" w:hAnsi="Times New Roman"/>
          <w:sz w:val="24"/>
          <w:szCs w:val="24"/>
        </w:rPr>
        <w:t xml:space="preserve">, </w:t>
      </w:r>
      <w:r>
        <w:rPr>
          <w:rFonts w:cs="Times New Roman" w:ascii="Times New Roman" w:hAnsi="Times New Roman"/>
          <w:i/>
          <w:iCs/>
          <w:sz w:val="24"/>
          <w:szCs w:val="24"/>
        </w:rPr>
        <w:t>421</w:t>
      </w:r>
      <w:r>
        <w:rPr>
          <w:rFonts w:cs="Times New Roman" w:ascii="Times New Roman" w:hAnsi="Times New Roman"/>
          <w:sz w:val="24"/>
          <w:szCs w:val="24"/>
        </w:rPr>
        <w:t>(6918), 37–42. doi: 10.1038/nature01286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Post, E., Forchhammer, M. C., Stenseth, N. C., &amp; Callaghan, T. V. (2001). The timing of life-history events in a changing climate.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(1462), 15–23. doi: 10.1098/rspb.2000.1324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Pureswaran, D. S., De Grandpré, L., Paré, D., Taylor, A., Barrette, M., Morin, H., Régnière, J., Kneeshaw, D. D. (2015). </w:t>
      </w:r>
      <w:r>
        <w:rPr>
          <w:rFonts w:cs="Times New Roman" w:ascii="Times New Roman" w:hAnsi="Times New Roman"/>
          <w:sz w:val="24"/>
          <w:szCs w:val="24"/>
        </w:rPr>
        <w:t xml:space="preserve">Climate-induced changes in host tree–insect phenology may drive ecological state-shift in boreal forests. </w:t>
      </w:r>
      <w:r>
        <w:rPr>
          <w:rFonts w:cs="Times New Roman" w:ascii="Times New Roman" w:hAnsi="Times New Roman"/>
          <w:i/>
          <w:iCs/>
          <w:sz w:val="24"/>
          <w:szCs w:val="24"/>
        </w:rPr>
        <w:t>Ecology</w:t>
      </w:r>
      <w:r>
        <w:rPr>
          <w:rFonts w:cs="Times New Roman" w:ascii="Times New Roman" w:hAnsi="Times New Roman"/>
          <w:sz w:val="24"/>
          <w:szCs w:val="24"/>
        </w:rPr>
        <w:t>, 96(6), 1480–1491. doi: 10.1890/13-2366.1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cs="Times New Roman" w:ascii="Times New Roman" w:hAnsi="Times New Roman"/>
          <w:i/>
          <w:iCs/>
          <w:sz w:val="24"/>
          <w:szCs w:val="24"/>
        </w:rPr>
        <w:t>Ecology and Evolution</w:t>
      </w:r>
      <w:r>
        <w:rPr>
          <w:rFonts w:cs="Times New Roman" w:ascii="Times New Roman" w:hAnsi="Times New Roman"/>
          <w:sz w:val="24"/>
          <w:szCs w:val="24"/>
        </w:rPr>
        <w:t xml:space="preserve">, </w:t>
      </w:r>
      <w:r>
        <w:rPr>
          <w:rFonts w:cs="Times New Roman" w:ascii="Times New Roman" w:hAnsi="Times New Roman"/>
          <w:i/>
          <w:iCs/>
          <w:sz w:val="24"/>
          <w:szCs w:val="24"/>
        </w:rPr>
        <w:t>9</w:t>
      </w:r>
      <w:r>
        <w:rPr>
          <w:rFonts w:cs="Times New Roman" w:ascii="Times New Roman" w:hAnsi="Times New Roman"/>
          <w:sz w:val="24"/>
          <w:szCs w:val="24"/>
        </w:rPr>
        <w:t>(1), 576–586. doi: 10.1002/ece3.4779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Ramakers, J. J. C., Gienapp, P., &amp; Visser, M. E. (2020). Comparing two measures of phenological synchrony in a predator–prey interaction: Simpler works better. </w:t>
      </w:r>
      <w:r>
        <w:rPr>
          <w:rFonts w:cs="Times New Roman" w:ascii="Times New Roman" w:hAnsi="Times New Roman"/>
          <w:i/>
          <w:iCs/>
          <w:sz w:val="24"/>
          <w:szCs w:val="24"/>
        </w:rPr>
        <w:t>Journal of Animal Ecology</w:t>
      </w:r>
      <w:r>
        <w:rPr>
          <w:rFonts w:cs="Times New Roman" w:ascii="Times New Roman" w:hAnsi="Times New Roman"/>
          <w:sz w:val="24"/>
          <w:szCs w:val="24"/>
        </w:rPr>
        <w:t xml:space="preserve">, </w:t>
      </w:r>
      <w:r>
        <w:rPr>
          <w:rFonts w:cs="Times New Roman" w:ascii="Times New Roman" w:hAnsi="Times New Roman"/>
          <w:i/>
          <w:iCs/>
          <w:sz w:val="24"/>
          <w:szCs w:val="24"/>
        </w:rPr>
        <w:t>89</w:t>
      </w:r>
      <w:r>
        <w:rPr>
          <w:rFonts w:cs="Times New Roman" w:ascii="Times New Roman" w:hAnsi="Times New Roman"/>
          <w:sz w:val="24"/>
          <w:szCs w:val="24"/>
        </w:rPr>
        <w:t>(3), 745–756. doi: 10.1111/1365-2656.13143</w:t>
      </w:r>
    </w:p>
    <w:p>
      <w:pPr>
        <w:pStyle w:val="Normal"/>
        <w:widowControl w:val="false"/>
        <w:spacing w:lineRule="auto" w:line="480"/>
        <w:ind w:left="480" w:hanging="480"/>
        <w:rPr>
          <w:rFonts w:ascii="Times New Roman" w:hAnsi="Times New Roman" w:cs="Times New Roman"/>
          <w:sz w:val="24"/>
          <w:szCs w:val="24"/>
          <w:lang w:val="fr-FR"/>
        </w:rPr>
      </w:pPr>
      <w:r>
        <w:rPr>
          <w:rFonts w:cs="Times New Roman" w:ascii="Times New Roman" w:hAnsi="Times New Roman"/>
          <w:sz w:val="24"/>
          <w:szCs w:val="24"/>
        </w:rPr>
        <w:t xml:space="preserve">Rebaudo, F., &amp; Rabhi, V.-B. (2018). Modeling temperature-dependent development rate and phenology in insects: review of major developments, challenges, and future directions. </w:t>
      </w:r>
      <w:r>
        <w:rPr>
          <w:rFonts w:cs="Times New Roman" w:ascii="Times New Roman" w:hAnsi="Times New Roman"/>
          <w:i/>
          <w:iCs/>
          <w:sz w:val="24"/>
          <w:szCs w:val="24"/>
          <w:lang w:val="fr-FR"/>
        </w:rPr>
        <w:t>Entomologia Experimentalis et Applicata</w:t>
      </w:r>
      <w:r>
        <w:rPr>
          <w:rFonts w:cs="Times New Roman" w:ascii="Times New Roman" w:hAnsi="Times New Roman"/>
          <w:sz w:val="24"/>
          <w:szCs w:val="24"/>
          <w:lang w:val="fr-FR"/>
        </w:rPr>
        <w:t xml:space="preserve">, </w:t>
      </w:r>
      <w:r>
        <w:rPr>
          <w:rFonts w:cs="Times New Roman" w:ascii="Times New Roman" w:hAnsi="Times New Roman"/>
          <w:i/>
          <w:iCs/>
          <w:sz w:val="24"/>
          <w:szCs w:val="24"/>
          <w:lang w:val="fr-FR"/>
        </w:rPr>
        <w:t>166</w:t>
      </w:r>
      <w:r>
        <w:rPr>
          <w:rFonts w:cs="Times New Roman" w:ascii="Times New Roman" w:hAnsi="Times New Roman"/>
          <w:sz w:val="24"/>
          <w:szCs w:val="24"/>
          <w:lang w:val="fr-FR"/>
        </w:rPr>
        <w:t>(8), 607–617. doi: 10.1111/eea.12693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FR"/>
        </w:rPr>
        <w:t xml:space="preserve">Régnière, J., &amp; Nealis, V. G. (2008). </w:t>
      </w:r>
      <w:r>
        <w:rPr>
          <w:rFonts w:cs="Times New Roman" w:ascii="Times New Roman" w:hAnsi="Times New Roman"/>
          <w:sz w:val="24"/>
          <w:szCs w:val="24"/>
        </w:rPr>
        <w:t xml:space="preserve">The fine-scale population dynamics of spruce budworm: survival of early instars related to forest condition. </w:t>
      </w:r>
      <w:r>
        <w:rPr>
          <w:rFonts w:cs="Times New Roman" w:ascii="Times New Roman" w:hAnsi="Times New Roman"/>
          <w:i/>
          <w:iCs/>
          <w:sz w:val="24"/>
          <w:szCs w:val="24"/>
        </w:rPr>
        <w:t>Ecological Entomology</w:t>
      </w:r>
      <w:r>
        <w:rPr>
          <w:rFonts w:cs="Times New Roman" w:ascii="Times New Roman" w:hAnsi="Times New Roman"/>
          <w:sz w:val="24"/>
          <w:szCs w:val="24"/>
        </w:rPr>
        <w:t xml:space="preserve">, </w:t>
      </w:r>
      <w:r>
        <w:rPr>
          <w:rFonts w:cs="Times New Roman" w:ascii="Times New Roman" w:hAnsi="Times New Roman"/>
          <w:i/>
          <w:iCs/>
          <w:sz w:val="24"/>
          <w:szCs w:val="24"/>
        </w:rPr>
        <w:t>33</w:t>
      </w:r>
      <w:r>
        <w:rPr>
          <w:rFonts w:cs="Times New Roman" w:ascii="Times New Roman" w:hAnsi="Times New Roman"/>
          <w:sz w:val="24"/>
          <w:szCs w:val="24"/>
        </w:rPr>
        <w:t>(3), 362–373. doi: 10.1111/j.1365-2311.2007.00977.x</w:t>
      </w:r>
    </w:p>
    <w:p>
      <w:pPr>
        <w:pStyle w:val="Normal"/>
        <w:widowControl w:val="false"/>
        <w:spacing w:lineRule="auto" w:line="480"/>
        <w:ind w:left="480" w:hanging="480"/>
        <w:rPr>
          <w:rFonts w:ascii="Times New Roman" w:hAnsi="Times New Roman" w:cs="Times New Roman"/>
          <w:sz w:val="24"/>
          <w:szCs w:val="24"/>
          <w:lang w:val="fr-CA"/>
        </w:rPr>
      </w:pPr>
      <w:r>
        <w:rPr>
          <w:rFonts w:cs="Times New Roman" w:ascii="Times New Roman" w:hAnsi="Times New Roman"/>
          <w:sz w:val="24"/>
          <w:szCs w:val="24"/>
        </w:rPr>
        <w:t xml:space="preserve">Régnière, J., &amp; Nealis, V. G. (2018). Two sides of a coin: host-plat synchrony fitness trade-offs in the population dynamics of the western spruce budworm. </w:t>
      </w:r>
      <w:r>
        <w:rPr>
          <w:rFonts w:cs="Times New Roman" w:ascii="Times New Roman" w:hAnsi="Times New Roman"/>
          <w:i/>
          <w:iCs/>
          <w:sz w:val="24"/>
          <w:szCs w:val="24"/>
          <w:lang w:val="fr-CA"/>
        </w:rPr>
        <w:t>Insect Science</w:t>
      </w:r>
      <w:r>
        <w:rPr>
          <w:rFonts w:cs="Times New Roman" w:ascii="Times New Roman" w:hAnsi="Times New Roman"/>
          <w:sz w:val="24"/>
          <w:szCs w:val="24"/>
          <w:lang w:val="fr-CA"/>
        </w:rPr>
        <w:t xml:space="preserve">, </w:t>
      </w:r>
      <w:r>
        <w:rPr>
          <w:rFonts w:cs="Times New Roman" w:ascii="Times New Roman" w:hAnsi="Times New Roman"/>
          <w:i/>
          <w:iCs/>
          <w:sz w:val="24"/>
          <w:szCs w:val="24"/>
          <w:lang w:val="fr-CA"/>
        </w:rPr>
        <w:t>25</w:t>
      </w:r>
      <w:r>
        <w:rPr>
          <w:rFonts w:cs="Times New Roman" w:ascii="Times New Roman" w:hAnsi="Times New Roman"/>
          <w:sz w:val="24"/>
          <w:szCs w:val="24"/>
          <w:lang w:val="fr-CA"/>
        </w:rPr>
        <w:t>, 117-126. doi: 10.1111/1744-7917.12407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fr-CA"/>
        </w:rPr>
        <w:t xml:space="preserve">Régnière, J., Saint-Amant, R., Béchard, A., &amp; Moutaoufik, A. (2014). </w:t>
      </w:r>
      <w:r>
        <w:rPr>
          <w:rFonts w:cs="Times New Roman" w:ascii="Times New Roman" w:hAnsi="Times New Roman"/>
          <w:i/>
          <w:iCs/>
          <w:sz w:val="24"/>
          <w:szCs w:val="24"/>
        </w:rPr>
        <w:t>BioSIM 10: User’s manual, A. Nat. Resour. Can., Can. For. Serv.</w:t>
      </w:r>
      <w:r>
        <w:rPr>
          <w:rFonts w:cs="Times New Roman" w:ascii="Times New Roman" w:hAnsi="Times New Roman"/>
          <w:sz w:val="24"/>
          <w:szCs w:val="24"/>
        </w:rPr>
        <w:t xml:space="preserve"> Laurentian Forestry Centre, Québec (Quebec). Inf. Rep. LAU-X-137E.</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Régnière, J., St-Amant, R., &amp; Duval, P. (2012). Predicting insect distributions under climate change from physiological responses: spruce budworm as an example. </w:t>
      </w:r>
      <w:r>
        <w:rPr>
          <w:rFonts w:cs="Times New Roman" w:ascii="Times New Roman" w:hAnsi="Times New Roman"/>
          <w:i/>
          <w:iCs/>
          <w:sz w:val="24"/>
          <w:szCs w:val="24"/>
        </w:rPr>
        <w:t>Biological Invasions</w:t>
      </w:r>
      <w:r>
        <w:rPr>
          <w:rFonts w:cs="Times New Roman" w:ascii="Times New Roman" w:hAnsi="Times New Roman"/>
          <w:sz w:val="24"/>
          <w:szCs w:val="24"/>
        </w:rPr>
        <w:t xml:space="preserve">, </w:t>
      </w:r>
      <w:r>
        <w:rPr>
          <w:rFonts w:cs="Times New Roman" w:ascii="Times New Roman" w:hAnsi="Times New Roman"/>
          <w:i/>
          <w:iCs/>
          <w:sz w:val="24"/>
          <w:szCs w:val="24"/>
        </w:rPr>
        <w:t>14</w:t>
      </w:r>
      <w:r>
        <w:rPr>
          <w:rFonts w:cs="Times New Roman" w:ascii="Times New Roman" w:hAnsi="Times New Roman"/>
          <w:sz w:val="24"/>
          <w:szCs w:val="24"/>
        </w:rPr>
        <w:t>(8), 1571–1586. doi: 10.1007/s10530-010-9918-1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Renner, S. S., &amp; Zohner, C. M. (2018). Climate change and phenological mismatch in trophic interactions among plants, insects, and vertebrates. </w:t>
      </w:r>
      <w:r>
        <w:rPr>
          <w:rFonts w:cs="Times New Roman" w:ascii="Times New Roman" w:hAnsi="Times New Roman"/>
          <w:i/>
          <w:iCs/>
          <w:sz w:val="24"/>
          <w:szCs w:val="24"/>
        </w:rPr>
        <w:t>Annual Review of Ecology, Evolution, and Systematics</w:t>
      </w:r>
      <w:r>
        <w:rPr>
          <w:rFonts w:cs="Times New Roman" w:ascii="Times New Roman" w:hAnsi="Times New Roman"/>
          <w:sz w:val="24"/>
          <w:szCs w:val="24"/>
        </w:rPr>
        <w:t xml:space="preserve">, </w:t>
      </w:r>
      <w:r>
        <w:rPr>
          <w:rFonts w:cs="Times New Roman" w:ascii="Times New Roman" w:hAnsi="Times New Roman"/>
          <w:i/>
          <w:iCs/>
          <w:sz w:val="24"/>
          <w:szCs w:val="24"/>
        </w:rPr>
        <w:t>49</w:t>
      </w:r>
      <w:r>
        <w:rPr>
          <w:rFonts w:cs="Times New Roman" w:ascii="Times New Roman" w:hAnsi="Times New Roman"/>
          <w:sz w:val="24"/>
          <w:szCs w:val="24"/>
        </w:rPr>
        <w:t>(1), 165–182. doi: 10.1146/annurev-ecolsys-110617-062535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Samplonius, J. M., Atkinson, A., Hassall, C., Keogan, K., Thackeray, S. J., Assmann, J. J., Burgess, M. D., Johansson, J., Macphie, K. H., Pearce-Higgins, J. W., Simmonds, E. G., Varpe, Ø., Weir, J. C., Childs, D. Z., Cole, E. F., Daunt, F., Hart, T., Lewis, O. T., Pettorelli, N., Sheldon, B. C., &amp; Phillimore, A. B. (2021). Strengthening the evidence base for temperature-mediated phenological asynchrony and its impacts. </w:t>
      </w:r>
      <w:r>
        <w:rPr>
          <w:rFonts w:cs="Times New Roman" w:ascii="Times New Roman" w:hAnsi="Times New Roman"/>
          <w:i/>
          <w:iCs/>
          <w:sz w:val="24"/>
          <w:szCs w:val="24"/>
        </w:rPr>
        <w:t>Nature Ecology and Evolution</w:t>
      </w:r>
      <w:r>
        <w:rPr>
          <w:rFonts w:cs="Times New Roman" w:ascii="Times New Roman" w:hAnsi="Times New Roman"/>
          <w:sz w:val="24"/>
          <w:szCs w:val="24"/>
        </w:rPr>
        <w:t>, 5(2), 155–164. doi: 10.1038/s41559-020-01357-0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Simmonds, E. G., Cole, E. F., Sheldon, B. C., &amp; Coulson, T. (2020). Phenological asynchrony: a ticking time‐bomb for seemingly stable populations? </w:t>
      </w:r>
      <w:r>
        <w:rPr>
          <w:rFonts w:cs="Times New Roman" w:ascii="Times New Roman" w:hAnsi="Times New Roman"/>
          <w:i/>
          <w:iCs/>
          <w:sz w:val="24"/>
          <w:szCs w:val="24"/>
        </w:rPr>
        <w:t>Ecology Letters</w:t>
      </w:r>
      <w:r>
        <w:rPr>
          <w:rFonts w:cs="Times New Roman" w:ascii="Times New Roman" w:hAnsi="Times New Roman"/>
          <w:sz w:val="24"/>
          <w:szCs w:val="24"/>
        </w:rPr>
        <w:t xml:space="preserve">, </w:t>
      </w:r>
      <w:r>
        <w:rPr>
          <w:rFonts w:cs="Times New Roman" w:ascii="Times New Roman" w:hAnsi="Times New Roman"/>
          <w:i/>
          <w:iCs/>
          <w:sz w:val="24"/>
          <w:szCs w:val="24"/>
        </w:rPr>
        <w:t>23</w:t>
      </w:r>
      <w:r>
        <w:rPr>
          <w:rFonts w:cs="Times New Roman" w:ascii="Times New Roman" w:hAnsi="Times New Roman"/>
          <w:sz w:val="24"/>
          <w:szCs w:val="24"/>
        </w:rPr>
        <w:t>(12), 1766–1775. doi: 10.1111/ele.13603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C., &amp; Parmesan, C. (2010). Phenological asynchrony between herbivorous insects and their hosts: Signal of climate change or pre-existing adaptive strategy? </w:t>
      </w:r>
      <w:r>
        <w:rPr>
          <w:rFonts w:cs="Times New Roman" w:ascii="Times New Roman" w:hAnsi="Times New Roman"/>
          <w:i/>
          <w:iCs/>
          <w:sz w:val="24"/>
          <w:szCs w:val="24"/>
        </w:rPr>
        <w:t>Philosophical Transactions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365</w:t>
      </w:r>
      <w:r>
        <w:rPr>
          <w:rFonts w:cs="Times New Roman" w:ascii="Times New Roman" w:hAnsi="Times New Roman"/>
          <w:sz w:val="24"/>
          <w:szCs w:val="24"/>
        </w:rPr>
        <w:t>(1555), 3161–3176. doi: 10.1098/rstb.2010.0144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Singer, M., &amp; Parmesan, C. (2020). </w:t>
      </w:r>
      <w:r>
        <w:rPr>
          <w:rFonts w:cs="Times New Roman" w:ascii="Times New Roman" w:hAnsi="Times New Roman"/>
          <w:i/>
          <w:iCs/>
          <w:sz w:val="24"/>
          <w:szCs w:val="24"/>
        </w:rPr>
        <w:t>Misunderstanding mismatch</w:t>
      </w:r>
      <w:r>
        <w:rPr>
          <w:rFonts w:cs="Times New Roman" w:ascii="Times New Roman" w:hAnsi="Times New Roman"/>
          <w:sz w:val="24"/>
          <w:szCs w:val="24"/>
        </w:rPr>
        <w:t>. doi: 10.32942/osf.io/rxmct</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Pr>
          <w:rFonts w:cs="Times New Roman" w:ascii="Times New Roman" w:hAnsi="Times New Roman"/>
          <w:i/>
          <w:iCs/>
          <w:sz w:val="24"/>
          <w:szCs w:val="24"/>
        </w:rPr>
        <w:t>Biological Journal of the Linnean Society</w:t>
      </w:r>
      <w:r>
        <w:rPr>
          <w:rFonts w:cs="Times New Roman" w:ascii="Times New Roman" w:hAnsi="Times New Roman"/>
          <w:sz w:val="24"/>
          <w:szCs w:val="24"/>
        </w:rPr>
        <w:t xml:space="preserve">, </w:t>
      </w:r>
      <w:r>
        <w:rPr>
          <w:rFonts w:cs="Times New Roman" w:ascii="Times New Roman" w:hAnsi="Times New Roman"/>
          <w:i/>
          <w:iCs/>
          <w:sz w:val="24"/>
          <w:szCs w:val="24"/>
        </w:rPr>
        <w:t>119</w:t>
      </w:r>
      <w:r>
        <w:rPr>
          <w:rFonts w:cs="Times New Roman" w:ascii="Times New Roman" w:hAnsi="Times New Roman"/>
          <w:sz w:val="24"/>
          <w:szCs w:val="24"/>
        </w:rPr>
        <w:t>(4), 1060–1067. doi: 10.1111/bij.12838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Asch, M., &amp; Visser, M. E. (2007). Phenology of forest caterpillars and their host trees: The importance of synchrony. </w:t>
      </w:r>
      <w:r>
        <w:rPr>
          <w:rFonts w:cs="Times New Roman" w:ascii="Times New Roman" w:hAnsi="Times New Roman"/>
          <w:i/>
          <w:iCs/>
          <w:sz w:val="24"/>
          <w:szCs w:val="24"/>
        </w:rPr>
        <w:t>Annual Review of Entomology</w:t>
      </w:r>
      <w:r>
        <w:rPr>
          <w:rFonts w:cs="Times New Roman" w:ascii="Times New Roman" w:hAnsi="Times New Roman"/>
          <w:sz w:val="24"/>
          <w:szCs w:val="24"/>
        </w:rPr>
        <w:t xml:space="preserve">, </w:t>
      </w:r>
      <w:r>
        <w:rPr>
          <w:rFonts w:cs="Times New Roman" w:ascii="Times New Roman" w:hAnsi="Times New Roman"/>
          <w:i/>
          <w:iCs/>
          <w:sz w:val="24"/>
          <w:szCs w:val="24"/>
        </w:rPr>
        <w:t>52</w:t>
      </w:r>
      <w:r>
        <w:rPr>
          <w:rFonts w:cs="Times New Roman" w:ascii="Times New Roman" w:hAnsi="Times New Roman"/>
          <w:sz w:val="24"/>
          <w:szCs w:val="24"/>
        </w:rPr>
        <w:t>, 37–55. doi: 10.1146/annurev.ento.52.110405.091418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van Vuuren, D. P., Edmonds, J., Kainuma, M., Riahi, K., Thomson, A., Hibbard, K., Hurtt, G. C., Kram, T., Krey, V., Lamarque, J. F., Masui, T., Meinshausen, M., Nakicenovic, N., Smith, S. J., Rose, S. K. (2011). The representative concentration pathways: an overview. </w:t>
      </w:r>
      <w:r>
        <w:rPr>
          <w:rFonts w:cs="Times New Roman" w:ascii="Times New Roman" w:hAnsi="Times New Roman"/>
          <w:i/>
          <w:iCs/>
          <w:sz w:val="24"/>
          <w:szCs w:val="24"/>
        </w:rPr>
        <w:t>Climatic Change</w:t>
      </w:r>
      <w:r>
        <w:rPr>
          <w:rFonts w:cs="Times New Roman" w:ascii="Times New Roman" w:hAnsi="Times New Roman"/>
          <w:sz w:val="24"/>
          <w:szCs w:val="24"/>
        </w:rPr>
        <w:t>, 109(1), 5–31. doi: 10.1007/s10584-011-0148-z</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Holleman, L. J. M. (2001). Warmer springs disrupt the synchrony of oak and winter moth phenology.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268</w:t>
      </w:r>
      <w:r>
        <w:rPr>
          <w:rFonts w:cs="Times New Roman" w:ascii="Times New Roman" w:hAnsi="Times New Roman"/>
          <w:sz w:val="24"/>
          <w:szCs w:val="24"/>
        </w:rPr>
        <w:t>(1464), 289–294. doi: 10.1098/rspb.2000.1363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Visser, M. E., &amp; Both, C. (2005). Shifts in phenology due to global climate change: the need for a yardstick. </w:t>
      </w:r>
      <w:r>
        <w:rPr>
          <w:rFonts w:cs="Times New Roman" w:ascii="Times New Roman" w:hAnsi="Times New Roman"/>
          <w:i/>
          <w:iCs/>
          <w:sz w:val="24"/>
          <w:szCs w:val="24"/>
        </w:rPr>
        <w:t>Proceedings of the Royal Society B: Biological Sciences</w:t>
      </w:r>
      <w:r>
        <w:rPr>
          <w:rFonts w:cs="Times New Roman" w:ascii="Times New Roman" w:hAnsi="Times New Roman"/>
          <w:sz w:val="24"/>
          <w:szCs w:val="24"/>
        </w:rPr>
        <w:t xml:space="preserve">, </w:t>
      </w:r>
      <w:r>
        <w:rPr>
          <w:rFonts w:cs="Times New Roman" w:ascii="Times New Roman" w:hAnsi="Times New Roman"/>
          <w:i/>
          <w:iCs/>
          <w:sz w:val="24"/>
          <w:szCs w:val="24"/>
        </w:rPr>
        <w:t>272</w:t>
      </w:r>
      <w:r>
        <w:rPr>
          <w:rFonts w:cs="Times New Roman" w:ascii="Times New Roman" w:hAnsi="Times New Roman"/>
          <w:sz w:val="24"/>
          <w:szCs w:val="24"/>
        </w:rPr>
        <w:t>(1581), 2561–2569. doi: 10.1098/rspb.2005.3356</w:t>
      </w:r>
    </w:p>
    <w:p>
      <w:pPr>
        <w:pStyle w:val="Normal"/>
        <w:widowControl w:val="false"/>
        <w:spacing w:lineRule="auto" w:line="480"/>
        <w:ind w:left="480" w:hanging="480"/>
        <w:rPr>
          <w:rFonts w:ascii="Times New Roman" w:hAnsi="Times New Roman" w:cs="Times New Roman"/>
          <w:sz w:val="24"/>
        </w:rPr>
      </w:pPr>
      <w:r>
        <w:rPr>
          <w:rFonts w:cs="Times New Roman" w:ascii="Times New Roman" w:hAnsi="Times New Roman"/>
          <w:sz w:val="24"/>
          <w:szCs w:val="24"/>
          <w:lang w:val="fr-FR"/>
        </w:rPr>
        <w:t xml:space="preserve">Wu, J., Dhingra, R., Gambhir, M., &amp; Remais, J. V. (2013). </w:t>
      </w:r>
      <w:r>
        <w:rPr>
          <w:rFonts w:cs="Times New Roman" w:ascii="Times New Roman" w:hAnsi="Times New Roman"/>
          <w:sz w:val="24"/>
          <w:szCs w:val="24"/>
        </w:rPr>
        <w:t xml:space="preserve">Sensitivity analysis of infectious disease models: methods, advances and their application. </w:t>
      </w:r>
      <w:r>
        <w:rPr>
          <w:rFonts w:cs="Times New Roman" w:ascii="Times New Roman" w:hAnsi="Times New Roman"/>
          <w:i/>
          <w:iCs/>
          <w:sz w:val="24"/>
          <w:szCs w:val="24"/>
        </w:rPr>
        <w:t>Journal of The Royal Society Interface</w:t>
      </w:r>
      <w:r>
        <w:rPr>
          <w:rFonts w:cs="Times New Roman" w:ascii="Times New Roman" w:hAnsi="Times New Roman"/>
          <w:sz w:val="24"/>
          <w:szCs w:val="24"/>
        </w:rPr>
        <w:t xml:space="preserve">, </w:t>
      </w:r>
      <w:r>
        <w:rPr>
          <w:rFonts w:cs="Times New Roman" w:ascii="Times New Roman" w:hAnsi="Times New Roman"/>
          <w:i/>
          <w:iCs/>
          <w:sz w:val="24"/>
          <w:szCs w:val="24"/>
        </w:rPr>
        <w:t>10</w:t>
      </w:r>
      <w:r>
        <w:rPr>
          <w:rFonts w:cs="Times New Roman" w:ascii="Times New Roman" w:hAnsi="Times New Roman"/>
          <w:sz w:val="24"/>
          <w:szCs w:val="24"/>
        </w:rPr>
        <w:t>(86), 20121018. doi: 10.1098/rsif.2012.1018</w:t>
      </w:r>
      <w:bookmarkStart w:id="178" w:name="__Fieldmark__1403_3903614438"/>
      <w:bookmarkStart w:id="179" w:name="__Fieldmark__976_2495178454"/>
      <w:bookmarkStart w:id="180" w:name="__Fieldmark__1111_942872385"/>
      <w:bookmarkEnd w:id="178"/>
      <w:bookmarkEnd w:id="179"/>
      <w:bookmarkEnd w:id="180"/>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rPr>
          <w:rFonts w:ascii="Times New Roman" w:hAnsi="Times New Roman" w:cs="Times New Roman"/>
          <w:sz w:val="24"/>
          <w:szCs w:val="24"/>
        </w:rPr>
      </w:pPr>
      <w:r>
        <w:rPr/>
        <w:drawing>
          <wp:inline distT="0" distB="0" distL="0" distR="0">
            <wp:extent cx="5848350" cy="438658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5848350" cy="4386580"/>
                    </a:xfrm>
                    <a:prstGeom prst="rect">
                      <a:avLst/>
                    </a:prstGeom>
                  </pic:spPr>
                </pic:pic>
              </a:graphicData>
            </a:graphic>
          </wp:inline>
        </w:drawing>
      </w:r>
    </w:p>
    <w:p>
      <w:pPr>
        <w:pStyle w:val="Normal"/>
        <w:spacing w:lineRule="auto" w:line="480"/>
        <w:rPr>
          <w:rFonts w:ascii="Times New Roman" w:hAnsi="Times New Roman" w:cs="Times New Roman"/>
          <w:color w:val="000000"/>
          <w:sz w:val="24"/>
          <w:szCs w:val="24"/>
        </w:rPr>
      </w:pPr>
      <w:r>
        <w:rPr>
          <w:rFonts w:cs="Times New Roman" w:ascii="Times New Roman" w:hAnsi="Times New Roman"/>
          <w:b/>
          <w:bCs/>
          <w:color w:val="000000"/>
          <w:sz w:val="24"/>
          <w:szCs w:val="24"/>
        </w:rPr>
        <w:t>Figure 1</w:t>
      </w:r>
      <w:r>
        <w:rPr>
          <w:rFonts w:cs="Times New Roman" w:ascii="Times New Roman" w:hAnsi="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-1.32,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c</w:t>
      </w:r>
      <w:r>
        <w:rPr>
          <w:rFonts w:cs="Times New Roman" w:ascii="Times New Roman" w:hAnsi="Times New Roman"/>
          <w:color w:val="000000"/>
          <w:sz w:val="24"/>
          <w:szCs w:val="24"/>
        </w:rPr>
        <w:t xml:space="preserve"> = 7.14, </w:t>
      </w:r>
      <w:r>
        <w:rPr>
          <w:rFonts w:cs="Times New Roman" w:ascii="Times New Roman" w:hAnsi="Times New Roman"/>
          <w:i/>
          <w:iCs/>
          <w:color w:val="000000"/>
          <w:sz w:val="24"/>
          <w:szCs w:val="24"/>
        </w:rPr>
        <w:t>b</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-1.16,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r</w:t>
      </w:r>
      <w:r>
        <w:rPr>
          <w:rFonts w:cs="Times New Roman" w:ascii="Times New Roman" w:hAnsi="Times New Roman"/>
          <w:color w:val="000000"/>
          <w:sz w:val="24"/>
          <w:szCs w:val="24"/>
        </w:rPr>
        <w:t xml:space="preserve"> = 8.14.</w:t>
      </w:r>
      <w:r>
        <w:br w:type="page"/>
      </w:r>
    </w:p>
    <w:p>
      <w:pPr>
        <w:pStyle w:val="Normal"/>
        <w:spacing w:lineRule="auto" w:line="480"/>
        <w:rPr>
          <w:rFonts w:ascii="Times New Roman" w:hAnsi="Times New Roman" w:cs="Times New Roman"/>
          <w:sz w:val="24"/>
          <w:szCs w:val="24"/>
        </w:rPr>
      </w:pPr>
      <w:r>
        <w:rPr/>
        <w:drawing>
          <wp:inline distT="0" distB="0" distL="0" distR="0">
            <wp:extent cx="6687185" cy="32099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6687185" cy="3209925"/>
                    </a:xfrm>
                    <a:prstGeom prst="rect">
                      <a:avLst/>
                    </a:prstGeom>
                  </pic:spPr>
                </pic:pic>
              </a:graphicData>
            </a:graphic>
          </wp:inline>
        </w:drawing>
      </w:r>
    </w:p>
    <w:p>
      <w:pPr>
        <w:pStyle w:val="Normal"/>
        <w:spacing w:lineRule="auto" w:line="480"/>
        <w:rPr>
          <w:rFonts w:ascii="Times New Roman" w:hAnsi="Times New Roman" w:cs="Times New Roman"/>
          <w:color w:val="000000"/>
          <w:ins w:id="198" w:author="Unknown Author" w:date="2021-09-02T08:18:29Z"/>
          <w:sz w:val="24"/>
          <w:szCs w:val="24"/>
        </w:rPr>
      </w:pPr>
      <w:r>
        <w:rPr>
          <w:rFonts w:cs="Times New Roman" w:ascii="Times New Roman" w:hAnsi="Times New Roman"/>
          <w:b/>
          <w:bCs/>
          <w:color w:val="000000"/>
          <w:sz w:val="24"/>
          <w:szCs w:val="24"/>
        </w:rPr>
        <w:t>Figure 2</w:t>
      </w:r>
      <w:r>
        <w:rPr>
          <w:rFonts w:cs="Times New Roman" w:ascii="Times New Roman" w:hAnsi="Times New Roman"/>
          <w:color w:val="000000"/>
          <w:sz w:val="24"/>
          <w:szCs w:val="24"/>
        </w:rPr>
        <w:t xml:space="preserve">: Effects of </w:t>
      </w:r>
      <w:ins w:id="154" w:author="Portalier Sebastien" w:date="2021-08-23T20:20:00Z">
        <w:r>
          <w:rPr>
            <w:rFonts w:cs="Times New Roman" w:ascii="Times New Roman" w:hAnsi="Times New Roman"/>
            <w:color w:val="000000"/>
            <w:sz w:val="24"/>
            <w:szCs w:val="24"/>
          </w:rPr>
          <w:t xml:space="preserve">a </w:t>
        </w:r>
      </w:ins>
      <w:ins w:id="155" w:author="Portalier Sebastien" w:date="2021-08-23T20:22:00Z">
        <w:r>
          <w:rPr>
            <w:rFonts w:cs="Times New Roman" w:ascii="Times New Roman" w:hAnsi="Times New Roman"/>
            <w:color w:val="000000"/>
            <w:sz w:val="24"/>
            <w:szCs w:val="24"/>
          </w:rPr>
          <w:t xml:space="preserve">short </w:t>
        </w:r>
      </w:ins>
      <w:ins w:id="156" w:author="Portalier Sebastien" w:date="2021-08-23T20:20:00Z">
        <w:r>
          <w:rPr>
            <w:rFonts w:cs="Times New Roman" w:ascii="Times New Roman" w:hAnsi="Times New Roman"/>
            <w:color w:val="000000"/>
            <w:sz w:val="24"/>
            <w:szCs w:val="24"/>
          </w:rPr>
          <w:t xml:space="preserve">warm spell </w:t>
        </w:r>
      </w:ins>
      <w:ins w:id="157" w:author="Portalier Sebastien" w:date="2021-08-23T20:22:00Z">
        <w:r>
          <w:rPr>
            <w:rFonts w:cs="Times New Roman" w:ascii="Times New Roman" w:hAnsi="Times New Roman"/>
            <w:color w:val="000000"/>
            <w:sz w:val="24"/>
            <w:szCs w:val="24"/>
          </w:rPr>
          <w:t xml:space="preserve">on species phenology </w:t>
        </w:r>
      </w:ins>
      <w:ins w:id="158" w:author="Portalier Sebastien" w:date="2021-08-23T20:20:00Z">
        <w:r>
          <w:rPr>
            <w:rFonts w:cs="Times New Roman" w:ascii="Times New Roman" w:hAnsi="Times New Roman"/>
            <w:color w:val="000000"/>
            <w:sz w:val="24"/>
            <w:szCs w:val="24"/>
          </w:rPr>
          <w:t xml:space="preserve">in the case of </w:t>
        </w:r>
      </w:ins>
      <w:r>
        <w:rPr>
          <w:rFonts w:cs="Times New Roman" w:ascii="Times New Roman" w:hAnsi="Times New Roman"/>
          <w:color w:val="000000"/>
          <w:sz w:val="24"/>
          <w:szCs w:val="24"/>
        </w:rPr>
        <w:t xml:space="preserve">(A) </w:t>
      </w:r>
      <w:ins w:id="159" w:author="Portalier Sebastien" w:date="2021-08-23T20:20:00Z">
        <w:r>
          <w:rPr>
            <w:rFonts w:cs="Times New Roman" w:ascii="Times New Roman" w:hAnsi="Times New Roman"/>
            <w:color w:val="000000"/>
            <w:sz w:val="24"/>
            <w:szCs w:val="24"/>
          </w:rPr>
          <w:t>two species that do not show any ove</w:t>
        </w:r>
      </w:ins>
      <w:ins w:id="160" w:author="Portalier Sebastien" w:date="2021-08-23T20:21:00Z">
        <w:r>
          <w:rPr>
            <w:rFonts w:cs="Times New Roman" w:ascii="Times New Roman" w:hAnsi="Times New Roman"/>
            <w:color w:val="000000"/>
            <w:sz w:val="24"/>
            <w:szCs w:val="24"/>
          </w:rPr>
          <w:t>rlapping sensitivity</w:t>
        </w:r>
      </w:ins>
      <w:ins w:id="161" w:author="Portalier Sebastien" w:date="2021-08-24T03:29:00Z">
        <w:r>
          <w:rPr>
            <w:rFonts w:cs="Times New Roman" w:ascii="Times New Roman" w:hAnsi="Times New Roman"/>
            <w:color w:val="000000"/>
            <w:sz w:val="24"/>
            <w:szCs w:val="24"/>
          </w:rPr>
          <w:t xml:space="preserve"> period</w:t>
        </w:r>
      </w:ins>
      <w:del w:id="162" w:author="Portalier Sebastien" w:date="2021-08-23T20:21:00Z">
        <w:r>
          <w:rPr>
            <w:rFonts w:cs="Times New Roman" w:ascii="Times New Roman" w:hAnsi="Times New Roman"/>
            <w:color w:val="000000"/>
            <w:sz w:val="24"/>
            <w:szCs w:val="24"/>
          </w:rPr>
          <w:delText xml:space="preserve"> a constant temperature difference</w:delText>
        </w:r>
      </w:del>
      <w:r>
        <w:rPr>
          <w:rFonts w:cs="Times New Roman" w:ascii="Times New Roman" w:hAnsi="Times New Roman"/>
          <w:color w:val="000000"/>
          <w:sz w:val="24"/>
          <w:szCs w:val="24"/>
        </w:rPr>
        <w:t>, and (B)</w:t>
      </w:r>
      <w:ins w:id="163" w:author="Portalier Sebastien" w:date="2021-08-23T20:22:00Z">
        <w:r>
          <w:rPr>
            <w:rFonts w:cs="Times New Roman" w:ascii="Times New Roman" w:hAnsi="Times New Roman"/>
            <w:color w:val="000000"/>
            <w:sz w:val="24"/>
            <w:szCs w:val="24"/>
          </w:rPr>
          <w:t xml:space="preserve"> two species with overlapping sensitivity</w:t>
        </w:r>
      </w:ins>
      <w:ins w:id="164" w:author="Portalier Sebastien" w:date="2021-08-24T03:29:00Z">
        <w:r>
          <w:rPr>
            <w:rFonts w:cs="Times New Roman" w:ascii="Times New Roman" w:hAnsi="Times New Roman"/>
            <w:color w:val="000000"/>
            <w:sz w:val="24"/>
            <w:szCs w:val="24"/>
          </w:rPr>
          <w:t xml:space="preserve"> period</w:t>
        </w:r>
      </w:ins>
      <w:del w:id="165" w:author="Portalier Sebastien" w:date="2021-08-23T20:22:00Z">
        <w:r>
          <w:rPr>
            <w:rFonts w:cs="Times New Roman" w:ascii="Times New Roman" w:hAnsi="Times New Roman"/>
            <w:color w:val="000000"/>
            <w:sz w:val="24"/>
            <w:szCs w:val="24"/>
          </w:rPr>
          <w:delText xml:space="preserve"> a short warm spell, on species phenology</w:delText>
        </w:r>
      </w:del>
      <w:r>
        <w:rPr>
          <w:rFonts w:cs="Times New Roman" w:ascii="Times New Roman" w:hAnsi="Times New Roman"/>
          <w:color w:val="000000"/>
          <w:sz w:val="24"/>
          <w:szCs w:val="24"/>
        </w:rPr>
        <w:t>. For both panels, black is the consumer</w:t>
      </w:r>
      <w:del w:id="166" w:author="Portalier Sebastien" w:date="2021-08-23T20:23:00Z">
        <w:r>
          <w:rPr>
            <w:rFonts w:cs="Times New Roman" w:ascii="Times New Roman" w:hAnsi="Times New Roman"/>
            <w:color w:val="000000"/>
            <w:sz w:val="24"/>
            <w:szCs w:val="24"/>
          </w:rPr>
          <w:delText xml:space="preserve"> (SBW)</w:delText>
        </w:r>
      </w:del>
      <w:r>
        <w:rPr>
          <w:rFonts w:cs="Times New Roman" w:ascii="Times New Roman" w:hAnsi="Times New Roman"/>
          <w:color w:val="000000"/>
          <w:sz w:val="24"/>
          <w:szCs w:val="24"/>
        </w:rPr>
        <w:t>, and grey is the resource</w:t>
      </w:r>
      <w:del w:id="167" w:author="Portalier Sebastien" w:date="2021-08-23T20:23:00Z">
        <w:r>
          <w:rPr>
            <w:rFonts w:cs="Times New Roman" w:ascii="Times New Roman" w:hAnsi="Times New Roman"/>
            <w:color w:val="000000"/>
            <w:sz w:val="24"/>
            <w:szCs w:val="24"/>
          </w:rPr>
          <w:delText xml:space="preserve"> (balsam fir)</w:delText>
        </w:r>
      </w:del>
      <w:r>
        <w:rPr>
          <w:rFonts w:cs="Times New Roman" w:ascii="Times New Roman" w:hAnsi="Times New Roman"/>
          <w:color w:val="000000"/>
          <w:sz w:val="24"/>
          <w:szCs w:val="24"/>
        </w:rPr>
        <w:t xml:space="preserve">. </w:t>
      </w:r>
      <w:ins w:id="168" w:author="Portalier Sebastien" w:date="2021-08-23T20:25:00Z">
        <w:r>
          <w:rPr>
            <w:rFonts w:cs="Times New Roman" w:ascii="Times New Roman" w:hAnsi="Times New Roman"/>
            <w:color w:val="000000"/>
            <w:sz w:val="24"/>
            <w:szCs w:val="24"/>
          </w:rPr>
          <w:t xml:space="preserve">The two species have their </w:t>
        </w:r>
      </w:ins>
      <w:ins w:id="169" w:author="Portalier Sebastien" w:date="2021-08-23T20:25:00Z">
        <w:r>
          <w:rPr>
            <w:rFonts w:cs="Times New Roman" w:ascii="Times New Roman" w:hAnsi="Times New Roman"/>
            <w:i/>
            <w:iCs/>
            <w:color w:val="000000"/>
            <w:sz w:val="24"/>
            <w:szCs w:val="24"/>
          </w:rPr>
          <w:t>R’</w:t>
        </w:r>
      </w:ins>
      <w:ins w:id="170" w:author="Portalier Sebastien" w:date="2021-08-23T20:25:00Z">
        <w:r>
          <w:rPr>
            <w:rFonts w:cs="Times New Roman" w:ascii="Times New Roman" w:hAnsi="Times New Roman"/>
            <w:color w:val="000000"/>
            <w:sz w:val="24"/>
            <w:szCs w:val="24"/>
          </w:rPr>
          <w:t xml:space="preserve"> that peaks at different temperatures. A short warm spell will mostly affect the species for which </w:t>
        </w:r>
      </w:ins>
      <w:ins w:id="171" w:author="Portalier Sebastien" w:date="2021-08-23T20:25:00Z">
        <w:r>
          <w:rPr>
            <w:rFonts w:cs="Times New Roman" w:ascii="Times New Roman" w:hAnsi="Times New Roman"/>
            <w:i/>
            <w:iCs/>
            <w:color w:val="000000"/>
            <w:sz w:val="24"/>
            <w:szCs w:val="24"/>
          </w:rPr>
          <w:t>R’</w:t>
        </w:r>
      </w:ins>
      <w:ins w:id="172" w:author="Portalier Sebastien" w:date="2021-08-23T20:25:00Z">
        <w:r>
          <w:rPr>
            <w:rFonts w:cs="Times New Roman" w:ascii="Times New Roman" w:hAnsi="Times New Roman"/>
            <w:color w:val="000000"/>
            <w:sz w:val="24"/>
            <w:szCs w:val="24"/>
          </w:rPr>
          <w:t xml:space="preserve"> is highest at that time. </w:t>
        </w:r>
      </w:ins>
      <w:r>
        <w:rPr>
          <w:rFonts w:cs="Times New Roman" w:ascii="Times New Roman" w:hAnsi="Times New Roman"/>
          <w:color w:val="000000"/>
          <w:sz w:val="24"/>
          <w:szCs w:val="24"/>
        </w:rPr>
        <w:t xml:space="preserve">(A) </w:t>
      </w:r>
      <w:ins w:id="173" w:author="Portalier Sebastien" w:date="2021-08-23T20:25:00Z">
        <w:r>
          <w:rPr>
            <w:rFonts w:cs="Times New Roman" w:ascii="Times New Roman" w:hAnsi="Times New Roman"/>
            <w:color w:val="000000"/>
            <w:sz w:val="24"/>
            <w:szCs w:val="24"/>
          </w:rPr>
          <w:t xml:space="preserve">When the two species show different sensitivity, a warm spell affecting one species </w:t>
        </w:r>
      </w:ins>
      <w:ins w:id="174" w:author="Portalier Sebastien" w:date="2021-08-24T03:30:00Z">
        <w:r>
          <w:rPr>
            <w:rFonts w:cs="Times New Roman" w:ascii="Times New Roman" w:hAnsi="Times New Roman"/>
            <w:color w:val="000000"/>
            <w:sz w:val="24"/>
            <w:szCs w:val="24"/>
          </w:rPr>
          <w:t xml:space="preserve">(here, the resource) </w:t>
        </w:r>
      </w:ins>
      <w:ins w:id="175" w:author="Portalier Sebastien" w:date="2021-08-23T20:25:00Z">
        <w:r>
          <w:rPr>
            <w:rFonts w:cs="Times New Roman" w:ascii="Times New Roman" w:hAnsi="Times New Roman"/>
            <w:color w:val="000000"/>
            <w:sz w:val="24"/>
            <w:szCs w:val="24"/>
          </w:rPr>
          <w:t>should not affect</w:t>
        </w:r>
      </w:ins>
      <w:ins w:id="176" w:author="Portalier Sebastien" w:date="2021-08-23T20:30:00Z">
        <w:r>
          <w:rPr>
            <w:rFonts w:cs="Times New Roman" w:ascii="Times New Roman" w:hAnsi="Times New Roman"/>
            <w:color w:val="000000"/>
            <w:sz w:val="24"/>
            <w:szCs w:val="24"/>
          </w:rPr>
          <w:t xml:space="preserve"> the other one</w:t>
        </w:r>
      </w:ins>
      <w:ins w:id="177" w:author="Portalier Sebastien" w:date="2021-08-23T20:27:00Z">
        <w:r>
          <w:rPr>
            <w:rFonts w:cs="Times New Roman" w:ascii="Times New Roman" w:hAnsi="Times New Roman"/>
            <w:color w:val="000000"/>
            <w:sz w:val="24"/>
            <w:szCs w:val="24"/>
          </w:rPr>
          <w:t>. (B) When the two sensitivit</w:t>
        </w:r>
      </w:ins>
      <w:ins w:id="178" w:author="Portalier Sebastien" w:date="2021-08-24T03:30:00Z">
        <w:r>
          <w:rPr>
            <w:rFonts w:cs="Times New Roman" w:ascii="Times New Roman" w:hAnsi="Times New Roman"/>
            <w:color w:val="000000"/>
            <w:sz w:val="24"/>
            <w:szCs w:val="24"/>
          </w:rPr>
          <w:t>y periods</w:t>
        </w:r>
      </w:ins>
      <w:ins w:id="179" w:author="Portalier Sebastien" w:date="2021-08-23T20:27:00Z">
        <w:r>
          <w:rPr>
            <w:rFonts w:cs="Times New Roman" w:ascii="Times New Roman" w:hAnsi="Times New Roman"/>
            <w:color w:val="000000"/>
            <w:sz w:val="24"/>
            <w:szCs w:val="24"/>
          </w:rPr>
          <w:t xml:space="preserve"> overlap, a spell affecting one species is likely to affect the other </w:t>
        </w:r>
      </w:ins>
      <w:ins w:id="180" w:author="Portalier Sebastien" w:date="2021-08-23T20:30:00Z">
        <w:r>
          <w:rPr>
            <w:rFonts w:cs="Times New Roman" w:ascii="Times New Roman" w:hAnsi="Times New Roman"/>
            <w:color w:val="000000"/>
            <w:sz w:val="24"/>
            <w:szCs w:val="24"/>
          </w:rPr>
          <w:t>one</w:t>
        </w:r>
      </w:ins>
      <w:ins w:id="181" w:author="Portalier Sebastien" w:date="2021-08-23T20:28:00Z">
        <w:r>
          <w:rPr>
            <w:rFonts w:cs="Times New Roman" w:ascii="Times New Roman" w:hAnsi="Times New Roman"/>
            <w:color w:val="000000"/>
            <w:sz w:val="24"/>
            <w:szCs w:val="24"/>
          </w:rPr>
          <w:t>, but in a slightly different way (in this example, the resource will ad</w:t>
        </w:r>
      </w:ins>
      <w:ins w:id="182" w:author="Portalier Sebastien" w:date="2021-08-23T20:29:00Z">
        <w:r>
          <w:rPr>
            <w:rFonts w:cs="Times New Roman" w:ascii="Times New Roman" w:hAnsi="Times New Roman"/>
            <w:color w:val="000000"/>
            <w:sz w:val="24"/>
            <w:szCs w:val="24"/>
          </w:rPr>
          <w:t>vance phenology more than the consumer).</w:t>
        </w:r>
      </w:ins>
      <w:ins w:id="183" w:author="Portalier Sebastien" w:date="2021-08-24T03:32:00Z">
        <w:r>
          <w:rPr>
            <w:rFonts w:cs="Times New Roman" w:ascii="Times New Roman" w:hAnsi="Times New Roman"/>
            <w:color w:val="000000"/>
            <w:sz w:val="24"/>
            <w:szCs w:val="24"/>
          </w:rPr>
          <w:t xml:space="preserve"> For illustration, we use Eq. 2 with balsam fir paramet</w:t>
        </w:r>
      </w:ins>
      <w:ins w:id="184" w:author="Portalier Sebastien" w:date="2021-08-24T03:33:00Z">
        <w:r>
          <w:rPr>
            <w:rFonts w:cs="Times New Roman" w:ascii="Times New Roman" w:hAnsi="Times New Roman"/>
            <w:color w:val="000000"/>
            <w:sz w:val="24"/>
            <w:szCs w:val="24"/>
          </w:rPr>
          <w:t>ers for the resource (A and B), cons</w:t>
        </w:r>
      </w:ins>
      <w:ins w:id="185" w:author="Portalier Sebastien" w:date="2021-08-24T03:34:00Z">
        <w:r>
          <w:rPr>
            <w:rFonts w:cs="Times New Roman" w:ascii="Times New Roman" w:hAnsi="Times New Roman"/>
            <w:color w:val="000000"/>
            <w:sz w:val="24"/>
            <w:szCs w:val="24"/>
          </w:rPr>
          <w:t xml:space="preserve">umer (A) uses the same function as the resource (except </w:t>
        </w:r>
      </w:ins>
      <w:ins w:id="186" w:author="Portalier Sebastien" w:date="2021-08-24T03:34:00Z">
        <w:r>
          <w:rPr>
            <w:rFonts w:cs="Times New Roman" w:ascii="Times New Roman" w:hAnsi="Times New Roman"/>
            <w:i/>
            <w:iCs/>
            <w:color w:val="000000"/>
            <w:sz w:val="24"/>
            <w:szCs w:val="24"/>
          </w:rPr>
          <w:t>c</w:t>
        </w:r>
      </w:ins>
      <w:ins w:id="187" w:author="Portalier Sebastien" w:date="2021-08-24T03:34:00Z">
        <w:r>
          <w:rPr>
            <w:rFonts w:cs="Times New Roman" w:ascii="Times New Roman" w:hAnsi="Times New Roman"/>
            <w:color w:val="000000"/>
            <w:sz w:val="24"/>
            <w:szCs w:val="24"/>
          </w:rPr>
          <w:t xml:space="preserve"> = 15.2), consumer (B) is spruce budworm (Eq. 8).</w:t>
        </w:r>
      </w:ins>
      <w:ins w:id="188" w:author="Portalier Sebastien" w:date="2021-08-23T20:25:00Z">
        <w:r>
          <w:rPr>
            <w:rFonts w:cs="Times New Roman" w:ascii="Times New Roman" w:hAnsi="Times New Roman"/>
            <w:color w:val="000000"/>
            <w:sz w:val="24"/>
            <w:szCs w:val="24"/>
          </w:rPr>
          <w:t xml:space="preserve"> </w:t>
        </w:r>
      </w:ins>
      <w:del w:id="189" w:author="Portalier Sebastien" w:date="2021-08-23T20:23:00Z">
        <w:r>
          <w:rPr>
            <w:rFonts w:cs="Times New Roman" w:ascii="Times New Roman" w:hAnsi="Times New Roman"/>
            <w:color w:val="000000"/>
            <w:sz w:val="24"/>
            <w:szCs w:val="24"/>
          </w:rPr>
          <w:delText xml:space="preserve">A constant temperature difference advances species phenology. Dotted is the predicted value (Eq. 3 used with the </w:delText>
        </w:r>
      </w:del>
      <w:del w:id="190" w:author="Portalier Sebastien" w:date="2021-08-23T20:23:00Z">
        <w:r>
          <w:rPr>
            <w:rFonts w:cs="Times New Roman" w:ascii="Times New Roman" w:hAnsi="Times New Roman"/>
            <w:i/>
            <w:iCs/>
            <w:color w:val="000000"/>
            <w:sz w:val="24"/>
            <w:szCs w:val="24"/>
          </w:rPr>
          <w:delText>R</w:delText>
        </w:r>
      </w:del>
      <w:del w:id="191" w:author="Portalier Sebastien" w:date="2021-08-23T20:23:00Z">
        <w:r>
          <w:rPr>
            <w:rFonts w:cs="Times New Roman" w:ascii="Times New Roman" w:hAnsi="Times New Roman"/>
            <w:color w:val="000000"/>
            <w:sz w:val="24"/>
            <w:szCs w:val="24"/>
          </w:rPr>
          <w:delText xml:space="preserve"> functions of SBW and balsam fir), dashed is the linear approximation from the model with simple time series. </w:delText>
        </w:r>
      </w:del>
      <w:del w:id="192" w:author="Portalier Sebastien" w:date="2021-08-23T20:25:00Z">
        <w:r>
          <w:rPr>
            <w:rFonts w:cs="Times New Roman" w:ascii="Times New Roman" w:hAnsi="Times New Roman"/>
            <w:color w:val="000000"/>
            <w:sz w:val="24"/>
            <w:szCs w:val="24"/>
          </w:rPr>
          <w:delText>(B)</w:delText>
        </w:r>
      </w:del>
      <w:r>
        <w:rPr>
          <w:rFonts w:cs="Times New Roman" w:ascii="Times New Roman" w:hAnsi="Times New Roman"/>
          <w:color w:val="000000"/>
          <w:sz w:val="24"/>
          <w:szCs w:val="24"/>
        </w:rPr>
        <w:t xml:space="preserve"> </w:t>
      </w:r>
      <w:del w:id="193" w:author="Portalier Sebastien" w:date="2021-08-23T20:25:00Z">
        <w:r>
          <w:rPr>
            <w:rFonts w:cs="Times New Roman" w:ascii="Times New Roman" w:hAnsi="Times New Roman"/>
            <w:color w:val="000000"/>
            <w:sz w:val="24"/>
            <w:szCs w:val="24"/>
          </w:rPr>
          <w:delText xml:space="preserve">The two species have their </w:delText>
        </w:r>
      </w:del>
      <w:del w:id="194" w:author="Portalier Sebastien" w:date="2021-08-23T20:25:00Z">
        <w:r>
          <w:rPr>
            <w:rFonts w:cs="Times New Roman" w:ascii="Times New Roman" w:hAnsi="Times New Roman"/>
            <w:i/>
            <w:iCs/>
            <w:color w:val="000000"/>
            <w:sz w:val="24"/>
            <w:szCs w:val="24"/>
          </w:rPr>
          <w:delText>R’</w:delText>
        </w:r>
      </w:del>
      <w:del w:id="195" w:author="Portalier Sebastien" w:date="2021-08-23T20:25:00Z">
        <w:r>
          <w:rPr>
            <w:rFonts w:cs="Times New Roman" w:ascii="Times New Roman" w:hAnsi="Times New Roman"/>
            <w:color w:val="000000"/>
            <w:sz w:val="24"/>
            <w:szCs w:val="24"/>
          </w:rPr>
          <w:delText xml:space="preserve"> that peaks at different temperatures. A short warm spell will mostly affect the species for which </w:delText>
        </w:r>
      </w:del>
      <w:del w:id="196" w:author="Portalier Sebastien" w:date="2021-08-23T20:25:00Z">
        <w:r>
          <w:rPr>
            <w:rFonts w:cs="Times New Roman" w:ascii="Times New Roman" w:hAnsi="Times New Roman"/>
            <w:i/>
            <w:iCs/>
            <w:color w:val="000000"/>
            <w:sz w:val="24"/>
            <w:szCs w:val="24"/>
          </w:rPr>
          <w:delText>R’</w:delText>
        </w:r>
      </w:del>
      <w:del w:id="197" w:author="Portalier Sebastien" w:date="2021-08-23T20:25:00Z">
        <w:r>
          <w:rPr>
            <w:rFonts w:cs="Times New Roman" w:ascii="Times New Roman" w:hAnsi="Times New Roman"/>
            <w:color w:val="000000"/>
            <w:sz w:val="24"/>
            <w:szCs w:val="24"/>
          </w:rPr>
          <w:delText xml:space="preserve"> is highest at that time (in this example, the tree is more sensitive than the insect).</w:delText>
        </w:r>
      </w:del>
    </w:p>
    <w:p>
      <w:pPr>
        <w:pStyle w:val="Normal"/>
        <w:spacing w:lineRule="auto" w:line="480"/>
        <w:rPr/>
      </w:pPr>
      <w:ins w:id="199" w:author="Unknown Author" w:date="2021-09-02T08:20:49Z">
        <w:r>
          <w:rPr>
            <w:rFonts w:cs="Times New Roman" w:ascii="Times New Roman" w:hAnsi="Times New Roman"/>
            <w:color w:val="000000"/>
            <w:sz w:val="24"/>
            <w:szCs w:val="24"/>
          </w:rPr>
          <w:t>Sensitivity of resource accumulation functions, R’(x(t)), fo</w:t>
        </w:r>
      </w:ins>
      <w:ins w:id="200" w:author="Unknown Author" w:date="2021-09-02T08:21:00Z">
        <w:r>
          <w:rPr>
            <w:rFonts w:cs="Times New Roman" w:ascii="Times New Roman" w:hAnsi="Times New Roman"/>
            <w:color w:val="000000"/>
            <w:sz w:val="24"/>
            <w:szCs w:val="24"/>
          </w:rPr>
          <w:t xml:space="preserve">r two species when there is no (A) or some (B) overlap. </w:t>
        </w:r>
      </w:ins>
      <w:ins w:id="201" w:author="Unknown Author" w:date="2021-09-02T08:22:57Z">
        <w:r>
          <w:rPr>
            <w:rFonts w:cs="Times New Roman" w:ascii="Times New Roman" w:hAnsi="Times New Roman"/>
            <w:color w:val="000000"/>
            <w:sz w:val="24"/>
            <w:szCs w:val="24"/>
          </w:rPr>
          <w:t xml:space="preserve">In (A), </w:t>
        </w:r>
      </w:ins>
      <w:ins w:id="202" w:author="Unknown Author" w:date="2021-09-02T08:23:00Z">
        <w:r>
          <w:rPr>
            <w:rFonts w:cs="Times New Roman" w:ascii="Times New Roman" w:hAnsi="Times New Roman"/>
            <w:color w:val="000000"/>
            <w:sz w:val="24"/>
            <w:szCs w:val="24"/>
          </w:rPr>
          <w:t>the warm spell indicated will advance the phenology of the grey species but not alter that of the black species. In (B), the same warm spell will advance both phenologies.</w:t>
        </w:r>
      </w:ins>
      <w:ins w:id="203" w:author="Unknown Author" w:date="2021-09-02T08:24:07Z">
        <w:r>
          <w:rPr>
            <w:rFonts w:cs="Times New Roman" w:ascii="Times New Roman" w:hAnsi="Times New Roman"/>
            <w:color w:val="000000"/>
            <w:sz w:val="24"/>
            <w:szCs w:val="24"/>
          </w:rPr>
          <w:t xml:space="preserve"> </w:t>
        </w:r>
      </w:ins>
      <w:ins w:id="204" w:author="Unknown Author" w:date="2021-09-02T08:24:07Z">
        <w:r>
          <w:rPr>
            <w:rFonts w:cs="Times New Roman" w:ascii="Times New Roman" w:hAnsi="Times New Roman"/>
            <w:color w:val="000000"/>
            <w:sz w:val="24"/>
            <w:szCs w:val="24"/>
          </w:rPr>
          <w:t xml:space="preserve">For this illustration, we used the accumulation function in Eq 2 for the </w:t>
        </w:r>
      </w:ins>
      <w:ins w:id="205" w:author="Unknown Author" w:date="2021-09-02T08:25:06Z">
        <w:r>
          <w:rPr>
            <w:rFonts w:cs="Times New Roman" w:ascii="Times New Roman" w:hAnsi="Times New Roman"/>
            <w:color w:val="000000"/>
            <w:sz w:val="24"/>
            <w:szCs w:val="24"/>
          </w:rPr>
          <w:t>grey species with parameter values for balsam fir (see section XX). We used the same function for the black species in (A), but with c = 15.2</w:t>
        </w:r>
      </w:ins>
      <w:ins w:id="206" w:author="Unknown Author" w:date="2021-09-02T08:26:00Z">
        <w:r>
          <w:rPr>
            <w:rFonts w:cs="Times New Roman" w:ascii="Times New Roman" w:hAnsi="Times New Roman"/>
            <w:color w:val="000000"/>
            <w:sz w:val="24"/>
            <w:szCs w:val="24"/>
          </w:rPr>
          <w:t>. In (B), we used the accumulation function for spruce budworm in Eq. 8 with corresponding parameter values (see section xx).</w:t>
        </w:r>
      </w:ins>
      <w:ins w:id="207" w:author="Unknown Author" w:date="2021-09-02T08:27:31Z">
        <w:r>
          <w:rPr>
            <w:rFonts w:cs="Times New Roman" w:ascii="Times New Roman" w:hAnsi="Times New Roman"/>
            <w:color w:val="000000"/>
            <w:sz w:val="24"/>
            <w:szCs w:val="24"/>
          </w:rPr>
          <w:t xml:space="preserve"> The temperature is chosen according to ??</w:t>
        </w:r>
      </w:ins>
      <w:r>
        <w:br w:type="page"/>
      </w:r>
    </w:p>
    <w:p>
      <w:pPr>
        <w:pStyle w:val="Normal"/>
        <w:spacing w:lineRule="auto" w:line="480"/>
        <w:rPr/>
      </w:pPr>
      <w:r>
        <w:rPr/>
        <w:drawing>
          <wp:inline distT="0" distB="0" distL="0" distR="0">
            <wp:extent cx="6542405" cy="2867025"/>
            <wp:effectExtent l="0" t="0" r="0" b="0"/>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4"/>
                    <a:stretch>
                      <a:fillRect/>
                    </a:stretch>
                  </pic:blipFill>
                  <pic:spPr bwMode="auto">
                    <a:xfrm>
                      <a:off x="0" y="0"/>
                      <a:ext cx="6542405" cy="2867025"/>
                    </a:xfrm>
                    <a:prstGeom prst="rect">
                      <a:avLst/>
                    </a:prstGeom>
                  </pic:spPr>
                </pic:pic>
              </a:graphicData>
            </a:graphic>
          </wp:inline>
        </w:drawing>
      </w:r>
    </w:p>
    <w:p>
      <w:pPr>
        <w:pStyle w:val="Normal"/>
        <w:spacing w:lineRule="auto" w:line="480"/>
        <w:rPr/>
      </w:pPr>
      <w:r>
        <w:rPr>
          <w:rFonts w:cs="Times New Roman" w:ascii="Times New Roman" w:hAnsi="Times New Roman"/>
        </w:rPr>
        <w:t>Figure 3: life cycles of balsam fir and spruce budworm.</w:t>
      </w:r>
      <w:ins w:id="208" w:author="Portalier Sebastien" w:date="2021-08-23T20:17:00Z">
        <w:r>
          <w:rPr>
            <w:rFonts w:cs="Times New Roman" w:ascii="Times New Roman" w:hAnsi="Times New Roman"/>
          </w:rPr>
          <w:t xml:space="preserve"> </w:t>
        </w:r>
      </w:ins>
      <w:del w:id="209" w:author="Unknown Author" w:date="2021-09-02T08:28:22Z">
        <w:r>
          <w:rPr>
            <w:rFonts w:cs="Times New Roman" w:ascii="Times New Roman" w:hAnsi="Times New Roman"/>
          </w:rPr>
          <w:delText>B</w:delText>
        </w:r>
      </w:del>
      <w:ins w:id="210" w:author="Unknown Author" w:date="2021-09-02T08:28:25Z">
        <w:r>
          <w:rPr>
            <w:rFonts w:cs="Times New Roman" w:ascii="Times New Roman" w:hAnsi="Times New Roman"/>
          </w:rPr>
          <w:t xml:space="preserve"> </w:t>
        </w:r>
      </w:ins>
      <w:ins w:id="211" w:author="Unknown Author" w:date="2021-09-02T08:28:25Z">
        <w:r>
          <w:rPr>
            <w:rFonts w:cs="Times New Roman" w:ascii="Times New Roman" w:hAnsi="Times New Roman"/>
          </w:rPr>
          <w:t>The upper b</w:t>
        </w:r>
      </w:ins>
      <w:ins w:id="212" w:author="Portalier Sebastien" w:date="2021-08-23T20:17:00Z">
        <w:r>
          <w:rPr>
            <w:rFonts w:cs="Times New Roman" w:ascii="Times New Roman" w:hAnsi="Times New Roman"/>
          </w:rPr>
          <w:t>lack line represent</w:t>
        </w:r>
      </w:ins>
      <w:ins w:id="213" w:author="Portalier Sebastien" w:date="2021-08-23T20:18:00Z">
        <w:r>
          <w:rPr>
            <w:rFonts w:cs="Times New Roman" w:ascii="Times New Roman" w:hAnsi="Times New Roman"/>
          </w:rPr>
          <w:t>s</w:t>
        </w:r>
      </w:ins>
      <w:ins w:id="214" w:author="Portalier Sebastien" w:date="2021-08-23T20:17:00Z">
        <w:r>
          <w:rPr>
            <w:rFonts w:cs="Times New Roman" w:ascii="Times New Roman" w:hAnsi="Times New Roman"/>
          </w:rPr>
          <w:t xml:space="preserve"> </w:t>
        </w:r>
      </w:ins>
      <w:ins w:id="215" w:author="Unknown Author" w:date="2021-09-02T08:27:58Z">
        <w:r>
          <w:rPr>
            <w:rFonts w:cs="Times New Roman" w:ascii="Times New Roman" w:hAnsi="Times New Roman"/>
          </w:rPr>
          <w:t>the</w:t>
        </w:r>
      </w:ins>
      <w:ins w:id="216" w:author="Unknown Author" w:date="2021-09-02T08:28:00Z">
        <w:r>
          <w:rPr>
            <w:rFonts w:cs="Times New Roman" w:ascii="Times New Roman" w:hAnsi="Times New Roman"/>
          </w:rPr>
          <w:t xml:space="preserve"> </w:t>
        </w:r>
      </w:ins>
      <w:ins w:id="217" w:author="Portalier Sebastien" w:date="2021-08-23T20:17:00Z">
        <w:r>
          <w:rPr>
            <w:rFonts w:cs="Times New Roman" w:ascii="Times New Roman" w:hAnsi="Times New Roman"/>
          </w:rPr>
          <w:t xml:space="preserve">SBW </w:t>
        </w:r>
      </w:ins>
      <w:ins w:id="218" w:author="Portalier Sebastien" w:date="2021-08-23T20:18:00Z">
        <w:r>
          <w:rPr>
            <w:rFonts w:cs="Times New Roman" w:ascii="Times New Roman" w:hAnsi="Times New Roman"/>
          </w:rPr>
          <w:t xml:space="preserve">life cycle, </w:t>
        </w:r>
      </w:ins>
      <w:ins w:id="219" w:author="Portalier Sebastien" w:date="2021-08-23T20:17:00Z">
        <w:r>
          <w:rPr>
            <w:rFonts w:cs="Times New Roman" w:ascii="Times New Roman" w:hAnsi="Times New Roman"/>
          </w:rPr>
          <w:t xml:space="preserve">and </w:t>
        </w:r>
      </w:ins>
      <w:ins w:id="220" w:author="Unknown Author" w:date="2021-09-02T08:28:31Z">
        <w:r>
          <w:rPr>
            <w:rFonts w:cs="Times New Roman" w:ascii="Times New Roman" w:hAnsi="Times New Roman"/>
          </w:rPr>
          <w:t xml:space="preserve"> </w:t>
        </w:r>
      </w:ins>
      <w:ins w:id="221" w:author="Unknown Author" w:date="2021-09-02T08:28:31Z">
        <w:r>
          <w:rPr>
            <w:rFonts w:cs="Times New Roman" w:ascii="Times New Roman" w:hAnsi="Times New Roman"/>
          </w:rPr>
          <w:t xml:space="preserve">the </w:t>
        </w:r>
      </w:ins>
      <w:ins w:id="222" w:author="Portalier Sebastien" w:date="2021-08-23T20:18:00Z">
        <w:r>
          <w:rPr>
            <w:rFonts w:cs="Times New Roman" w:ascii="Times New Roman" w:hAnsi="Times New Roman"/>
          </w:rPr>
          <w:t xml:space="preserve">grey line </w:t>
        </w:r>
      </w:ins>
      <w:ins w:id="223" w:author="Unknown Author" w:date="2021-09-02T08:28:40Z">
        <w:r>
          <w:rPr>
            <w:rFonts w:cs="Times New Roman" w:ascii="Times New Roman" w:hAnsi="Times New Roman"/>
          </w:rPr>
          <w:t xml:space="preserve">below </w:t>
        </w:r>
      </w:ins>
      <w:del w:id="224" w:author="Unknown Author" w:date="2021-09-02T08:28:04Z">
        <w:r>
          <w:rPr>
            <w:rFonts w:cs="Times New Roman" w:ascii="Times New Roman" w:hAnsi="Times New Roman"/>
          </w:rPr>
          <w:delText>is</w:delText>
        </w:r>
      </w:del>
      <w:ins w:id="225" w:author="Unknown Author" w:date="2021-09-02T08:28:06Z">
        <w:r>
          <w:rPr>
            <w:rFonts w:cs="Times New Roman" w:ascii="Times New Roman" w:hAnsi="Times New Roman"/>
          </w:rPr>
          <w:t xml:space="preserve"> </w:t>
        </w:r>
      </w:ins>
      <w:ins w:id="226" w:author="Unknown Author" w:date="2021-09-02T08:28:06Z">
        <w:r>
          <w:rPr>
            <w:rFonts w:cs="Times New Roman" w:ascii="Times New Roman" w:hAnsi="Times New Roman"/>
          </w:rPr>
          <w:t xml:space="preserve">the </w:t>
        </w:r>
      </w:ins>
      <w:ins w:id="227" w:author="Portalier Sebastien" w:date="2021-08-23T20:18:00Z">
        <w:r>
          <w:rPr>
            <w:rFonts w:cs="Times New Roman" w:ascii="Times New Roman" w:hAnsi="Times New Roman"/>
          </w:rPr>
          <w:t xml:space="preserve"> balsam fir life cycle.</w:t>
        </w:r>
      </w:ins>
      <w:r>
        <w:br w:type="page"/>
      </w:r>
    </w:p>
    <w:p>
      <w:pPr>
        <w:pStyle w:val="Normal"/>
        <w:spacing w:lineRule="auto" w:line="480"/>
        <w:rPr>
          <w:rFonts w:ascii="Times New Roman" w:hAnsi="Times New Roman" w:cs="Times New Roman"/>
          <w:sz w:val="24"/>
          <w:szCs w:val="24"/>
        </w:rPr>
      </w:pPr>
      <w:r>
        <w:rPr/>
        <w:drawing>
          <wp:inline distT="0" distB="0" distL="0" distR="0">
            <wp:extent cx="5638800" cy="56388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638800" cy="563880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4</w:t>
      </w:r>
      <w:r>
        <w:rPr>
          <w:rFonts w:eastAsia="Times New Roman" w:cs="Times New Roman" w:ascii="Times New Roman" w:hAnsi="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pPr>
        <w:pStyle w:val="Normal"/>
        <w:spacing w:lineRule="auto" w:line="480"/>
        <w:rPr>
          <w:rFonts w:ascii="Times New Roman" w:hAnsi="Times New Roman" w:cs="Times New Roman"/>
          <w:sz w:val="24"/>
          <w:szCs w:val="24"/>
        </w:rPr>
      </w:pPr>
      <w:r>
        <w:rPr/>
        <w:drawing>
          <wp:inline distT="0" distB="0" distL="0" distR="8255">
            <wp:extent cx="6431280" cy="4019550"/>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6"/>
                    <a:stretch>
                      <a:fillRect/>
                    </a:stretch>
                  </pic:blipFill>
                  <pic:spPr bwMode="auto">
                    <a:xfrm>
                      <a:off x="0" y="0"/>
                      <a:ext cx="6431280" cy="4019550"/>
                    </a:xfrm>
                    <a:prstGeom prst="rect">
                      <a:avLst/>
                    </a:prstGeom>
                  </pic:spPr>
                </pic:pic>
              </a:graphicData>
            </a:graphic>
          </wp:inline>
        </w:drawing>
      </w:r>
    </w:p>
    <w:p>
      <w:pPr>
        <w:pStyle w:val="Normal"/>
        <w:spacing w:lineRule="auto" w:line="480"/>
        <w:rPr>
          <w:rFonts w:ascii="Times New Roman" w:hAnsi="Times New Roman" w:eastAsia="Times New Roman" w:cs="Times New Roman"/>
          <w:color w:val="000000"/>
          <w:sz w:val="24"/>
          <w:szCs w:val="24"/>
          <w:lang w:eastAsia="en-CA"/>
        </w:rPr>
      </w:pPr>
      <w:r>
        <w:rPr>
          <w:rFonts w:eastAsia="Times New Roman" w:cs="Times New Roman" w:ascii="Times New Roman" w:hAnsi="Times New Roman"/>
          <w:b/>
          <w:bCs/>
          <w:color w:val="000000"/>
          <w:sz w:val="24"/>
          <w:szCs w:val="24"/>
          <w:lang w:eastAsia="en-CA"/>
        </w:rPr>
        <w:t>Figure 5</w:t>
      </w:r>
      <w:r>
        <w:rPr>
          <w:rFonts w:eastAsia="Times New Roman" w:cs="Times New Roman" w:ascii="Times New Roman" w:hAnsi="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Times New Roman" w:cs="Times New Roman" w:ascii="Times New Roman" w:hAnsi="Times New Roman"/>
          <w:color w:val="000000"/>
          <w:sz w:val="24"/>
          <w:szCs w:val="24"/>
          <w:lang w:eastAsia="en-CA"/>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rFonts w:eastAsia="Times New Roman" w:cs="Times New Roman" w:ascii="Times New Roman" w:hAnsi="Times New Roman"/>
          <w:color w:val="000000"/>
          <w:sz w:val="24"/>
          <w:szCs w:val="24"/>
          <w:lang w:eastAsia="en-CA"/>
        </w:rPr>
        <w:t xml:space="preserve"> and </w:t>
      </w:r>
      <w:r>
        <w:rPr>
          <w:rFonts w:eastAsia="Times New Roman" w:cs="Times New Roman" w:ascii="Times New Roman" w:hAnsi="Times New Roman"/>
          <w:i/>
          <w:iCs/>
          <w:color w:val="000000"/>
          <w:sz w:val="24"/>
          <w:szCs w:val="24"/>
          <w:lang w:eastAsia="en-CA"/>
        </w:rPr>
        <w:t>x</w:t>
      </w:r>
      <w:r>
        <w:rPr>
          <w:rFonts w:eastAsia="Times New Roman" w:cs="Times New Roman" w:ascii="Times New Roman" w:hAnsi="Times New Roman"/>
          <w:i/>
          <w:iCs/>
          <w:color w:val="000000"/>
          <w:sz w:val="24"/>
          <w:szCs w:val="24"/>
          <w:vertAlign w:val="subscript"/>
          <w:lang w:eastAsia="en-CA"/>
        </w:rPr>
        <w:t>b</w:t>
      </w:r>
      <w:r>
        <w:rPr>
          <w:rFonts w:eastAsia="Times New Roman" w:cs="Times New Roman" w:ascii="Times New Roman" w:hAnsi="Times New Roman"/>
          <w:color w:val="000000"/>
          <w:sz w:val="24"/>
          <w:szCs w:val="24"/>
          <w:lang w:eastAsia="en-CA"/>
        </w:rPr>
        <w:t xml:space="preserve"> that delay emergence, and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eastAsia="Times New Roman" w:cs="Times New Roman" w:ascii="Times New Roman" w:hAnsi="Times New Roman"/>
          <w:color w:val="000000"/>
          <w:sz w:val="24"/>
          <w:szCs w:val="24"/>
          <w:lang w:eastAsia="en-CA"/>
        </w:rPr>
        <w:t xml:space="preserve"> that advances phenology. (D) The tree model is mostly sensitive to </w:t>
      </w:r>
      <w:r>
        <w:rPr>
          <w:rFonts w:eastAsia="Times New Roman" w:cs="Times New Roman" w:ascii="Times New Roman" w:hAnsi="Times New Roman"/>
          <w:i/>
          <w:iCs/>
          <w:color w:val="000000"/>
          <w:sz w:val="24"/>
          <w:szCs w:val="24"/>
          <w:lang w:eastAsia="en-CA"/>
        </w:rPr>
        <w:t>b</w:t>
      </w:r>
      <w:r>
        <w:rPr>
          <w:rFonts w:eastAsia="Times New Roman" w:cs="Times New Roman" w:ascii="Times New Roman" w:hAnsi="Times New Roman"/>
          <w:i/>
          <w:iCs/>
          <w:color w:val="000000"/>
          <w:sz w:val="24"/>
          <w:szCs w:val="24"/>
          <w:vertAlign w:val="subscript"/>
          <w:lang w:eastAsia="en-CA"/>
        </w:rPr>
        <w:t xml:space="preserve">f  </w:t>
      </w:r>
      <w:r>
        <w:rPr>
          <w:rFonts w:eastAsia="Times New Roman" w:cs="Times New Roman" w:ascii="Times New Roman" w:hAnsi="Times New Roman"/>
          <w:color w:val="000000"/>
          <w:sz w:val="24"/>
          <w:szCs w:val="24"/>
          <w:lang w:eastAsia="en-CA"/>
        </w:rPr>
        <w:t xml:space="preserve">that hastens budburst, and </w:t>
      </w:r>
      <w:r>
        <w:rPr>
          <w:rFonts w:eastAsia="Times New Roman" w:cs="Times New Roman" w:ascii="Times New Roman" w:hAnsi="Times New Roman"/>
          <w:i/>
          <w:iCs/>
          <w:color w:val="000000"/>
          <w:sz w:val="24"/>
          <w:szCs w:val="24"/>
          <w:lang w:eastAsia="en-CA"/>
        </w:rPr>
        <w:t>t</w:t>
      </w:r>
      <w:r>
        <w:rPr>
          <w:rFonts w:eastAsia="Times New Roman" w:cs="Times New Roman" w:ascii="Times New Roman" w:hAnsi="Times New Roman"/>
          <w:i/>
          <w:iCs/>
          <w:color w:val="000000"/>
          <w:sz w:val="24"/>
          <w:szCs w:val="24"/>
          <w:vertAlign w:val="subscript"/>
          <w:lang w:eastAsia="en-CA"/>
        </w:rPr>
        <w:t>0</w:t>
      </w:r>
      <w:r>
        <w:rPr>
          <w:rFonts w:eastAsia="Times New Roman" w:cs="Times New Roman" w:ascii="Times New Roman" w:hAnsi="Times New Roman"/>
          <w:color w:val="000000"/>
          <w:sz w:val="24"/>
          <w:szCs w:val="24"/>
          <w:lang w:eastAsia="en-CA"/>
        </w:rPr>
        <w:t xml:space="preserve"> that delays budburst.</w:t>
      </w:r>
      <w:r>
        <w:br w:type="page"/>
      </w:r>
    </w:p>
    <w:p>
      <w:pPr>
        <w:pStyle w:val="Normal"/>
        <w:spacing w:lineRule="auto" w:line="480"/>
        <w:rPr>
          <w:rFonts w:ascii="Times New Roman" w:hAnsi="Times New Roman" w:cs="Times New Roman"/>
          <w:sz w:val="24"/>
          <w:szCs w:val="24"/>
        </w:rPr>
      </w:pPr>
      <w:r>
        <w:rPr/>
        <w:drawing>
          <wp:inline distT="0" distB="0" distL="0" distR="9525">
            <wp:extent cx="6525260" cy="4486275"/>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7"/>
                    <a:stretch>
                      <a:fillRect/>
                    </a:stretch>
                  </pic:blipFill>
                  <pic:spPr bwMode="auto">
                    <a:xfrm>
                      <a:off x="0" y="0"/>
                      <a:ext cx="6525260" cy="4486275"/>
                    </a:xfrm>
                    <a:prstGeom prst="rect">
                      <a:avLst/>
                    </a:prstGeom>
                  </pic:spPr>
                </pic:pic>
              </a:graphicData>
            </a:graphic>
          </wp:inline>
        </w:drawing>
      </w:r>
    </w:p>
    <w:p>
      <w:pPr>
        <w:pStyle w:val="Normal"/>
        <w:spacing w:lineRule="auto" w:line="480" w:before="0" w:after="160"/>
        <w:rPr/>
      </w:pPr>
      <w:r>
        <w:rPr>
          <w:rFonts w:eastAsia="Times New Roman" w:cs="Times New Roman" w:ascii="Times New Roman" w:hAnsi="Times New Roman"/>
          <w:b/>
          <w:bCs/>
          <w:color w:val="000000"/>
          <w:sz w:val="24"/>
          <w:szCs w:val="24"/>
          <w:lang w:eastAsia="en-CA"/>
        </w:rPr>
        <w:t>Figure 6</w:t>
      </w:r>
      <w:r>
        <w:rPr>
          <w:rFonts w:eastAsia="Times New Roman" w:cs="Times New Roman" w:ascii="Times New Roman" w:hAnsi="Times New Roman"/>
          <w:color w:val="000000"/>
          <w:sz w:val="24"/>
          <w:szCs w:val="24"/>
          <w:lang w:eastAsia="en-CA"/>
        </w:rPr>
        <w:t>: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expected to systematically occur a few days before budburst, which would increase survival of SBW.</w:t>
      </w:r>
    </w:p>
    <w:sectPr>
      <w:footerReference w:type="default" r:id="rId8"/>
      <w:type w:val="nextPage"/>
      <w:pgSz w:w="12240" w:h="15840"/>
      <w:pgMar w:left="1417" w:right="1417" w:header="0" w:top="1417" w:footer="708" w:bottom="1417" w:gutter="0"/>
      <w:lnNumType w:countBy="1" w:restart="continuous" w:distance="283"/>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an-Noel Candau" w:date="2021-09-01T16:16:00Z" w:initials="JNC">
    <w:p>
      <w:r>
        <w:rPr>
          <w:rFonts w:ascii="Liberation Serif" w:hAnsi="Liberation Serif" w:eastAsia="DejaVu Sans" w:cs="DejaVu Sans"/>
          <w:sz w:val="24"/>
          <w:szCs w:val="24"/>
          <w:lang w:val="en-US" w:eastAsia="en-US" w:bidi="en-US"/>
        </w:rPr>
        <w:t xml:space="preserve">May be add a sentence to introduce Fuentealba’s paper.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9521517"/>
    </w:sdtPr>
    <w:sdtContent>
      <w:p>
        <w:pPr>
          <w:pStyle w:val="Footer"/>
          <w:jc w:val="right"/>
          <w:rPr/>
        </w:pPr>
        <w:r>
          <w:rPr/>
          <w:fldChar w:fldCharType="begin"/>
        </w:r>
        <w:r>
          <w:rPr/>
          <w:instrText> PAGE </w:instrText>
        </w:r>
        <w:r>
          <w:rPr/>
          <w:fldChar w:fldCharType="separate"/>
        </w:r>
        <w:r>
          <w:rPr/>
          <w:t>44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Times New Roman" w:hAnsi="Times New Roman" w:eastAsia="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Heading1">
    <w:name w:val="Heading 1"/>
    <w:basedOn w:val="Normal"/>
    <w:link w:val="Heading1Char"/>
    <w:uiPriority w:val="9"/>
    <w:qFormat/>
    <w:rsid w:val="00ff5a43"/>
    <w:pPr>
      <w:spacing w:lineRule="auto" w:line="240" w:beforeAutospacing="1" w:afterAutospacing="1"/>
      <w:outlineLvl w:val="0"/>
    </w:pPr>
    <w:rPr>
      <w:rFonts w:ascii="Times New Roman" w:hAnsi="Times New Roman" w:eastAsia="Times New Roman" w:cs="Times New Roman"/>
      <w:b/>
      <w:bCs/>
      <w:kern w:val="2"/>
      <w:sz w:val="48"/>
      <w:szCs w:val="48"/>
      <w:lang w:eastAsia="en-CA"/>
    </w:rPr>
  </w:style>
  <w:style w:type="paragraph" w:styleId="Heading2">
    <w:name w:val="Heading 2"/>
    <w:basedOn w:val="Normal"/>
    <w:next w:val="Normal"/>
    <w:link w:val="Heading2Char"/>
    <w:uiPriority w:val="9"/>
    <w:unhideWhenUsed/>
    <w:qFormat/>
    <w:rsid w:val="00ff5a43"/>
    <w:pPr>
      <w:keepNext w:val="true"/>
      <w:keepLines/>
      <w:spacing w:lineRule="auto" w:line="240" w:before="40" w:after="0"/>
      <w:outlineLvl w:val="1"/>
    </w:pPr>
    <w:rPr>
      <w:rFonts w:ascii="Calibri Light" w:hAnsi="Calibri Light" w:eastAsia="Calibri Light" w:cs="Times New Roman"/>
      <w:color w:val="2F5496"/>
      <w:sz w:val="26"/>
      <w:szCs w:val="26"/>
    </w:rPr>
  </w:style>
  <w:style w:type="paragraph" w:styleId="Heading3">
    <w:name w:val="Heading 3"/>
    <w:basedOn w:val="Normal"/>
    <w:next w:val="Normal"/>
    <w:link w:val="Heading3Char"/>
    <w:uiPriority w:val="9"/>
    <w:semiHidden/>
    <w:unhideWhenUsed/>
    <w:qFormat/>
    <w:rsid w:val="000f3876"/>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Heading5Char"/>
    <w:uiPriority w:val="9"/>
    <w:unhideWhenUsed/>
    <w:qFormat/>
    <w:rsid w:val="00991e1a"/>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f5a43"/>
    <w:rPr>
      <w:rFonts w:ascii="Times New Roman" w:hAnsi="Times New Roman" w:eastAsia="Times New Roman" w:cs="Times New Roman"/>
      <w:b/>
      <w:bCs/>
      <w:kern w:val="2"/>
      <w:sz w:val="48"/>
      <w:szCs w:val="48"/>
      <w:lang w:eastAsia="en-CA"/>
    </w:rPr>
  </w:style>
  <w:style w:type="character" w:styleId="Heading2Char" w:customStyle="1">
    <w:name w:val="Heading 2 Char"/>
    <w:basedOn w:val="DefaultParagraphFont"/>
    <w:link w:val="Heading2"/>
    <w:uiPriority w:val="9"/>
    <w:qFormat/>
    <w:rsid w:val="00ff5a43"/>
    <w:rPr>
      <w:rFonts w:ascii="Calibri Light" w:hAnsi="Calibri Light" w:eastAsia="Calibri Light" w:cs="Times New Roman"/>
      <w:color w:val="2F5496"/>
      <w:sz w:val="26"/>
      <w:szCs w:val="26"/>
    </w:rPr>
  </w:style>
  <w:style w:type="character" w:styleId="Heading3Char" w:customStyle="1">
    <w:name w:val="Heading 3 Char"/>
    <w:basedOn w:val="DefaultParagraphFont"/>
    <w:link w:val="Heading3"/>
    <w:uiPriority w:val="9"/>
    <w:semiHidden/>
    <w:qFormat/>
    <w:rsid w:val="000f3876"/>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EntteCar" w:customStyle="1">
    <w:name w:val="En-tête Car"/>
    <w:basedOn w:val="DefaultParagraphFont"/>
    <w:uiPriority w:val="99"/>
    <w:qFormat/>
    <w:rsid w:val="00355cc1"/>
    <w:rPr/>
  </w:style>
  <w:style w:type="character" w:styleId="FooterChar" w:customStyle="1">
    <w:name w:val="Footer Char"/>
    <w:basedOn w:val="DefaultParagraphFont"/>
    <w:link w:val="Footer"/>
    <w:uiPriority w:val="99"/>
    <w:qFormat/>
    <w:rsid w:val="00355cc1"/>
    <w:rPr/>
  </w:style>
  <w:style w:type="character" w:styleId="Linenumber">
    <w:name w:val="line number"/>
    <w:basedOn w:val="DefaultParagraphFont"/>
    <w:uiPriority w:val="99"/>
    <w:semiHidden/>
    <w:unhideWhenUsed/>
    <w:qFormat/>
    <w:rsid w:val="004d0042"/>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124fed"/>
    <w:rPr>
      <w:b/>
      <w:bCs/>
      <w:sz w:val="20"/>
      <w:szCs w:val="20"/>
    </w:rPr>
  </w:style>
  <w:style w:type="character" w:styleId="LineNumbering" w:customStyle="1">
    <w:name w:val="Line Numbering"/>
    <w:rPr/>
  </w:style>
  <w:style w:type="character" w:styleId="BalloonTextChar" w:customStyle="1">
    <w:name w:val="Balloon Text Char"/>
    <w:basedOn w:val="DefaultParagraphFont"/>
    <w:link w:val="BalloonText"/>
    <w:uiPriority w:val="99"/>
    <w:semiHidden/>
    <w:qFormat/>
    <w:rsid w:val="006b7108"/>
    <w:rPr>
      <w:rFonts w:ascii="Segoe UI" w:hAnsi="Segoe UI" w:cs="Segoe UI"/>
      <w:sz w:val="18"/>
      <w:szCs w:val="18"/>
    </w:rPr>
  </w:style>
  <w:style w:type="character" w:styleId="Heading5Char" w:customStyle="1">
    <w:name w:val="Heading 5 Char"/>
    <w:basedOn w:val="DefaultParagraphFont"/>
    <w:link w:val="Heading5"/>
    <w:uiPriority w:val="9"/>
    <w:qFormat/>
    <w:rsid w:val="00991e1a"/>
    <w:rPr>
      <w:rFonts w:ascii="Calibri Light" w:hAnsi="Calibri Light" w:eastAsia="" w:cs="Times New Roman" w:asciiTheme="majorHAnsi" w:cstheme="majorBidi" w:eastAsiaTheme="majorEastAsia" w:hAnsiTheme="majorHAnsi"/>
      <w:color w:val="2F5496" w:themeColor="accent1" w:themeShade="bf"/>
    </w:rPr>
  </w:style>
  <w:style w:type="character" w:styleId="InternetLink">
    <w:name w:val="Internet Link"/>
    <w:basedOn w:val="DefaultParagraphFont"/>
    <w:uiPriority w:val="99"/>
    <w:unhideWhenUsed/>
    <w:rsid w:val="00991e1a"/>
    <w:rPr>
      <w:color w:val="0563C1" w:themeColor="hyperlink"/>
      <w:u w:val="single"/>
    </w:rPr>
  </w:style>
  <w:style w:type="character" w:styleId="Mentionnonrsolue1" w:customStyle="1">
    <w:name w:val="Mention non résolue1"/>
    <w:basedOn w:val="DefaultParagraphFont"/>
    <w:uiPriority w:val="99"/>
    <w:semiHidden/>
    <w:unhideWhenUsed/>
    <w:qFormat/>
    <w:rsid w:val="00991e1a"/>
    <w:rPr>
      <w:color w:val="605E5C"/>
      <w:shd w:fill="E1DFDD" w:val="clear"/>
    </w:rPr>
  </w:style>
  <w:style w:type="character" w:styleId="PlaceholderText">
    <w:name w:val="Placeholder Text"/>
    <w:basedOn w:val="DefaultParagraphFont"/>
    <w:uiPriority w:val="99"/>
    <w:semiHidden/>
    <w:qFormat/>
    <w:rsid w:val="002b1394"/>
    <w:rPr>
      <w:color w:val="808080"/>
    </w:rPr>
  </w:style>
  <w:style w:type="character" w:styleId="ListLabel1">
    <w:name w:val="ListLabel 1"/>
    <w:qFormat/>
    <w:rPr>
      <w:rFonts w:ascii="Times New Roman" w:hAnsi="Times New Roman" w:eastAsia="Times New Roman"/>
      <w:color w:val="000000"/>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ff5a43"/>
    <w:pPr>
      <w:spacing w:lineRule="auto" w:line="240" w:beforeAutospacing="1" w:afterAutospacing="1"/>
    </w:pPr>
    <w:rPr>
      <w:rFonts w:ascii="Times New Roman" w:hAnsi="Times New Roman" w:eastAsia="Times New Roman" w:cs="Times New Roman"/>
      <w:sz w:val="24"/>
      <w:szCs w:val="24"/>
      <w:lang w:eastAsia="en-CA"/>
    </w:rPr>
  </w:style>
  <w:style w:type="paragraph" w:styleId="HeaderandFooter" w:customStyle="1">
    <w:name w:val="Header and Footer"/>
    <w:basedOn w:val="Normal"/>
    <w:qFormat/>
    <w:pPr/>
    <w:rPr/>
  </w:style>
  <w:style w:type="paragraph" w:styleId="Header">
    <w:name w:val="Header"/>
    <w:basedOn w:val="Normal"/>
    <w:uiPriority w:val="99"/>
    <w:unhideWhenUsed/>
    <w:rsid w:val="00355cc1"/>
    <w:pPr>
      <w:suppressLineNumbers/>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355cc1"/>
    <w:pPr>
      <w:suppressLineNumbers/>
      <w:tabs>
        <w:tab w:val="center" w:pos="4320" w:leader="none"/>
        <w:tab w:val="right" w:pos="8640" w:leader="none"/>
      </w:tabs>
      <w:spacing w:lineRule="auto" w:line="240" w:before="0" w:after="0"/>
    </w:pPr>
    <w:rPr/>
  </w:style>
  <w:style w:type="paragraph" w:styleId="Revision">
    <w:name w:val="Revision"/>
    <w:uiPriority w:val="99"/>
    <w:semiHidden/>
    <w:qFormat/>
    <w:rsid w:val="00911592"/>
    <w:pPr>
      <w:widowControl/>
      <w:bidi w:val="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24fed"/>
    <w:pPr/>
    <w:rPr>
      <w:b/>
      <w:bCs/>
    </w:rPr>
  </w:style>
  <w:style w:type="paragraph" w:styleId="BalloonText">
    <w:name w:val="Balloon Text"/>
    <w:basedOn w:val="Normal"/>
    <w:link w:val="BalloonTextChar"/>
    <w:uiPriority w:val="99"/>
    <w:semiHidden/>
    <w:unhideWhenUsed/>
    <w:qFormat/>
    <w:rsid w:val="006b710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92ec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b139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44</Pages>
  <Words>9217</Words>
  <Characters>50704</Characters>
  <CharactersWithSpaces>59798</CharactersWithSpaces>
  <Paragraphs>194</Paragraphs>
  <Company>NRCan  /  RNCan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2021-09-01T20:18:00Z</dcterms:created>
  <dc:creator>Portalier Sebastien</dc:creator>
  <dc:description/>
  <dc:language>en-CA</dc:language>
  <cp:lastModifiedBy/>
  <dcterms:modified xsi:type="dcterms:W3CDTF">2021-09-02T08:28:55Z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