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137173">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496573E6"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x(t)-c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3E1A68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Titre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3E003F2F"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del w:id="94" w:author="Portalier Sebastien" w:date="2021-08-24T03:21:00Z">
        <w:r w:rsidR="0024547D" w:rsidRPr="0024547D" w:rsidDel="00994044">
          <w:rPr>
            <w:rFonts w:ascii="Times New Roman" w:hAnsi="Times New Roman" w:cs="Times New Roman"/>
            <w:color w:val="000000"/>
            <w:sz w:val="24"/>
            <w:szCs w:val="24"/>
          </w:rPr>
          <w:delText>While o</w:delText>
        </w:r>
      </w:del>
      <w:ins w:id="95" w:author="Portalier Sebastien" w:date="2021-08-24T03:21:00Z">
        <w:r w:rsidR="00994044">
          <w:rPr>
            <w:rFonts w:ascii="Times New Roman" w:hAnsi="Times New Roman" w:cs="Times New Roman"/>
            <w:color w:val="000000"/>
            <w:sz w:val="24"/>
            <w:szCs w:val="24"/>
          </w:rPr>
          <w:t>O</w:t>
        </w:r>
      </w:ins>
      <w:r w:rsidR="0024547D" w:rsidRPr="0024547D">
        <w:rPr>
          <w:rFonts w:ascii="Times New Roman" w:hAnsi="Times New Roman" w:cs="Times New Roman"/>
          <w:color w:val="000000"/>
          <w:sz w:val="24"/>
          <w:szCs w:val="24"/>
        </w:rPr>
        <w:t>ur results here apply to any general rate accumulation function</w:t>
      </w:r>
      <w:del w:id="96" w:author="Portalier Sebastien" w:date="2021-08-24T03:21:00Z">
        <w:r w:rsidR="0024547D" w:rsidRPr="0024547D" w:rsidDel="00994044">
          <w:rPr>
            <w:rFonts w:ascii="Times New Roman" w:hAnsi="Times New Roman" w:cs="Times New Roman"/>
            <w:color w:val="000000"/>
            <w:sz w:val="24"/>
            <w:szCs w:val="24"/>
          </w:rPr>
          <w:delText>, we will use the particular function for spruce budworm and balsam fir (see section 3) in illustrations</w:delText>
        </w:r>
      </w:del>
      <w:r w:rsidR="0024547D" w:rsidRPr="0024547D">
        <w:rPr>
          <w:rFonts w:ascii="Times New Roman" w:hAnsi="Times New Roman" w:cs="Times New Roman"/>
          <w:color w:val="000000"/>
          <w:sz w:val="24"/>
          <w:szCs w:val="24"/>
        </w:rPr>
        <w:t>.</w:t>
      </w:r>
    </w:p>
    <w:p w14:paraId="6DE720ED" w14:textId="446E08CF"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137173"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137173"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6A7EF554"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indicate that 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51EAA13C"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w:t>
      </w:r>
      <w:ins w:id="97" w:author="Portalier Sebastien" w:date="2021-08-23T21:57:00Z">
        <w:r w:rsidR="00803D99">
          <w:rPr>
            <w:color w:val="000000"/>
          </w:rPr>
          <w:t xml:space="preserve">or not, </w:t>
        </w:r>
      </w:ins>
      <w:r>
        <w:rPr>
          <w:color w:val="000000"/>
        </w:rPr>
        <w:t xml:space="preserve">and the rate functions at emergence time (the terms in the denominators in </w:t>
      </w:r>
      <w:proofErr w:type="spellStart"/>
      <w:r>
        <w:rPr>
          <w:color w:val="000000"/>
        </w:rPr>
        <w:t>Eqs</w:t>
      </w:r>
      <w:proofErr w:type="spellEnd"/>
      <w:r>
        <w:rPr>
          <w:color w:val="000000"/>
        </w:rPr>
        <w:t xml:space="preserve"> </w:t>
      </w:r>
      <w:r w:rsidR="00BA1820">
        <w:rPr>
          <w:color w:val="000000"/>
        </w:rPr>
        <w:t>3</w:t>
      </w:r>
      <w:r>
        <w:rPr>
          <w:color w:val="000000"/>
        </w:rPr>
        <w:t xml:space="preserve"> and </w:t>
      </w:r>
      <w:ins w:id="98" w:author="Portalier Sebastien" w:date="2021-08-23T20:01:00Z">
        <w:r w:rsidR="00DE4E44">
          <w:rPr>
            <w:color w:val="000000"/>
          </w:rPr>
          <w:t>4</w:t>
        </w:r>
      </w:ins>
      <w:del w:id="99" w:author="Portalier Sebastien" w:date="2021-08-23T20:01:00Z">
        <w:r w:rsidR="00BA1820" w:rsidDel="00DE4E44">
          <w:rPr>
            <w:color w:val="000000"/>
          </w:rPr>
          <w:delText>6</w:delText>
        </w:r>
      </w:del>
      <w:r>
        <w:rPr>
          <w:color w:val="000000"/>
        </w:rPr>
        <w:t xml:space="preserve">) could differ significantly. As a result, the effect of temperature increases depends on details of each scenario. We illustrate this dependence using </w:t>
      </w:r>
      <w:del w:id="100" w:author="Portalier Sebastien" w:date="2021-08-23T21:57:00Z">
        <w:r w:rsidDel="00803D99">
          <w:rPr>
            <w:color w:val="000000"/>
          </w:rPr>
          <w:delText xml:space="preserve">the rate function </w:delText>
        </w:r>
      </w:del>
      <m:oMath>
        <m:sSub>
          <m:sSubPr>
            <m:ctrlPr>
              <w:del w:id="101" w:author="Portalier Sebastien" w:date="2021-08-23T21:57:00Z">
                <w:rPr>
                  <w:rFonts w:ascii="Cambria Math" w:hAnsi="Cambria Math"/>
                </w:rPr>
              </w:del>
            </m:ctrlPr>
          </m:sSubPr>
          <m:e>
            <m:r>
              <w:del w:id="102" w:author="Portalier Sebastien" w:date="2021-08-23T21:57:00Z">
                <w:rPr>
                  <w:rFonts w:ascii="Cambria Math" w:hAnsi="Cambria Math"/>
                </w:rPr>
                <m:t>R</m:t>
              </w:del>
            </m:r>
          </m:e>
          <m:sub>
            <m:r>
              <w:del w:id="103" w:author="Portalier Sebastien" w:date="2021-08-23T21:57:00Z">
                <w:rPr>
                  <w:rFonts w:ascii="Cambria Math" w:hAnsi="Cambria Math"/>
                </w:rPr>
                <m:t>b</m:t>
              </w:del>
            </m:r>
          </m:sub>
        </m:sSub>
        <m:d>
          <m:dPr>
            <m:ctrlPr>
              <w:del w:id="104" w:author="Portalier Sebastien" w:date="2021-08-23T21:57:00Z">
                <w:rPr>
                  <w:rFonts w:ascii="Cambria Math" w:hAnsi="Cambria Math"/>
                </w:rPr>
              </w:del>
            </m:ctrlPr>
          </m:dPr>
          <m:e>
            <m:r>
              <w:del w:id="105" w:author="Portalier Sebastien" w:date="2021-08-23T21:57:00Z">
                <w:rPr>
                  <w:rFonts w:ascii="Cambria Math" w:hAnsi="Cambria Math"/>
                </w:rPr>
                <m:t>∙</m:t>
              </w:del>
            </m:r>
          </m:e>
        </m:d>
      </m:oMath>
      <w:del w:id="106" w:author="Portalier Sebastien" w:date="2021-08-23T21:57:00Z">
        <w:r w:rsidDel="00803D99">
          <w:rPr>
            <w:color w:val="000000"/>
          </w:rPr>
          <w:delText xml:space="preserve"> for balsam fir (Eq. 2) and </w:delText>
        </w:r>
      </w:del>
      <m:oMath>
        <m:sSub>
          <m:sSubPr>
            <m:ctrlPr>
              <w:del w:id="107" w:author="Portalier Sebastien" w:date="2021-08-23T21:57:00Z">
                <w:rPr>
                  <w:rFonts w:ascii="Cambria Math" w:hAnsi="Cambria Math"/>
                </w:rPr>
              </w:del>
            </m:ctrlPr>
          </m:sSubPr>
          <m:e>
            <m:r>
              <w:del w:id="108" w:author="Portalier Sebastien" w:date="2021-08-23T21:57:00Z">
                <w:rPr>
                  <w:rFonts w:ascii="Cambria Math" w:hAnsi="Cambria Math"/>
                </w:rPr>
                <m:t>R</m:t>
              </w:del>
            </m:r>
          </m:e>
          <m:sub>
            <m:r>
              <w:del w:id="109" w:author="Portalier Sebastien" w:date="2021-08-23T21:57:00Z">
                <w:rPr>
                  <w:rFonts w:ascii="Cambria Math" w:hAnsi="Cambria Math"/>
                </w:rPr>
                <m:t>e</m:t>
              </w:del>
            </m:r>
          </m:sub>
        </m:sSub>
        <m:d>
          <m:dPr>
            <m:ctrlPr>
              <w:del w:id="110" w:author="Portalier Sebastien" w:date="2021-08-23T21:57:00Z">
                <w:rPr>
                  <w:rFonts w:ascii="Cambria Math" w:hAnsi="Cambria Math"/>
                </w:rPr>
              </w:del>
            </m:ctrlPr>
          </m:dPr>
          <m:e>
            <m:r>
              <w:del w:id="111" w:author="Portalier Sebastien" w:date="2021-08-23T21:57:00Z">
                <w:rPr>
                  <w:rFonts w:ascii="Cambria Math" w:hAnsi="Cambria Math"/>
                </w:rPr>
                <m:t>∙</m:t>
              </w:del>
            </m:r>
          </m:e>
        </m:d>
      </m:oMath>
      <w:del w:id="112" w:author="Portalier Sebastien" w:date="2021-08-23T21:57:00Z">
        <w:r w:rsidDel="00803D99">
          <w:rPr>
            <w:color w:val="000000"/>
          </w:rPr>
          <w:delText xml:space="preserve"> for SBW</w:delText>
        </w:r>
        <w:r w:rsidDel="00803D99">
          <w:rPr>
            <w:color w:val="FF0000"/>
          </w:rPr>
          <w:delText xml:space="preserve"> </w:delText>
        </w:r>
        <w:r w:rsidDel="00803D99">
          <w:rPr>
            <w:color w:val="000000"/>
          </w:rPr>
          <w:delText xml:space="preserve">(Eq. </w:delText>
        </w:r>
        <w:r w:rsidR="005A69A2" w:rsidDel="00803D99">
          <w:rPr>
            <w:color w:val="000000"/>
          </w:rPr>
          <w:delText>7</w:delText>
        </w:r>
        <w:r w:rsidDel="00803D99">
          <w:rPr>
            <w:color w:val="000000"/>
          </w:rPr>
          <w:delText xml:space="preserve">) together with </w:delText>
        </w:r>
      </w:del>
      <w:r>
        <w:rPr>
          <w:color w:val="000000"/>
        </w:rPr>
        <w:t>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137173"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0985B357" w14:textId="4B7E856B" w:rsidR="002B1394" w:rsidRDefault="006F621B" w:rsidP="006F621B">
      <w:pPr>
        <w:pStyle w:val="NormalWeb"/>
        <w:spacing w:line="480" w:lineRule="auto"/>
        <w:ind w:firstLine="720"/>
        <w:rPr>
          <w:ins w:id="113" w:author="Portalier Sebastien" w:date="2021-08-23T03:31:00Z"/>
          <w:color w:val="000000"/>
        </w:rPr>
      </w:pPr>
      <w:r>
        <w:rPr>
          <w:color w:val="000000"/>
        </w:rPr>
        <w:t>When future temperatures differ from historical expectation by a constant</w:t>
      </w:r>
      <w:ins w:id="114" w:author="Portalier Sebastien" w:date="2021-08-23T03:29:00Z">
        <w:r w:rsidR="002B1394">
          <w:rPr>
            <w:color w:val="000000"/>
          </w:rPr>
          <w:t xml:space="preserve"> (</w:t>
        </w:r>
      </w:ins>
      <m:oMath>
        <m:r>
          <w:ins w:id="115" w:author="Portalier Sebastien" w:date="2021-08-23T03:30:00Z">
            <w:rPr>
              <w:rFonts w:ascii="Cambria Math" w:hAnsi="Cambria Math"/>
            </w:rPr>
            <m:t>∆x</m:t>
          </w:ins>
        </m:r>
      </m:oMath>
      <w:ins w:id="116" w:author="Portalier Sebastien" w:date="2021-08-23T03:29:00Z">
        <w:r w:rsidR="002B1394">
          <w:rPr>
            <w:color w:val="000000"/>
          </w:rPr>
          <w:t>)</w:t>
        </w:r>
      </w:ins>
      <w:r>
        <w:rPr>
          <w:color w:val="000000"/>
        </w:rPr>
        <w:t>,</w:t>
      </w:r>
      <w:ins w:id="117" w:author="Portalier Sebastien" w:date="2021-08-23T03:29:00Z">
        <w:r w:rsidR="002B1394">
          <w:rPr>
            <w:color w:val="000000"/>
          </w:rPr>
          <w:t xml:space="preserve"> we </w:t>
        </w:r>
      </w:ins>
      <w:ins w:id="118" w:author="Portalier Sebastien" w:date="2021-08-23T03:30:00Z">
        <w:r w:rsidR="002B1394">
          <w:rPr>
            <w:color w:val="000000"/>
          </w:rPr>
          <w:t>apply</w:t>
        </w:r>
      </w:ins>
      <w:ins w:id="119" w:author="Portalier Sebastien" w:date="2021-08-23T03:29:00Z">
        <w:r w:rsidR="002B1394">
          <w:rPr>
            <w:color w:val="000000"/>
          </w:rPr>
          <w:t xml:space="preserve"> Eq. 3</w:t>
        </w:r>
      </w:ins>
      <w:ins w:id="120" w:author="Portalier Sebastien" w:date="2021-08-23T03:30:00Z">
        <w:r w:rsidR="002B1394">
          <w:rPr>
            <w:color w:val="000000"/>
          </w:rPr>
          <w:t xml:space="preserve"> to each species. The resulting mismatch changes according to</w:t>
        </w:r>
      </w:ins>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rPr>
          <w:ins w:id="121" w:author="Portalier Sebastien" w:date="2021-08-23T03:31:00Z"/>
        </w:trPr>
        <w:tc>
          <w:tcPr>
            <w:tcW w:w="284" w:type="dxa"/>
            <w:vAlign w:val="center"/>
          </w:tcPr>
          <w:p w14:paraId="1AB765AE" w14:textId="77777777" w:rsidR="002B1394" w:rsidRDefault="002B1394" w:rsidP="00D70F3A">
            <w:pPr>
              <w:pStyle w:val="NormalWeb"/>
              <w:spacing w:after="0" w:line="480" w:lineRule="auto"/>
              <w:jc w:val="center"/>
              <w:rPr>
                <w:ins w:id="122" w:author="Portalier Sebastien" w:date="2021-08-23T03:31:00Z"/>
              </w:rPr>
            </w:pPr>
          </w:p>
        </w:tc>
        <w:tc>
          <w:tcPr>
            <w:tcW w:w="7791" w:type="dxa"/>
            <w:vAlign w:val="center"/>
          </w:tcPr>
          <w:p w14:paraId="08C47B10" w14:textId="364B98E3" w:rsidR="002B1394" w:rsidRDefault="00137173" w:rsidP="00D70F3A">
            <w:pPr>
              <w:pStyle w:val="NormalWeb"/>
              <w:spacing w:after="0" w:line="480" w:lineRule="auto"/>
              <w:jc w:val="center"/>
              <w:rPr>
                <w:ins w:id="123" w:author="Portalier Sebastien" w:date="2021-08-23T03:31:00Z"/>
              </w:rPr>
            </w:pPr>
            <m:oMathPara>
              <m:oMath>
                <m:limLow>
                  <m:limLowPr>
                    <m:ctrlPr>
                      <w:ins w:id="124" w:author="Portalier Sebastien" w:date="2021-08-23T03:31:00Z">
                        <w:rPr>
                          <w:rFonts w:ascii="Cambria Math" w:hAnsi="Cambria Math"/>
                        </w:rPr>
                      </w:ins>
                    </m:ctrlPr>
                  </m:limLowPr>
                  <m:e>
                    <m:groupChr>
                      <m:groupChrPr>
                        <m:ctrlPr>
                          <w:ins w:id="125" w:author="Portalier Sebastien" w:date="2021-08-23T03:31:00Z">
                            <w:rPr>
                              <w:rFonts w:ascii="Cambria Math" w:hAnsi="Cambria Math"/>
                            </w:rPr>
                          </w:ins>
                        </m:ctrlPr>
                      </m:groupChrPr>
                      <m:e>
                        <m:sSubSup>
                          <m:sSubSupPr>
                            <m:ctrlPr>
                              <w:ins w:id="126" w:author="Portalier Sebastien" w:date="2021-08-23T03:31:00Z">
                                <w:rPr>
                                  <w:rFonts w:ascii="Cambria Math" w:hAnsi="Cambria Math"/>
                                </w:rPr>
                              </w:ins>
                            </m:ctrlPr>
                          </m:sSubSupPr>
                          <m:e>
                            <m:r>
                              <w:ins w:id="127" w:author="Portalier Sebastien" w:date="2021-08-23T03:31:00Z">
                                <w:rPr>
                                  <w:rFonts w:ascii="Cambria Math" w:hAnsi="Cambria Math"/>
                                </w:rPr>
                                <m:t>t</m:t>
                              </w:ins>
                            </m:r>
                          </m:e>
                          <m:sub>
                            <m:r>
                              <w:ins w:id="128" w:author="Portalier Sebastien" w:date="2021-08-23T03:31:00Z">
                                <w:rPr>
                                  <w:rFonts w:ascii="Cambria Math" w:hAnsi="Cambria Math"/>
                                </w:rPr>
                                <m:t>e,2</m:t>
                              </w:ins>
                            </m:r>
                          </m:sub>
                          <m:sup>
                            <m:r>
                              <w:ins w:id="129" w:author="Portalier Sebastien" w:date="2021-08-23T03:31:00Z">
                                <w:rPr>
                                  <w:rFonts w:ascii="Cambria Math" w:hAnsi="Cambria Math"/>
                                </w:rPr>
                                <m:t>*</m:t>
                              </w:ins>
                            </m:r>
                          </m:sup>
                        </m:sSubSup>
                        <m:r>
                          <w:ins w:id="130" w:author="Portalier Sebastien" w:date="2021-08-23T03:31:00Z">
                            <w:rPr>
                              <w:rFonts w:ascii="Cambria Math" w:hAnsi="Cambria Math"/>
                            </w:rPr>
                            <m:t>-</m:t>
                          </w:ins>
                        </m:r>
                        <m:sSubSup>
                          <m:sSubSupPr>
                            <m:ctrlPr>
                              <w:ins w:id="131" w:author="Portalier Sebastien" w:date="2021-08-23T03:31:00Z">
                                <w:rPr>
                                  <w:rFonts w:ascii="Cambria Math" w:hAnsi="Cambria Math"/>
                                </w:rPr>
                              </w:ins>
                            </m:ctrlPr>
                          </m:sSubSupPr>
                          <m:e>
                            <m:r>
                              <w:ins w:id="132" w:author="Portalier Sebastien" w:date="2021-08-23T03:31:00Z">
                                <w:rPr>
                                  <w:rFonts w:ascii="Cambria Math" w:hAnsi="Cambria Math"/>
                                </w:rPr>
                                <m:t>t</m:t>
                              </w:ins>
                            </m:r>
                          </m:e>
                          <m:sub>
                            <m:r>
                              <w:ins w:id="133" w:author="Portalier Sebastien" w:date="2021-08-23T03:31:00Z">
                                <w:rPr>
                                  <w:rFonts w:ascii="Cambria Math" w:hAnsi="Cambria Math"/>
                                </w:rPr>
                                <m:t>b,2</m:t>
                              </w:ins>
                            </m:r>
                          </m:sub>
                          <m:sup>
                            <m:r>
                              <w:ins w:id="134" w:author="Portalier Sebastien" w:date="2021-08-23T03:31:00Z">
                                <w:rPr>
                                  <w:rFonts w:ascii="Cambria Math" w:hAnsi="Cambria Math"/>
                                </w:rPr>
                                <m:t>*</m:t>
                              </w:ins>
                            </m:r>
                          </m:sup>
                        </m:sSubSup>
                      </m:e>
                    </m:groupChr>
                  </m:e>
                  <m:lim>
                    <m:r>
                      <w:ins w:id="135" w:author="Portalier Sebastien" w:date="2021-08-23T03:31:00Z">
                        <w:rPr>
                          <w:rFonts w:ascii="Cambria Math" w:hAnsi="Cambria Math"/>
                        </w:rPr>
                        <m:t>mismatch</m:t>
                      </w:ins>
                    </m:r>
                    <m:r>
                      <w:ins w:id="136" w:author="Portalier Sebastien" w:date="2021-08-23T03:31:00Z">
                        <w:rPr>
                          <w:rFonts w:ascii="Cambria Math" w:hAnsi="Cambria Math"/>
                        </w:rPr>
                        <m:t>2</m:t>
                      </w:ins>
                    </m:r>
                  </m:lim>
                </m:limLow>
                <m:r>
                  <w:ins w:id="137" w:author="Portalier Sebastien" w:date="2021-08-23T03:31:00Z">
                    <w:rPr>
                      <w:rFonts w:ascii="Cambria Math" w:hAnsi="Cambria Math"/>
                    </w:rPr>
                    <m:t>=</m:t>
                  </w:ins>
                </m:r>
                <m:limLow>
                  <m:limLowPr>
                    <m:ctrlPr>
                      <w:ins w:id="138" w:author="Portalier Sebastien" w:date="2021-08-23T03:31:00Z">
                        <w:rPr>
                          <w:rFonts w:ascii="Cambria Math" w:hAnsi="Cambria Math"/>
                        </w:rPr>
                      </w:ins>
                    </m:ctrlPr>
                  </m:limLowPr>
                  <m:e>
                    <m:groupChr>
                      <m:groupChrPr>
                        <m:ctrlPr>
                          <w:ins w:id="139" w:author="Portalier Sebastien" w:date="2021-08-23T03:31:00Z">
                            <w:rPr>
                              <w:rFonts w:ascii="Cambria Math" w:hAnsi="Cambria Math"/>
                            </w:rPr>
                          </w:ins>
                        </m:ctrlPr>
                      </m:groupChrPr>
                      <m:e>
                        <m:sSubSup>
                          <m:sSubSupPr>
                            <m:ctrlPr>
                              <w:ins w:id="140" w:author="Portalier Sebastien" w:date="2021-08-23T03:31:00Z">
                                <w:rPr>
                                  <w:rFonts w:ascii="Cambria Math" w:hAnsi="Cambria Math"/>
                                </w:rPr>
                              </w:ins>
                            </m:ctrlPr>
                          </m:sSubSupPr>
                          <m:e>
                            <m:r>
                              <w:ins w:id="141" w:author="Portalier Sebastien" w:date="2021-08-23T03:31:00Z">
                                <w:rPr>
                                  <w:rFonts w:ascii="Cambria Math" w:hAnsi="Cambria Math"/>
                                </w:rPr>
                                <m:t>t</m:t>
                              </w:ins>
                            </m:r>
                          </m:e>
                          <m:sub>
                            <m:r>
                              <w:ins w:id="142" w:author="Portalier Sebastien" w:date="2021-08-23T03:31:00Z">
                                <w:rPr>
                                  <w:rFonts w:ascii="Cambria Math" w:hAnsi="Cambria Math"/>
                                </w:rPr>
                                <m:t>e,1</m:t>
                              </w:ins>
                            </m:r>
                          </m:sub>
                          <m:sup>
                            <m:r>
                              <w:ins w:id="143" w:author="Portalier Sebastien" w:date="2021-08-23T03:31:00Z">
                                <w:rPr>
                                  <w:rFonts w:ascii="Cambria Math" w:hAnsi="Cambria Math"/>
                                </w:rPr>
                                <m:t>*</m:t>
                              </w:ins>
                            </m:r>
                          </m:sup>
                        </m:sSubSup>
                        <m:r>
                          <w:ins w:id="144" w:author="Portalier Sebastien" w:date="2021-08-23T03:31:00Z">
                            <w:rPr>
                              <w:rFonts w:ascii="Cambria Math" w:hAnsi="Cambria Math"/>
                            </w:rPr>
                            <m:t>-</m:t>
                          </w:ins>
                        </m:r>
                        <m:sSubSup>
                          <m:sSubSupPr>
                            <m:ctrlPr>
                              <w:ins w:id="145" w:author="Portalier Sebastien" w:date="2021-08-23T03:31:00Z">
                                <w:rPr>
                                  <w:rFonts w:ascii="Cambria Math" w:hAnsi="Cambria Math"/>
                                </w:rPr>
                              </w:ins>
                            </m:ctrlPr>
                          </m:sSubSupPr>
                          <m:e>
                            <m:r>
                              <w:ins w:id="146" w:author="Portalier Sebastien" w:date="2021-08-23T03:31:00Z">
                                <w:rPr>
                                  <w:rFonts w:ascii="Cambria Math" w:hAnsi="Cambria Math"/>
                                </w:rPr>
                                <m:t>t</m:t>
                              </w:ins>
                            </m:r>
                          </m:e>
                          <m:sub>
                            <m:r>
                              <w:ins w:id="147" w:author="Portalier Sebastien" w:date="2021-08-23T03:31:00Z">
                                <w:rPr>
                                  <w:rFonts w:ascii="Cambria Math" w:hAnsi="Cambria Math"/>
                                </w:rPr>
                                <m:t>b,1</m:t>
                              </w:ins>
                            </m:r>
                          </m:sub>
                          <m:sup>
                            <m:r>
                              <w:ins w:id="148" w:author="Portalier Sebastien" w:date="2021-08-23T03:31:00Z">
                                <w:rPr>
                                  <w:rFonts w:ascii="Cambria Math" w:hAnsi="Cambria Math"/>
                                </w:rPr>
                                <m:t>*</m:t>
                              </w:ins>
                            </m:r>
                          </m:sup>
                        </m:sSubSup>
                      </m:e>
                    </m:groupChr>
                  </m:e>
                  <m:lim>
                    <m:r>
                      <w:ins w:id="149" w:author="Portalier Sebastien" w:date="2021-08-23T03:31:00Z">
                        <w:rPr>
                          <w:rFonts w:ascii="Cambria Math" w:hAnsi="Cambria Math"/>
                        </w:rPr>
                        <m:t>mismatch</m:t>
                      </w:ins>
                    </m:r>
                    <m:r>
                      <w:ins w:id="150" w:author="Portalier Sebastien" w:date="2021-08-23T03:31:00Z">
                        <w:rPr>
                          <w:rFonts w:ascii="Cambria Math" w:hAnsi="Cambria Math"/>
                        </w:rPr>
                        <m:t>1</m:t>
                      </w:ins>
                    </m:r>
                  </m:lim>
                </m:limLow>
                <m:r>
                  <w:ins w:id="151" w:author="Portalier Sebastien" w:date="2021-08-23T03:31:00Z">
                    <w:rPr>
                      <w:rFonts w:ascii="Cambria Math" w:hAnsi="Cambria Math"/>
                    </w:rPr>
                    <m:t>-∆x</m:t>
                  </w:ins>
                </m:r>
                <m:d>
                  <m:dPr>
                    <m:ctrlPr>
                      <w:ins w:id="152" w:author="Portalier Sebastien" w:date="2021-08-23T03:31:00Z">
                        <w:rPr>
                          <w:rFonts w:ascii="Cambria Math" w:hAnsi="Cambria Math"/>
                        </w:rPr>
                      </w:ins>
                    </m:ctrlPr>
                  </m:dPr>
                  <m:e>
                    <m:f>
                      <m:fPr>
                        <m:ctrlPr>
                          <w:ins w:id="153" w:author="Portalier Sebastien" w:date="2021-08-23T03:31:00Z">
                            <w:rPr>
                              <w:rFonts w:ascii="Cambria Math" w:hAnsi="Cambria Math"/>
                            </w:rPr>
                          </w:ins>
                        </m:ctrlPr>
                      </m:fPr>
                      <m:num>
                        <m:nary>
                          <m:naryPr>
                            <m:limLoc m:val="subSup"/>
                            <m:ctrlPr>
                              <w:ins w:id="154" w:author="Portalier Sebastien" w:date="2021-08-23T03:35:00Z">
                                <w:rPr>
                                  <w:rFonts w:ascii="Cambria Math" w:hAnsi="Cambria Math"/>
                                  <w:i/>
                                </w:rPr>
                              </w:ins>
                            </m:ctrlPr>
                          </m:naryPr>
                          <m:sub>
                            <m:sSub>
                              <m:sSubPr>
                                <m:ctrlPr>
                                  <w:ins w:id="155" w:author="Portalier Sebastien" w:date="2021-08-23T03:35:00Z">
                                    <w:rPr>
                                      <w:rFonts w:ascii="Cambria Math" w:hAnsi="Cambria Math"/>
                                      <w:i/>
                                    </w:rPr>
                                  </w:ins>
                                </m:ctrlPr>
                              </m:sSubPr>
                              <m:e>
                                <m:r>
                                  <w:ins w:id="156" w:author="Portalier Sebastien" w:date="2021-08-23T03:35:00Z">
                                    <w:rPr>
                                      <w:rFonts w:ascii="Cambria Math" w:hAnsi="Cambria Math"/>
                                    </w:rPr>
                                    <m:t>t</m:t>
                                  </w:ins>
                                </m:r>
                              </m:e>
                              <m:sub>
                                <m:r>
                                  <w:ins w:id="157" w:author="Portalier Sebastien" w:date="2021-08-23T03:35:00Z">
                                    <w:rPr>
                                      <w:rFonts w:ascii="Cambria Math" w:hAnsi="Cambria Math"/>
                                    </w:rPr>
                                    <m:t>0</m:t>
                                  </w:ins>
                                </m:r>
                              </m:sub>
                            </m:sSub>
                          </m:sub>
                          <m:sup>
                            <m:sSup>
                              <m:sSupPr>
                                <m:ctrlPr>
                                  <w:ins w:id="158" w:author="Portalier Sebastien" w:date="2021-08-23T03:35:00Z">
                                    <w:rPr>
                                      <w:rFonts w:ascii="Cambria Math" w:hAnsi="Cambria Math"/>
                                      <w:i/>
                                    </w:rPr>
                                  </w:ins>
                                </m:ctrlPr>
                              </m:sSupPr>
                              <m:e>
                                <m:r>
                                  <w:ins w:id="159" w:author="Portalier Sebastien" w:date="2021-08-23T03:35:00Z">
                                    <w:rPr>
                                      <w:rFonts w:ascii="Cambria Math" w:hAnsi="Cambria Math"/>
                                    </w:rPr>
                                    <m:t>t</m:t>
                                  </w:ins>
                                </m:r>
                              </m:e>
                              <m:sup>
                                <m:r>
                                  <w:ins w:id="160" w:author="Portalier Sebastien" w:date="2021-08-23T03:35:00Z">
                                    <w:rPr>
                                      <w:rFonts w:ascii="Cambria Math" w:hAnsi="Cambria Math"/>
                                    </w:rPr>
                                    <m:t>*</m:t>
                                  </w:ins>
                                </m:r>
                              </m:sup>
                            </m:sSup>
                          </m:sup>
                          <m:e>
                            <m:sSub>
                              <m:sSubPr>
                                <m:ctrlPr>
                                  <w:ins w:id="161" w:author="Portalier Sebastien" w:date="2021-08-23T03:35:00Z">
                                    <w:rPr>
                                      <w:rFonts w:ascii="Cambria Math" w:hAnsi="Cambria Math"/>
                                    </w:rPr>
                                  </w:ins>
                                </m:ctrlPr>
                              </m:sSubPr>
                              <m:e>
                                <m:sSup>
                                  <m:sSupPr>
                                    <m:ctrlPr>
                                      <w:ins w:id="162" w:author="Portalier Sebastien" w:date="2021-08-23T03:35:00Z">
                                        <w:rPr>
                                          <w:rFonts w:ascii="Cambria Math" w:hAnsi="Cambria Math"/>
                                        </w:rPr>
                                      </w:ins>
                                    </m:ctrlPr>
                                  </m:sSupPr>
                                  <m:e>
                                    <m:r>
                                      <w:ins w:id="163" w:author="Portalier Sebastien" w:date="2021-08-23T03:35:00Z">
                                        <w:rPr>
                                          <w:rFonts w:ascii="Cambria Math" w:hAnsi="Cambria Math"/>
                                        </w:rPr>
                                        <m:t>R</m:t>
                                      </w:ins>
                                    </m:r>
                                  </m:e>
                                  <m:sup>
                                    <m:r>
                                      <w:ins w:id="164" w:author="Portalier Sebastien" w:date="2021-08-23T03:35:00Z">
                                        <w:rPr>
                                          <w:rFonts w:ascii="Cambria Math" w:hAnsi="Cambria Math"/>
                                        </w:rPr>
                                        <m:t>'</m:t>
                                      </w:ins>
                                    </m:r>
                                  </m:sup>
                                </m:sSup>
                              </m:e>
                              <m:sub>
                                <m:r>
                                  <w:ins w:id="165" w:author="Portalier Sebastien" w:date="2021-08-23T03:35:00Z">
                                    <w:rPr>
                                      <w:rFonts w:ascii="Cambria Math" w:hAnsi="Cambria Math"/>
                                    </w:rPr>
                                    <m:t>e</m:t>
                                  </w:ins>
                                </m:r>
                              </m:sub>
                            </m:sSub>
                            <m:d>
                              <m:dPr>
                                <m:ctrlPr>
                                  <w:ins w:id="166" w:author="Portalier Sebastien" w:date="2021-08-23T03:35:00Z">
                                    <w:rPr>
                                      <w:rFonts w:ascii="Cambria Math" w:hAnsi="Cambria Math"/>
                                    </w:rPr>
                                  </w:ins>
                                </m:ctrlPr>
                              </m:dPr>
                              <m:e>
                                <m:sSub>
                                  <m:sSubPr>
                                    <m:ctrlPr>
                                      <w:ins w:id="167" w:author="Portalier Sebastien" w:date="2021-08-23T03:35:00Z">
                                        <w:rPr>
                                          <w:rFonts w:ascii="Cambria Math" w:hAnsi="Cambria Math"/>
                                        </w:rPr>
                                      </w:ins>
                                    </m:ctrlPr>
                                  </m:sSubPr>
                                  <m:e>
                                    <m:r>
                                      <w:ins w:id="168" w:author="Portalier Sebastien" w:date="2021-08-23T03:35:00Z">
                                        <w:rPr>
                                          <w:rFonts w:ascii="Cambria Math" w:hAnsi="Cambria Math"/>
                                        </w:rPr>
                                        <m:t>x</m:t>
                                      </w:ins>
                                    </m:r>
                                  </m:e>
                                  <m:sub>
                                    <m:r>
                                      <w:ins w:id="169" w:author="Portalier Sebastien" w:date="2021-08-23T03:35:00Z">
                                        <w:rPr>
                                          <w:rFonts w:ascii="Cambria Math" w:hAnsi="Cambria Math"/>
                                        </w:rPr>
                                        <m:t>1</m:t>
                                      </w:ins>
                                    </m:r>
                                  </m:sub>
                                </m:sSub>
                                <m:d>
                                  <m:dPr>
                                    <m:ctrlPr>
                                      <w:ins w:id="170" w:author="Portalier Sebastien" w:date="2021-08-23T03:35:00Z">
                                        <w:rPr>
                                          <w:rFonts w:ascii="Cambria Math" w:hAnsi="Cambria Math"/>
                                        </w:rPr>
                                      </w:ins>
                                    </m:ctrlPr>
                                  </m:dPr>
                                  <m:e>
                                    <m:r>
                                      <w:ins w:id="171" w:author="Portalier Sebastien" w:date="2021-08-23T03:38:00Z">
                                        <m:rPr>
                                          <m:sty m:val="p"/>
                                        </m:rPr>
                                        <w:rPr>
                                          <w:rFonts w:ascii="Cambria Math" w:hAnsi="Cambria Math"/>
                                        </w:rPr>
                                        <m:t>t</m:t>
                                      </w:ins>
                                    </m:r>
                                  </m:e>
                                </m:d>
                              </m:e>
                            </m:d>
                            <m:r>
                              <w:ins w:id="172" w:author="Portalier Sebastien" w:date="2021-08-23T03:35:00Z">
                                <w:rPr>
                                  <w:rFonts w:ascii="Cambria Math" w:hAnsi="Cambria Math"/>
                                </w:rPr>
                                <m:t>dt</m:t>
                              </w:ins>
                            </m:r>
                          </m:e>
                        </m:nary>
                      </m:num>
                      <m:den>
                        <m:sSub>
                          <m:sSubPr>
                            <m:ctrlPr>
                              <w:ins w:id="173" w:author="Portalier Sebastien" w:date="2021-08-23T03:31:00Z">
                                <w:rPr>
                                  <w:rFonts w:ascii="Cambria Math" w:hAnsi="Cambria Math"/>
                                </w:rPr>
                              </w:ins>
                            </m:ctrlPr>
                          </m:sSubPr>
                          <m:e>
                            <m:r>
                              <w:ins w:id="174" w:author="Portalier Sebastien" w:date="2021-08-23T03:31:00Z">
                                <w:rPr>
                                  <w:rFonts w:ascii="Cambria Math" w:hAnsi="Cambria Math"/>
                                </w:rPr>
                                <m:t>R</m:t>
                              </w:ins>
                            </m:r>
                          </m:e>
                          <m:sub>
                            <m:r>
                              <w:ins w:id="175" w:author="Portalier Sebastien" w:date="2021-08-23T03:31:00Z">
                                <w:rPr>
                                  <w:rFonts w:ascii="Cambria Math" w:hAnsi="Cambria Math"/>
                                </w:rPr>
                                <m:t>e</m:t>
                              </w:ins>
                            </m:r>
                          </m:sub>
                        </m:sSub>
                        <m:d>
                          <m:dPr>
                            <m:ctrlPr>
                              <w:ins w:id="176" w:author="Portalier Sebastien" w:date="2021-08-23T03:31:00Z">
                                <w:rPr>
                                  <w:rFonts w:ascii="Cambria Math" w:hAnsi="Cambria Math"/>
                                </w:rPr>
                              </w:ins>
                            </m:ctrlPr>
                          </m:dPr>
                          <m:e>
                            <m:sSub>
                              <m:sSubPr>
                                <m:ctrlPr>
                                  <w:ins w:id="177" w:author="Portalier Sebastien" w:date="2021-08-23T03:31:00Z">
                                    <w:rPr>
                                      <w:rFonts w:ascii="Cambria Math" w:hAnsi="Cambria Math"/>
                                    </w:rPr>
                                  </w:ins>
                                </m:ctrlPr>
                              </m:sSubPr>
                              <m:e>
                                <m:r>
                                  <w:ins w:id="178" w:author="Portalier Sebastien" w:date="2021-08-23T03:31:00Z">
                                    <w:rPr>
                                      <w:rFonts w:ascii="Cambria Math" w:hAnsi="Cambria Math"/>
                                    </w:rPr>
                                    <m:t>x</m:t>
                                  </w:ins>
                                </m:r>
                              </m:e>
                              <m:sub>
                                <m:r>
                                  <w:ins w:id="179" w:author="Portalier Sebastien" w:date="2021-08-23T03:31:00Z">
                                    <w:rPr>
                                      <w:rFonts w:ascii="Cambria Math" w:hAnsi="Cambria Math"/>
                                    </w:rPr>
                                    <m:t>1</m:t>
                                  </w:ins>
                                </m:r>
                              </m:sub>
                            </m:sSub>
                            <m:d>
                              <m:dPr>
                                <m:ctrlPr>
                                  <w:ins w:id="180" w:author="Portalier Sebastien" w:date="2021-08-23T03:31:00Z">
                                    <w:rPr>
                                      <w:rFonts w:ascii="Cambria Math" w:hAnsi="Cambria Math"/>
                                    </w:rPr>
                                  </w:ins>
                                </m:ctrlPr>
                              </m:dPr>
                              <m:e>
                                <m:sSubSup>
                                  <m:sSubSupPr>
                                    <m:ctrlPr>
                                      <w:ins w:id="181" w:author="Portalier Sebastien" w:date="2021-08-23T03:31:00Z">
                                        <w:rPr>
                                          <w:rFonts w:ascii="Cambria Math" w:hAnsi="Cambria Math"/>
                                        </w:rPr>
                                      </w:ins>
                                    </m:ctrlPr>
                                  </m:sSubSupPr>
                                  <m:e>
                                    <m:r>
                                      <w:ins w:id="182" w:author="Portalier Sebastien" w:date="2021-08-23T03:31:00Z">
                                        <w:rPr>
                                          <w:rFonts w:ascii="Cambria Math" w:hAnsi="Cambria Math"/>
                                        </w:rPr>
                                        <m:t>t</m:t>
                                      </w:ins>
                                    </m:r>
                                  </m:e>
                                  <m:sub>
                                    <m:r>
                                      <w:ins w:id="183" w:author="Portalier Sebastien" w:date="2021-08-23T03:31:00Z">
                                        <w:rPr>
                                          <w:rFonts w:ascii="Cambria Math" w:hAnsi="Cambria Math"/>
                                        </w:rPr>
                                        <m:t>e,1</m:t>
                                      </w:ins>
                                    </m:r>
                                  </m:sub>
                                  <m:sup>
                                    <m:r>
                                      <w:ins w:id="184" w:author="Portalier Sebastien" w:date="2021-08-23T03:31:00Z">
                                        <w:rPr>
                                          <w:rFonts w:ascii="Cambria Math" w:hAnsi="Cambria Math"/>
                                        </w:rPr>
                                        <m:t>*</m:t>
                                      </w:ins>
                                    </m:r>
                                  </m:sup>
                                </m:sSubSup>
                              </m:e>
                            </m:d>
                          </m:e>
                        </m:d>
                      </m:den>
                    </m:f>
                    <m:r>
                      <w:ins w:id="185" w:author="Portalier Sebastien" w:date="2021-08-23T03:31:00Z">
                        <w:rPr>
                          <w:rFonts w:ascii="Cambria Math" w:hAnsi="Cambria Math"/>
                        </w:rPr>
                        <m:t>-</m:t>
                      </w:ins>
                    </m:r>
                    <m:f>
                      <m:fPr>
                        <m:ctrlPr>
                          <w:ins w:id="186" w:author="Portalier Sebastien" w:date="2021-08-23T03:31:00Z">
                            <w:rPr>
                              <w:rFonts w:ascii="Cambria Math" w:hAnsi="Cambria Math"/>
                            </w:rPr>
                          </w:ins>
                        </m:ctrlPr>
                      </m:fPr>
                      <m:num>
                        <m:nary>
                          <m:naryPr>
                            <m:limLoc m:val="subSup"/>
                            <m:ctrlPr>
                              <w:rPr>
                                <w:rFonts w:ascii="Cambria Math" w:hAnsi="Cambria Math"/>
                                <w:i/>
                              </w:rPr>
                            </m:ctrlPr>
                          </m:naryPr>
                          <m:sub>
                            <m:sSub>
                              <m:sSubPr>
                                <m:ctrlPr>
                                  <w:ins w:id="187" w:author="Portalier Sebastien" w:date="2021-08-23T03:37:00Z">
                                    <w:rPr>
                                      <w:rFonts w:ascii="Cambria Math" w:hAnsi="Cambria Math"/>
                                      <w:i/>
                                    </w:rPr>
                                  </w:ins>
                                </m:ctrlPr>
                              </m:sSubPr>
                              <m:e>
                                <m:r>
                                  <w:ins w:id="188" w:author="Portalier Sebastien" w:date="2021-08-23T03:37:00Z">
                                    <w:rPr>
                                      <w:rFonts w:ascii="Cambria Math" w:hAnsi="Cambria Math"/>
                                    </w:rPr>
                                    <m:t>t</m:t>
                                  </w:ins>
                                </m:r>
                              </m:e>
                              <m:sub>
                                <m:r>
                                  <w:ins w:id="189" w:author="Portalier Sebastien" w:date="2021-08-23T03:37:00Z">
                                    <w:rPr>
                                      <w:rFonts w:ascii="Cambria Math" w:hAnsi="Cambria Math"/>
                                    </w:rPr>
                                    <m:t>0</m:t>
                                  </w:ins>
                                </m:r>
                              </m:sub>
                            </m:sSub>
                          </m:sub>
                          <m:sup>
                            <m:sSup>
                              <m:sSupPr>
                                <m:ctrlPr>
                                  <w:ins w:id="190" w:author="Portalier Sebastien" w:date="2021-08-23T03:36:00Z">
                                    <w:rPr>
                                      <w:rFonts w:ascii="Cambria Math" w:hAnsi="Cambria Math"/>
                                      <w:i/>
                                    </w:rPr>
                                  </w:ins>
                                </m:ctrlPr>
                              </m:sSupPr>
                              <m:e>
                                <m:r>
                                  <w:ins w:id="191" w:author="Portalier Sebastien" w:date="2021-08-23T03:36:00Z">
                                    <w:rPr>
                                      <w:rFonts w:ascii="Cambria Math" w:hAnsi="Cambria Math"/>
                                    </w:rPr>
                                    <m:t>t</m:t>
                                  </w:ins>
                                </m:r>
                              </m:e>
                              <m:sup>
                                <m:r>
                                  <w:ins w:id="192" w:author="Portalier Sebastien" w:date="2021-08-23T03:36:00Z">
                                    <w:rPr>
                                      <w:rFonts w:ascii="Cambria Math" w:hAnsi="Cambria Math"/>
                                    </w:rPr>
                                    <m:t>*</m:t>
                                  </w:ins>
                                </m:r>
                              </m:sup>
                            </m:sSup>
                          </m:sup>
                          <m:e>
                            <m:sSub>
                              <m:sSubPr>
                                <m:ctrlPr>
                                  <w:ins w:id="193" w:author="Portalier Sebastien" w:date="2021-08-23T03:33:00Z">
                                    <w:rPr>
                                      <w:rFonts w:ascii="Cambria Math" w:hAnsi="Cambria Math"/>
                                    </w:rPr>
                                  </w:ins>
                                </m:ctrlPr>
                              </m:sSubPr>
                              <m:e>
                                <m:sSup>
                                  <m:sSupPr>
                                    <m:ctrlPr>
                                      <w:ins w:id="194" w:author="Portalier Sebastien" w:date="2021-08-23T03:33:00Z">
                                        <w:rPr>
                                          <w:rFonts w:ascii="Cambria Math" w:hAnsi="Cambria Math"/>
                                        </w:rPr>
                                      </w:ins>
                                    </m:ctrlPr>
                                  </m:sSupPr>
                                  <m:e>
                                    <m:r>
                                      <w:ins w:id="195" w:author="Portalier Sebastien" w:date="2021-08-23T03:33:00Z">
                                        <w:rPr>
                                          <w:rFonts w:ascii="Cambria Math" w:hAnsi="Cambria Math"/>
                                        </w:rPr>
                                        <m:t>R</m:t>
                                      </w:ins>
                                    </m:r>
                                  </m:e>
                                  <m:sup>
                                    <m:r>
                                      <w:ins w:id="196" w:author="Portalier Sebastien" w:date="2021-08-23T03:33:00Z">
                                        <w:rPr>
                                          <w:rFonts w:ascii="Cambria Math" w:hAnsi="Cambria Math"/>
                                        </w:rPr>
                                        <m:t>'</m:t>
                                      </w:ins>
                                    </m:r>
                                  </m:sup>
                                </m:sSup>
                              </m:e>
                              <m:sub>
                                <m:r>
                                  <w:ins w:id="197" w:author="Portalier Sebastien" w:date="2021-08-23T03:33:00Z">
                                    <w:rPr>
                                      <w:rFonts w:ascii="Cambria Math" w:hAnsi="Cambria Math"/>
                                    </w:rPr>
                                    <m:t>b</m:t>
                                  </w:ins>
                                </m:r>
                              </m:sub>
                            </m:sSub>
                            <m:d>
                              <m:dPr>
                                <m:ctrlPr>
                                  <w:ins w:id="198" w:author="Portalier Sebastien" w:date="2021-08-23T03:33:00Z">
                                    <w:rPr>
                                      <w:rFonts w:ascii="Cambria Math" w:hAnsi="Cambria Math"/>
                                    </w:rPr>
                                  </w:ins>
                                </m:ctrlPr>
                              </m:dPr>
                              <m:e>
                                <m:sSub>
                                  <m:sSubPr>
                                    <m:ctrlPr>
                                      <w:ins w:id="199" w:author="Portalier Sebastien" w:date="2021-08-23T03:33:00Z">
                                        <w:rPr>
                                          <w:rFonts w:ascii="Cambria Math" w:hAnsi="Cambria Math"/>
                                        </w:rPr>
                                      </w:ins>
                                    </m:ctrlPr>
                                  </m:sSubPr>
                                  <m:e>
                                    <m:r>
                                      <w:ins w:id="200" w:author="Portalier Sebastien" w:date="2021-08-23T03:33:00Z">
                                        <w:rPr>
                                          <w:rFonts w:ascii="Cambria Math" w:hAnsi="Cambria Math"/>
                                        </w:rPr>
                                        <m:t>x</m:t>
                                      </w:ins>
                                    </m:r>
                                  </m:e>
                                  <m:sub>
                                    <m:r>
                                      <w:ins w:id="201" w:author="Portalier Sebastien" w:date="2021-08-23T03:33:00Z">
                                        <w:rPr>
                                          <w:rFonts w:ascii="Cambria Math" w:hAnsi="Cambria Math"/>
                                        </w:rPr>
                                        <m:t>1</m:t>
                                      </w:ins>
                                    </m:r>
                                  </m:sub>
                                </m:sSub>
                                <m:d>
                                  <m:dPr>
                                    <m:ctrlPr>
                                      <w:ins w:id="202" w:author="Portalier Sebastien" w:date="2021-08-23T03:33:00Z">
                                        <w:rPr>
                                          <w:rFonts w:ascii="Cambria Math" w:hAnsi="Cambria Math"/>
                                        </w:rPr>
                                      </w:ins>
                                    </m:ctrlPr>
                                  </m:dPr>
                                  <m:e>
                                    <m:r>
                                      <w:ins w:id="203" w:author="Portalier Sebastien" w:date="2021-08-23T03:38:00Z">
                                        <m:rPr>
                                          <m:sty m:val="p"/>
                                        </m:rPr>
                                        <w:rPr>
                                          <w:rFonts w:ascii="Cambria Math" w:hAnsi="Cambria Math"/>
                                        </w:rPr>
                                        <m:t>t</m:t>
                                      </w:ins>
                                    </m:r>
                                  </m:e>
                                </m:d>
                              </m:e>
                            </m:d>
                            <m:r>
                              <w:ins w:id="204" w:author="Portalier Sebastien" w:date="2021-08-23T03:36:00Z">
                                <w:rPr>
                                  <w:rFonts w:ascii="Cambria Math" w:hAnsi="Cambria Math"/>
                                </w:rPr>
                                <m:t>dt</m:t>
                              </w:ins>
                            </m:r>
                          </m:e>
                        </m:nary>
                      </m:num>
                      <m:den>
                        <m:sSub>
                          <m:sSubPr>
                            <m:ctrlPr>
                              <w:ins w:id="205" w:author="Portalier Sebastien" w:date="2021-08-23T03:31:00Z">
                                <w:rPr>
                                  <w:rFonts w:ascii="Cambria Math" w:hAnsi="Cambria Math"/>
                                </w:rPr>
                              </w:ins>
                            </m:ctrlPr>
                          </m:sSubPr>
                          <m:e>
                            <m:r>
                              <w:ins w:id="206" w:author="Portalier Sebastien" w:date="2021-08-23T03:31:00Z">
                                <w:rPr>
                                  <w:rFonts w:ascii="Cambria Math" w:hAnsi="Cambria Math"/>
                                </w:rPr>
                                <m:t>R</m:t>
                              </w:ins>
                            </m:r>
                          </m:e>
                          <m:sub>
                            <m:r>
                              <w:ins w:id="207" w:author="Portalier Sebastien" w:date="2021-08-23T03:31:00Z">
                                <w:rPr>
                                  <w:rFonts w:ascii="Cambria Math" w:hAnsi="Cambria Math"/>
                                </w:rPr>
                                <m:t>b</m:t>
                              </w:ins>
                            </m:r>
                          </m:sub>
                        </m:sSub>
                        <m:d>
                          <m:dPr>
                            <m:ctrlPr>
                              <w:ins w:id="208" w:author="Portalier Sebastien" w:date="2021-08-23T03:31:00Z">
                                <w:rPr>
                                  <w:rFonts w:ascii="Cambria Math" w:hAnsi="Cambria Math"/>
                                </w:rPr>
                              </w:ins>
                            </m:ctrlPr>
                          </m:dPr>
                          <m:e>
                            <m:sSub>
                              <m:sSubPr>
                                <m:ctrlPr>
                                  <w:ins w:id="209" w:author="Portalier Sebastien" w:date="2021-08-23T03:31:00Z">
                                    <w:rPr>
                                      <w:rFonts w:ascii="Cambria Math" w:hAnsi="Cambria Math"/>
                                    </w:rPr>
                                  </w:ins>
                                </m:ctrlPr>
                              </m:sSubPr>
                              <m:e>
                                <m:r>
                                  <w:ins w:id="210" w:author="Portalier Sebastien" w:date="2021-08-23T03:31:00Z">
                                    <w:rPr>
                                      <w:rFonts w:ascii="Cambria Math" w:hAnsi="Cambria Math"/>
                                    </w:rPr>
                                    <m:t>x</m:t>
                                  </w:ins>
                                </m:r>
                              </m:e>
                              <m:sub>
                                <m:r>
                                  <w:ins w:id="211" w:author="Portalier Sebastien" w:date="2021-08-23T03:31:00Z">
                                    <w:rPr>
                                      <w:rFonts w:ascii="Cambria Math" w:hAnsi="Cambria Math"/>
                                    </w:rPr>
                                    <m:t>1</m:t>
                                  </w:ins>
                                </m:r>
                              </m:sub>
                            </m:sSub>
                            <m:d>
                              <m:dPr>
                                <m:ctrlPr>
                                  <w:ins w:id="212" w:author="Portalier Sebastien" w:date="2021-08-23T03:31:00Z">
                                    <w:rPr>
                                      <w:rFonts w:ascii="Cambria Math" w:hAnsi="Cambria Math"/>
                                    </w:rPr>
                                  </w:ins>
                                </m:ctrlPr>
                              </m:dPr>
                              <m:e>
                                <m:sSubSup>
                                  <m:sSubSupPr>
                                    <m:ctrlPr>
                                      <w:ins w:id="213" w:author="Portalier Sebastien" w:date="2021-08-23T03:31:00Z">
                                        <w:rPr>
                                          <w:rFonts w:ascii="Cambria Math" w:hAnsi="Cambria Math"/>
                                        </w:rPr>
                                      </w:ins>
                                    </m:ctrlPr>
                                  </m:sSubSupPr>
                                  <m:e>
                                    <m:r>
                                      <w:ins w:id="214" w:author="Portalier Sebastien" w:date="2021-08-23T03:31:00Z">
                                        <w:rPr>
                                          <w:rFonts w:ascii="Cambria Math" w:hAnsi="Cambria Math"/>
                                        </w:rPr>
                                        <m:t>t</m:t>
                                      </w:ins>
                                    </m:r>
                                  </m:e>
                                  <m:sub>
                                    <m:r>
                                      <w:ins w:id="215" w:author="Portalier Sebastien" w:date="2021-08-23T03:31:00Z">
                                        <w:rPr>
                                          <w:rFonts w:ascii="Cambria Math" w:hAnsi="Cambria Math"/>
                                        </w:rPr>
                                        <m:t>b,1</m:t>
                                      </w:ins>
                                    </m:r>
                                  </m:sub>
                                  <m:sup>
                                    <m:r>
                                      <w:ins w:id="216" w:author="Portalier Sebastien" w:date="2021-08-23T03:31:00Z">
                                        <w:rPr>
                                          <w:rFonts w:ascii="Cambria Math" w:hAnsi="Cambria Math"/>
                                        </w:rPr>
                                        <m:t>*</m:t>
                                      </w:ins>
                                    </m:r>
                                  </m:sup>
                                </m:sSubSup>
                              </m:e>
                            </m:d>
                          </m:e>
                        </m:d>
                      </m:den>
                    </m:f>
                  </m:e>
                </m:d>
                <m:r>
                  <w:ins w:id="217" w:author="Portalier Sebastien" w:date="2021-08-23T03:31:00Z">
                    <w:rPr>
                      <w:rFonts w:ascii="Cambria Math" w:hAnsi="Cambria Math"/>
                    </w:rPr>
                    <m:t>.</m:t>
                  </w:ins>
                </m:r>
              </m:oMath>
            </m:oMathPara>
          </w:p>
        </w:tc>
        <w:tc>
          <w:tcPr>
            <w:tcW w:w="987" w:type="dxa"/>
            <w:vAlign w:val="center"/>
          </w:tcPr>
          <w:p w14:paraId="74B1C6C9" w14:textId="76B59A81" w:rsidR="002B1394" w:rsidRDefault="002B1394" w:rsidP="00D70F3A">
            <w:pPr>
              <w:pStyle w:val="NormalWeb"/>
              <w:spacing w:after="0" w:line="480" w:lineRule="auto"/>
              <w:jc w:val="center"/>
              <w:rPr>
                <w:ins w:id="218" w:author="Portalier Sebastien" w:date="2021-08-23T03:31:00Z"/>
              </w:rPr>
            </w:pPr>
            <w:ins w:id="219" w:author="Portalier Sebastien" w:date="2021-08-23T03:31:00Z">
              <w:r>
                <w:t>Eq. 6</w:t>
              </w:r>
            </w:ins>
          </w:p>
        </w:tc>
      </w:tr>
    </w:tbl>
    <w:p w14:paraId="43665EDB" w14:textId="010A9BF1" w:rsidR="00803D99" w:rsidRDefault="00803D99" w:rsidP="002B1394">
      <w:pPr>
        <w:pStyle w:val="NormalWeb"/>
        <w:spacing w:line="480" w:lineRule="auto"/>
        <w:rPr>
          <w:ins w:id="220" w:author="Portalier Sebastien" w:date="2021-08-23T22:00:00Z"/>
          <w:color w:val="000000"/>
        </w:rPr>
      </w:pPr>
      <w:ins w:id="221" w:author="Portalier Sebastien" w:date="2021-08-23T22:00:00Z">
        <w:r>
          <w:rPr>
            <w:color w:val="000000"/>
          </w:rPr>
          <w:t xml:space="preserve">The resulting linear approximation </w:t>
        </w:r>
      </w:ins>
      <w:ins w:id="222" w:author="Portalier Sebastien" w:date="2021-08-23T22:01:00Z">
        <w:r>
          <w:rPr>
            <w:color w:val="000000"/>
          </w:rPr>
          <w:t xml:space="preserve">captures the actual end of the resting period very well (see supplementary Fig. S1). </w:t>
        </w:r>
      </w:ins>
      <w:ins w:id="223" w:author="Portalier Sebastien" w:date="2021-08-23T22:02:00Z">
        <w:r>
          <w:rPr>
            <w:color w:val="000000"/>
          </w:rPr>
          <w:t>The derivative has to be integrated over the whole development period. Thu</w:t>
        </w:r>
      </w:ins>
      <w:ins w:id="224" w:author="Portalier Sebastien" w:date="2021-08-23T22:03:00Z">
        <w:r>
          <w:rPr>
            <w:color w:val="000000"/>
          </w:rPr>
          <w:t xml:space="preserve">s, it is difficult to </w:t>
        </w:r>
      </w:ins>
      <w:ins w:id="225" w:author="Portalier Sebastien" w:date="2021-08-24T03:24:00Z">
        <w:r w:rsidR="00154893">
          <w:rPr>
            <w:color w:val="000000"/>
          </w:rPr>
          <w:t>estimate</w:t>
        </w:r>
      </w:ins>
      <w:ins w:id="226" w:author="Portalier Sebastien" w:date="2021-08-23T22:03:00Z">
        <w:r>
          <w:rPr>
            <w:color w:val="000000"/>
          </w:rPr>
          <w:t xml:space="preserve"> the resulting trend </w:t>
        </w:r>
      </w:ins>
      <w:ins w:id="227" w:author="Portalier Sebastien" w:date="2021-08-24T03:24:00Z">
        <w:r w:rsidR="00154893">
          <w:rPr>
            <w:color w:val="000000"/>
          </w:rPr>
          <w:t xml:space="preserve">at first glance </w:t>
        </w:r>
      </w:ins>
      <w:ins w:id="228" w:author="Portalier Sebastien" w:date="2021-08-23T22:03:00Z">
        <w:r>
          <w:rPr>
            <w:color w:val="000000"/>
          </w:rPr>
          <w:t xml:space="preserve">because it mostly depends on the </w:t>
        </w:r>
      </w:ins>
      <w:ins w:id="229" w:author="Portalier Sebastien" w:date="2021-08-23T22:04:00Z">
        <w:r w:rsidR="00AA33A4">
          <w:rPr>
            <w:color w:val="000000"/>
          </w:rPr>
          <w:t>amount of time that temperatures stay in the sensitive range of each species</w:t>
        </w:r>
      </w:ins>
      <w:ins w:id="230" w:author="Portalier Sebastien" w:date="2021-08-23T22:06:00Z">
        <w:r w:rsidR="00AA33A4">
          <w:rPr>
            <w:color w:val="000000"/>
          </w:rPr>
          <w:t xml:space="preserve"> (that drives the numerator value</w:t>
        </w:r>
      </w:ins>
      <w:ins w:id="231" w:author="Portalier Sebastien" w:date="2021-08-24T03:25:00Z">
        <w:r w:rsidR="00154893">
          <w:rPr>
            <w:color w:val="000000"/>
          </w:rPr>
          <w:t>s</w:t>
        </w:r>
      </w:ins>
      <w:ins w:id="232" w:author="Portalier Sebastien" w:date="2021-08-23T22:06:00Z">
        <w:r w:rsidR="00AA33A4">
          <w:rPr>
            <w:color w:val="000000"/>
          </w:rPr>
          <w:t xml:space="preserve">), but it also depends </w:t>
        </w:r>
      </w:ins>
      <w:ins w:id="233" w:author="Portalier Sebastien" w:date="2021-08-23T22:07:00Z">
        <w:r w:rsidR="00AA33A4">
          <w:rPr>
            <w:color w:val="000000"/>
          </w:rPr>
          <w:t>on the value of the function at emergence time (denominator)</w:t>
        </w:r>
      </w:ins>
      <w:ins w:id="234" w:author="Portalier Sebastien" w:date="2021-08-23T22:04:00Z">
        <w:r w:rsidR="00AA33A4">
          <w:rPr>
            <w:color w:val="000000"/>
          </w:rPr>
          <w:t>.</w:t>
        </w:r>
      </w:ins>
    </w:p>
    <w:p w14:paraId="4C8EF9B4" w14:textId="0EA0A1A8" w:rsidR="006F621B" w:rsidRDefault="006F621B" w:rsidP="002B1394">
      <w:pPr>
        <w:pStyle w:val="NormalWeb"/>
        <w:spacing w:line="480" w:lineRule="auto"/>
      </w:pPr>
      <w:del w:id="235" w:author="Portalier Sebastien" w:date="2021-08-23T03:28:00Z">
        <w:r w:rsidDel="002B1394">
          <w:rPr>
            <w:color w:val="000000"/>
          </w:rPr>
          <w:delText xml:space="preserve">we use Eq </w:delText>
        </w:r>
        <w:r w:rsidR="00BA1820" w:rsidDel="002B1394">
          <w:rPr>
            <w:color w:val="000000"/>
          </w:rPr>
          <w:delText>3</w:delText>
        </w:r>
        <w:r w:rsidDel="002B1394">
          <w:rPr>
            <w:color w:val="000000"/>
          </w:rPr>
          <w:delText xml:space="preserve">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w:delText>
        </w:r>
        <w:r w:rsidDel="002B1394">
          <w:rPr>
            <w:color w:val="000000"/>
          </w:rPr>
          <w:lastRenderedPageBreak/>
          <w:delText>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w:delText>
        </w:r>
        <w:r w:rsidR="00E17C5E" w:rsidDel="002B1394">
          <w:rPr>
            <w:color w:val="000000"/>
          </w:rPr>
          <w:delText>3</w:delText>
        </w:r>
        <w:r w:rsidDel="002B1394">
          <w:rPr>
            <w:color w:val="000000"/>
          </w:rPr>
          <w:delText>).</w:delText>
        </w:r>
      </w:del>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137173"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6F5C9171" w:rsidR="006F621B" w:rsidRDefault="006F621B" w:rsidP="00B1622D">
            <w:pPr>
              <w:pStyle w:val="NormalWeb"/>
              <w:spacing w:before="280" w:after="0" w:line="480" w:lineRule="auto"/>
              <w:jc w:val="center"/>
            </w:pPr>
            <w:r>
              <w:t xml:space="preserve">Eq. </w:t>
            </w:r>
            <w:ins w:id="236" w:author="Portalier Sebastien" w:date="2021-08-23T22:27:00Z">
              <w:r w:rsidR="00FC7041">
                <w:t>7</w:t>
              </w:r>
            </w:ins>
            <w:del w:id="237" w:author="Portalier Sebastien" w:date="2021-08-23T22:27:00Z">
              <w:r w:rsidR="00245C95" w:rsidDel="00FC7041">
                <w:delText>6</w:delText>
              </w:r>
            </w:del>
          </w:p>
        </w:tc>
      </w:tr>
    </w:tbl>
    <w:p w14:paraId="3B3DFB5E" w14:textId="6A790441" w:rsidR="00E43A31" w:rsidRDefault="00E43A31" w:rsidP="006F621B">
      <w:pPr>
        <w:pStyle w:val="NormalWeb"/>
        <w:spacing w:before="240" w:beforeAutospacing="0" w:after="280" w:afterAutospacing="0" w:line="480" w:lineRule="auto"/>
        <w:ind w:firstLine="720"/>
        <w:rPr>
          <w:ins w:id="238" w:author="Portalier Sebastien" w:date="2021-08-23T22:14:00Z"/>
          <w:color w:val="000000"/>
        </w:rPr>
      </w:pPr>
      <w:ins w:id="239" w:author="Portalier Sebastien" w:date="2021-08-23T22:07:00Z">
        <w:r>
          <w:rPr>
            <w:color w:val="000000"/>
          </w:rPr>
          <w:t>In case of non-overlapping sensitivi</w:t>
        </w:r>
      </w:ins>
      <w:ins w:id="240" w:author="Portalier Sebastien" w:date="2021-08-23T22:08:00Z">
        <w:r>
          <w:rPr>
            <w:color w:val="000000"/>
          </w:rPr>
          <w:t xml:space="preserve">ty periods, </w:t>
        </w:r>
      </w:ins>
      <w:ins w:id="241" w:author="Portalier Sebastien" w:date="2021-08-23T22:16:00Z">
        <w:r w:rsidR="00D8192D">
          <w:rPr>
            <w:color w:val="000000"/>
          </w:rPr>
          <w:t xml:space="preserve">each species exhibits a </w:t>
        </w:r>
      </w:ins>
      <w:ins w:id="242" w:author="Portalier Sebastien" w:date="2021-08-23T22:10:00Z">
        <w:r>
          <w:rPr>
            <w:color w:val="000000"/>
          </w:rPr>
          <w:t xml:space="preserve">sensitivity </w:t>
        </w:r>
      </w:ins>
      <w:ins w:id="243" w:author="Portalier Sebastien" w:date="2021-08-23T22:16:00Z">
        <w:r w:rsidR="00D8192D">
          <w:rPr>
            <w:color w:val="000000"/>
          </w:rPr>
          <w:t xml:space="preserve">that </w:t>
        </w:r>
      </w:ins>
      <w:ins w:id="244" w:author="Portalier Sebastien" w:date="2021-08-23T22:10:00Z">
        <w:r>
          <w:rPr>
            <w:color w:val="000000"/>
          </w:rPr>
          <w:t xml:space="preserve">is a relatively narrow peak around </w:t>
        </w:r>
      </w:ins>
      <w:ins w:id="245" w:author="Portalier Sebastien" w:date="2021-08-23T22:16:00Z">
        <w:r w:rsidR="00D8192D">
          <w:rPr>
            <w:color w:val="000000"/>
          </w:rPr>
          <w:t>a</w:t>
        </w:r>
      </w:ins>
      <w:ins w:id="246" w:author="Portalier Sebastien" w:date="2021-08-23T22:10:00Z">
        <w:r>
          <w:rPr>
            <w:color w:val="000000"/>
          </w:rPr>
          <w:t xml:space="preserve"> maximum at </w:t>
        </w:r>
        <w:r>
          <w:rPr>
            <w:i/>
            <w:iCs/>
            <w:color w:val="000000"/>
          </w:rPr>
          <w:t>x=c</w:t>
        </w:r>
      </w:ins>
      <w:ins w:id="247" w:author="Portalier Sebastien" w:date="2021-08-23T22:12:00Z">
        <w:r>
          <w:rPr>
            <w:i/>
            <w:iCs/>
            <w:color w:val="000000"/>
            <w:vertAlign w:val="subscript"/>
          </w:rPr>
          <w:t>i</w:t>
        </w:r>
      </w:ins>
      <w:ins w:id="248" w:author="Portalier Sebastien" w:date="2021-08-23T22:17:00Z">
        <w:r w:rsidR="00D8192D">
          <w:rPr>
            <w:color w:val="000000"/>
          </w:rPr>
          <w:t>, and they peak at different temperatures.</w:t>
        </w:r>
      </w:ins>
      <w:ins w:id="249" w:author="Portalier Sebastien" w:date="2021-08-23T22:10:00Z">
        <w:r>
          <w:rPr>
            <w:i/>
            <w:iCs/>
            <w:color w:val="000000"/>
            <w:vertAlign w:val="subscript"/>
          </w:rPr>
          <w:t xml:space="preserve"> </w:t>
        </w:r>
      </w:ins>
      <w:ins w:id="250" w:author="Portalier Sebastien" w:date="2021-08-23T22:11:00Z">
        <w:r>
          <w:rPr>
            <w:color w:val="000000"/>
          </w:rPr>
          <w:t>T</w:t>
        </w:r>
      </w:ins>
      <w:ins w:id="251" w:author="Portalier Sebastien" w:date="2021-08-23T22:08:00Z">
        <w:r>
          <w:rPr>
            <w:color w:val="000000"/>
          </w:rPr>
          <w:t xml:space="preserve">he </w:t>
        </w:r>
      </w:ins>
      <w:ins w:id="252" w:author="Portalier Sebastien" w:date="2021-08-23T22:13:00Z">
        <w:r>
          <w:rPr>
            <w:color w:val="000000"/>
          </w:rPr>
          <w:t xml:space="preserve">phenology of one </w:t>
        </w:r>
      </w:ins>
      <w:ins w:id="253" w:author="Portalier Sebastien" w:date="2021-08-23T22:08:00Z">
        <w:r>
          <w:rPr>
            <w:color w:val="000000"/>
          </w:rPr>
          <w:t xml:space="preserve">species </w:t>
        </w:r>
      </w:ins>
      <w:ins w:id="254" w:author="Portalier Sebastien" w:date="2021-08-23T22:13:00Z">
        <w:r>
          <w:rPr>
            <w:color w:val="000000"/>
          </w:rPr>
          <w:t xml:space="preserve">will advance noticeably only when </w:t>
        </w:r>
      </w:ins>
      <w:ins w:id="255" w:author="Portalier Sebastien" w:date="2021-08-24T03:26:00Z">
        <w:r w:rsidR="00B275FC">
          <w:rPr>
            <w:color w:val="000000"/>
          </w:rPr>
          <w:t>the spell</w:t>
        </w:r>
      </w:ins>
      <w:ins w:id="256" w:author="Portalier Sebastien" w:date="2021-08-23T22:13:00Z">
        <w:r>
          <w:rPr>
            <w:color w:val="000000"/>
          </w:rPr>
          <w:t xml:space="preserve"> occurs near </w:t>
        </w:r>
      </w:ins>
      <w:ins w:id="257" w:author="Portalier Sebastien" w:date="2021-08-23T22:17:00Z">
        <w:r w:rsidR="00D8192D">
          <w:rPr>
            <w:color w:val="000000"/>
          </w:rPr>
          <w:t>it</w:t>
        </w:r>
      </w:ins>
      <w:ins w:id="258" w:author="Portalier Sebastien" w:date="2021-08-23T22:18:00Z">
        <w:r w:rsidR="00D8192D">
          <w:rPr>
            <w:color w:val="000000"/>
          </w:rPr>
          <w:t>s peak</w:t>
        </w:r>
      </w:ins>
      <w:ins w:id="259" w:author="Portalier Sebastien" w:date="2021-08-23T22:13:00Z">
        <w:r>
          <w:rPr>
            <w:color w:val="000000"/>
          </w:rPr>
          <w:t xml:space="preserve"> temperature. </w:t>
        </w:r>
      </w:ins>
      <w:ins w:id="260" w:author="Portalier Sebastien" w:date="2021-08-23T22:14:00Z">
        <w:r w:rsidR="00D8192D">
          <w:rPr>
            <w:color w:val="000000"/>
          </w:rPr>
          <w:t xml:space="preserve">The other species is not affected (Fig. 2A). </w:t>
        </w:r>
      </w:ins>
    </w:p>
    <w:p w14:paraId="79BBF5CC" w14:textId="42F72DA4" w:rsidR="003D1AB1" w:rsidRDefault="00D8192D" w:rsidP="00245D47">
      <w:pPr>
        <w:pStyle w:val="NormalWeb"/>
        <w:spacing w:before="240" w:beforeAutospacing="0" w:after="280" w:afterAutospacing="0" w:line="480" w:lineRule="auto"/>
        <w:ind w:firstLine="720"/>
        <w:rPr>
          <w:ins w:id="261" w:author="Portalier Sebastien" w:date="2021-08-23T22:24:00Z"/>
          <w:color w:val="000000"/>
        </w:rPr>
      </w:pPr>
      <w:ins w:id="262" w:author="Portalier Sebastien" w:date="2021-08-23T22:15:00Z">
        <w:r>
          <w:rPr>
            <w:color w:val="000000"/>
          </w:rPr>
          <w:t xml:space="preserve">In the case of two overlapping sensitivity periods, one species </w:t>
        </w:r>
      </w:ins>
      <w:ins w:id="263" w:author="Portalier Sebastien" w:date="2021-08-23T22:19:00Z">
        <w:r>
          <w:rPr>
            <w:color w:val="000000"/>
          </w:rPr>
          <w:t xml:space="preserve">(e.g., the consumer) </w:t>
        </w:r>
      </w:ins>
      <w:ins w:id="264" w:author="Portalier Sebastien" w:date="2021-08-23T22:15:00Z">
        <w:r>
          <w:rPr>
            <w:color w:val="000000"/>
          </w:rPr>
          <w:t xml:space="preserve">may </w:t>
        </w:r>
      </w:ins>
      <w:ins w:id="265" w:author="Portalier Sebastien" w:date="2021-08-23T22:18:00Z">
        <w:r>
          <w:rPr>
            <w:color w:val="000000"/>
          </w:rPr>
          <w:t>exhibit a</w:t>
        </w:r>
      </w:ins>
      <w:ins w:id="266" w:author="Portalier Sebastien" w:date="2021-08-23T22:15:00Z">
        <w:r>
          <w:rPr>
            <w:color w:val="000000"/>
          </w:rPr>
          <w:t xml:space="preserve"> broader </w:t>
        </w:r>
      </w:ins>
      <w:ins w:id="267" w:author="Portalier Sebastien" w:date="2021-08-23T22:18:00Z">
        <w:r>
          <w:rPr>
            <w:color w:val="000000"/>
          </w:rPr>
          <w:t>sensitivity that peaks at a different temperature than the other species</w:t>
        </w:r>
      </w:ins>
      <w:ins w:id="268" w:author="Portalier Sebastien" w:date="2021-08-23T22:19:00Z">
        <w:r>
          <w:rPr>
            <w:color w:val="000000"/>
          </w:rPr>
          <w:t xml:space="preserve"> (e.g., the resource)</w:t>
        </w:r>
      </w:ins>
      <w:ins w:id="269" w:author="Portalier Sebastien" w:date="2021-08-23T22:18:00Z">
        <w:r>
          <w:rPr>
            <w:color w:val="000000"/>
          </w:rPr>
          <w:t xml:space="preserve">. </w:t>
        </w:r>
      </w:ins>
      <w:ins w:id="270" w:author="Portalier Sebastien" w:date="2021-08-23T22:19:00Z">
        <w:r>
          <w:rPr>
            <w:color w:val="000000"/>
          </w:rPr>
          <w:t xml:space="preserve">Hence, in this example,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ins>
      <w:ins w:id="271" w:author="Portalier Sebastien" w:date="2021-08-23T22:20:00Z">
        <w:r>
          <w:rPr>
            <w:color w:val="000000"/>
          </w:rPr>
          <w:t xml:space="preserve"> (Fig. 2B)</w:t>
        </w:r>
      </w:ins>
      <w:ins w:id="272" w:author="Portalier Sebastien" w:date="2021-08-23T22:19:00Z">
        <w:r>
          <w:rPr>
            <w:color w:val="000000"/>
          </w:rPr>
          <w:t>.</w:t>
        </w:r>
      </w:ins>
      <w:ins w:id="273" w:author="Portalier Sebastien" w:date="2021-08-23T22:21:00Z">
        <w:r w:rsidR="00245D47">
          <w:rPr>
            <w:color w:val="000000"/>
          </w:rPr>
          <w:t xml:space="preserve"> </w:t>
        </w:r>
      </w:ins>
      <w:del w:id="274" w:author="Portalier Sebastien" w:date="2021-08-23T22:20:00Z">
        <w:r w:rsidR="006F621B" w:rsidDel="00245D47">
          <w:rPr>
            <w:color w:val="000000"/>
          </w:rPr>
          <w:delText xml:space="preserve">Since the resource emerges roughly four days prior to the consumer under historical expectations in our simplified time series (see preceding scenario), mismatch 1 is positive. The sensitivity of the resource is a relatively narrow peak around the maximum at </w:delText>
        </w:r>
        <w:r w:rsidR="006F621B" w:rsidDel="00245D47">
          <w:rPr>
            <w:i/>
            <w:iCs/>
            <w:color w:val="000000"/>
          </w:rPr>
          <w:delText>x=c</w:delText>
        </w:r>
        <w:r w:rsidR="006F621B" w:rsidDel="00245D47">
          <w:rPr>
            <w:i/>
            <w:iCs/>
            <w:color w:val="000000"/>
            <w:vertAlign w:val="subscript"/>
          </w:rPr>
          <w:delText xml:space="preserve">1, </w:delText>
        </w:r>
        <w:r w:rsidR="006F621B" w:rsidDel="00245D47">
          <w:rPr>
            <w:color w:val="000000"/>
          </w:rPr>
          <w:delText xml:space="preserve">while the sensitivity of the consumer is much broader and </w:delText>
        </w:r>
        <w:r w:rsidR="006F621B" w:rsidDel="00245D47">
          <w:rPr>
            <w:color w:val="000000"/>
          </w:rPr>
          <w:lastRenderedPageBreak/>
          <w:delText xml:space="preserve">peaks at much higher temperatures (higher, in fact, than usually arise before emergence) (Fig 2B). </w:delText>
        </w:r>
      </w:del>
      <w:del w:id="275" w:author="Portalier Sebastien" w:date="2021-08-23T22:22:00Z">
        <w:r w:rsidR="006F621B" w:rsidDel="00245D47">
          <w:rPr>
            <w:color w:val="000000"/>
          </w:rPr>
          <w:delText xml:space="preserve">Hence, the phenology of the consumer will advance noticeably no matter when a warm spell occurs, whereas the phenology of the resource will advance noticeably only when it occurs near the temperature </w:delText>
        </w:r>
        <w:r w:rsidR="006F621B" w:rsidDel="00245D47">
          <w:rPr>
            <w:i/>
            <w:iCs/>
            <w:color w:val="000000"/>
          </w:rPr>
          <w:delText>x=c</w:delText>
        </w:r>
        <w:r w:rsidR="006F621B" w:rsidRPr="00D24980" w:rsidDel="00245D47">
          <w:rPr>
            <w:i/>
            <w:iCs/>
            <w:color w:val="000000"/>
            <w:vertAlign w:val="subscript"/>
          </w:rPr>
          <w:delText>1</w:delText>
        </w:r>
        <w:r w:rsidR="006F621B" w:rsidDel="00245D47">
          <w:rPr>
            <w:color w:val="000000"/>
          </w:rPr>
          <w:delText xml:space="preserve">. </w:delText>
        </w:r>
      </w:del>
      <w:del w:id="276" w:author="Portalier Sebastien" w:date="2021-08-23T22:24:00Z">
        <w:r w:rsidR="006F621B" w:rsidDel="003D1AB1">
          <w:rPr>
            <w:color w:val="000000"/>
          </w:rPr>
          <w:delText xml:space="preserve">In addition, </w:delText>
        </w:r>
      </w:del>
    </w:p>
    <w:p w14:paraId="319C44F1" w14:textId="4976FA9F" w:rsidR="006F621B" w:rsidRPr="00245D47" w:rsidRDefault="003D1AB1" w:rsidP="00FC7041">
      <w:pPr>
        <w:pStyle w:val="NormalWeb"/>
        <w:spacing w:before="240" w:beforeAutospacing="0" w:after="280" w:afterAutospacing="0" w:line="480" w:lineRule="auto"/>
        <w:ind w:firstLine="720"/>
        <w:rPr>
          <w:color w:val="000000"/>
        </w:rPr>
      </w:pPr>
      <w:ins w:id="277" w:author="Portalier Sebastien" w:date="2021-08-23T22:24:00Z">
        <w:r>
          <w:rPr>
            <w:color w:val="000000"/>
          </w:rPr>
          <w:t xml:space="preserve">However, </w:t>
        </w:r>
      </w:ins>
      <w:ins w:id="278" w:author="Portalier Sebastien" w:date="2021-08-23T22:27:00Z">
        <w:r w:rsidR="00FC7041">
          <w:rPr>
            <w:color w:val="000000"/>
          </w:rPr>
          <w:t xml:space="preserve">among all scenarios, </w:t>
        </w:r>
      </w:ins>
      <w:r w:rsidR="006F621B">
        <w:rPr>
          <w:color w:val="000000"/>
        </w:rPr>
        <w:t xml:space="preserve">the rate function at emergence (the denominators in Eq. </w:t>
      </w:r>
      <w:del w:id="279" w:author="Portalier Sebastien" w:date="2021-08-23T22:27:00Z">
        <w:r w:rsidR="00BA1820" w:rsidDel="00FC7041">
          <w:rPr>
            <w:color w:val="000000"/>
          </w:rPr>
          <w:delText>6</w:delText>
        </w:r>
      </w:del>
      <w:ins w:id="280" w:author="Portalier Sebastien" w:date="2021-08-23T22:27:00Z">
        <w:r w:rsidR="00FC7041">
          <w:rPr>
            <w:color w:val="000000"/>
          </w:rPr>
          <w:t>7</w:t>
        </w:r>
      </w:ins>
      <w:r w:rsidR="006F621B">
        <w:rPr>
          <w:color w:val="000000"/>
        </w:rPr>
        <w:t xml:space="preserve">) </w:t>
      </w:r>
      <w:ins w:id="281" w:author="Portalier Sebastien" w:date="2021-08-23T22:24:00Z">
        <w:r>
          <w:rPr>
            <w:color w:val="000000"/>
          </w:rPr>
          <w:t xml:space="preserve">may </w:t>
        </w:r>
      </w:ins>
      <w:r w:rsidR="006F621B">
        <w:rPr>
          <w:color w:val="000000"/>
        </w:rPr>
        <w:t>differ</w:t>
      </w:r>
      <w:del w:id="282" w:author="Portalier Sebastien" w:date="2021-08-23T22:27:00Z">
        <w:r w:rsidR="006F621B" w:rsidDel="00FC7041">
          <w:rPr>
            <w:color w:val="000000"/>
          </w:rPr>
          <w:delText>s</w:delText>
        </w:r>
      </w:del>
      <w:r w:rsidR="006F621B">
        <w:rPr>
          <w:color w:val="000000"/>
        </w:rPr>
        <w:t xml:space="preserve"> vastly between the two species. </w:t>
      </w:r>
      <w:del w:id="283" w:author="Portalier Sebastien" w:date="2021-08-23T22:24:00Z">
        <w:r w:rsidR="006F621B" w:rsidDel="003D1AB1">
          <w:rPr>
            <w:color w:val="000000"/>
          </w:rPr>
          <w:delText xml:space="preserve">For our particular time series, the values are </w:delText>
        </w:r>
        <w:r w:rsidR="006F621B" w:rsidDel="003D1AB1">
          <w:rPr>
            <w:i/>
            <w:iCs/>
            <w:color w:val="000000"/>
          </w:rPr>
          <w:delText>R</w:delText>
        </w:r>
        <w:r w:rsidR="006F621B" w:rsidDel="003D1AB1">
          <w:rPr>
            <w:i/>
            <w:iCs/>
            <w:color w:val="000000"/>
            <w:vertAlign w:val="subscript"/>
          </w:rPr>
          <w:delText>b</w:delText>
        </w:r>
        <w:r w:rsidR="006F621B" w:rsidDel="003D1AB1">
          <w:rPr>
            <w:i/>
            <w:iCs/>
            <w:color w:val="000000"/>
          </w:rPr>
          <w:delText>(x(t</w:delText>
        </w:r>
        <w:r w:rsidR="006F621B" w:rsidDel="003D1AB1">
          <w:rPr>
            <w:i/>
            <w:iCs/>
            <w:color w:val="000000"/>
            <w:vertAlign w:val="subscript"/>
          </w:rPr>
          <w:delText>1,b</w:delText>
        </w:r>
        <w:r w:rsidR="006F621B" w:rsidDel="003D1AB1">
          <w:rPr>
            <w:i/>
            <w:iCs/>
            <w:color w:val="000000"/>
            <w:vertAlign w:val="superscript"/>
          </w:rPr>
          <w:delText>*</w:delText>
        </w:r>
        <w:r w:rsidR="006F621B" w:rsidDel="003D1AB1">
          <w:rPr>
            <w:i/>
            <w:iCs/>
            <w:color w:val="000000"/>
          </w:rPr>
          <w:delText>)) = 0.041</w:delText>
        </w:r>
        <w:r w:rsidR="006F621B" w:rsidDel="003D1AB1">
          <w:rPr>
            <w:color w:val="000000"/>
          </w:rPr>
          <w:delText xml:space="preserve"> and </w:delText>
        </w:r>
        <w:r w:rsidR="006F621B" w:rsidDel="003D1AB1">
          <w:rPr>
            <w:i/>
            <w:iCs/>
            <w:color w:val="000000"/>
          </w:rPr>
          <w:delText>R</w:delText>
        </w:r>
        <w:r w:rsidR="006F621B" w:rsidDel="003D1AB1">
          <w:rPr>
            <w:i/>
            <w:iCs/>
            <w:color w:val="000000"/>
            <w:vertAlign w:val="subscript"/>
          </w:rPr>
          <w:delText>e</w:delText>
        </w:r>
        <w:r w:rsidR="006F621B" w:rsidDel="003D1AB1">
          <w:rPr>
            <w:i/>
            <w:iCs/>
            <w:color w:val="000000"/>
          </w:rPr>
          <w:delText>(x(t</w:delText>
        </w:r>
        <w:r w:rsidR="006F621B" w:rsidDel="003D1AB1">
          <w:rPr>
            <w:i/>
            <w:iCs/>
            <w:color w:val="000000"/>
            <w:vertAlign w:val="subscript"/>
          </w:rPr>
          <w:delText>1,e</w:delText>
        </w:r>
        <w:r w:rsidR="006F621B" w:rsidDel="003D1AB1">
          <w:rPr>
            <w:i/>
            <w:iCs/>
            <w:color w:val="000000"/>
            <w:vertAlign w:val="superscript"/>
          </w:rPr>
          <w:delText>*</w:delText>
        </w:r>
        <w:r w:rsidR="006F621B" w:rsidDel="003D1AB1">
          <w:rPr>
            <w:i/>
            <w:iCs/>
            <w:color w:val="000000"/>
          </w:rPr>
          <w:delText>)) = 0.00198</w:delText>
        </w:r>
        <w:r w:rsidR="006F621B" w:rsidDel="003D1AB1">
          <w:rPr>
            <w:color w:val="000000"/>
          </w:rPr>
          <w:delText xml:space="preserve">, respectively. </w:delText>
        </w:r>
      </w:del>
      <w:r w:rsidR="006F621B">
        <w:rPr>
          <w:color w:val="000000"/>
        </w:rPr>
        <w:t>Consequently, even if the resource is more sensitive than the consumer at the time of the spell (</w:t>
      </w:r>
      <w:proofErr w:type="spellStart"/>
      <w:r w:rsidR="006F621B">
        <w:rPr>
          <w:i/>
          <w:iCs/>
          <w:color w:val="000000"/>
        </w:rPr>
        <w:t>R’</w:t>
      </w:r>
      <w:r w:rsidR="006F621B">
        <w:rPr>
          <w:i/>
          <w:iCs/>
          <w:color w:val="000000"/>
          <w:vertAlign w:val="subscript"/>
        </w:rPr>
        <w:t>e</w:t>
      </w:r>
      <w:proofErr w:type="spellEnd"/>
      <w:r w:rsidR="006F621B">
        <w:rPr>
          <w:i/>
          <w:iCs/>
          <w:color w:val="000000"/>
        </w:rPr>
        <w:t>&gt;</w:t>
      </w:r>
      <w:proofErr w:type="spellStart"/>
      <w:r w:rsidR="006F621B">
        <w:rPr>
          <w:i/>
          <w:iCs/>
          <w:color w:val="000000"/>
        </w:rPr>
        <w:t>R’</w:t>
      </w:r>
      <w:r w:rsidR="006F621B">
        <w:rPr>
          <w:i/>
          <w:iCs/>
          <w:color w:val="000000"/>
          <w:vertAlign w:val="subscript"/>
        </w:rPr>
        <w:t>b</w:t>
      </w:r>
      <w:proofErr w:type="spellEnd"/>
      <w:r w:rsidR="006F621B">
        <w:rPr>
          <w:color w:val="000000"/>
        </w:rPr>
        <w:t xml:space="preserve">), the difference in parentheses in Eq. </w:t>
      </w:r>
      <w:del w:id="284" w:author="Portalier Sebastien" w:date="2021-08-23T22:27:00Z">
        <w:r w:rsidR="00BA1820" w:rsidDel="00FC7041">
          <w:rPr>
            <w:color w:val="000000"/>
          </w:rPr>
          <w:delText>6</w:delText>
        </w:r>
      </w:del>
      <w:ins w:id="285" w:author="Portalier Sebastien" w:date="2021-08-23T22:27:00Z">
        <w:r w:rsidR="00FC7041">
          <w:rPr>
            <w:color w:val="000000"/>
          </w:rPr>
          <w:t>7</w:t>
        </w:r>
      </w:ins>
      <w:r w:rsidR="006F621B">
        <w:rPr>
          <w:color w:val="000000"/>
        </w:rPr>
        <w:t xml:space="preserve"> can still be negative </w:t>
      </w:r>
      <w:del w:id="286" w:author="Portalier Sebastien" w:date="2021-08-23T22:25:00Z">
        <w:r w:rsidR="006F621B" w:rsidDel="003D1AB1">
          <w:rPr>
            <w:color w:val="000000"/>
          </w:rPr>
          <w:delText xml:space="preserve">because </w:delText>
        </w:r>
      </w:del>
      <w:ins w:id="287" w:author="Portalier Sebastien" w:date="2021-08-23T22:25:00Z">
        <w:r>
          <w:rPr>
            <w:color w:val="000000"/>
          </w:rPr>
          <w:t xml:space="preserve">if </w:t>
        </w:r>
      </w:ins>
      <w:r w:rsidR="006F621B">
        <w:rPr>
          <w:color w:val="000000"/>
        </w:rPr>
        <w:t xml:space="preserve">the denominator in the first term is much larger than in the second. </w:t>
      </w:r>
      <w:del w:id="288" w:author="Portalier Sebastien" w:date="2021-08-23T22:26:00Z">
        <w:r w:rsidR="006F621B" w:rsidDel="003D1AB1">
          <w:rPr>
            <w:color w:val="000000"/>
          </w:rPr>
          <w:delText>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delText>
        </w:r>
      </w:del>
    </w:p>
    <w:p w14:paraId="247414D8" w14:textId="66F05F17"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w:t>
      </w:r>
      <w:ins w:id="289" w:author="Portalier Sebastien" w:date="2021-08-24T03:28:00Z">
        <w:r w:rsidR="003E55CA">
          <w:rPr>
            <w:color w:val="000000"/>
          </w:rPr>
          <w:t xml:space="preserve">The model is agnostic about the specific </w:t>
        </w:r>
        <w:r w:rsidR="003E55CA" w:rsidRPr="002D17F8">
          <w:rPr>
            <w:i/>
            <w:iCs/>
            <w:color w:val="000000"/>
          </w:rPr>
          <w:t>R</w:t>
        </w:r>
        <w:r w:rsidR="003E55CA">
          <w:rPr>
            <w:color w:val="000000"/>
          </w:rPr>
          <w:t xml:space="preserve"> functions used. </w:t>
        </w:r>
      </w:ins>
      <w:ins w:id="290" w:author="Portalier Sebastien" w:date="2021-08-24T02:40:00Z">
        <w:r w:rsidR="009B6416">
          <w:rPr>
            <w:color w:val="000000"/>
          </w:rPr>
          <w:t xml:space="preserve">The model </w:t>
        </w:r>
      </w:ins>
      <w:ins w:id="291" w:author="Portalier Sebastien" w:date="2021-08-24T02:17:00Z">
        <w:r w:rsidR="00B50474">
          <w:t>does not do any assumption on the consequences of a change in synchrony between the two interacting species,</w:t>
        </w:r>
      </w:ins>
      <w:ins w:id="292" w:author="Portalier Sebastien" w:date="2021-08-24T02:40:00Z">
        <w:r w:rsidR="009B6416">
          <w:t xml:space="preserve"> in terms of survival, reproduction, or </w:t>
        </w:r>
      </w:ins>
      <w:ins w:id="293" w:author="Portalier Sebastien" w:date="2021-08-24T02:41:00Z">
        <w:r w:rsidR="009B6416">
          <w:t xml:space="preserve">any life </w:t>
        </w:r>
      </w:ins>
      <w:ins w:id="294" w:author="Portalier Sebastien" w:date="2021-08-24T03:28:00Z">
        <w:r w:rsidR="003E7BB0">
          <w:t>history</w:t>
        </w:r>
      </w:ins>
      <w:ins w:id="295" w:author="Portalier Sebastien" w:date="2021-08-24T02:41:00Z">
        <w:r w:rsidR="009B6416">
          <w:t xml:space="preserve"> trait.</w:t>
        </w:r>
      </w:ins>
      <w:ins w:id="296" w:author="Portalier Sebastien" w:date="2021-08-24T02:17:00Z">
        <w:r w:rsidR="00B50474">
          <w:t xml:space="preserve"> </w:t>
        </w:r>
      </w:ins>
      <w:ins w:id="297" w:author="Portalier Sebastien" w:date="2021-08-24T02:41:00Z">
        <w:r w:rsidR="009B6416">
          <w:t>These aspects</w:t>
        </w:r>
      </w:ins>
      <w:ins w:id="298" w:author="Portalier Sebastien" w:date="2021-08-24T02:17:00Z">
        <w:r w:rsidR="00B50474">
          <w:t xml:space="preserve"> </w:t>
        </w:r>
      </w:ins>
      <w:ins w:id="299" w:author="Portalier Sebastien" w:date="2021-08-24T02:41:00Z">
        <w:r w:rsidR="009B6416">
          <w:t>are</w:t>
        </w:r>
      </w:ins>
      <w:ins w:id="300" w:author="Portalier Sebastien" w:date="2021-08-24T02:17:00Z">
        <w:r w:rsidR="00B50474">
          <w:t xml:space="preserve"> system-specific.</w:t>
        </w:r>
      </w:ins>
      <w:ins w:id="301" w:author="Portalier Sebastien" w:date="2021-08-24T02:18:00Z">
        <w:r w:rsidR="00B50474">
          <w:t xml:space="preserve"> </w:t>
        </w:r>
      </w:ins>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lastRenderedPageBreak/>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5C8C86B0"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We describe the study 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Saint-</w:t>
      </w:r>
      <w:proofErr w:type="spellStart"/>
      <w:r w:rsidR="007B1867" w:rsidRPr="007B1867">
        <w:rPr>
          <w:rFonts w:ascii="Times New Roman" w:hAnsi="Times New Roman" w:cs="Times New Roman"/>
          <w:color w:val="000000"/>
          <w:sz w:val="24"/>
          <w:szCs w:val="24"/>
        </w:rPr>
        <w:t>Amant</w:t>
      </w:r>
      <w:proofErr w:type="spellEnd"/>
      <w:r w:rsidR="007B1867" w:rsidRPr="007B1867">
        <w:rPr>
          <w:rFonts w:ascii="Times New Roman" w:hAnsi="Times New Roman" w:cs="Times New Roman"/>
          <w:color w:val="000000"/>
          <w:sz w:val="24"/>
          <w:szCs w:val="24"/>
        </w:rPr>
        <w:t xml:space="preserve">, </w:t>
      </w:r>
      <w:proofErr w:type="spellStart"/>
      <w:r w:rsidR="007B1867" w:rsidRPr="007B1867">
        <w:rPr>
          <w:rFonts w:ascii="Times New Roman" w:hAnsi="Times New Roman" w:cs="Times New Roman"/>
          <w:color w:val="000000"/>
          <w:sz w:val="24"/>
          <w:szCs w:val="24"/>
        </w:rPr>
        <w:t>Béchard</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302" w:name="__Fieldmark__640_3903614438"/>
      <w:r>
        <w:rPr>
          <w:rFonts w:ascii="Times New Roman" w:hAnsi="Times New Roman" w:cs="Times New Roman"/>
          <w:color w:val="000000"/>
          <w:sz w:val="24"/>
          <w:szCs w:val="24"/>
        </w:rPr>
        <w:t>(</w:t>
      </w:r>
      <w:bookmarkStart w:id="303" w:name="__Fieldmark__352_2495178454"/>
      <w:r>
        <w:rPr>
          <w:rFonts w:ascii="Times New Roman" w:hAnsi="Times New Roman" w:cs="Times New Roman"/>
          <w:color w:val="000000"/>
          <w:sz w:val="24"/>
          <w:szCs w:val="24"/>
        </w:rPr>
        <w:t>F</w:t>
      </w:r>
      <w:bookmarkStart w:id="304" w:name="__Fieldmark__356_942872385"/>
      <w:r>
        <w:rPr>
          <w:rFonts w:ascii="Times New Roman" w:hAnsi="Times New Roman" w:cs="Times New Roman"/>
          <w:color w:val="000000"/>
          <w:sz w:val="24"/>
          <w:szCs w:val="24"/>
        </w:rPr>
        <w:t>leming, 2000)</w:t>
      </w:r>
      <w:bookmarkEnd w:id="302"/>
      <w:bookmarkEnd w:id="303"/>
      <w:bookmarkEnd w:id="304"/>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305" w:name="__Fieldmark__691_3903614438"/>
      <w:r>
        <w:rPr>
          <w:rFonts w:ascii="Times New Roman" w:hAnsi="Times New Roman" w:cs="Times New Roman"/>
          <w:color w:val="000000"/>
          <w:sz w:val="24"/>
          <w:szCs w:val="24"/>
        </w:rPr>
        <w:t>(</w:t>
      </w:r>
      <w:bookmarkStart w:id="306" w:name="__Fieldmark__376_2495178454"/>
      <w:proofErr w:type="spellStart"/>
      <w:r>
        <w:rPr>
          <w:rFonts w:ascii="Times New Roman" w:hAnsi="Times New Roman" w:cs="Times New Roman"/>
          <w:color w:val="000000"/>
          <w:sz w:val="24"/>
          <w:szCs w:val="24"/>
        </w:rPr>
        <w:t>R</w:t>
      </w:r>
      <w:bookmarkStart w:id="307"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308" w:name="__Fieldmark__702_3903614438"/>
      <w:bookmarkStart w:id="309" w:name="__Fieldmark__383_2495178454"/>
      <w:bookmarkStart w:id="310" w:name="__Fieldmark__394_942872385"/>
      <w:bookmarkEnd w:id="305"/>
      <w:bookmarkEnd w:id="306"/>
      <w:bookmarkEnd w:id="307"/>
      <w:r>
        <w:rPr>
          <w:rFonts w:ascii="Times New Roman" w:hAnsi="Times New Roman" w:cs="Times New Roman"/>
          <w:color w:val="000000"/>
          <w:sz w:val="24"/>
          <w:szCs w:val="24"/>
        </w:rPr>
        <w:t>)</w:t>
      </w:r>
      <w:bookmarkEnd w:id="308"/>
      <w:bookmarkEnd w:id="309"/>
      <w:bookmarkEnd w:id="310"/>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311" w:name="__Fieldmark__713_3903614438"/>
      <w:r>
        <w:rPr>
          <w:rFonts w:ascii="Times New Roman" w:hAnsi="Times New Roman" w:cs="Times New Roman"/>
          <w:color w:val="000000"/>
          <w:sz w:val="24"/>
          <w:szCs w:val="24"/>
        </w:rPr>
        <w:t>(</w:t>
      </w:r>
      <w:bookmarkStart w:id="312" w:name="__Fieldmark__390_2495178454"/>
      <w:r>
        <w:rPr>
          <w:rFonts w:ascii="Times New Roman" w:hAnsi="Times New Roman" w:cs="Times New Roman"/>
          <w:color w:val="000000"/>
          <w:sz w:val="24"/>
          <w:szCs w:val="24"/>
        </w:rPr>
        <w:t>L</w:t>
      </w:r>
      <w:bookmarkStart w:id="313" w:name="__Fieldmark__399_942872385"/>
      <w:r>
        <w:rPr>
          <w:rFonts w:ascii="Times New Roman" w:hAnsi="Times New Roman" w:cs="Times New Roman"/>
          <w:color w:val="000000"/>
          <w:sz w:val="24"/>
          <w:szCs w:val="24"/>
        </w:rPr>
        <w:t>awrence et al., 1997)</w:t>
      </w:r>
      <w:bookmarkEnd w:id="311"/>
      <w:bookmarkEnd w:id="312"/>
      <w:bookmarkEnd w:id="313"/>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314" w:name="__Fieldmark__724_3903614438"/>
      <w:r>
        <w:rPr>
          <w:rFonts w:ascii="Times New Roman" w:hAnsi="Times New Roman" w:cs="Times New Roman"/>
          <w:color w:val="000000"/>
          <w:sz w:val="24"/>
          <w:szCs w:val="24"/>
        </w:rPr>
        <w:t>(</w:t>
      </w:r>
      <w:bookmarkStart w:id="315" w:name="__Fieldmark__397_2495178454"/>
      <w:proofErr w:type="spellStart"/>
      <w:r>
        <w:rPr>
          <w:rFonts w:ascii="Times New Roman" w:hAnsi="Times New Roman" w:cs="Times New Roman"/>
          <w:color w:val="000000"/>
          <w:sz w:val="24"/>
          <w:szCs w:val="24"/>
        </w:rPr>
        <w:t>B</w:t>
      </w:r>
      <w:bookmarkStart w:id="316"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314"/>
      <w:bookmarkEnd w:id="315"/>
      <w:bookmarkEnd w:id="316"/>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317" w:name="__Fieldmark__739_3903614438"/>
      <w:r>
        <w:rPr>
          <w:rFonts w:ascii="Times New Roman" w:hAnsi="Times New Roman" w:cs="Times New Roman"/>
          <w:color w:val="000000"/>
          <w:sz w:val="24"/>
          <w:szCs w:val="24"/>
        </w:rPr>
        <w:t>(</w:t>
      </w:r>
      <w:bookmarkStart w:id="318" w:name="__Fieldmark__408_2495178454"/>
      <w:proofErr w:type="spellStart"/>
      <w:r>
        <w:rPr>
          <w:rFonts w:ascii="Times New Roman" w:hAnsi="Times New Roman" w:cs="Times New Roman"/>
          <w:color w:val="000000"/>
          <w:sz w:val="24"/>
          <w:szCs w:val="24"/>
        </w:rPr>
        <w:t>O</w:t>
      </w:r>
      <w:bookmarkStart w:id="319"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317"/>
      <w:bookmarkEnd w:id="318"/>
      <w:bookmarkEnd w:id="319"/>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94E364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320" w:name="__Fieldmark__754_3903614438"/>
      <w:r>
        <w:rPr>
          <w:color w:val="000000"/>
        </w:rPr>
        <w:t>(</w:t>
      </w:r>
      <w:bookmarkStart w:id="321" w:name="__Fieldmark__419_2495178454"/>
      <w:r>
        <w:rPr>
          <w:color w:val="000000"/>
        </w:rPr>
        <w:t>B</w:t>
      </w:r>
      <w:bookmarkStart w:id="322" w:name="__Fieldmark__429_942872385"/>
      <w:r>
        <w:rPr>
          <w:color w:val="000000"/>
        </w:rPr>
        <w:t>ean, 1961)</w:t>
      </w:r>
      <w:bookmarkEnd w:id="320"/>
      <w:bookmarkEnd w:id="321"/>
      <w:bookmarkEnd w:id="322"/>
      <w:r>
        <w:rPr>
          <w:color w:val="000000"/>
        </w:rPr>
        <w:t>. For modelling purposes, March 1</w:t>
      </w:r>
      <w:r w:rsidR="00B30119">
        <w:rPr>
          <w:color w:val="000000"/>
        </w:rPr>
        <w:t>st</w:t>
      </w:r>
      <w:r>
        <w:rPr>
          <w:color w:val="000000"/>
        </w:rPr>
        <w:t xml:space="preserve"> is generally taken as the start of the quiescent stage </w:t>
      </w:r>
      <w:bookmarkStart w:id="323" w:name="__Fieldmark__765_3903614438"/>
      <w:r>
        <w:rPr>
          <w:color w:val="000000"/>
        </w:rPr>
        <w:t>(</w:t>
      </w:r>
      <w:bookmarkStart w:id="324" w:name="__Fieldmark__426_2495178454"/>
      <w:proofErr w:type="spellStart"/>
      <w:r>
        <w:rPr>
          <w:color w:val="000000"/>
        </w:rPr>
        <w:t>R</w:t>
      </w:r>
      <w:bookmarkStart w:id="325"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323"/>
      <w:bookmarkEnd w:id="324"/>
      <w:bookmarkEnd w:id="325"/>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D15F88A" w:rsidR="001A179F" w:rsidRDefault="006B7108">
            <w:pPr>
              <w:pStyle w:val="NormalWeb"/>
              <w:spacing w:before="280" w:after="0" w:line="480" w:lineRule="auto"/>
              <w:jc w:val="center"/>
            </w:pPr>
            <w:r>
              <w:t xml:space="preserve">Eq. </w:t>
            </w:r>
            <w:del w:id="326" w:author="Portalier Sebastien" w:date="2021-08-23T22:28:00Z">
              <w:r w:rsidR="00245C95" w:rsidDel="00FC7041">
                <w:delText>7</w:delText>
              </w:r>
            </w:del>
            <w:ins w:id="327" w:author="Portalier Sebastien" w:date="2021-08-23T22:28:00Z">
              <w:r w:rsidR="00FC7041">
                <w:t>8</w:t>
              </w:r>
            </w:ins>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27486DFA" w:rsidR="001A179F" w:rsidRDefault="006B7108">
            <w:pPr>
              <w:pStyle w:val="NormalWeb"/>
              <w:spacing w:before="280" w:after="0" w:line="480" w:lineRule="auto"/>
              <w:jc w:val="center"/>
            </w:pPr>
            <w:r>
              <w:t xml:space="preserve">Eq. </w:t>
            </w:r>
            <w:del w:id="328" w:author="Portalier Sebastien" w:date="2021-08-23T22:28:00Z">
              <w:r w:rsidR="00245C95" w:rsidDel="00FC7041">
                <w:delText>8</w:delText>
              </w:r>
            </w:del>
            <w:ins w:id="329" w:author="Portalier Sebastien" w:date="2021-08-23T22:28:00Z">
              <w:r w:rsidR="00FC7041">
                <w:t>9</w:t>
              </w:r>
            </w:ins>
          </w:p>
        </w:tc>
      </w:tr>
    </w:tbl>
    <w:p w14:paraId="70A5AB57" w14:textId="39C45A1E"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330" w:name="__Fieldmark__834_3903614438"/>
      <w:proofErr w:type="spellStart"/>
      <w:r>
        <w:rPr>
          <w:color w:val="000000"/>
        </w:rPr>
        <w:t>D</w:t>
      </w:r>
      <w:bookmarkStart w:id="331" w:name="__Fieldmark__491_2495178454"/>
      <w:r>
        <w:rPr>
          <w:color w:val="000000"/>
        </w:rPr>
        <w:t>o</w:t>
      </w:r>
      <w:bookmarkStart w:id="332"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330"/>
      <w:bookmarkEnd w:id="331"/>
      <w:bookmarkEnd w:id="332"/>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w:t>
      </w:r>
      <w:proofErr w:type="spellStart"/>
      <w:r w:rsidR="002105FA">
        <w:rPr>
          <w:color w:val="000000"/>
        </w:rPr>
        <w:t>BioSIM</w:t>
      </w:r>
      <w:proofErr w:type="spellEnd"/>
      <w:r w:rsidR="002105FA">
        <w:rPr>
          <w:color w:val="000000"/>
        </w:rPr>
        <w:t xml:space="preserve">. We estimated parameter values </w:t>
      </w:r>
      <w:r w:rsidR="001F4AD2">
        <w:rPr>
          <w:color w:val="000000"/>
        </w:rPr>
        <w:t xml:space="preserve">of the Uniforc model </w:t>
      </w:r>
      <w:r w:rsidR="002105FA">
        <w:rPr>
          <w:color w:val="000000"/>
        </w:rPr>
        <w:t xml:space="preserve">using </w:t>
      </w:r>
      <w:r w:rsidR="002105FA">
        <w:rPr>
          <w:color w:val="000000"/>
        </w:rPr>
        <w:lastRenderedPageBreak/>
        <w:t>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333" w:name="__Fieldmark__847_3903614438"/>
      <w:r>
        <w:rPr>
          <w:color w:val="000000"/>
        </w:rPr>
        <w:t>(</w:t>
      </w:r>
      <w:bookmarkStart w:id="334" w:name="__Fieldmark__500_2495178454"/>
      <w:r>
        <w:rPr>
          <w:color w:val="000000"/>
        </w:rPr>
        <w:t>W</w:t>
      </w:r>
      <w:bookmarkStart w:id="335" w:name="__Fieldmark__554_942872385"/>
      <w:r>
        <w:rPr>
          <w:color w:val="000000"/>
        </w:rPr>
        <w:t>u et al., 2013)</w:t>
      </w:r>
      <w:bookmarkEnd w:id="333"/>
      <w:bookmarkEnd w:id="334"/>
      <w:bookmarkEnd w:id="335"/>
      <w:r>
        <w:rPr>
          <w:color w:val="000000"/>
        </w:rPr>
        <w:t>.</w:t>
      </w:r>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03B99295"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336" w:name="__Fieldmark__861_3903614438"/>
      <w:r>
        <w:rPr>
          <w:color w:val="000000"/>
        </w:rPr>
        <w:t>(</w:t>
      </w:r>
      <w:bookmarkStart w:id="337" w:name="__Fieldmark__510_2495178454"/>
      <w:proofErr w:type="spellStart"/>
      <w:r>
        <w:rPr>
          <w:color w:val="000000"/>
        </w:rPr>
        <w:t>R</w:t>
      </w:r>
      <w:bookmarkStart w:id="338"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336"/>
      <w:bookmarkEnd w:id="337"/>
      <w:bookmarkEnd w:id="338"/>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339" w:name="__Fieldmark__874_3903614438"/>
      <w:r>
        <w:rPr>
          <w:color w:val="000000"/>
        </w:rPr>
        <w:t>(</w:t>
      </w:r>
      <w:bookmarkStart w:id="340" w:name="__Fieldmark__519_2495178454"/>
      <w:r>
        <w:rPr>
          <w:color w:val="000000"/>
        </w:rPr>
        <w:t>v</w:t>
      </w:r>
      <w:bookmarkStart w:id="341" w:name="__Fieldmark__576_942872385"/>
      <w:r>
        <w:rPr>
          <w:color w:val="000000"/>
        </w:rPr>
        <w:t>an Vuuren et al., 2011)</w:t>
      </w:r>
      <w:bookmarkEnd w:id="339"/>
      <w:bookmarkEnd w:id="340"/>
      <w:bookmarkEnd w:id="341"/>
      <w:r>
        <w:rPr>
          <w:color w:val="000000"/>
        </w:rPr>
        <w:t>. For each scenario, we generated 1200 stochastic temperature time series over the 2001-2100 period</w:t>
      </w:r>
      <w:r w:rsidR="005E346C">
        <w:rPr>
          <w:color w:val="000000"/>
        </w:rPr>
        <w:t xml:space="preserve"> using </w:t>
      </w:r>
      <w:proofErr w:type="spellStart"/>
      <w:r w:rsidR="005E346C">
        <w:rPr>
          <w:color w:val="000000"/>
        </w:rPr>
        <w:t>BioSIM</w:t>
      </w:r>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w:t>
      </w:r>
      <w:proofErr w:type="gramStart"/>
      <w:r>
        <w:rPr>
          <w:color w:val="000000"/>
        </w:rPr>
        <w:t>Normal</w:t>
      </w:r>
      <w:proofErr w:type="gramEnd"/>
      <w:r>
        <w:rPr>
          <w:color w:val="000000"/>
        </w:rPr>
        <w:t xml:space="preserve">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342" w:name="__Fieldmark__1090_3903614438"/>
      <w:r>
        <w:rPr>
          <w:color w:val="000000"/>
        </w:rPr>
        <w:t>(</w:t>
      </w:r>
      <w:bookmarkStart w:id="343" w:name="__Fieldmark__731_2495178454"/>
      <w:proofErr w:type="spellStart"/>
      <w:r>
        <w:rPr>
          <w:color w:val="000000"/>
        </w:rPr>
        <w:t>P</w:t>
      </w:r>
      <w:bookmarkStart w:id="344" w:name="__Fieldmark__818_942872385"/>
      <w:r>
        <w:rPr>
          <w:color w:val="000000"/>
        </w:rPr>
        <w:t>ureswaran</w:t>
      </w:r>
      <w:proofErr w:type="spellEnd"/>
      <w:r>
        <w:rPr>
          <w:color w:val="000000"/>
        </w:rPr>
        <w:t>,</w:t>
      </w:r>
      <w:r w:rsidR="002F0C52">
        <w:rPr>
          <w:color w:val="000000"/>
        </w:rPr>
        <w:t xml:space="preserve"> </w:t>
      </w:r>
      <w:r>
        <w:rPr>
          <w:color w:val="000000"/>
        </w:rPr>
        <w:t>et al., 2019)</w:t>
      </w:r>
      <w:bookmarkEnd w:id="342"/>
      <w:bookmarkEnd w:id="343"/>
      <w:bookmarkEnd w:id="344"/>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lastRenderedPageBreak/>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6B94FEED"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 xml:space="preserve">larval population may have time to emerge before budburst occurs, which allows larvae to benefit from an important source of nutrients.  </w:t>
      </w:r>
      <w:r w:rsidR="00A56CFB" w:rsidRPr="001E42A1">
        <w:rPr>
          <w:rFonts w:ascii="Times New Roman" w:hAnsi="Times New Roman" w:cs="Times New Roman"/>
          <w:color w:val="000000"/>
        </w:rPr>
        <w:t>We can infer survival to be around 45% and reproductive output (fecundity * survival) to be 45%</w:t>
      </w:r>
      <w:r w:rsidR="001E42A1" w:rsidRPr="001E42A1">
        <w:rPr>
          <w:rFonts w:ascii="Times New Roman" w:hAnsi="Times New Roman" w:cs="Times New Roman"/>
          <w:color w:val="000000"/>
        </w:rPr>
        <w:t xml:space="preserve"> </w:t>
      </w:r>
      <w:r w:rsidR="001E42A1" w:rsidRPr="001E42A1">
        <w:rPr>
          <w:rFonts w:ascii="Times New Roman" w:hAnsi="Times New Roman" w:cs="Times New Roman"/>
          <w:noProof/>
          <w:sz w:val="24"/>
          <w:szCs w:val="24"/>
        </w:rPr>
        <w:t>(Fuentealba, Pureswaran, Bauce, &amp; Despland, 2017)</w:t>
      </w:r>
      <w:r w:rsidR="00A56CFB" w:rsidRPr="001E42A1">
        <w:rPr>
          <w:rFonts w:ascii="Times New Roman" w:hAnsi="Times New Roman" w:cs="Times New Roman"/>
          <w:color w:val="000000"/>
        </w:rPr>
        <w:t xml:space="preserve">.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500BE39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nowadays,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45" w:name="__Fieldmark__1168_3903614438"/>
      <w:r>
        <w:rPr>
          <w:color w:val="000000"/>
        </w:rPr>
        <w:t>(</w:t>
      </w:r>
      <w:bookmarkStart w:id="346" w:name="__Fieldmark__805_2495178454"/>
      <w:r>
        <w:rPr>
          <w:color w:val="000000"/>
        </w:rPr>
        <w:t>V</w:t>
      </w:r>
      <w:bookmarkStart w:id="347" w:name="__Fieldmark__912_942872385"/>
      <w:r>
        <w:rPr>
          <w:color w:val="000000"/>
        </w:rPr>
        <w:t>isser &amp; Both, 2005</w:t>
      </w:r>
      <w:bookmarkEnd w:id="345"/>
      <w:bookmarkEnd w:id="346"/>
      <w:bookmarkEnd w:id="347"/>
      <w:r>
        <w:rPr>
          <w:color w:val="000000"/>
        </w:rPr>
        <w:t xml:space="preserve">; </w:t>
      </w:r>
      <w:bookmarkStart w:id="348" w:name="__Fieldmark__1179_3903614438"/>
      <w:r>
        <w:rPr>
          <w:color w:val="000000"/>
        </w:rPr>
        <w:t>D</w:t>
      </w:r>
      <w:bookmarkStart w:id="349" w:name="__Fieldmark__812_2495178454"/>
      <w:r>
        <w:rPr>
          <w:color w:val="000000"/>
        </w:rPr>
        <w:t>o</w:t>
      </w:r>
      <w:bookmarkStart w:id="350" w:name="__Fieldmark__917_942872385"/>
      <w:r>
        <w:rPr>
          <w:color w:val="000000"/>
        </w:rPr>
        <w:t>nnelly et al., 2011</w:t>
      </w:r>
      <w:bookmarkEnd w:id="348"/>
      <w:bookmarkEnd w:id="349"/>
      <w:bookmarkEnd w:id="350"/>
      <w:r>
        <w:rPr>
          <w:color w:val="000000"/>
        </w:rPr>
        <w:t xml:space="preserve">; </w:t>
      </w:r>
      <w:bookmarkStart w:id="351" w:name="__Fieldmark__1190_3903614438"/>
      <w:proofErr w:type="spellStart"/>
      <w:r>
        <w:rPr>
          <w:color w:val="000000"/>
        </w:rPr>
        <w:t>K</w:t>
      </w:r>
      <w:bookmarkStart w:id="352" w:name="__Fieldmark__819_2495178454"/>
      <w:r>
        <w:rPr>
          <w:color w:val="000000"/>
        </w:rPr>
        <w:t>h</w:t>
      </w:r>
      <w:bookmarkStart w:id="353" w:name="__Fieldmark__926_942872385"/>
      <w:r>
        <w:rPr>
          <w:color w:val="000000"/>
        </w:rPr>
        <w:t>arouba</w:t>
      </w:r>
      <w:proofErr w:type="spellEnd"/>
      <w:r>
        <w:rPr>
          <w:color w:val="000000"/>
        </w:rPr>
        <w:t xml:space="preserve"> et al., 2018)</w:t>
      </w:r>
      <w:bookmarkEnd w:id="351"/>
      <w:bookmarkEnd w:id="352"/>
      <w:bookmarkEnd w:id="353"/>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354" w:name="__Fieldmark__1208_3903614438"/>
      <w:r>
        <w:rPr>
          <w:color w:val="000000"/>
        </w:rPr>
        <w:t>(</w:t>
      </w:r>
      <w:bookmarkStart w:id="355" w:name="__Fieldmark__833_2495178454"/>
      <w:r>
        <w:rPr>
          <w:color w:val="000000"/>
        </w:rPr>
        <w:t>S</w:t>
      </w:r>
      <w:bookmarkStart w:id="356" w:name="__Fieldmark__944_942872385"/>
      <w:r>
        <w:rPr>
          <w:color w:val="000000"/>
        </w:rPr>
        <w:t>immonds et al., 2020)</w:t>
      </w:r>
      <w:bookmarkEnd w:id="354"/>
      <w:bookmarkEnd w:id="355"/>
      <w:bookmarkEnd w:id="356"/>
      <w:r>
        <w:rPr>
          <w:color w:val="000000"/>
        </w:rPr>
        <w:t xml:space="preserve">. If a subsidiary resource is available, the consumer may switch resources </w:t>
      </w:r>
      <w:bookmarkStart w:id="357" w:name="__Fieldmark__1219_3903614438"/>
      <w:r>
        <w:rPr>
          <w:color w:val="000000"/>
        </w:rPr>
        <w:t>(</w:t>
      </w:r>
      <w:bookmarkStart w:id="358" w:name="__Fieldmark__840_2495178454"/>
      <w:proofErr w:type="spellStart"/>
      <w:r>
        <w:rPr>
          <w:color w:val="000000"/>
        </w:rPr>
        <w:t>S</w:t>
      </w:r>
      <w:bookmarkStart w:id="359" w:name="__Fieldmark__954_942872385"/>
      <w:r>
        <w:rPr>
          <w:color w:val="000000"/>
        </w:rPr>
        <w:t>tålhandske</w:t>
      </w:r>
      <w:proofErr w:type="spellEnd"/>
      <w:r>
        <w:rPr>
          <w:color w:val="000000"/>
        </w:rPr>
        <w:t xml:space="preserve"> et al., 2016)</w:t>
      </w:r>
      <w:bookmarkEnd w:id="357"/>
      <w:bookmarkEnd w:id="358"/>
      <w:bookmarkEnd w:id="359"/>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360" w:name="__Fieldmark__1230_3903614438"/>
      <w:r>
        <w:rPr>
          <w:color w:val="000000"/>
        </w:rPr>
        <w:t>(</w:t>
      </w:r>
      <w:bookmarkStart w:id="361" w:name="__Fieldmark__847_2495178454"/>
      <w:r>
        <w:rPr>
          <w:color w:val="000000"/>
        </w:rPr>
        <w:t>M</w:t>
      </w:r>
      <w:bookmarkStart w:id="362" w:name="__Fieldmark__961_942872385"/>
      <w:r>
        <w:rPr>
          <w:color w:val="000000"/>
        </w:rPr>
        <w:t>iller-Rushing et al., 2010)</w:t>
      </w:r>
      <w:bookmarkEnd w:id="360"/>
      <w:bookmarkEnd w:id="361"/>
      <w:bookmarkEnd w:id="362"/>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69A0D9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363" w:name="__Fieldmark__1253_3903614438"/>
      <w:r>
        <w:rPr>
          <w:color w:val="000000"/>
        </w:rPr>
        <w:t>(</w:t>
      </w:r>
      <w:bookmarkStart w:id="364" w:name="__Fieldmark__866_2495178454"/>
      <w:r>
        <w:rPr>
          <w:color w:val="000000"/>
        </w:rPr>
        <w:t>H</w:t>
      </w:r>
      <w:bookmarkStart w:id="365" w:name="__Fieldmark__999_942872385"/>
      <w:r>
        <w:rPr>
          <w:color w:val="000000"/>
        </w:rPr>
        <w:t>arper et al., 2003)</w:t>
      </w:r>
      <w:bookmarkEnd w:id="363"/>
      <w:bookmarkEnd w:id="364"/>
      <w:bookmarkEnd w:id="365"/>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366" w:name="__Fieldmark__1274_3903614438"/>
      <w:r>
        <w:rPr>
          <w:color w:val="000000"/>
        </w:rPr>
        <w:t>(</w:t>
      </w:r>
      <w:bookmarkStart w:id="367" w:name="__Fieldmark__883_2495178454"/>
      <w:proofErr w:type="spellStart"/>
      <w:r>
        <w:rPr>
          <w:color w:val="000000"/>
        </w:rPr>
        <w:t>P</w:t>
      </w:r>
      <w:bookmarkStart w:id="368"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366"/>
      <w:bookmarkEnd w:id="367"/>
      <w:bookmarkEnd w:id="368"/>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69" w:name="__Fieldmark__1296_3903614438"/>
      <w:r>
        <w:rPr>
          <w:color w:val="000000"/>
        </w:rPr>
        <w:t>(</w:t>
      </w:r>
      <w:proofErr w:type="spellStart"/>
      <w:r>
        <w:rPr>
          <w:color w:val="000000"/>
        </w:rPr>
        <w:t>Deslauriers</w:t>
      </w:r>
      <w:proofErr w:type="spellEnd"/>
      <w:r>
        <w:rPr>
          <w:color w:val="000000"/>
        </w:rPr>
        <w:t xml:space="preserve"> et al., 2019)</w:t>
      </w:r>
      <w:bookmarkStart w:id="370" w:name="__Fieldmark__1034_942872385"/>
      <w:bookmarkStart w:id="371" w:name="__Fieldmark__901_2495178454"/>
      <w:bookmarkEnd w:id="369"/>
      <w:bookmarkEnd w:id="370"/>
      <w:bookmarkEnd w:id="371"/>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372" w:name="__Fieldmark__1310_3903614438"/>
      <w:r>
        <w:rPr>
          <w:color w:val="000000"/>
        </w:rPr>
        <w:t>(</w:t>
      </w:r>
      <w:bookmarkStart w:id="373" w:name="__Fieldmark__912_2495178454"/>
      <w:r>
        <w:rPr>
          <w:color w:val="000000"/>
        </w:rPr>
        <w:t>M</w:t>
      </w:r>
      <w:bookmarkStart w:id="374" w:name="__Fieldmark__1043_942872385"/>
      <w:r>
        <w:rPr>
          <w:color w:val="000000"/>
        </w:rPr>
        <w:t>cNamara et al., 2011)</w:t>
      </w:r>
      <w:bookmarkEnd w:id="372"/>
      <w:bookmarkEnd w:id="373"/>
      <w:bookmarkEnd w:id="374"/>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75" w:name="__Fieldmark__1324_3903614438"/>
      <w:proofErr w:type="spellStart"/>
      <w:r>
        <w:rPr>
          <w:color w:val="000000"/>
        </w:rPr>
        <w:t>L</w:t>
      </w:r>
      <w:bookmarkStart w:id="376" w:name="__Fieldmark__922_2495178454"/>
      <w:r>
        <w:rPr>
          <w:color w:val="000000"/>
        </w:rPr>
        <w:t>i</w:t>
      </w:r>
      <w:bookmarkStart w:id="377" w:name="__Fieldmark__1050_942872385"/>
      <w:r>
        <w:rPr>
          <w:color w:val="000000"/>
        </w:rPr>
        <w:t>ndén</w:t>
      </w:r>
      <w:proofErr w:type="spellEnd"/>
      <w:r>
        <w:rPr>
          <w:color w:val="000000"/>
        </w:rPr>
        <w:t>, 2018</w:t>
      </w:r>
      <w:bookmarkEnd w:id="375"/>
      <w:bookmarkEnd w:id="376"/>
      <w:bookmarkEnd w:id="377"/>
      <w:r>
        <w:rPr>
          <w:color w:val="000000"/>
        </w:rPr>
        <w:t xml:space="preserve">) while others showed that, in some cases, time lag between phenological peak dates was a better predictor of resource availability than the overlap between phenological distributions </w:t>
      </w:r>
      <w:bookmarkStart w:id="378" w:name="__Fieldmark__1335_3903614438"/>
      <w:r>
        <w:rPr>
          <w:color w:val="000000"/>
        </w:rPr>
        <w:t>(</w:t>
      </w:r>
      <w:bookmarkStart w:id="379" w:name="__Fieldmark__929_2495178454"/>
      <w:proofErr w:type="spellStart"/>
      <w:r>
        <w:rPr>
          <w:color w:val="000000"/>
        </w:rPr>
        <w:t>R</w:t>
      </w:r>
      <w:bookmarkStart w:id="380" w:name="__Fieldmark__1055_942872385"/>
      <w:r>
        <w:rPr>
          <w:color w:val="000000"/>
        </w:rPr>
        <w:t>amakers</w:t>
      </w:r>
      <w:proofErr w:type="spellEnd"/>
      <w:r>
        <w:rPr>
          <w:color w:val="000000"/>
        </w:rPr>
        <w:t xml:space="preserve"> et al., 2020)</w:t>
      </w:r>
      <w:bookmarkEnd w:id="378"/>
      <w:bookmarkEnd w:id="379"/>
      <w:bookmarkEnd w:id="380"/>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lastRenderedPageBreak/>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381" w:name="__Fieldmark__1350_3903614438"/>
      <w:r>
        <w:rPr>
          <w:color w:val="000000"/>
        </w:rPr>
        <w:t>(</w:t>
      </w:r>
      <w:bookmarkStart w:id="382" w:name="__Fieldmark__940_2495178454"/>
      <w:proofErr w:type="spellStart"/>
      <w:r>
        <w:rPr>
          <w:color w:val="000000"/>
        </w:rPr>
        <w:t>R</w:t>
      </w:r>
      <w:bookmarkStart w:id="383"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381"/>
      <w:bookmarkEnd w:id="382"/>
      <w:bookmarkEnd w:id="383"/>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384" w:name="__Fieldmark__1361_3903614438"/>
      <w:r>
        <w:rPr>
          <w:color w:val="000000"/>
        </w:rPr>
        <w:t>(</w:t>
      </w:r>
      <w:bookmarkStart w:id="385" w:name="__Fieldmark__947_2495178454"/>
      <w:proofErr w:type="spellStart"/>
      <w:r>
        <w:rPr>
          <w:color w:val="000000"/>
        </w:rPr>
        <w:t>P</w:t>
      </w:r>
      <w:bookmarkStart w:id="386"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84"/>
      <w:bookmarkEnd w:id="385"/>
      <w:bookmarkEnd w:id="386"/>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w:t>
      </w:r>
      <w:r>
        <w:rPr>
          <w:color w:val="000000"/>
        </w:rPr>
        <w:lastRenderedPageBreak/>
        <w:t xml:space="preserve">systems. Our model could be linked to models that explore the consequences of phenological mismatch on the population dynamics of consumer – resource systems (e.g., </w:t>
      </w:r>
      <w:bookmarkStart w:id="387" w:name="__Fieldmark__1386_3903614438"/>
      <w:proofErr w:type="spellStart"/>
      <w:r>
        <w:rPr>
          <w:color w:val="000000"/>
        </w:rPr>
        <w:t>B</w:t>
      </w:r>
      <w:bookmarkStart w:id="388" w:name="__Fieldmark__965_2495178454"/>
      <w:r>
        <w:rPr>
          <w:color w:val="000000"/>
        </w:rPr>
        <w:t>e</w:t>
      </w:r>
      <w:bookmarkStart w:id="389" w:name="__Fieldmark__1095_942872385"/>
      <w:r>
        <w:rPr>
          <w:color w:val="000000"/>
        </w:rPr>
        <w:t>wick</w:t>
      </w:r>
      <w:proofErr w:type="spellEnd"/>
      <w:r>
        <w:rPr>
          <w:color w:val="000000"/>
        </w:rPr>
        <w:t xml:space="preserve"> et al., 2016)</w:t>
      </w:r>
      <w:bookmarkEnd w:id="387"/>
      <w:bookmarkEnd w:id="388"/>
      <w:bookmarkEnd w:id="389"/>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 xml:space="preserve">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proofErr w:type="spellStart"/>
      <w:r w:rsidRPr="00C777A3">
        <w:rPr>
          <w:rFonts w:ascii="Times New Roman" w:hAnsi="Times New Roman" w:cs="Times New Roman"/>
          <w:sz w:val="24"/>
          <w:szCs w:val="24"/>
        </w:rPr>
        <w:t>Gienapp</w:t>
      </w:r>
      <w:proofErr w:type="spellEnd"/>
      <w:r w:rsidRPr="00C777A3">
        <w:rPr>
          <w:rFonts w:ascii="Times New Roman" w:hAnsi="Times New Roman" w:cs="Times New Roman"/>
          <w:sz w:val="24"/>
          <w:szCs w:val="24"/>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C777A3">
        <w:rPr>
          <w:rFonts w:ascii="Times New Roman" w:hAnsi="Times New Roman" w:cs="Times New Roman"/>
          <w:sz w:val="24"/>
          <w:szCs w:val="24"/>
        </w:rPr>
        <w:t xml:space="preserve">McNamara, J. M., </w:t>
      </w:r>
      <w:proofErr w:type="spellStart"/>
      <w:r w:rsidRPr="00C777A3">
        <w:rPr>
          <w:rFonts w:ascii="Times New Roman" w:hAnsi="Times New Roman" w:cs="Times New Roman"/>
          <w:sz w:val="24"/>
          <w:szCs w:val="24"/>
        </w:rPr>
        <w:t>Barta</w:t>
      </w:r>
      <w:proofErr w:type="spellEnd"/>
      <w:r w:rsidRPr="00C777A3">
        <w:rPr>
          <w:rFonts w:ascii="Times New Roman" w:hAnsi="Times New Roman" w:cs="Times New Roman"/>
          <w:sz w:val="24"/>
          <w:szCs w:val="24"/>
        </w:rPr>
        <w:t xml:space="preserve">, Z., </w:t>
      </w:r>
      <w:proofErr w:type="spellStart"/>
      <w:r w:rsidRPr="00C777A3">
        <w:rPr>
          <w:rFonts w:ascii="Times New Roman" w:hAnsi="Times New Roman" w:cs="Times New Roman"/>
          <w:sz w:val="24"/>
          <w:szCs w:val="24"/>
        </w:rPr>
        <w:t>Klaassen</w:t>
      </w:r>
      <w:proofErr w:type="spellEnd"/>
      <w:r w:rsidRPr="00C777A3">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390" w:name="__Fieldmark__1111_942872385"/>
      <w:bookmarkStart w:id="391" w:name="__Fieldmark__976_2495178454"/>
      <w:bookmarkStart w:id="392" w:name="__Fieldmark__1403_3903614438"/>
      <w:bookmarkEnd w:id="390"/>
      <w:bookmarkEnd w:id="391"/>
      <w:bookmarkEnd w:id="392"/>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proofErr w:type="spellEnd"/>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-1.16, </w:t>
      </w:r>
      <w:proofErr w:type="spellStart"/>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5C6AE7D8" w14:textId="22FD5F87"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w:t>
      </w:r>
      <w:ins w:id="393" w:author="Portalier Sebastien" w:date="2021-08-23T20:20:00Z">
        <w:r w:rsidR="00623566">
          <w:rPr>
            <w:rFonts w:ascii="Times New Roman" w:hAnsi="Times New Roman" w:cs="Times New Roman"/>
            <w:color w:val="000000"/>
            <w:sz w:val="24"/>
            <w:szCs w:val="24"/>
          </w:rPr>
          <w:t xml:space="preserve">a </w:t>
        </w:r>
      </w:ins>
      <w:ins w:id="394" w:author="Portalier Sebastien" w:date="2021-08-23T20:22:00Z">
        <w:r w:rsidR="00623566">
          <w:rPr>
            <w:rFonts w:ascii="Times New Roman" w:hAnsi="Times New Roman" w:cs="Times New Roman"/>
            <w:color w:val="000000"/>
            <w:sz w:val="24"/>
            <w:szCs w:val="24"/>
          </w:rPr>
          <w:t xml:space="preserve">short </w:t>
        </w:r>
      </w:ins>
      <w:ins w:id="395" w:author="Portalier Sebastien" w:date="2021-08-23T20:20:00Z">
        <w:r w:rsidR="00623566">
          <w:rPr>
            <w:rFonts w:ascii="Times New Roman" w:hAnsi="Times New Roman" w:cs="Times New Roman"/>
            <w:color w:val="000000"/>
            <w:sz w:val="24"/>
            <w:szCs w:val="24"/>
          </w:rPr>
          <w:t xml:space="preserve">warm spell </w:t>
        </w:r>
      </w:ins>
      <w:ins w:id="396" w:author="Portalier Sebastien" w:date="2021-08-23T20:22:00Z">
        <w:r w:rsidR="00623566">
          <w:rPr>
            <w:rFonts w:ascii="Times New Roman" w:hAnsi="Times New Roman" w:cs="Times New Roman"/>
            <w:color w:val="000000"/>
            <w:sz w:val="24"/>
            <w:szCs w:val="24"/>
          </w:rPr>
          <w:t xml:space="preserve">on species phenology </w:t>
        </w:r>
      </w:ins>
      <w:ins w:id="397" w:author="Portalier Sebastien" w:date="2021-08-23T20:20:00Z">
        <w:r w:rsidR="00623566">
          <w:rPr>
            <w:rFonts w:ascii="Times New Roman" w:hAnsi="Times New Roman" w:cs="Times New Roman"/>
            <w:color w:val="000000"/>
            <w:sz w:val="24"/>
            <w:szCs w:val="24"/>
          </w:rPr>
          <w:t xml:space="preserve">in the case of </w:t>
        </w:r>
      </w:ins>
      <w:r w:rsidR="00623566">
        <w:rPr>
          <w:rFonts w:ascii="Times New Roman" w:hAnsi="Times New Roman" w:cs="Times New Roman"/>
          <w:color w:val="000000"/>
          <w:sz w:val="24"/>
          <w:szCs w:val="24"/>
        </w:rPr>
        <w:t xml:space="preserve">(A) </w:t>
      </w:r>
      <w:ins w:id="398" w:author="Portalier Sebastien" w:date="2021-08-23T20:20:00Z">
        <w:r w:rsidR="00623566">
          <w:rPr>
            <w:rFonts w:ascii="Times New Roman" w:hAnsi="Times New Roman" w:cs="Times New Roman"/>
            <w:color w:val="000000"/>
            <w:sz w:val="24"/>
            <w:szCs w:val="24"/>
          </w:rPr>
          <w:t>two species that do not show any ove</w:t>
        </w:r>
      </w:ins>
      <w:ins w:id="399" w:author="Portalier Sebastien" w:date="2021-08-23T20:21:00Z">
        <w:r w:rsidR="00623566">
          <w:rPr>
            <w:rFonts w:ascii="Times New Roman" w:hAnsi="Times New Roman" w:cs="Times New Roman"/>
            <w:color w:val="000000"/>
            <w:sz w:val="24"/>
            <w:szCs w:val="24"/>
          </w:rPr>
          <w:t>rlapping sensitivity</w:t>
        </w:r>
      </w:ins>
      <w:ins w:id="400" w:author="Portalier Sebastien" w:date="2021-08-24T03:29:00Z">
        <w:r w:rsidR="00BA5EAF">
          <w:rPr>
            <w:rFonts w:ascii="Times New Roman" w:hAnsi="Times New Roman" w:cs="Times New Roman"/>
            <w:color w:val="000000"/>
            <w:sz w:val="24"/>
            <w:szCs w:val="24"/>
          </w:rPr>
          <w:t xml:space="preserve"> period</w:t>
        </w:r>
      </w:ins>
      <w:del w:id="401" w:author="Portalier Sebastien" w:date="2021-08-23T20:21:00Z">
        <w:r w:rsidDel="00623566">
          <w:rPr>
            <w:rFonts w:ascii="Times New Roman" w:hAnsi="Times New Roman" w:cs="Times New Roman"/>
            <w:color w:val="000000"/>
            <w:sz w:val="24"/>
            <w:szCs w:val="24"/>
          </w:rPr>
          <w:delText xml:space="preserve"> a constant temperature difference</w:delText>
        </w:r>
      </w:del>
      <w:r>
        <w:rPr>
          <w:rFonts w:ascii="Times New Roman" w:hAnsi="Times New Roman" w:cs="Times New Roman"/>
          <w:color w:val="000000"/>
          <w:sz w:val="24"/>
          <w:szCs w:val="24"/>
        </w:rPr>
        <w:t>, and (B)</w:t>
      </w:r>
      <w:ins w:id="402" w:author="Portalier Sebastien" w:date="2021-08-23T20:22:00Z">
        <w:r w:rsidR="00623566">
          <w:rPr>
            <w:rFonts w:ascii="Times New Roman" w:hAnsi="Times New Roman" w:cs="Times New Roman"/>
            <w:color w:val="000000"/>
            <w:sz w:val="24"/>
            <w:szCs w:val="24"/>
          </w:rPr>
          <w:t xml:space="preserve"> two species with overlapping sensitivity</w:t>
        </w:r>
      </w:ins>
      <w:ins w:id="403" w:author="Portalier Sebastien" w:date="2021-08-24T03:29:00Z">
        <w:r w:rsidR="00BA5EAF">
          <w:rPr>
            <w:rFonts w:ascii="Times New Roman" w:hAnsi="Times New Roman" w:cs="Times New Roman"/>
            <w:color w:val="000000"/>
            <w:sz w:val="24"/>
            <w:szCs w:val="24"/>
          </w:rPr>
          <w:t xml:space="preserve"> period</w:t>
        </w:r>
      </w:ins>
      <w:del w:id="404" w:author="Portalier Sebastien" w:date="2021-08-23T20:22:00Z">
        <w:r w:rsidDel="00623566">
          <w:rPr>
            <w:rFonts w:ascii="Times New Roman" w:hAnsi="Times New Roman" w:cs="Times New Roman"/>
            <w:color w:val="000000"/>
            <w:sz w:val="24"/>
            <w:szCs w:val="24"/>
          </w:rPr>
          <w:delText xml:space="preserve"> a short warm spell, on species phenology</w:delText>
        </w:r>
      </w:del>
      <w:r>
        <w:rPr>
          <w:rFonts w:ascii="Times New Roman" w:hAnsi="Times New Roman" w:cs="Times New Roman"/>
          <w:color w:val="000000"/>
          <w:sz w:val="24"/>
          <w:szCs w:val="24"/>
        </w:rPr>
        <w:t>. For both panels, black is the consumer</w:t>
      </w:r>
      <w:del w:id="405" w:author="Portalier Sebastien" w:date="2021-08-23T20:23:00Z">
        <w:r w:rsidDel="00623566">
          <w:rPr>
            <w:rFonts w:ascii="Times New Roman" w:hAnsi="Times New Roman" w:cs="Times New Roman"/>
            <w:color w:val="000000"/>
            <w:sz w:val="24"/>
            <w:szCs w:val="24"/>
          </w:rPr>
          <w:delText xml:space="preserve"> (SBW)</w:delText>
        </w:r>
      </w:del>
      <w:r>
        <w:rPr>
          <w:rFonts w:ascii="Times New Roman" w:hAnsi="Times New Roman" w:cs="Times New Roman"/>
          <w:color w:val="000000"/>
          <w:sz w:val="24"/>
          <w:szCs w:val="24"/>
        </w:rPr>
        <w:t>, and grey is the resource</w:t>
      </w:r>
      <w:del w:id="406" w:author="Portalier Sebastien" w:date="2021-08-23T20:23:00Z">
        <w:r w:rsidDel="00623566">
          <w:rPr>
            <w:rFonts w:ascii="Times New Roman" w:hAnsi="Times New Roman" w:cs="Times New Roman"/>
            <w:color w:val="000000"/>
            <w:sz w:val="24"/>
            <w:szCs w:val="24"/>
          </w:rPr>
          <w:delText xml:space="preserve"> (balsam fir)</w:delText>
        </w:r>
      </w:del>
      <w:r>
        <w:rPr>
          <w:rFonts w:ascii="Times New Roman" w:hAnsi="Times New Roman" w:cs="Times New Roman"/>
          <w:color w:val="000000"/>
          <w:sz w:val="24"/>
          <w:szCs w:val="24"/>
        </w:rPr>
        <w:t xml:space="preserve">. </w:t>
      </w:r>
      <w:ins w:id="407" w:author="Portalier Sebastien" w:date="2021-08-23T20:25:00Z">
        <w:r w:rsidR="00623566">
          <w:rPr>
            <w:rFonts w:ascii="Times New Roman" w:hAnsi="Times New Roman" w:cs="Times New Roman"/>
            <w:color w:val="000000"/>
            <w:sz w:val="24"/>
            <w:szCs w:val="24"/>
          </w:rPr>
          <w:t xml:space="preserve">The two species have their </w:t>
        </w:r>
        <w:r w:rsidR="00623566">
          <w:rPr>
            <w:rFonts w:ascii="Times New Roman" w:hAnsi="Times New Roman" w:cs="Times New Roman"/>
            <w:i/>
            <w:iCs/>
            <w:color w:val="000000"/>
            <w:sz w:val="24"/>
            <w:szCs w:val="24"/>
          </w:rPr>
          <w:t>R’</w:t>
        </w:r>
        <w:r w:rsidR="00623566">
          <w:rPr>
            <w:rFonts w:ascii="Times New Roman" w:hAnsi="Times New Roman" w:cs="Times New Roman"/>
            <w:color w:val="000000"/>
            <w:sz w:val="24"/>
            <w:szCs w:val="24"/>
          </w:rPr>
          <w:t xml:space="preserve"> that peaks at different temperatures. A short warm spell will mostly affect the species for which </w:t>
        </w:r>
        <w:r w:rsidR="00623566">
          <w:rPr>
            <w:rFonts w:ascii="Times New Roman" w:hAnsi="Times New Roman" w:cs="Times New Roman"/>
            <w:i/>
            <w:iCs/>
            <w:color w:val="000000"/>
            <w:sz w:val="24"/>
            <w:szCs w:val="24"/>
          </w:rPr>
          <w:t>R’</w:t>
        </w:r>
        <w:r w:rsidR="00623566">
          <w:rPr>
            <w:rFonts w:ascii="Times New Roman" w:hAnsi="Times New Roman" w:cs="Times New Roman"/>
            <w:color w:val="000000"/>
            <w:sz w:val="24"/>
            <w:szCs w:val="24"/>
          </w:rPr>
          <w:t xml:space="preserve"> is highest at that time. </w:t>
        </w:r>
      </w:ins>
      <w:r w:rsidR="00623566">
        <w:rPr>
          <w:rFonts w:ascii="Times New Roman" w:hAnsi="Times New Roman" w:cs="Times New Roman"/>
          <w:color w:val="000000"/>
          <w:sz w:val="24"/>
          <w:szCs w:val="24"/>
        </w:rPr>
        <w:t xml:space="preserve">(A) </w:t>
      </w:r>
      <w:ins w:id="408" w:author="Portalier Sebastien" w:date="2021-08-23T20:25:00Z">
        <w:r w:rsidR="00623566">
          <w:rPr>
            <w:rFonts w:ascii="Times New Roman" w:hAnsi="Times New Roman" w:cs="Times New Roman"/>
            <w:color w:val="000000"/>
            <w:sz w:val="24"/>
            <w:szCs w:val="24"/>
          </w:rPr>
          <w:t xml:space="preserve">When the two species show different sensitivity, a warm spell affecting one species </w:t>
        </w:r>
      </w:ins>
      <w:ins w:id="409" w:author="Portalier Sebastien" w:date="2021-08-24T03:30:00Z">
        <w:r w:rsidR="00BA5EAF">
          <w:rPr>
            <w:rFonts w:ascii="Times New Roman" w:hAnsi="Times New Roman" w:cs="Times New Roman"/>
            <w:color w:val="000000"/>
            <w:sz w:val="24"/>
            <w:szCs w:val="24"/>
          </w:rPr>
          <w:t xml:space="preserve">(here, the resource) </w:t>
        </w:r>
      </w:ins>
      <w:ins w:id="410" w:author="Portalier Sebastien" w:date="2021-08-23T20:25:00Z">
        <w:r w:rsidR="00623566">
          <w:rPr>
            <w:rFonts w:ascii="Times New Roman" w:hAnsi="Times New Roman" w:cs="Times New Roman"/>
            <w:color w:val="000000"/>
            <w:sz w:val="24"/>
            <w:szCs w:val="24"/>
          </w:rPr>
          <w:t>should not affect</w:t>
        </w:r>
      </w:ins>
      <w:ins w:id="411" w:author="Portalier Sebastien" w:date="2021-08-23T20:30:00Z">
        <w:r w:rsidR="00623566">
          <w:rPr>
            <w:rFonts w:ascii="Times New Roman" w:hAnsi="Times New Roman" w:cs="Times New Roman"/>
            <w:color w:val="000000"/>
            <w:sz w:val="24"/>
            <w:szCs w:val="24"/>
          </w:rPr>
          <w:t xml:space="preserve"> the other one</w:t>
        </w:r>
      </w:ins>
      <w:ins w:id="412" w:author="Portalier Sebastien" w:date="2021-08-23T20:27:00Z">
        <w:r w:rsidR="00623566">
          <w:rPr>
            <w:rFonts w:ascii="Times New Roman" w:hAnsi="Times New Roman" w:cs="Times New Roman"/>
            <w:color w:val="000000"/>
            <w:sz w:val="24"/>
            <w:szCs w:val="24"/>
          </w:rPr>
          <w:t>. (B) When the two sensitivit</w:t>
        </w:r>
      </w:ins>
      <w:ins w:id="413" w:author="Portalier Sebastien" w:date="2021-08-24T03:30:00Z">
        <w:r w:rsidR="00BA5EAF">
          <w:rPr>
            <w:rFonts w:ascii="Times New Roman" w:hAnsi="Times New Roman" w:cs="Times New Roman"/>
            <w:color w:val="000000"/>
            <w:sz w:val="24"/>
            <w:szCs w:val="24"/>
          </w:rPr>
          <w:t>y periods</w:t>
        </w:r>
      </w:ins>
      <w:ins w:id="414" w:author="Portalier Sebastien" w:date="2021-08-23T20:27:00Z">
        <w:r w:rsidR="00623566">
          <w:rPr>
            <w:rFonts w:ascii="Times New Roman" w:hAnsi="Times New Roman" w:cs="Times New Roman"/>
            <w:color w:val="000000"/>
            <w:sz w:val="24"/>
            <w:szCs w:val="24"/>
          </w:rPr>
          <w:t xml:space="preserve"> overlap, a spell affecting one species is likely to affect the other </w:t>
        </w:r>
      </w:ins>
      <w:ins w:id="415" w:author="Portalier Sebastien" w:date="2021-08-23T20:30:00Z">
        <w:r w:rsidR="00386DB4">
          <w:rPr>
            <w:rFonts w:ascii="Times New Roman" w:hAnsi="Times New Roman" w:cs="Times New Roman"/>
            <w:color w:val="000000"/>
            <w:sz w:val="24"/>
            <w:szCs w:val="24"/>
          </w:rPr>
          <w:t>one</w:t>
        </w:r>
      </w:ins>
      <w:ins w:id="416" w:author="Portalier Sebastien" w:date="2021-08-23T20:28:00Z">
        <w:r w:rsidR="00623566">
          <w:rPr>
            <w:rFonts w:ascii="Times New Roman" w:hAnsi="Times New Roman" w:cs="Times New Roman"/>
            <w:color w:val="000000"/>
            <w:sz w:val="24"/>
            <w:szCs w:val="24"/>
          </w:rPr>
          <w:t>, but in a slightly different way (in this example, the resource will ad</w:t>
        </w:r>
      </w:ins>
      <w:ins w:id="417" w:author="Portalier Sebastien" w:date="2021-08-23T20:29:00Z">
        <w:r w:rsidR="00623566">
          <w:rPr>
            <w:rFonts w:ascii="Times New Roman" w:hAnsi="Times New Roman" w:cs="Times New Roman"/>
            <w:color w:val="000000"/>
            <w:sz w:val="24"/>
            <w:szCs w:val="24"/>
          </w:rPr>
          <w:t>vance phenology more than the consumer).</w:t>
        </w:r>
      </w:ins>
      <w:ins w:id="418" w:author="Portalier Sebastien" w:date="2021-08-24T03:32:00Z">
        <w:r w:rsidR="00BA5EAF">
          <w:rPr>
            <w:rFonts w:ascii="Times New Roman" w:hAnsi="Times New Roman" w:cs="Times New Roman"/>
            <w:color w:val="000000"/>
            <w:sz w:val="24"/>
            <w:szCs w:val="24"/>
          </w:rPr>
          <w:t xml:space="preserve"> For illustration, we use Eq. 2 with balsam fir paramet</w:t>
        </w:r>
      </w:ins>
      <w:ins w:id="419" w:author="Portalier Sebastien" w:date="2021-08-24T03:33:00Z">
        <w:r w:rsidR="00BA5EAF">
          <w:rPr>
            <w:rFonts w:ascii="Times New Roman" w:hAnsi="Times New Roman" w:cs="Times New Roman"/>
            <w:color w:val="000000"/>
            <w:sz w:val="24"/>
            <w:szCs w:val="24"/>
          </w:rPr>
          <w:t>ers for the resource (A and B), cons</w:t>
        </w:r>
      </w:ins>
      <w:ins w:id="420" w:author="Portalier Sebastien" w:date="2021-08-24T03:34:00Z">
        <w:r w:rsidR="00BA5EAF">
          <w:rPr>
            <w:rFonts w:ascii="Times New Roman" w:hAnsi="Times New Roman" w:cs="Times New Roman"/>
            <w:color w:val="000000"/>
            <w:sz w:val="24"/>
            <w:szCs w:val="24"/>
          </w:rPr>
          <w:t xml:space="preserve">umer (A) uses the same function as the resource (except </w:t>
        </w:r>
        <w:r w:rsidR="00BA5EAF" w:rsidRPr="00BA5EAF">
          <w:rPr>
            <w:rFonts w:ascii="Times New Roman" w:hAnsi="Times New Roman" w:cs="Times New Roman"/>
            <w:i/>
            <w:iCs/>
            <w:color w:val="000000"/>
            <w:sz w:val="24"/>
            <w:szCs w:val="24"/>
          </w:rPr>
          <w:t>c</w:t>
        </w:r>
        <w:r w:rsidR="00BA5EAF">
          <w:rPr>
            <w:rFonts w:ascii="Times New Roman" w:hAnsi="Times New Roman" w:cs="Times New Roman"/>
            <w:color w:val="000000"/>
            <w:sz w:val="24"/>
            <w:szCs w:val="24"/>
          </w:rPr>
          <w:t xml:space="preserve"> = 15.2), consumer (B) is spruce budworm (Eq. 8).</w:t>
        </w:r>
      </w:ins>
      <w:ins w:id="421" w:author="Portalier Sebastien" w:date="2021-08-23T20:25:00Z">
        <w:r w:rsidR="00623566">
          <w:rPr>
            <w:rFonts w:ascii="Times New Roman" w:hAnsi="Times New Roman" w:cs="Times New Roman"/>
            <w:color w:val="000000"/>
            <w:sz w:val="24"/>
            <w:szCs w:val="24"/>
          </w:rPr>
          <w:t xml:space="preserve"> </w:t>
        </w:r>
      </w:ins>
      <w:del w:id="422" w:author="Portalier Sebastien" w:date="2021-08-23T20:23:00Z">
        <w:r w:rsidDel="00623566">
          <w:rPr>
            <w:rFonts w:ascii="Times New Roman" w:hAnsi="Times New Roman" w:cs="Times New Roman"/>
            <w:color w:val="000000"/>
            <w:sz w:val="24"/>
            <w:szCs w:val="24"/>
          </w:rPr>
          <w:delText xml:space="preserve">A constant temperature difference advances species phenology. </w:delText>
        </w:r>
        <w:r w:rsidR="00E51BE7" w:rsidDel="00623566">
          <w:rPr>
            <w:rFonts w:ascii="Times New Roman" w:hAnsi="Times New Roman" w:cs="Times New Roman"/>
            <w:color w:val="000000"/>
            <w:sz w:val="24"/>
            <w:szCs w:val="24"/>
          </w:rPr>
          <w:delText xml:space="preserve">Dotted </w:delText>
        </w:r>
        <w:r w:rsidDel="00623566">
          <w:rPr>
            <w:rFonts w:ascii="Times New Roman" w:hAnsi="Times New Roman" w:cs="Times New Roman"/>
            <w:color w:val="000000"/>
            <w:sz w:val="24"/>
            <w:szCs w:val="24"/>
          </w:rPr>
          <w:delText>is the predicted value</w:delText>
        </w:r>
        <w:r w:rsidR="00210968" w:rsidDel="00623566">
          <w:rPr>
            <w:rFonts w:ascii="Times New Roman" w:hAnsi="Times New Roman" w:cs="Times New Roman"/>
            <w:color w:val="000000"/>
            <w:sz w:val="24"/>
            <w:szCs w:val="24"/>
          </w:rPr>
          <w:delText xml:space="preserve"> (Eq. </w:delText>
        </w:r>
        <w:r w:rsidR="006802BE" w:rsidDel="00623566">
          <w:rPr>
            <w:rFonts w:ascii="Times New Roman" w:hAnsi="Times New Roman" w:cs="Times New Roman"/>
            <w:color w:val="000000"/>
            <w:sz w:val="24"/>
            <w:szCs w:val="24"/>
          </w:rPr>
          <w:delText>3</w:delText>
        </w:r>
        <w:r w:rsidR="00210968" w:rsidDel="00623566">
          <w:rPr>
            <w:rFonts w:ascii="Times New Roman" w:hAnsi="Times New Roman" w:cs="Times New Roman"/>
            <w:color w:val="000000"/>
            <w:sz w:val="24"/>
            <w:szCs w:val="24"/>
          </w:rPr>
          <w:delText xml:space="preserve"> used with the </w:delText>
        </w:r>
        <w:r w:rsidR="00210968" w:rsidRPr="00210968" w:rsidDel="00623566">
          <w:rPr>
            <w:rFonts w:ascii="Times New Roman" w:hAnsi="Times New Roman" w:cs="Times New Roman"/>
            <w:i/>
            <w:iCs/>
            <w:color w:val="000000"/>
            <w:sz w:val="24"/>
            <w:szCs w:val="24"/>
          </w:rPr>
          <w:delText>R</w:delText>
        </w:r>
        <w:r w:rsidR="00210968" w:rsidDel="00623566">
          <w:rPr>
            <w:rFonts w:ascii="Times New Roman" w:hAnsi="Times New Roman" w:cs="Times New Roman"/>
            <w:color w:val="000000"/>
            <w:sz w:val="24"/>
            <w:szCs w:val="24"/>
          </w:rPr>
          <w:delText xml:space="preserve"> functions of SBW and balsam fir)</w:delText>
        </w:r>
        <w:r w:rsidDel="00623566">
          <w:rPr>
            <w:rFonts w:ascii="Times New Roman" w:hAnsi="Times New Roman" w:cs="Times New Roman"/>
            <w:color w:val="000000"/>
            <w:sz w:val="24"/>
            <w:szCs w:val="24"/>
          </w:rPr>
          <w:delText xml:space="preserve">, dashed is the linear approximation from the model with simple time series. </w:delText>
        </w:r>
      </w:del>
      <w:del w:id="423" w:author="Portalier Sebastien" w:date="2021-08-23T20:25:00Z">
        <w:r w:rsidDel="00623566">
          <w:rPr>
            <w:rFonts w:ascii="Times New Roman" w:hAnsi="Times New Roman" w:cs="Times New Roman"/>
            <w:color w:val="000000"/>
            <w:sz w:val="24"/>
            <w:szCs w:val="24"/>
          </w:rPr>
          <w:delText>(B)</w:delText>
        </w:r>
      </w:del>
      <w:r>
        <w:rPr>
          <w:rFonts w:ascii="Times New Roman" w:hAnsi="Times New Roman" w:cs="Times New Roman"/>
          <w:color w:val="000000"/>
          <w:sz w:val="24"/>
          <w:szCs w:val="24"/>
        </w:rPr>
        <w:t xml:space="preserve"> </w:t>
      </w:r>
      <w:del w:id="424" w:author="Portalier Sebastien" w:date="2021-08-23T20:25:00Z">
        <w:r w:rsidDel="00623566">
          <w:rPr>
            <w:rFonts w:ascii="Times New Roman" w:hAnsi="Times New Roman" w:cs="Times New Roman"/>
            <w:color w:val="000000"/>
            <w:sz w:val="24"/>
            <w:szCs w:val="24"/>
          </w:rPr>
          <w:delText xml:space="preserve">The two species have their </w:delText>
        </w:r>
        <w:r w:rsidDel="00623566">
          <w:rPr>
            <w:rFonts w:ascii="Times New Roman" w:hAnsi="Times New Roman" w:cs="Times New Roman"/>
            <w:i/>
            <w:iCs/>
            <w:color w:val="000000"/>
            <w:sz w:val="24"/>
            <w:szCs w:val="24"/>
          </w:rPr>
          <w:delText>R’</w:delText>
        </w:r>
        <w:r w:rsidDel="00623566">
          <w:rPr>
            <w:rFonts w:ascii="Times New Roman" w:hAnsi="Times New Roman" w:cs="Times New Roman"/>
            <w:color w:val="000000"/>
            <w:sz w:val="24"/>
            <w:szCs w:val="24"/>
          </w:rPr>
          <w:delText xml:space="preserve"> that </w:delText>
        </w:r>
        <w:r w:rsidDel="00623566">
          <w:rPr>
            <w:rFonts w:ascii="Times New Roman" w:hAnsi="Times New Roman" w:cs="Times New Roman"/>
            <w:color w:val="000000"/>
            <w:sz w:val="24"/>
            <w:szCs w:val="24"/>
          </w:rPr>
          <w:lastRenderedPageBreak/>
          <w:delText xml:space="preserve">peaks at different temperatures. A short warm spell will mostly affect the species for which </w:delText>
        </w:r>
        <w:r w:rsidDel="00623566">
          <w:rPr>
            <w:rFonts w:ascii="Times New Roman" w:hAnsi="Times New Roman" w:cs="Times New Roman"/>
            <w:i/>
            <w:iCs/>
            <w:color w:val="000000"/>
            <w:sz w:val="24"/>
            <w:szCs w:val="24"/>
          </w:rPr>
          <w:delText>R’</w:delText>
        </w:r>
        <w:r w:rsidDel="00623566">
          <w:rPr>
            <w:rFonts w:ascii="Times New Roman" w:hAnsi="Times New Roman" w:cs="Times New Roman"/>
            <w:color w:val="000000"/>
            <w:sz w:val="24"/>
            <w:szCs w:val="24"/>
          </w:rPr>
          <w:delText xml:space="preserve"> is highest at that time (in this example, the tree is more sensitive than the insect).</w:delText>
        </w:r>
      </w:del>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ins w:id="425" w:author="Portalier Sebastien" w:date="2021-08-23T20:17:00Z">
        <w:r w:rsidR="007B1D66">
          <w:rPr>
            <w:rFonts w:ascii="Times New Roman" w:hAnsi="Times New Roman" w:cs="Times New Roman"/>
          </w:rPr>
          <w:t xml:space="preserve"> Black line represent</w:t>
        </w:r>
      </w:ins>
      <w:ins w:id="426" w:author="Portalier Sebastien" w:date="2021-08-23T20:18:00Z">
        <w:r w:rsidR="007B1D66">
          <w:rPr>
            <w:rFonts w:ascii="Times New Roman" w:hAnsi="Times New Roman" w:cs="Times New Roman"/>
          </w:rPr>
          <w:t>s</w:t>
        </w:r>
      </w:ins>
      <w:ins w:id="427" w:author="Portalier Sebastien" w:date="2021-08-23T20:17:00Z">
        <w:r w:rsidR="007B1D66">
          <w:rPr>
            <w:rFonts w:ascii="Times New Roman" w:hAnsi="Times New Roman" w:cs="Times New Roman"/>
          </w:rPr>
          <w:t xml:space="preserve"> SBW </w:t>
        </w:r>
      </w:ins>
      <w:ins w:id="428" w:author="Portalier Sebastien" w:date="2021-08-23T20:18:00Z">
        <w:r w:rsidR="007B1D66">
          <w:rPr>
            <w:rFonts w:ascii="Times New Roman" w:hAnsi="Times New Roman" w:cs="Times New Roman"/>
          </w:rPr>
          <w:t xml:space="preserve">life cycle, </w:t>
        </w:r>
      </w:ins>
      <w:ins w:id="429" w:author="Portalier Sebastien" w:date="2021-08-23T20:17:00Z">
        <w:r w:rsidR="007B1D66">
          <w:rPr>
            <w:rFonts w:ascii="Times New Roman" w:hAnsi="Times New Roman" w:cs="Times New Roman"/>
          </w:rPr>
          <w:t xml:space="preserve">and </w:t>
        </w:r>
      </w:ins>
      <w:ins w:id="430" w:author="Portalier Sebastien" w:date="2021-08-23T20:18:00Z">
        <w:r w:rsidR="007B1D66">
          <w:rPr>
            <w:rFonts w:ascii="Times New Roman" w:hAnsi="Times New Roman" w:cs="Times New Roman"/>
          </w:rPr>
          <w:t>grey line is balsam fir life cycle.</w:t>
        </w:r>
      </w:ins>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1"/>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4"/>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4CD3" w14:textId="77777777" w:rsidR="00137173" w:rsidRDefault="00137173">
      <w:pPr>
        <w:spacing w:after="0" w:line="240" w:lineRule="auto"/>
      </w:pPr>
      <w:r>
        <w:separator/>
      </w:r>
    </w:p>
  </w:endnote>
  <w:endnote w:type="continuationSeparator" w:id="0">
    <w:p w14:paraId="76D66EA6" w14:textId="77777777" w:rsidR="00137173" w:rsidRDefault="0013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7E7BF" w14:textId="77777777" w:rsidR="00137173" w:rsidRDefault="00137173">
      <w:pPr>
        <w:spacing w:after="0" w:line="240" w:lineRule="auto"/>
      </w:pPr>
      <w:r>
        <w:separator/>
      </w:r>
    </w:p>
  </w:footnote>
  <w:footnote w:type="continuationSeparator" w:id="0">
    <w:p w14:paraId="4E6BF7D9" w14:textId="77777777" w:rsidR="00137173" w:rsidRDefault="00137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C17F6"/>
    <w:rsid w:val="000D5B8B"/>
    <w:rsid w:val="000E207B"/>
    <w:rsid w:val="001130E6"/>
    <w:rsid w:val="00116581"/>
    <w:rsid w:val="0013410E"/>
    <w:rsid w:val="00136A09"/>
    <w:rsid w:val="00137173"/>
    <w:rsid w:val="00147C55"/>
    <w:rsid w:val="00153C15"/>
    <w:rsid w:val="00154592"/>
    <w:rsid w:val="00154893"/>
    <w:rsid w:val="0015494D"/>
    <w:rsid w:val="001578AC"/>
    <w:rsid w:val="00176825"/>
    <w:rsid w:val="00186C17"/>
    <w:rsid w:val="001A179F"/>
    <w:rsid w:val="001D4D2B"/>
    <w:rsid w:val="001D6782"/>
    <w:rsid w:val="001D6ECB"/>
    <w:rsid w:val="001E42A1"/>
    <w:rsid w:val="001E78CC"/>
    <w:rsid w:val="001F4AD2"/>
    <w:rsid w:val="002105FA"/>
    <w:rsid w:val="00210968"/>
    <w:rsid w:val="00215164"/>
    <w:rsid w:val="002406A9"/>
    <w:rsid w:val="002443EB"/>
    <w:rsid w:val="0024547D"/>
    <w:rsid w:val="00245C95"/>
    <w:rsid w:val="00245D47"/>
    <w:rsid w:val="00246054"/>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21A51"/>
    <w:rsid w:val="003300A0"/>
    <w:rsid w:val="00384A25"/>
    <w:rsid w:val="00386DB4"/>
    <w:rsid w:val="00391FDD"/>
    <w:rsid w:val="00393A4A"/>
    <w:rsid w:val="003B000F"/>
    <w:rsid w:val="003D0E71"/>
    <w:rsid w:val="003D1AB1"/>
    <w:rsid w:val="003E55CA"/>
    <w:rsid w:val="003E5D13"/>
    <w:rsid w:val="003E7BB0"/>
    <w:rsid w:val="003F38AD"/>
    <w:rsid w:val="0040071D"/>
    <w:rsid w:val="00412BEF"/>
    <w:rsid w:val="00422099"/>
    <w:rsid w:val="004310D8"/>
    <w:rsid w:val="00431A26"/>
    <w:rsid w:val="0043709B"/>
    <w:rsid w:val="00456BF9"/>
    <w:rsid w:val="00466229"/>
    <w:rsid w:val="00466D8D"/>
    <w:rsid w:val="00487067"/>
    <w:rsid w:val="004E0696"/>
    <w:rsid w:val="005203EE"/>
    <w:rsid w:val="005349F2"/>
    <w:rsid w:val="0055290F"/>
    <w:rsid w:val="0055563D"/>
    <w:rsid w:val="00583ED2"/>
    <w:rsid w:val="0059675A"/>
    <w:rsid w:val="00596AE5"/>
    <w:rsid w:val="005A69A2"/>
    <w:rsid w:val="005B1145"/>
    <w:rsid w:val="005D1DAB"/>
    <w:rsid w:val="005E346C"/>
    <w:rsid w:val="00623566"/>
    <w:rsid w:val="00641302"/>
    <w:rsid w:val="00644691"/>
    <w:rsid w:val="00671CD2"/>
    <w:rsid w:val="006802BE"/>
    <w:rsid w:val="006853CA"/>
    <w:rsid w:val="006A76F6"/>
    <w:rsid w:val="006B7108"/>
    <w:rsid w:val="006C719A"/>
    <w:rsid w:val="006D3FFD"/>
    <w:rsid w:val="006F621B"/>
    <w:rsid w:val="007157AF"/>
    <w:rsid w:val="00743278"/>
    <w:rsid w:val="00770A04"/>
    <w:rsid w:val="0078647A"/>
    <w:rsid w:val="00791CEE"/>
    <w:rsid w:val="00792EC6"/>
    <w:rsid w:val="007A34C2"/>
    <w:rsid w:val="007B1867"/>
    <w:rsid w:val="007B1D66"/>
    <w:rsid w:val="007B5CA4"/>
    <w:rsid w:val="007B66C6"/>
    <w:rsid w:val="00803D99"/>
    <w:rsid w:val="00826313"/>
    <w:rsid w:val="008276F4"/>
    <w:rsid w:val="00831545"/>
    <w:rsid w:val="00841091"/>
    <w:rsid w:val="0084632D"/>
    <w:rsid w:val="00853B0F"/>
    <w:rsid w:val="00855244"/>
    <w:rsid w:val="008A5959"/>
    <w:rsid w:val="008B53DB"/>
    <w:rsid w:val="008D4F7A"/>
    <w:rsid w:val="008E53A9"/>
    <w:rsid w:val="00973FE9"/>
    <w:rsid w:val="00991E1A"/>
    <w:rsid w:val="00994044"/>
    <w:rsid w:val="00996790"/>
    <w:rsid w:val="009B6416"/>
    <w:rsid w:val="009C41FF"/>
    <w:rsid w:val="009D0A41"/>
    <w:rsid w:val="009F103E"/>
    <w:rsid w:val="00A24195"/>
    <w:rsid w:val="00A56CFB"/>
    <w:rsid w:val="00A7248F"/>
    <w:rsid w:val="00A730BE"/>
    <w:rsid w:val="00A971CF"/>
    <w:rsid w:val="00AA2A3B"/>
    <w:rsid w:val="00AA33A4"/>
    <w:rsid w:val="00AA3975"/>
    <w:rsid w:val="00AC3389"/>
    <w:rsid w:val="00AD25A9"/>
    <w:rsid w:val="00AD4C6B"/>
    <w:rsid w:val="00AD64C3"/>
    <w:rsid w:val="00AE02F0"/>
    <w:rsid w:val="00AE798B"/>
    <w:rsid w:val="00B1434E"/>
    <w:rsid w:val="00B275FC"/>
    <w:rsid w:val="00B30119"/>
    <w:rsid w:val="00B50474"/>
    <w:rsid w:val="00B634D6"/>
    <w:rsid w:val="00B7044F"/>
    <w:rsid w:val="00B725C0"/>
    <w:rsid w:val="00BA174C"/>
    <w:rsid w:val="00BA1820"/>
    <w:rsid w:val="00BA5EAF"/>
    <w:rsid w:val="00BB0C6E"/>
    <w:rsid w:val="00BB5377"/>
    <w:rsid w:val="00BB7CAF"/>
    <w:rsid w:val="00C05E2A"/>
    <w:rsid w:val="00C21262"/>
    <w:rsid w:val="00C21567"/>
    <w:rsid w:val="00C247CE"/>
    <w:rsid w:val="00C3644E"/>
    <w:rsid w:val="00C37F37"/>
    <w:rsid w:val="00C455BB"/>
    <w:rsid w:val="00C777A3"/>
    <w:rsid w:val="00CD2E06"/>
    <w:rsid w:val="00CF541D"/>
    <w:rsid w:val="00D14F57"/>
    <w:rsid w:val="00D24980"/>
    <w:rsid w:val="00D26BAE"/>
    <w:rsid w:val="00D605DF"/>
    <w:rsid w:val="00D63030"/>
    <w:rsid w:val="00D63F85"/>
    <w:rsid w:val="00D75656"/>
    <w:rsid w:val="00D8192D"/>
    <w:rsid w:val="00D84A15"/>
    <w:rsid w:val="00DD0578"/>
    <w:rsid w:val="00DE4E44"/>
    <w:rsid w:val="00DF7FD4"/>
    <w:rsid w:val="00E17C5E"/>
    <w:rsid w:val="00E43A31"/>
    <w:rsid w:val="00E51BE7"/>
    <w:rsid w:val="00E66CD2"/>
    <w:rsid w:val="00ED0D44"/>
    <w:rsid w:val="00F01693"/>
    <w:rsid w:val="00F3221A"/>
    <w:rsid w:val="00F459D4"/>
    <w:rsid w:val="00F64257"/>
    <w:rsid w:val="00F66B7D"/>
    <w:rsid w:val="00F74E08"/>
    <w:rsid w:val="00F750F6"/>
    <w:rsid w:val="00F755C2"/>
    <w:rsid w:val="00F85E2E"/>
    <w:rsid w:val="00FB56D9"/>
    <w:rsid w:val="00FC7041"/>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 w:type="character" w:styleId="Textedelespacerserv">
    <w:name w:val="Placeholder Text"/>
    <w:basedOn w:val="Policepardfaut"/>
    <w:uiPriority w:val="99"/>
    <w:semiHidden/>
    <w:rsid w:val="002B1394"/>
    <w:rPr>
      <w:color w:val="808080"/>
    </w:rPr>
  </w:style>
  <w:style w:type="table" w:styleId="Grilledutableau">
    <w:name w:val="Table Grid"/>
    <w:basedOn w:val="Tableau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44</Pages>
  <Words>9381</Words>
  <Characters>53476</Characters>
  <Application>Microsoft Office Word</Application>
  <DocSecurity>0</DocSecurity>
  <Lines>445</Lines>
  <Paragraphs>125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23</cp:revision>
  <dcterms:created xsi:type="dcterms:W3CDTF">2021-08-23T01:28:00Z</dcterms:created>
  <dcterms:modified xsi:type="dcterms:W3CDTF">2021-08-26T19:07:00Z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