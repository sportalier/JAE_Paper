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FC1BB" w14:textId="36E695C5" w:rsidR="00C96F36" w:rsidRPr="00C96F36" w:rsidRDefault="00C96F36" w:rsidP="00C96F36">
      <w:pPr>
        <w:autoSpaceDE w:val="0"/>
        <w:autoSpaceDN w:val="0"/>
        <w:adjustRightInd w:val="0"/>
        <w:spacing w:after="0" w:line="480" w:lineRule="auto"/>
        <w:jc w:val="center"/>
        <w:rPr>
          <w:rFonts w:ascii="Times New Roman" w:hAnsi="Times New Roman" w:cs="Times New Roman"/>
          <w:sz w:val="32"/>
          <w:szCs w:val="32"/>
        </w:rPr>
      </w:pPr>
      <w:r>
        <w:rPr>
          <w:rFonts w:ascii="Times New Roman" w:hAnsi="Times New Roman" w:cs="Times New Roman"/>
          <w:sz w:val="32"/>
          <w:szCs w:val="32"/>
        </w:rPr>
        <w:t>Authors’ reply to reviewers</w:t>
      </w:r>
    </w:p>
    <w:p w14:paraId="0573D376" w14:textId="49DE8FB4" w:rsidR="00C96F36" w:rsidRDefault="00C96F36" w:rsidP="00765C87">
      <w:pPr>
        <w:autoSpaceDE w:val="0"/>
        <w:autoSpaceDN w:val="0"/>
        <w:adjustRightInd w:val="0"/>
        <w:spacing w:after="0" w:line="480" w:lineRule="auto"/>
        <w:rPr>
          <w:rFonts w:ascii="Times New Roman" w:hAnsi="Times New Roman" w:cs="Times New Roman"/>
          <w:sz w:val="28"/>
          <w:szCs w:val="28"/>
        </w:rPr>
      </w:pPr>
    </w:p>
    <w:p w14:paraId="7A3BC8A0" w14:textId="210BBA0C" w:rsidR="00883B10" w:rsidRDefault="00883B10" w:rsidP="00765C87">
      <w:pPr>
        <w:autoSpaceDE w:val="0"/>
        <w:autoSpaceDN w:val="0"/>
        <w:adjustRightInd w:val="0"/>
        <w:spacing w:after="0" w:line="480" w:lineRule="auto"/>
        <w:rPr>
          <w:rFonts w:ascii="Times New Roman" w:hAnsi="Times New Roman" w:cs="Times New Roman"/>
          <w:sz w:val="24"/>
          <w:szCs w:val="24"/>
        </w:rPr>
      </w:pPr>
      <w:r w:rsidRPr="00883B10">
        <w:rPr>
          <w:rFonts w:ascii="Times New Roman" w:hAnsi="Times New Roman" w:cs="Times New Roman"/>
          <w:sz w:val="24"/>
          <w:szCs w:val="24"/>
        </w:rPr>
        <w:t>We want to thank the re</w:t>
      </w:r>
      <w:r>
        <w:rPr>
          <w:rFonts w:ascii="Times New Roman" w:hAnsi="Times New Roman" w:cs="Times New Roman"/>
          <w:sz w:val="24"/>
          <w:szCs w:val="24"/>
        </w:rPr>
        <w:t xml:space="preserve">viewers for their </w:t>
      </w:r>
      <w:commentRangeStart w:id="0"/>
      <w:commentRangeStart w:id="1"/>
      <w:r>
        <w:rPr>
          <w:rFonts w:ascii="Times New Roman" w:hAnsi="Times New Roman" w:cs="Times New Roman"/>
          <w:sz w:val="24"/>
          <w:szCs w:val="24"/>
        </w:rPr>
        <w:t xml:space="preserve">nice </w:t>
      </w:r>
      <w:commentRangeEnd w:id="0"/>
      <w:r>
        <w:rPr>
          <w:rStyle w:val="Marquedecommentaire"/>
        </w:rPr>
        <w:commentReference w:id="0"/>
      </w:r>
      <w:commentRangeEnd w:id="1"/>
      <w:r w:rsidR="00A3790C">
        <w:rPr>
          <w:rStyle w:val="Marquedecommentaire"/>
        </w:rPr>
        <w:commentReference w:id="1"/>
      </w:r>
      <w:r>
        <w:rPr>
          <w:rFonts w:ascii="Times New Roman" w:hAnsi="Times New Roman" w:cs="Times New Roman"/>
          <w:sz w:val="24"/>
          <w:szCs w:val="24"/>
        </w:rPr>
        <w:t>comments on the manuscript, the fact that they found it of great interest for the filed, and the comments and suggestions that they provided. We took their comments into account to thoroughly revise the manuscript accordingly.</w:t>
      </w:r>
    </w:p>
    <w:p w14:paraId="586846CB" w14:textId="77777777" w:rsidR="00883B10" w:rsidRPr="00883B10" w:rsidRDefault="00883B10" w:rsidP="00765C87">
      <w:pPr>
        <w:autoSpaceDE w:val="0"/>
        <w:autoSpaceDN w:val="0"/>
        <w:adjustRightInd w:val="0"/>
        <w:spacing w:after="0" w:line="480" w:lineRule="auto"/>
        <w:rPr>
          <w:rFonts w:ascii="Times New Roman" w:hAnsi="Times New Roman" w:cs="Times New Roman"/>
          <w:sz w:val="24"/>
          <w:szCs w:val="24"/>
        </w:rPr>
      </w:pPr>
    </w:p>
    <w:p w14:paraId="708CF4F4" w14:textId="15D41D46" w:rsidR="00765C87" w:rsidRPr="00765C87" w:rsidRDefault="00765C87" w:rsidP="00765C87">
      <w:pPr>
        <w:autoSpaceDE w:val="0"/>
        <w:autoSpaceDN w:val="0"/>
        <w:adjustRightInd w:val="0"/>
        <w:spacing w:after="0" w:line="480" w:lineRule="auto"/>
        <w:rPr>
          <w:rFonts w:ascii="Times New Roman" w:hAnsi="Times New Roman" w:cs="Times New Roman"/>
          <w:sz w:val="28"/>
          <w:szCs w:val="28"/>
        </w:rPr>
      </w:pPr>
      <w:r w:rsidRPr="00765C87">
        <w:rPr>
          <w:rFonts w:ascii="Times New Roman" w:hAnsi="Times New Roman" w:cs="Times New Roman"/>
          <w:sz w:val="28"/>
          <w:szCs w:val="28"/>
        </w:rPr>
        <w:t>Comments from Reviewer 1</w:t>
      </w:r>
    </w:p>
    <w:p w14:paraId="479F1E84" w14:textId="5E032062" w:rsidR="00765C87" w:rsidRPr="00765C87" w:rsidRDefault="00883B10" w:rsidP="00883B10">
      <w:pPr>
        <w:tabs>
          <w:tab w:val="left" w:pos="2400"/>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476E04CC"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commentRangeStart w:id="2"/>
      <w:r w:rsidRPr="00765C87">
        <w:rPr>
          <w:rFonts w:ascii="Times New Roman" w:hAnsi="Times New Roman" w:cs="Times New Roman"/>
          <w:sz w:val="24"/>
          <w:szCs w:val="24"/>
        </w:rPr>
        <w:t>I have read and reviewed the manuscript titled “A temperature-driven model of</w:t>
      </w:r>
    </w:p>
    <w:p w14:paraId="62BAF14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phenological mismatch provides insights into the potential impacts of climate change on</w:t>
      </w:r>
    </w:p>
    <w:p w14:paraId="38C64113"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consumer-resource interactions” (JAE-2021-00431). The authors develop theoretical tools to</w:t>
      </w:r>
    </w:p>
    <w:p w14:paraId="28BB5669"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understand the impact of changing temperatures on the phenology of a consumer and its</w:t>
      </w:r>
    </w:p>
    <w:p w14:paraId="35EED230"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resource. They further apply these tools to the spruce budworm - balsam fir system and</w:t>
      </w:r>
    </w:p>
    <w:p w14:paraId="26023F53"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predict the possible changes in their phenology and the resulting mismatch that might</w:t>
      </w:r>
    </w:p>
    <w:p w14:paraId="3F441C5C"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occur.</w:t>
      </w:r>
    </w:p>
    <w:p w14:paraId="3300BAA8"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The manuscript takes concrete steps towards solving an important issue – prediction of</w:t>
      </w:r>
    </w:p>
    <w:p w14:paraId="3E059294"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changing phenology in the context of anthropogenic climate change. The theoretical tools</w:t>
      </w:r>
    </w:p>
    <w:p w14:paraId="76D4FF8B"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developed by the authors are agnostic to the accumulation function used and are thus</w:t>
      </w:r>
    </w:p>
    <w:p w14:paraId="645C7825"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widely applicable. The authors develop these tools for couple of different scenarios of</w:t>
      </w:r>
    </w:p>
    <w:p w14:paraId="4A7A1EFF"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temperature increase, which is useful. The application to the empirical system is tightly</w:t>
      </w:r>
    </w:p>
    <w:p w14:paraId="23BC58C3" w14:textId="1818B535"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interwoven with the theory and provides a nice demonstration of the tools developed.</w:t>
      </w:r>
      <w:commentRangeEnd w:id="2"/>
      <w:r w:rsidR="00B661AA">
        <w:rPr>
          <w:rStyle w:val="Marquedecommentaire"/>
        </w:rPr>
        <w:commentReference w:id="2"/>
      </w:r>
    </w:p>
    <w:p w14:paraId="06EC694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p>
    <w:p w14:paraId="54098085" w14:textId="2C8A818D" w:rsidR="00765C87" w:rsidRPr="00765C87" w:rsidRDefault="00765C87" w:rsidP="00765C87">
      <w:pPr>
        <w:autoSpaceDE w:val="0"/>
        <w:autoSpaceDN w:val="0"/>
        <w:adjustRightInd w:val="0"/>
        <w:spacing w:after="0" w:line="480" w:lineRule="auto"/>
        <w:rPr>
          <w:rFonts w:ascii="Times New Roman" w:hAnsi="Times New Roman" w:cs="Times New Roman"/>
          <w:b/>
          <w:bCs/>
          <w:sz w:val="24"/>
          <w:szCs w:val="24"/>
        </w:rPr>
      </w:pPr>
      <w:r w:rsidRPr="00765C87">
        <w:rPr>
          <w:rFonts w:ascii="Times New Roman" w:hAnsi="Times New Roman" w:cs="Times New Roman"/>
          <w:b/>
          <w:bCs/>
          <w:sz w:val="24"/>
          <w:szCs w:val="24"/>
        </w:rPr>
        <w:t xml:space="preserve"># </w:t>
      </w:r>
      <w:r w:rsidRPr="00765C87">
        <w:rPr>
          <w:rFonts w:ascii="Times New Roman" w:hAnsi="Times New Roman" w:cs="Times New Roman"/>
          <w:sz w:val="24"/>
          <w:szCs w:val="24"/>
        </w:rPr>
        <w:t>Writing comments</w:t>
      </w:r>
    </w:p>
    <w:p w14:paraId="00A6544F" w14:textId="77777777" w:rsidR="002C0BFF" w:rsidRDefault="00B275D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48017333" w14:textId="0F07C933" w:rsidR="00765C87" w:rsidRPr="00765C87" w:rsidRDefault="002C0BFF"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w:t>
      </w:r>
      <w:r w:rsidR="00765C87" w:rsidRPr="00765C87">
        <w:rPr>
          <w:rFonts w:ascii="Times New Roman" w:hAnsi="Times New Roman" w:cs="Times New Roman"/>
          <w:sz w:val="24"/>
          <w:szCs w:val="24"/>
        </w:rPr>
        <w:t>hile I think the manuscript makes significant contributions, it would benefit from better</w:t>
      </w:r>
      <w:r w:rsidR="00B275DC">
        <w:rPr>
          <w:rFonts w:ascii="Times New Roman" w:hAnsi="Times New Roman" w:cs="Times New Roman"/>
          <w:sz w:val="24"/>
          <w:szCs w:val="24"/>
        </w:rPr>
        <w:t xml:space="preserve"> </w:t>
      </w:r>
      <w:r w:rsidR="00765C87" w:rsidRPr="00765C87">
        <w:rPr>
          <w:rFonts w:ascii="Times New Roman" w:hAnsi="Times New Roman" w:cs="Times New Roman"/>
          <w:sz w:val="24"/>
          <w:szCs w:val="24"/>
        </w:rPr>
        <w:t>development and perhaps some restructuring. The manuscript is currently written as an</w:t>
      </w:r>
      <w:r w:rsidR="00B275DC">
        <w:rPr>
          <w:rFonts w:ascii="Times New Roman" w:hAnsi="Times New Roman" w:cs="Times New Roman"/>
          <w:sz w:val="24"/>
          <w:szCs w:val="24"/>
        </w:rPr>
        <w:t xml:space="preserve"> </w:t>
      </w:r>
      <w:r w:rsidR="00765C87" w:rsidRPr="00765C87">
        <w:rPr>
          <w:rFonts w:ascii="Times New Roman" w:hAnsi="Times New Roman" w:cs="Times New Roman"/>
          <w:sz w:val="24"/>
          <w:szCs w:val="24"/>
        </w:rPr>
        <w:t>empirical paper (with Introduction, Methods, Results and Discussion). However, this causes</w:t>
      </w:r>
      <w:r w:rsidR="00B275DC">
        <w:rPr>
          <w:rFonts w:ascii="Times New Roman" w:hAnsi="Times New Roman" w:cs="Times New Roman"/>
          <w:sz w:val="24"/>
          <w:szCs w:val="24"/>
        </w:rPr>
        <w:t xml:space="preserve"> </w:t>
      </w:r>
      <w:r w:rsidR="00765C87" w:rsidRPr="00765C87">
        <w:rPr>
          <w:rFonts w:ascii="Times New Roman" w:hAnsi="Times New Roman" w:cs="Times New Roman"/>
          <w:sz w:val="24"/>
          <w:szCs w:val="24"/>
        </w:rPr>
        <w:t>the authors to jump back and forth between the definitions of the functions and their</w:t>
      </w:r>
      <w:r w:rsidR="008B68D9">
        <w:rPr>
          <w:rFonts w:ascii="Times New Roman" w:hAnsi="Times New Roman" w:cs="Times New Roman"/>
          <w:sz w:val="24"/>
          <w:szCs w:val="24"/>
        </w:rPr>
        <w:t xml:space="preserve"> </w:t>
      </w:r>
      <w:r w:rsidR="00765C87" w:rsidRPr="00765C87">
        <w:rPr>
          <w:rFonts w:ascii="Times New Roman" w:hAnsi="Times New Roman" w:cs="Times New Roman"/>
          <w:sz w:val="24"/>
          <w:szCs w:val="24"/>
        </w:rPr>
        <w:t>contributions which can be a bit hard to follow. For instance, Section 2.1 is titled Theoretical</w:t>
      </w:r>
      <w:r w:rsidR="00B275DC">
        <w:rPr>
          <w:rFonts w:ascii="Times New Roman" w:hAnsi="Times New Roman" w:cs="Times New Roman"/>
          <w:sz w:val="24"/>
          <w:szCs w:val="24"/>
        </w:rPr>
        <w:t xml:space="preserve"> </w:t>
      </w:r>
      <w:r w:rsidR="00765C87" w:rsidRPr="00765C87">
        <w:rPr>
          <w:rFonts w:ascii="Times New Roman" w:hAnsi="Times New Roman" w:cs="Times New Roman"/>
          <w:sz w:val="24"/>
          <w:szCs w:val="24"/>
        </w:rPr>
        <w:t>Development, where the authors develop their main equation (Eq 1) and provide</w:t>
      </w:r>
      <w:r w:rsidR="008B68D9">
        <w:rPr>
          <w:rFonts w:ascii="Times New Roman" w:hAnsi="Times New Roman" w:cs="Times New Roman"/>
          <w:sz w:val="24"/>
          <w:szCs w:val="24"/>
        </w:rPr>
        <w:t xml:space="preserve"> </w:t>
      </w:r>
      <w:r w:rsidR="00765C87" w:rsidRPr="00765C87">
        <w:rPr>
          <w:rFonts w:ascii="Times New Roman" w:hAnsi="Times New Roman" w:cs="Times New Roman"/>
          <w:sz w:val="24"/>
          <w:szCs w:val="24"/>
        </w:rPr>
        <w:t>background on the subject. However, the equation is solved under two different scenarios</w:t>
      </w:r>
    </w:p>
    <w:p w14:paraId="7AAD363A"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in Sections 3.1.1 and 3.1.2. These solutions enable the application to data and are thus the</w:t>
      </w:r>
    </w:p>
    <w:p w14:paraId="620652F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main contribution of the paper. As it currently stands, the significance of this gets lost a bit</w:t>
      </w:r>
    </w:p>
    <w:p w14:paraId="27A8DBC4"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on the reader.</w:t>
      </w:r>
    </w:p>
    <w:p w14:paraId="1403BD7B"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To fix this issue, I would suggest restructuring the manuscript so that the theoretical</w:t>
      </w:r>
    </w:p>
    <w:p w14:paraId="6E88D1E6"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development (the equation and the solutions under constant increase in temperature and a</w:t>
      </w:r>
    </w:p>
    <w:p w14:paraId="11E969EE"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warm spell) comes immediately after the introduction. This will allow for the development</w:t>
      </w:r>
    </w:p>
    <w:p w14:paraId="42918F3A"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of the theoretical tools and the authors can use this opportunity to emphasize the</w:t>
      </w:r>
    </w:p>
    <w:p w14:paraId="65306DA6"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generality of their tools. After the theory has been developed, the authors can then use the</w:t>
      </w:r>
    </w:p>
    <w:p w14:paraId="0DEB6162"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budworm-fir system as an example to showcase these tools. In this section, the</w:t>
      </w:r>
    </w:p>
    <w:p w14:paraId="1A03AB8B"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accumulation functions can be specified and predictions specific to this system can be</w:t>
      </w:r>
    </w:p>
    <w:p w14:paraId="19D8BD27"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developed (Figs. 3, 4 and 5). I would strongly suggest adding an illustrative figure here to</w:t>
      </w:r>
    </w:p>
    <w:p w14:paraId="2ADD49DA"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demonstrate the life cycles of the budworm and the fir with an annual timeline including the</w:t>
      </w:r>
    </w:p>
    <w:p w14:paraId="0666EB05"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stages of diapause and quiescence. This will make the phenology mismatches clearer and</w:t>
      </w:r>
    </w:p>
    <w:p w14:paraId="3552C27C"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easier to describe. Overall, the new structure will help the flow significantly and will</w:t>
      </w:r>
    </w:p>
    <w:p w14:paraId="42FBD435" w14:textId="298DAF89" w:rsidR="00765C87" w:rsidRDefault="00765C87" w:rsidP="00BC1458">
      <w:pPr>
        <w:tabs>
          <w:tab w:val="center" w:pos="4536"/>
        </w:tabs>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highlight the novel contributions better.</w:t>
      </w:r>
      <w:r w:rsidR="00BC1458">
        <w:rPr>
          <w:rFonts w:ascii="Times New Roman" w:hAnsi="Times New Roman" w:cs="Times New Roman"/>
          <w:sz w:val="24"/>
          <w:szCs w:val="24"/>
        </w:rPr>
        <w:tab/>
      </w:r>
    </w:p>
    <w:p w14:paraId="3B93D54A" w14:textId="73FF8216" w:rsidR="00BC1458" w:rsidRDefault="00BC1458" w:rsidP="00BC1458">
      <w:pPr>
        <w:tabs>
          <w:tab w:val="center" w:pos="4536"/>
        </w:tabs>
        <w:autoSpaceDE w:val="0"/>
        <w:autoSpaceDN w:val="0"/>
        <w:adjustRightInd w:val="0"/>
        <w:spacing w:after="0" w:line="480" w:lineRule="auto"/>
        <w:rPr>
          <w:rFonts w:ascii="Times New Roman" w:hAnsi="Times New Roman" w:cs="Times New Roman"/>
          <w:sz w:val="24"/>
          <w:szCs w:val="24"/>
        </w:rPr>
      </w:pPr>
    </w:p>
    <w:p w14:paraId="2C2E76D6" w14:textId="38BE7073" w:rsidR="002C0BFF" w:rsidRDefault="002C0BFF" w:rsidP="00BC1458">
      <w:pPr>
        <w:tabs>
          <w:tab w:val="center" w:pos="4536"/>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Our response: </w:t>
      </w:r>
    </w:p>
    <w:p w14:paraId="78CA226D" w14:textId="26328DD5" w:rsidR="00887D5A" w:rsidRPr="00887D5A" w:rsidRDefault="002C0BFF" w:rsidP="00BC1458">
      <w:pPr>
        <w:tabs>
          <w:tab w:val="center" w:pos="4536"/>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We reorganized the manuscript accordingly. Section 2 is now the “General model” where the main equation is defined, and where the different scenarios are analyzed. Then, section 3 is the “Case study: the spruce budworm – balsam fir system” within which we give background information on the system, we define the specific function, fit the tree model, and analyze the results according to different warming scenarios.</w:t>
      </w:r>
      <w:r w:rsidR="00887D5A">
        <w:rPr>
          <w:rFonts w:ascii="Times New Roman" w:hAnsi="Times New Roman" w:cs="Times New Roman"/>
          <w:sz w:val="24"/>
          <w:szCs w:val="24"/>
        </w:rPr>
        <w:t xml:space="preserve"> </w:t>
      </w:r>
      <w:r w:rsidR="00181E13">
        <w:rPr>
          <w:rFonts w:ascii="Times New Roman" w:hAnsi="Times New Roman" w:cs="Times New Roman"/>
          <w:sz w:val="24"/>
          <w:szCs w:val="24"/>
        </w:rPr>
        <w:t>Last, we added a figure showing important phases of spruce budworm and balsam fir phenology to help readers visualizing the importance of the phenological mismatch.</w:t>
      </w:r>
    </w:p>
    <w:p w14:paraId="55186960" w14:textId="77777777" w:rsidR="002C0BFF" w:rsidRPr="00765C87" w:rsidRDefault="002C0BFF" w:rsidP="00BC1458">
      <w:pPr>
        <w:tabs>
          <w:tab w:val="center" w:pos="4536"/>
        </w:tabs>
        <w:autoSpaceDE w:val="0"/>
        <w:autoSpaceDN w:val="0"/>
        <w:adjustRightInd w:val="0"/>
        <w:spacing w:after="0" w:line="480" w:lineRule="auto"/>
        <w:rPr>
          <w:rFonts w:ascii="Times New Roman" w:hAnsi="Times New Roman" w:cs="Times New Roman"/>
          <w:sz w:val="24"/>
          <w:szCs w:val="24"/>
        </w:rPr>
      </w:pPr>
    </w:p>
    <w:p w14:paraId="5208C1D4" w14:textId="3B874B6F" w:rsidR="00765C87" w:rsidRPr="00765C87" w:rsidRDefault="00765C87" w:rsidP="00765C87">
      <w:pPr>
        <w:autoSpaceDE w:val="0"/>
        <w:autoSpaceDN w:val="0"/>
        <w:adjustRightInd w:val="0"/>
        <w:spacing w:after="0" w:line="480" w:lineRule="auto"/>
        <w:rPr>
          <w:rFonts w:ascii="Times New Roman" w:hAnsi="Times New Roman" w:cs="Times New Roman"/>
          <w:b/>
          <w:bCs/>
          <w:sz w:val="24"/>
          <w:szCs w:val="24"/>
        </w:rPr>
      </w:pPr>
      <w:r w:rsidRPr="00765C87">
        <w:rPr>
          <w:rFonts w:ascii="Times New Roman" w:hAnsi="Times New Roman" w:cs="Times New Roman"/>
          <w:b/>
          <w:bCs/>
          <w:sz w:val="24"/>
          <w:szCs w:val="24"/>
        </w:rPr>
        <w:t xml:space="preserve"># </w:t>
      </w:r>
      <w:r w:rsidRPr="00765C87">
        <w:rPr>
          <w:rFonts w:ascii="Times New Roman" w:hAnsi="Times New Roman" w:cs="Times New Roman"/>
          <w:sz w:val="24"/>
          <w:szCs w:val="24"/>
        </w:rPr>
        <w:t>Scientific comments</w:t>
      </w:r>
    </w:p>
    <w:p w14:paraId="3500D448"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Apart from the comments on the structure of the manuscript, I have some scientific</w:t>
      </w:r>
    </w:p>
    <w:p w14:paraId="7BDCA81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comments as well. I list these below:</w:t>
      </w:r>
    </w:p>
    <w:p w14:paraId="0E64F95D" w14:textId="77777777" w:rsidR="00B03574"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1. </w:t>
      </w:r>
      <w:r w:rsidR="00336B6D">
        <w:rPr>
          <w:rFonts w:ascii="Times New Roman" w:hAnsi="Times New Roman" w:cs="Times New Roman"/>
          <w:sz w:val="24"/>
          <w:szCs w:val="24"/>
        </w:rPr>
        <w:t xml:space="preserve">Reviewer comment: </w:t>
      </w:r>
    </w:p>
    <w:p w14:paraId="04D79628" w14:textId="632C68AA" w:rsidR="00765C87" w:rsidRDefault="00B03574"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w:t>
      </w:r>
      <w:r w:rsidR="00765C87" w:rsidRPr="00765C87">
        <w:rPr>
          <w:rFonts w:ascii="Times New Roman" w:hAnsi="Times New Roman" w:cs="Times New Roman"/>
          <w:sz w:val="24"/>
          <w:szCs w:val="24"/>
        </w:rPr>
        <w:t>he authors base their entire analysis of the impact of rising temperatures on</w:t>
      </w:r>
      <w:r w:rsidR="00336B6D">
        <w:rPr>
          <w:rFonts w:ascii="Times New Roman" w:hAnsi="Times New Roman" w:cs="Times New Roman"/>
          <w:sz w:val="24"/>
          <w:szCs w:val="24"/>
        </w:rPr>
        <w:t xml:space="preserve"> </w:t>
      </w:r>
      <w:r w:rsidR="00765C87" w:rsidRPr="00765C87">
        <w:rPr>
          <w:rFonts w:ascii="Times New Roman" w:hAnsi="Times New Roman" w:cs="Times New Roman"/>
          <w:sz w:val="24"/>
          <w:szCs w:val="24"/>
        </w:rPr>
        <w:t>consumer-resource systems on the heat accumulation function. While heat</w:t>
      </w:r>
      <w:r w:rsidR="007A4BDD">
        <w:rPr>
          <w:rFonts w:ascii="Times New Roman" w:hAnsi="Times New Roman" w:cs="Times New Roman"/>
          <w:sz w:val="24"/>
          <w:szCs w:val="24"/>
        </w:rPr>
        <w:t xml:space="preserve"> </w:t>
      </w:r>
      <w:r w:rsidR="00765C87" w:rsidRPr="00765C87">
        <w:rPr>
          <w:rFonts w:ascii="Times New Roman" w:hAnsi="Times New Roman" w:cs="Times New Roman"/>
          <w:sz w:val="24"/>
          <w:szCs w:val="24"/>
        </w:rPr>
        <w:t>accumulation is crucial in how temperature might impact consumer-resource</w:t>
      </w:r>
      <w:r w:rsidR="007A4BDD">
        <w:rPr>
          <w:rFonts w:ascii="Times New Roman" w:hAnsi="Times New Roman" w:cs="Times New Roman"/>
          <w:sz w:val="24"/>
          <w:szCs w:val="24"/>
        </w:rPr>
        <w:t xml:space="preserve"> </w:t>
      </w:r>
      <w:r w:rsidR="00765C87" w:rsidRPr="00765C87">
        <w:rPr>
          <w:rFonts w:ascii="Times New Roman" w:hAnsi="Times New Roman" w:cs="Times New Roman"/>
          <w:sz w:val="24"/>
          <w:szCs w:val="24"/>
        </w:rPr>
        <w:t>systems, temperature is also expected to impact physiological processes in other life</w:t>
      </w:r>
      <w:r w:rsidR="007A4BDD">
        <w:rPr>
          <w:rFonts w:ascii="Times New Roman" w:hAnsi="Times New Roman" w:cs="Times New Roman"/>
          <w:sz w:val="24"/>
          <w:szCs w:val="24"/>
        </w:rPr>
        <w:t xml:space="preserve"> </w:t>
      </w:r>
      <w:r w:rsidR="00765C87" w:rsidRPr="00765C87">
        <w:rPr>
          <w:rFonts w:ascii="Times New Roman" w:hAnsi="Times New Roman" w:cs="Times New Roman"/>
          <w:sz w:val="24"/>
          <w:szCs w:val="24"/>
        </w:rPr>
        <w:t>stages. Moreover, the model completely ignores ecological and evolutionary</w:t>
      </w:r>
      <w:r w:rsidR="007A4BDD">
        <w:rPr>
          <w:rFonts w:ascii="Times New Roman" w:hAnsi="Times New Roman" w:cs="Times New Roman"/>
          <w:sz w:val="24"/>
          <w:szCs w:val="24"/>
        </w:rPr>
        <w:t xml:space="preserve"> </w:t>
      </w:r>
      <w:r w:rsidR="00765C87" w:rsidRPr="00765C87">
        <w:rPr>
          <w:rFonts w:ascii="Times New Roman" w:hAnsi="Times New Roman" w:cs="Times New Roman"/>
          <w:sz w:val="24"/>
          <w:szCs w:val="24"/>
        </w:rPr>
        <w:t>dynamics of consumer-resource systems. Therefore, it is important that the authors</w:t>
      </w:r>
      <w:r w:rsidR="007A4BDD">
        <w:rPr>
          <w:rFonts w:ascii="Times New Roman" w:hAnsi="Times New Roman" w:cs="Times New Roman"/>
          <w:sz w:val="24"/>
          <w:szCs w:val="24"/>
        </w:rPr>
        <w:t xml:space="preserve"> </w:t>
      </w:r>
      <w:r w:rsidR="00765C87" w:rsidRPr="00765C87">
        <w:rPr>
          <w:rFonts w:ascii="Times New Roman" w:hAnsi="Times New Roman" w:cs="Times New Roman"/>
          <w:sz w:val="24"/>
          <w:szCs w:val="24"/>
        </w:rPr>
        <w:t>explicitly address these limitations in the text and place their findings in context.</w:t>
      </w:r>
    </w:p>
    <w:p w14:paraId="2DD2662C" w14:textId="7BA6849E" w:rsidR="00232798" w:rsidRDefault="00232798" w:rsidP="00765C87">
      <w:pPr>
        <w:autoSpaceDE w:val="0"/>
        <w:autoSpaceDN w:val="0"/>
        <w:adjustRightInd w:val="0"/>
        <w:spacing w:after="0" w:line="480" w:lineRule="auto"/>
        <w:rPr>
          <w:rFonts w:ascii="Times New Roman" w:hAnsi="Times New Roman" w:cs="Times New Roman"/>
          <w:sz w:val="24"/>
          <w:szCs w:val="24"/>
        </w:rPr>
      </w:pPr>
    </w:p>
    <w:p w14:paraId="3E3A8B0C" w14:textId="483D5D8D" w:rsidR="00232798" w:rsidRDefault="00232798"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753ACBDA" w14:textId="3152E430" w:rsidR="003427FD" w:rsidRDefault="003427FD"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We added a paragraph in the discussion to address these specific points.</w:t>
      </w:r>
    </w:p>
    <w:p w14:paraId="5601E10F"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03967357" w14:textId="77777777" w:rsidR="00F244B5"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2. </w:t>
      </w:r>
      <w:commentRangeStart w:id="3"/>
      <w:r w:rsidR="00961D43">
        <w:rPr>
          <w:rFonts w:ascii="Times New Roman" w:hAnsi="Times New Roman" w:cs="Times New Roman"/>
          <w:sz w:val="24"/>
          <w:szCs w:val="24"/>
        </w:rPr>
        <w:t>Reviewer comment</w:t>
      </w:r>
      <w:commentRangeEnd w:id="3"/>
      <w:r w:rsidR="00887D5A">
        <w:rPr>
          <w:rStyle w:val="Marquedecommentaire"/>
        </w:rPr>
        <w:commentReference w:id="3"/>
      </w:r>
      <w:r w:rsidR="00961D43">
        <w:rPr>
          <w:rFonts w:ascii="Times New Roman" w:hAnsi="Times New Roman" w:cs="Times New Roman"/>
          <w:sz w:val="24"/>
          <w:szCs w:val="24"/>
        </w:rPr>
        <w:t xml:space="preserve">: </w:t>
      </w:r>
    </w:p>
    <w:p w14:paraId="65937E3A" w14:textId="739F0C68" w:rsidR="00765C87"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w:t>
      </w:r>
      <w:r w:rsidR="00765C87" w:rsidRPr="00765C87">
        <w:rPr>
          <w:rFonts w:ascii="Times New Roman" w:hAnsi="Times New Roman" w:cs="Times New Roman"/>
          <w:sz w:val="24"/>
          <w:szCs w:val="24"/>
        </w:rPr>
        <w:t xml:space="preserve">he authors use a specific function as </w:t>
      </w:r>
      <w:r w:rsidR="00765C87" w:rsidRPr="00765C87">
        <w:rPr>
          <w:rFonts w:ascii="Cambria Math" w:eastAsia="CambriaMath" w:hAnsi="Cambria Math" w:cs="Cambria Math"/>
          <w:sz w:val="24"/>
          <w:szCs w:val="24"/>
        </w:rPr>
        <w:t>𝑅</w:t>
      </w:r>
      <w:r w:rsidR="00765C87" w:rsidRPr="00765C87">
        <w:rPr>
          <w:rFonts w:ascii="Times New Roman" w:eastAsia="CambriaMath" w:hAnsi="Times New Roman" w:cs="Times New Roman"/>
          <w:sz w:val="24"/>
          <w:szCs w:val="24"/>
        </w:rPr>
        <w:t>(</w:t>
      </w:r>
      <w:r w:rsidR="00765C87" w:rsidRPr="00765C87">
        <w:rPr>
          <w:rFonts w:ascii="Cambria Math" w:eastAsia="CambriaMath" w:hAnsi="Cambria Math" w:cs="Cambria Math"/>
          <w:sz w:val="24"/>
          <w:szCs w:val="24"/>
        </w:rPr>
        <w:t>𝑥</w:t>
      </w:r>
      <w:r w:rsidR="00765C87" w:rsidRPr="00765C87">
        <w:rPr>
          <w:rFonts w:ascii="Times New Roman" w:eastAsia="CambriaMath" w:hAnsi="Times New Roman" w:cs="Times New Roman"/>
          <w:sz w:val="24"/>
          <w:szCs w:val="24"/>
        </w:rPr>
        <w:t>(</w:t>
      </w:r>
      <w:r w:rsidR="00765C87" w:rsidRPr="00765C87">
        <w:rPr>
          <w:rFonts w:ascii="Cambria Math" w:eastAsia="CambriaMath" w:hAnsi="Cambria Math" w:cs="Cambria Math"/>
          <w:sz w:val="24"/>
          <w:szCs w:val="24"/>
        </w:rPr>
        <w:t>𝑡</w:t>
      </w:r>
      <w:r w:rsidR="00765C87" w:rsidRPr="00765C87">
        <w:rPr>
          <w:rFonts w:ascii="Times New Roman" w:eastAsia="CambriaMath" w:hAnsi="Times New Roman" w:cs="Times New Roman"/>
          <w:sz w:val="24"/>
          <w:szCs w:val="24"/>
        </w:rPr>
        <w:t xml:space="preserve">)) </w:t>
      </w:r>
      <w:r w:rsidR="00765C87" w:rsidRPr="00765C87">
        <w:rPr>
          <w:rFonts w:ascii="Times New Roman" w:hAnsi="Times New Roman" w:cs="Times New Roman"/>
          <w:sz w:val="24"/>
          <w:szCs w:val="24"/>
        </w:rPr>
        <w:t>for the budworm. The study that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authors reference also lists a couple of other formulations. It might be useful for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readers to know why that specific function was chosen as opposed to others.</w:t>
      </w:r>
    </w:p>
    <w:p w14:paraId="7A6A1DD0" w14:textId="1E4989D7" w:rsidR="00BC1458" w:rsidRDefault="00BC1458" w:rsidP="00765C87">
      <w:pPr>
        <w:autoSpaceDE w:val="0"/>
        <w:autoSpaceDN w:val="0"/>
        <w:adjustRightInd w:val="0"/>
        <w:spacing w:after="0" w:line="480" w:lineRule="auto"/>
        <w:rPr>
          <w:rFonts w:ascii="Times New Roman" w:hAnsi="Times New Roman" w:cs="Times New Roman"/>
          <w:sz w:val="24"/>
          <w:szCs w:val="24"/>
        </w:rPr>
      </w:pPr>
    </w:p>
    <w:p w14:paraId="0639BF7F" w14:textId="61553DC6" w:rsidR="00232798" w:rsidRPr="00D23F78" w:rsidRDefault="00232798" w:rsidP="00765C87">
      <w:pPr>
        <w:autoSpaceDE w:val="0"/>
        <w:autoSpaceDN w:val="0"/>
        <w:adjustRightInd w:val="0"/>
        <w:spacing w:after="0" w:line="480" w:lineRule="auto"/>
        <w:rPr>
          <w:rFonts w:ascii="Times New Roman" w:hAnsi="Times New Roman" w:cs="Times New Roman"/>
          <w:sz w:val="24"/>
          <w:szCs w:val="24"/>
          <w:lang w:val="fr-FR"/>
          <w:rPrChange w:id="4" w:author="Portalier Sebastien" w:date="2021-08-16T16:51:00Z">
            <w:rPr>
              <w:rFonts w:ascii="Times New Roman" w:hAnsi="Times New Roman" w:cs="Times New Roman"/>
              <w:sz w:val="24"/>
              <w:szCs w:val="24"/>
            </w:rPr>
          </w:rPrChange>
        </w:rPr>
      </w:pPr>
      <w:r w:rsidRPr="00D23F78">
        <w:rPr>
          <w:rFonts w:ascii="Times New Roman" w:hAnsi="Times New Roman" w:cs="Times New Roman"/>
          <w:sz w:val="24"/>
          <w:szCs w:val="24"/>
          <w:lang w:val="fr-FR"/>
          <w:rPrChange w:id="5" w:author="Portalier Sebastien" w:date="2021-08-16T16:51:00Z">
            <w:rPr>
              <w:rFonts w:ascii="Times New Roman" w:hAnsi="Times New Roman" w:cs="Times New Roman"/>
              <w:sz w:val="24"/>
              <w:szCs w:val="24"/>
            </w:rPr>
          </w:rPrChange>
        </w:rPr>
        <w:t>Our response:</w:t>
      </w:r>
    </w:p>
    <w:p w14:paraId="6826746C" w14:textId="7BABD60A" w:rsidR="00A3790C" w:rsidRDefault="00A3790C" w:rsidP="00765C87">
      <w:pPr>
        <w:autoSpaceDE w:val="0"/>
        <w:autoSpaceDN w:val="0"/>
        <w:adjustRightInd w:val="0"/>
        <w:spacing w:after="0" w:line="480" w:lineRule="auto"/>
        <w:rPr>
          <w:ins w:id="6" w:author="Jean-Noel Candau" w:date="2021-08-12T13:39:00Z"/>
          <w:rFonts w:ascii="Times New Roman" w:hAnsi="Times New Roman" w:cs="Times New Roman"/>
          <w:sz w:val="24"/>
          <w:szCs w:val="24"/>
        </w:rPr>
      </w:pPr>
      <w:ins w:id="7" w:author="Jean-Noel Candau" w:date="2021-08-12T13:34:00Z">
        <w:r w:rsidRPr="00D23F78">
          <w:rPr>
            <w:rFonts w:ascii="Times New Roman" w:hAnsi="Times New Roman" w:cs="Times New Roman"/>
            <w:sz w:val="24"/>
            <w:szCs w:val="24"/>
            <w:lang w:val="fr-FR"/>
            <w:rPrChange w:id="8" w:author="Portalier Sebastien" w:date="2021-08-16T16:51:00Z">
              <w:rPr>
                <w:rFonts w:ascii="Times New Roman" w:hAnsi="Times New Roman" w:cs="Times New Roman"/>
                <w:sz w:val="24"/>
                <w:szCs w:val="24"/>
              </w:rPr>
            </w:rPrChange>
          </w:rPr>
          <w:t xml:space="preserve">Indeed, </w:t>
        </w:r>
      </w:ins>
      <w:ins w:id="9" w:author="Jean-Noel Candau" w:date="2021-08-12T13:35:00Z">
        <w:r w:rsidRPr="00D23F78">
          <w:rPr>
            <w:rFonts w:ascii="Times New Roman" w:hAnsi="Times New Roman" w:cs="Times New Roman"/>
            <w:sz w:val="24"/>
            <w:szCs w:val="24"/>
            <w:lang w:val="fr-FR"/>
            <w:rPrChange w:id="10" w:author="Portalier Sebastien" w:date="2021-08-16T16:51:00Z">
              <w:rPr>
                <w:rFonts w:ascii="Times New Roman" w:hAnsi="Times New Roman" w:cs="Times New Roman"/>
                <w:sz w:val="24"/>
                <w:szCs w:val="24"/>
              </w:rPr>
            </w:rPrChange>
          </w:rPr>
          <w:t xml:space="preserve">Régnière et al. </w:t>
        </w:r>
        <w:r>
          <w:rPr>
            <w:rFonts w:ascii="Times New Roman" w:hAnsi="Times New Roman" w:cs="Times New Roman"/>
            <w:sz w:val="24"/>
            <w:szCs w:val="24"/>
          </w:rPr>
          <w:t>(2012) list 3 formulations of R(</w:t>
        </w:r>
        <w:r w:rsidRPr="00A3790C">
          <w:rPr>
            <w:rFonts w:ascii="Times New Roman" w:hAnsi="Times New Roman" w:cs="Times New Roman"/>
            <w:i/>
            <w:iCs/>
            <w:sz w:val="24"/>
            <w:szCs w:val="24"/>
            <w:rPrChange w:id="11" w:author="Jean-Noel Candau" w:date="2021-08-12T13:35:00Z">
              <w:rPr>
                <w:rFonts w:ascii="Times New Roman" w:hAnsi="Times New Roman" w:cs="Times New Roman"/>
                <w:sz w:val="24"/>
                <w:szCs w:val="24"/>
              </w:rPr>
            </w:rPrChange>
          </w:rPr>
          <w:t>x(t)</w:t>
        </w:r>
        <w:r>
          <w:rPr>
            <w:rFonts w:ascii="Times New Roman" w:hAnsi="Times New Roman" w:cs="Times New Roman"/>
            <w:sz w:val="24"/>
            <w:szCs w:val="24"/>
          </w:rPr>
          <w:t>) in their Table 1. Each formulation applies to a particular</w:t>
        </w:r>
      </w:ins>
      <w:ins w:id="12" w:author="Jean-Noel Candau" w:date="2021-08-12T13:36:00Z">
        <w:r>
          <w:rPr>
            <w:rFonts w:ascii="Times New Roman" w:hAnsi="Times New Roman" w:cs="Times New Roman"/>
            <w:sz w:val="24"/>
            <w:szCs w:val="24"/>
          </w:rPr>
          <w:t xml:space="preserve"> set of life stage</w:t>
        </w:r>
      </w:ins>
      <w:ins w:id="13" w:author="Jean-Noel Candau" w:date="2021-08-12T13:40:00Z">
        <w:r>
          <w:rPr>
            <w:rFonts w:ascii="Times New Roman" w:hAnsi="Times New Roman" w:cs="Times New Roman"/>
            <w:sz w:val="24"/>
            <w:szCs w:val="24"/>
          </w:rPr>
          <w:t>s</w:t>
        </w:r>
      </w:ins>
      <w:ins w:id="14" w:author="Jean-Noel Candau" w:date="2021-08-12T13:36:00Z">
        <w:r>
          <w:rPr>
            <w:rFonts w:ascii="Times New Roman" w:hAnsi="Times New Roman" w:cs="Times New Roman"/>
            <w:sz w:val="24"/>
            <w:szCs w:val="24"/>
          </w:rPr>
          <w:t xml:space="preserve">. The formulation we use in Eq. 3 applies to all the post-diapause larval stages including the </w:t>
        </w:r>
      </w:ins>
      <w:ins w:id="15" w:author="Jean-Noel Candau" w:date="2021-08-12T13:39:00Z">
        <w:r>
          <w:rPr>
            <w:rFonts w:ascii="Times New Roman" w:hAnsi="Times New Roman" w:cs="Times New Roman"/>
            <w:sz w:val="24"/>
            <w:szCs w:val="24"/>
          </w:rPr>
          <w:t>overwintering</w:t>
        </w:r>
      </w:ins>
      <w:ins w:id="16" w:author="Jean-Noel Candau" w:date="2021-08-12T13:37:00Z">
        <w:r>
          <w:rPr>
            <w:rFonts w:ascii="Times New Roman" w:hAnsi="Times New Roman" w:cs="Times New Roman"/>
            <w:sz w:val="24"/>
            <w:szCs w:val="24"/>
          </w:rPr>
          <w:t xml:space="preserve"> sec</w:t>
        </w:r>
      </w:ins>
      <w:ins w:id="17" w:author="Jean-Noel Candau" w:date="2021-08-12T13:38:00Z">
        <w:r>
          <w:rPr>
            <w:rFonts w:ascii="Times New Roman" w:hAnsi="Times New Roman" w:cs="Times New Roman"/>
            <w:sz w:val="24"/>
            <w:szCs w:val="24"/>
          </w:rPr>
          <w:t>ond instar larva</w:t>
        </w:r>
      </w:ins>
      <w:ins w:id="18" w:author="Jean-Noel Candau" w:date="2021-08-12T13:39:00Z">
        <w:r>
          <w:rPr>
            <w:rFonts w:ascii="Times New Roman" w:hAnsi="Times New Roman" w:cs="Times New Roman"/>
            <w:sz w:val="24"/>
            <w:szCs w:val="24"/>
          </w:rPr>
          <w:t>. We</w:t>
        </w:r>
      </w:ins>
      <w:ins w:id="19" w:author="Jean-Noel Candau" w:date="2021-08-12T13:40:00Z">
        <w:r>
          <w:rPr>
            <w:rFonts w:ascii="Times New Roman" w:hAnsi="Times New Roman" w:cs="Times New Roman"/>
            <w:sz w:val="24"/>
            <w:szCs w:val="24"/>
          </w:rPr>
          <w:t xml:space="preserve"> made it more clear in the text.</w:t>
        </w:r>
      </w:ins>
      <w:ins w:id="20" w:author="Jean-Noel Candau" w:date="2021-08-12T13:39:00Z">
        <w:r>
          <w:rPr>
            <w:rFonts w:ascii="Times New Roman" w:hAnsi="Times New Roman" w:cs="Times New Roman"/>
            <w:sz w:val="24"/>
            <w:szCs w:val="24"/>
          </w:rPr>
          <w:t xml:space="preserve"> </w:t>
        </w:r>
      </w:ins>
    </w:p>
    <w:p w14:paraId="1E2FC912" w14:textId="2FE7BC10" w:rsidR="00232798" w:rsidRPr="00765C87" w:rsidRDefault="00A3790C" w:rsidP="00765C87">
      <w:pPr>
        <w:autoSpaceDE w:val="0"/>
        <w:autoSpaceDN w:val="0"/>
        <w:adjustRightInd w:val="0"/>
        <w:spacing w:after="0" w:line="480" w:lineRule="auto"/>
        <w:rPr>
          <w:rFonts w:ascii="Times New Roman" w:hAnsi="Times New Roman" w:cs="Times New Roman"/>
          <w:sz w:val="24"/>
          <w:szCs w:val="24"/>
        </w:rPr>
      </w:pPr>
      <w:ins w:id="21" w:author="Jean-Noel Candau" w:date="2021-08-12T13:38:00Z">
        <w:r>
          <w:rPr>
            <w:rFonts w:ascii="Times New Roman" w:hAnsi="Times New Roman" w:cs="Times New Roman"/>
            <w:sz w:val="24"/>
            <w:szCs w:val="24"/>
          </w:rPr>
          <w:t xml:space="preserve"> </w:t>
        </w:r>
      </w:ins>
      <w:ins w:id="22" w:author="Jean-Noel Candau" w:date="2021-08-12T13:35:00Z">
        <w:r>
          <w:rPr>
            <w:rFonts w:ascii="Times New Roman" w:hAnsi="Times New Roman" w:cs="Times New Roman"/>
            <w:sz w:val="24"/>
            <w:szCs w:val="24"/>
          </w:rPr>
          <w:t xml:space="preserve"> </w:t>
        </w:r>
      </w:ins>
    </w:p>
    <w:p w14:paraId="577E042D" w14:textId="77777777" w:rsidR="00F244B5"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3. </w:t>
      </w:r>
      <w:r w:rsidR="00961D43">
        <w:rPr>
          <w:rFonts w:ascii="Times New Roman" w:hAnsi="Times New Roman" w:cs="Times New Roman"/>
          <w:sz w:val="24"/>
          <w:szCs w:val="24"/>
        </w:rPr>
        <w:t xml:space="preserve">Reviewer comment: </w:t>
      </w:r>
    </w:p>
    <w:p w14:paraId="7C9BD8B1" w14:textId="12762A4A" w:rsidR="00765C87" w:rsidRPr="00765C87"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w:t>
      </w:r>
      <w:r w:rsidR="00765C87" w:rsidRPr="00765C87">
        <w:rPr>
          <w:rFonts w:ascii="Times New Roman" w:hAnsi="Times New Roman" w:cs="Times New Roman"/>
          <w:sz w:val="24"/>
          <w:szCs w:val="24"/>
        </w:rPr>
        <w:t>t isn’t immediately clear whether the generated temperature series under different</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warming scenarios (in Fig. 5) are analyzed using the constant difference equation</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(Eq. 5) or the warm spell equation (Eq. 6). While I assume it is the former, it will be</w:t>
      </w:r>
    </w:p>
    <w:p w14:paraId="01D4EC86" w14:textId="5406BA89" w:rsid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helpful to explicitly state that when discussing those results.</w:t>
      </w:r>
    </w:p>
    <w:p w14:paraId="212EEAEB" w14:textId="2469A311" w:rsidR="00BC1458" w:rsidRDefault="00BC1458" w:rsidP="00765C87">
      <w:pPr>
        <w:autoSpaceDE w:val="0"/>
        <w:autoSpaceDN w:val="0"/>
        <w:adjustRightInd w:val="0"/>
        <w:spacing w:after="0" w:line="480" w:lineRule="auto"/>
        <w:rPr>
          <w:rFonts w:ascii="Times New Roman" w:hAnsi="Times New Roman" w:cs="Times New Roman"/>
          <w:sz w:val="24"/>
          <w:szCs w:val="24"/>
        </w:rPr>
      </w:pPr>
    </w:p>
    <w:p w14:paraId="48E78AFB" w14:textId="77777777" w:rsidR="00F244B5" w:rsidRDefault="00232798"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ED084C">
        <w:rPr>
          <w:rFonts w:ascii="Times New Roman" w:hAnsi="Times New Roman" w:cs="Times New Roman"/>
          <w:sz w:val="24"/>
          <w:szCs w:val="24"/>
        </w:rPr>
        <w:t xml:space="preserve"> </w:t>
      </w:r>
    </w:p>
    <w:p w14:paraId="03A17BC0" w14:textId="1D80FAF3" w:rsidR="00232798"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w:t>
      </w:r>
      <w:r w:rsidR="00ED084C">
        <w:rPr>
          <w:rFonts w:ascii="Times New Roman" w:hAnsi="Times New Roman" w:cs="Times New Roman"/>
          <w:sz w:val="24"/>
          <w:szCs w:val="24"/>
        </w:rPr>
        <w:t xml:space="preserve">ctually, </w:t>
      </w:r>
      <w:r w:rsidR="00F23D40">
        <w:rPr>
          <w:rFonts w:ascii="Times New Roman" w:hAnsi="Times New Roman" w:cs="Times New Roman"/>
          <w:sz w:val="24"/>
          <w:szCs w:val="24"/>
        </w:rPr>
        <w:t xml:space="preserve">these equations are used to analyze the model with simple temperature time series (e.g., cosine). Fig. 5 is generated using the functions of the SBW and balsam fir with realistic temperature time series (BioSim), not by using any of the two former equations. We clarified this point in section 2 and section 3. </w:t>
      </w:r>
      <w:r w:rsidR="00ED084C">
        <w:rPr>
          <w:rFonts w:ascii="Times New Roman" w:hAnsi="Times New Roman" w:cs="Times New Roman"/>
          <w:sz w:val="24"/>
          <w:szCs w:val="24"/>
        </w:rPr>
        <w:t xml:space="preserve">The reorganisation of the manuscript suggested by the reviewer </w:t>
      </w:r>
      <w:r w:rsidR="00F23D40">
        <w:rPr>
          <w:rFonts w:ascii="Times New Roman" w:hAnsi="Times New Roman" w:cs="Times New Roman"/>
          <w:sz w:val="24"/>
          <w:szCs w:val="24"/>
        </w:rPr>
        <w:t xml:space="preserve">also </w:t>
      </w:r>
      <w:r w:rsidR="00ED084C">
        <w:rPr>
          <w:rFonts w:ascii="Times New Roman" w:hAnsi="Times New Roman" w:cs="Times New Roman"/>
          <w:sz w:val="24"/>
          <w:szCs w:val="24"/>
        </w:rPr>
        <w:t>makes this point clearer.</w:t>
      </w:r>
    </w:p>
    <w:p w14:paraId="616EA34E" w14:textId="77777777" w:rsidR="00232798" w:rsidRPr="00765C87" w:rsidRDefault="00232798" w:rsidP="00765C87">
      <w:pPr>
        <w:autoSpaceDE w:val="0"/>
        <w:autoSpaceDN w:val="0"/>
        <w:adjustRightInd w:val="0"/>
        <w:spacing w:after="0" w:line="480" w:lineRule="auto"/>
        <w:rPr>
          <w:rFonts w:ascii="Times New Roman" w:hAnsi="Times New Roman" w:cs="Times New Roman"/>
          <w:sz w:val="24"/>
          <w:szCs w:val="24"/>
        </w:rPr>
      </w:pPr>
    </w:p>
    <w:p w14:paraId="3922BDE8" w14:textId="77777777" w:rsidR="00F244B5"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4. </w:t>
      </w:r>
      <w:r w:rsidR="00961D43">
        <w:rPr>
          <w:rFonts w:ascii="Times New Roman" w:hAnsi="Times New Roman" w:cs="Times New Roman"/>
          <w:sz w:val="24"/>
          <w:szCs w:val="24"/>
        </w:rPr>
        <w:t xml:space="preserve">Reviewer comment: </w:t>
      </w:r>
    </w:p>
    <w:p w14:paraId="2E56AC27" w14:textId="70C4F8C3" w:rsidR="00765C87"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I</w:t>
      </w:r>
      <w:r w:rsidR="00765C87" w:rsidRPr="00765C87">
        <w:rPr>
          <w:rFonts w:ascii="Times New Roman" w:hAnsi="Times New Roman" w:cs="Times New Roman"/>
          <w:sz w:val="24"/>
          <w:szCs w:val="24"/>
        </w:rPr>
        <w:t>n Section 3.1.2, it might be beneficial to explore different combinations of sensitivity</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and phenology between the consumer and the resource in a systematic way. Right</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now, the authors focus on the case where the resource emerges before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consumer and is more sensitive at lower temperatures. It might be worthwhile to</w:t>
      </w:r>
      <w:r w:rsidR="00191066">
        <w:rPr>
          <w:rFonts w:ascii="Times New Roman" w:hAnsi="Times New Roman" w:cs="Times New Roman"/>
          <w:sz w:val="24"/>
          <w:szCs w:val="24"/>
        </w:rPr>
        <w:t xml:space="preserve"> </w:t>
      </w:r>
      <w:r w:rsidR="00765C87" w:rsidRPr="00765C87">
        <w:rPr>
          <w:rFonts w:ascii="Times New Roman" w:hAnsi="Times New Roman" w:cs="Times New Roman"/>
          <w:sz w:val="24"/>
          <w:szCs w:val="24"/>
        </w:rPr>
        <w:t>examine other scenarios here as well – consumer emerges first, consumer has higher</w:t>
      </w:r>
      <w:r w:rsidR="00191066">
        <w:rPr>
          <w:rFonts w:ascii="Times New Roman" w:hAnsi="Times New Roman" w:cs="Times New Roman"/>
          <w:sz w:val="24"/>
          <w:szCs w:val="24"/>
        </w:rPr>
        <w:t xml:space="preserve"> </w:t>
      </w:r>
      <w:r w:rsidR="00765C87" w:rsidRPr="00765C87">
        <w:rPr>
          <w:rFonts w:ascii="Times New Roman" w:hAnsi="Times New Roman" w:cs="Times New Roman"/>
          <w:sz w:val="24"/>
          <w:szCs w:val="24"/>
        </w:rPr>
        <w:t>sensitivity etc. If pressed for space, the authors can focus on the cases they think are</w:t>
      </w:r>
      <w:r w:rsidR="00191066">
        <w:rPr>
          <w:rFonts w:ascii="Times New Roman" w:hAnsi="Times New Roman" w:cs="Times New Roman"/>
          <w:sz w:val="24"/>
          <w:szCs w:val="24"/>
        </w:rPr>
        <w:t xml:space="preserve"> </w:t>
      </w:r>
      <w:r w:rsidR="00765C87" w:rsidRPr="00765C87">
        <w:rPr>
          <w:rFonts w:ascii="Times New Roman" w:hAnsi="Times New Roman" w:cs="Times New Roman"/>
          <w:sz w:val="24"/>
          <w:szCs w:val="24"/>
        </w:rPr>
        <w:t>most biologically relevant. This analysis will show that the tools are potentially</w:t>
      </w:r>
      <w:r w:rsidR="00191066">
        <w:rPr>
          <w:rFonts w:ascii="Times New Roman" w:hAnsi="Times New Roman" w:cs="Times New Roman"/>
          <w:sz w:val="24"/>
          <w:szCs w:val="24"/>
        </w:rPr>
        <w:t xml:space="preserve"> </w:t>
      </w:r>
      <w:r w:rsidR="00765C87" w:rsidRPr="00765C87">
        <w:rPr>
          <w:rFonts w:ascii="Times New Roman" w:hAnsi="Times New Roman" w:cs="Times New Roman"/>
          <w:sz w:val="24"/>
          <w:szCs w:val="24"/>
        </w:rPr>
        <w:t>applicable in situations which might be significantly different from the budworm-fir</w:t>
      </w:r>
      <w:r w:rsidR="00191066">
        <w:rPr>
          <w:rFonts w:ascii="Times New Roman" w:hAnsi="Times New Roman" w:cs="Times New Roman"/>
          <w:sz w:val="24"/>
          <w:szCs w:val="24"/>
        </w:rPr>
        <w:t xml:space="preserve"> </w:t>
      </w:r>
      <w:r w:rsidR="00765C87" w:rsidRPr="00765C87">
        <w:rPr>
          <w:rFonts w:ascii="Times New Roman" w:hAnsi="Times New Roman" w:cs="Times New Roman"/>
          <w:sz w:val="24"/>
          <w:szCs w:val="24"/>
        </w:rPr>
        <w:t>system.</w:t>
      </w:r>
    </w:p>
    <w:p w14:paraId="654C6EE2" w14:textId="4046D2CE" w:rsidR="00232798" w:rsidRDefault="00232798" w:rsidP="00765C87">
      <w:pPr>
        <w:autoSpaceDE w:val="0"/>
        <w:autoSpaceDN w:val="0"/>
        <w:adjustRightInd w:val="0"/>
        <w:spacing w:after="0" w:line="480" w:lineRule="auto"/>
        <w:rPr>
          <w:rFonts w:ascii="Times New Roman" w:hAnsi="Times New Roman" w:cs="Times New Roman"/>
          <w:sz w:val="24"/>
          <w:szCs w:val="24"/>
        </w:rPr>
      </w:pPr>
    </w:p>
    <w:p w14:paraId="78120897" w14:textId="4E4B41F6" w:rsidR="00232798" w:rsidRDefault="00232798"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382E5ABA" w14:textId="0F129F33" w:rsidR="008D588B" w:rsidRDefault="008D588B"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In section 2.2.2, we give a framework to study phenology mismatch between species. It is true that we illustrate our point with a case where the consumer emerges before the resource, and that we used equations of the spruce budworm and balsam fir</w:t>
      </w:r>
      <w:r w:rsidR="005213CD">
        <w:rPr>
          <w:rFonts w:ascii="Times New Roman" w:hAnsi="Times New Roman" w:cs="Times New Roman"/>
          <w:sz w:val="24"/>
          <w:szCs w:val="24"/>
        </w:rPr>
        <w:t xml:space="preserve"> to do so</w:t>
      </w:r>
      <w:r>
        <w:rPr>
          <w:rFonts w:ascii="Times New Roman" w:hAnsi="Times New Roman" w:cs="Times New Roman"/>
          <w:sz w:val="24"/>
          <w:szCs w:val="24"/>
        </w:rPr>
        <w:t xml:space="preserve">. However, </w:t>
      </w:r>
      <w:r w:rsidR="0086481E">
        <w:rPr>
          <w:rFonts w:ascii="Times New Roman" w:hAnsi="Times New Roman" w:cs="Times New Roman"/>
          <w:sz w:val="24"/>
          <w:szCs w:val="24"/>
        </w:rPr>
        <w:t xml:space="preserve">throughout the paper, </w:t>
      </w:r>
      <w:r w:rsidR="006D6EFE">
        <w:rPr>
          <w:rFonts w:ascii="Times New Roman" w:hAnsi="Times New Roman" w:cs="Times New Roman"/>
          <w:sz w:val="24"/>
          <w:szCs w:val="24"/>
        </w:rPr>
        <w:t>we use the main equation (Eq. 1) in two ways. First, we develop theoretical insights about the effects of climate change on species mismatch (section 2). T</w:t>
      </w:r>
      <w:r>
        <w:rPr>
          <w:rFonts w:ascii="Times New Roman" w:hAnsi="Times New Roman" w:cs="Times New Roman"/>
          <w:sz w:val="24"/>
          <w:szCs w:val="24"/>
        </w:rPr>
        <w:t>he model is agnostic</w:t>
      </w:r>
      <w:r w:rsidR="005213CD">
        <w:rPr>
          <w:rFonts w:ascii="Times New Roman" w:hAnsi="Times New Roman" w:cs="Times New Roman"/>
          <w:sz w:val="24"/>
          <w:szCs w:val="24"/>
        </w:rPr>
        <w:t xml:space="preserve"> about the specific accumulation function that a given species would exhibit. Therefore, it is possible to deduce intuitively what would </w:t>
      </w:r>
      <w:r w:rsidR="00E90164">
        <w:rPr>
          <w:rFonts w:ascii="Times New Roman" w:hAnsi="Times New Roman" w:cs="Times New Roman"/>
          <w:sz w:val="24"/>
          <w:szCs w:val="24"/>
        </w:rPr>
        <w:t>happen</w:t>
      </w:r>
      <w:r w:rsidR="005213CD">
        <w:rPr>
          <w:rFonts w:ascii="Times New Roman" w:hAnsi="Times New Roman" w:cs="Times New Roman"/>
          <w:sz w:val="24"/>
          <w:szCs w:val="24"/>
        </w:rPr>
        <w:t>, for example, in the case of a consumer emerging later than the resource.</w:t>
      </w:r>
      <w:r w:rsidR="006D6EFE">
        <w:rPr>
          <w:rFonts w:ascii="Times New Roman" w:hAnsi="Times New Roman" w:cs="Times New Roman"/>
          <w:sz w:val="24"/>
          <w:szCs w:val="24"/>
        </w:rPr>
        <w:t xml:space="preserve"> Then, we use realistic temperature series (section 3) that allow predictions for a particular resource-consumer system, in a particular place, at a particular time, and a particular climate scenario.</w:t>
      </w:r>
      <w:r w:rsidR="002F2BA3">
        <w:rPr>
          <w:rFonts w:ascii="Times New Roman" w:hAnsi="Times New Roman" w:cs="Times New Roman"/>
          <w:sz w:val="24"/>
          <w:szCs w:val="24"/>
        </w:rPr>
        <w:t xml:space="preserve"> We make this point more explicit at the end of section 2.</w:t>
      </w:r>
    </w:p>
    <w:p w14:paraId="6308030A"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4E171E0C" w14:textId="7866C959"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Minor Comments</w:t>
      </w:r>
    </w:p>
    <w:p w14:paraId="67E88FF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There are a few relatively minor issues that need to be fixed in the manuscript. I list some</w:t>
      </w:r>
    </w:p>
    <w:p w14:paraId="5FE70BBB"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here for the authors’ convenience. These mostly pertain to reproducibility and typesetting</w:t>
      </w:r>
    </w:p>
    <w:p w14:paraId="3DB9F673"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lastRenderedPageBreak/>
        <w:t>issues and should be relatively easier to address.</w:t>
      </w:r>
    </w:p>
    <w:p w14:paraId="3DDA376F" w14:textId="77777777" w:rsidR="00F244B5"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1. </w:t>
      </w:r>
      <w:r w:rsidR="00961D43">
        <w:rPr>
          <w:rFonts w:ascii="Times New Roman" w:hAnsi="Times New Roman" w:cs="Times New Roman"/>
          <w:sz w:val="24"/>
          <w:szCs w:val="24"/>
        </w:rPr>
        <w:t xml:space="preserve">Reviewer comment: </w:t>
      </w:r>
    </w:p>
    <w:p w14:paraId="47FEB0F3" w14:textId="203C9863" w:rsidR="00765C87"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C</w:t>
      </w:r>
      <w:r w:rsidR="00765C87" w:rsidRPr="00765C87">
        <w:rPr>
          <w:rFonts w:ascii="Times New Roman" w:hAnsi="Times New Roman" w:cs="Times New Roman"/>
          <w:sz w:val="24"/>
          <w:szCs w:val="24"/>
        </w:rPr>
        <w:t>urrently, the theoretical figures lack parameter values. Even though some of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figures are illustrative, it is useful to provide the parameter values for the purposes</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of reproducibility and further analyses. They can be added to the figure captions or</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be provided in the </w:t>
      </w:r>
      <w:r w:rsidR="00602718">
        <w:rPr>
          <w:rFonts w:ascii="Times New Roman" w:hAnsi="Times New Roman" w:cs="Times New Roman"/>
          <w:sz w:val="24"/>
          <w:szCs w:val="24"/>
        </w:rPr>
        <w:t>S</w:t>
      </w:r>
      <w:r w:rsidR="00765C87" w:rsidRPr="00765C87">
        <w:rPr>
          <w:rFonts w:ascii="Times New Roman" w:hAnsi="Times New Roman" w:cs="Times New Roman"/>
          <w:sz w:val="24"/>
          <w:szCs w:val="24"/>
        </w:rPr>
        <w:t>upplementary Information.</w:t>
      </w:r>
    </w:p>
    <w:p w14:paraId="0482828A" w14:textId="1DD68F1A"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4B3C8DEF" w14:textId="43376DFC" w:rsidR="006C7905"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408323F4" w14:textId="79DA711E" w:rsidR="007A31A2" w:rsidRDefault="007A31A2"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We added this piece of information in Fig. 1 caption.</w:t>
      </w:r>
    </w:p>
    <w:p w14:paraId="7C4B5E40"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2966D444" w14:textId="77777777" w:rsidR="00F244B5"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2. </w:t>
      </w:r>
      <w:r w:rsidR="00961D43">
        <w:rPr>
          <w:rFonts w:ascii="Times New Roman" w:hAnsi="Times New Roman" w:cs="Times New Roman"/>
          <w:sz w:val="24"/>
          <w:szCs w:val="24"/>
        </w:rPr>
        <w:t xml:space="preserve">Reviewer comment: </w:t>
      </w:r>
    </w:p>
    <w:p w14:paraId="4F4779FD" w14:textId="73CFD819" w:rsidR="00765C87" w:rsidRPr="00765C87"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w:t>
      </w:r>
      <w:r w:rsidR="00765C87" w:rsidRPr="00765C87">
        <w:rPr>
          <w:rFonts w:ascii="Times New Roman" w:hAnsi="Times New Roman" w:cs="Times New Roman"/>
          <w:sz w:val="24"/>
          <w:szCs w:val="24"/>
        </w:rPr>
        <w:t>n Fig. 1D, the dark dashed scenario is not shown. Further, it might be helpful to</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mark </w:t>
      </w:r>
      <w:r w:rsidR="00765C87" w:rsidRPr="00765C87">
        <w:rPr>
          <w:rFonts w:ascii="Cambria Math" w:eastAsia="CambriaMath" w:hAnsi="Cambria Math" w:cs="Cambria Math"/>
          <w:sz w:val="24"/>
          <w:szCs w:val="24"/>
        </w:rPr>
        <w:t>𝑡</w:t>
      </w:r>
      <w:r w:rsidR="00765C87" w:rsidRPr="00765C87">
        <w:rPr>
          <w:rFonts w:ascii="Times New Roman" w:eastAsia="CambriaMath" w:hAnsi="Times New Roman" w:cs="Times New Roman"/>
          <w:sz w:val="24"/>
          <w:szCs w:val="24"/>
          <w:vertAlign w:val="subscript"/>
        </w:rPr>
        <w:t>b</w:t>
      </w:r>
      <w:r w:rsidR="00765C87" w:rsidRPr="00765C87">
        <w:rPr>
          <w:rFonts w:ascii="Times New Roman" w:eastAsia="CambriaMath" w:hAnsi="Times New Roman" w:cs="Times New Roman"/>
          <w:sz w:val="24"/>
          <w:szCs w:val="24"/>
          <w:vertAlign w:val="superscript"/>
        </w:rPr>
        <w:t>*</w:t>
      </w:r>
      <w:r w:rsidR="00765C87" w:rsidRPr="00765C87">
        <w:rPr>
          <w:rFonts w:ascii="Times New Roman" w:eastAsia="CambriaMath" w:hAnsi="Times New Roman" w:cs="Times New Roman"/>
          <w:sz w:val="24"/>
          <w:szCs w:val="24"/>
        </w:rPr>
        <w:t xml:space="preserve"> </w:t>
      </w:r>
      <w:r w:rsidR="00765C87" w:rsidRPr="00765C87">
        <w:rPr>
          <w:rFonts w:ascii="Times New Roman" w:hAnsi="Times New Roman" w:cs="Times New Roman"/>
          <w:sz w:val="24"/>
          <w:szCs w:val="24"/>
        </w:rPr>
        <w:t xml:space="preserve">and </w:t>
      </w:r>
      <w:r w:rsidR="00765C87" w:rsidRPr="00765C87">
        <w:rPr>
          <w:rFonts w:ascii="Cambria Math" w:eastAsia="CambriaMath" w:hAnsi="Cambria Math" w:cs="Cambria Math"/>
          <w:sz w:val="24"/>
          <w:szCs w:val="24"/>
        </w:rPr>
        <w:t>𝑡</w:t>
      </w:r>
      <w:r w:rsidR="00765C87" w:rsidRPr="00765C87">
        <w:rPr>
          <w:rFonts w:ascii="Times New Roman" w:eastAsia="CambriaMath" w:hAnsi="Times New Roman" w:cs="Times New Roman"/>
          <w:sz w:val="24"/>
          <w:szCs w:val="24"/>
          <w:vertAlign w:val="subscript"/>
        </w:rPr>
        <w:t>e</w:t>
      </w:r>
      <w:r w:rsidR="00765C87" w:rsidRPr="00765C87">
        <w:rPr>
          <w:rFonts w:ascii="Times New Roman" w:eastAsia="CambriaMath" w:hAnsi="Times New Roman" w:cs="Times New Roman"/>
          <w:sz w:val="24"/>
          <w:szCs w:val="24"/>
          <w:vertAlign w:val="superscript"/>
        </w:rPr>
        <w:t>*</w:t>
      </w:r>
      <w:r w:rsidR="00765C87" w:rsidRPr="00765C87">
        <w:rPr>
          <w:rFonts w:ascii="Times New Roman" w:eastAsia="CambriaMath" w:hAnsi="Times New Roman" w:cs="Times New Roman"/>
          <w:sz w:val="24"/>
          <w:szCs w:val="24"/>
        </w:rPr>
        <w:t xml:space="preserve"> </w:t>
      </w:r>
      <w:r w:rsidR="00765C87" w:rsidRPr="00765C87">
        <w:rPr>
          <w:rFonts w:ascii="Times New Roman" w:hAnsi="Times New Roman" w:cs="Times New Roman"/>
          <w:sz w:val="24"/>
          <w:szCs w:val="24"/>
        </w:rPr>
        <w:t xml:space="preserve">on this figure. The mismatch can thus be clearly stated as </w:t>
      </w:r>
      <w:r w:rsidR="00765C87" w:rsidRPr="00765C87">
        <w:rPr>
          <w:rFonts w:ascii="Cambria Math" w:eastAsia="CambriaMath" w:hAnsi="Cambria Math" w:cs="Cambria Math"/>
          <w:sz w:val="24"/>
          <w:szCs w:val="24"/>
        </w:rPr>
        <w:t>𝑡</w:t>
      </w:r>
      <w:r w:rsidR="00765C87" w:rsidRPr="00765C87">
        <w:rPr>
          <w:rFonts w:ascii="Times New Roman" w:eastAsia="CambriaMath" w:hAnsi="Times New Roman" w:cs="Times New Roman"/>
          <w:sz w:val="24"/>
          <w:szCs w:val="24"/>
          <w:vertAlign w:val="subscript"/>
        </w:rPr>
        <w:t>b</w:t>
      </w:r>
      <w:r w:rsidR="00765C87" w:rsidRPr="00765C87">
        <w:rPr>
          <w:rFonts w:ascii="Times New Roman" w:eastAsia="CambriaMath" w:hAnsi="Times New Roman" w:cs="Times New Roman"/>
          <w:sz w:val="24"/>
          <w:szCs w:val="24"/>
          <w:vertAlign w:val="superscript"/>
        </w:rPr>
        <w:t>*</w:t>
      </w:r>
      <w:r w:rsidR="00765C87" w:rsidRPr="00765C87">
        <w:rPr>
          <w:rFonts w:ascii="Times New Roman" w:eastAsia="CambriaMath" w:hAnsi="Times New Roman" w:cs="Times New Roman"/>
          <w:sz w:val="24"/>
          <w:szCs w:val="24"/>
        </w:rPr>
        <w:t xml:space="preserve">− </w:t>
      </w:r>
      <w:r w:rsidR="00765C87" w:rsidRPr="00765C87">
        <w:rPr>
          <w:rFonts w:ascii="Cambria Math" w:eastAsia="CambriaMath" w:hAnsi="Cambria Math" w:cs="Cambria Math"/>
          <w:sz w:val="24"/>
          <w:szCs w:val="24"/>
        </w:rPr>
        <w:t>𝑡</w:t>
      </w:r>
      <w:r w:rsidR="00765C87" w:rsidRPr="00765C87">
        <w:rPr>
          <w:rFonts w:ascii="Times New Roman" w:eastAsia="CambriaMath" w:hAnsi="Times New Roman" w:cs="Times New Roman"/>
          <w:sz w:val="24"/>
          <w:szCs w:val="24"/>
          <w:vertAlign w:val="subscript"/>
        </w:rPr>
        <w:t>e</w:t>
      </w:r>
      <w:r w:rsidR="00765C87" w:rsidRPr="00765C87">
        <w:rPr>
          <w:rFonts w:ascii="Times New Roman" w:eastAsia="CambriaMath" w:hAnsi="Times New Roman" w:cs="Times New Roman"/>
          <w:sz w:val="24"/>
          <w:szCs w:val="24"/>
          <w:vertAlign w:val="superscript"/>
        </w:rPr>
        <w:t>*</w:t>
      </w:r>
      <w:r w:rsidR="00765C87" w:rsidRPr="00765C87">
        <w:rPr>
          <w:rFonts w:ascii="Times New Roman" w:hAnsi="Times New Roman" w:cs="Times New Roman"/>
          <w:sz w:val="24"/>
          <w:szCs w:val="24"/>
        </w:rPr>
        <w:t>,</w:t>
      </w:r>
    </w:p>
    <w:p w14:paraId="041FB83B" w14:textId="1EEF8E39" w:rsid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which will correspond to the text.</w:t>
      </w:r>
    </w:p>
    <w:p w14:paraId="672FF1A1" w14:textId="35558DEC"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2E3267CF" w14:textId="07A23EA2" w:rsidR="006C7905"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76497097" w14:textId="12921FEB" w:rsidR="00F244B5"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thoroughly revised </w:t>
      </w:r>
      <w:commentRangeStart w:id="23"/>
      <w:r>
        <w:rPr>
          <w:rFonts w:ascii="Times New Roman" w:hAnsi="Times New Roman" w:cs="Times New Roman"/>
          <w:sz w:val="24"/>
          <w:szCs w:val="24"/>
        </w:rPr>
        <w:t xml:space="preserve">Fig. 1D </w:t>
      </w:r>
      <w:commentRangeEnd w:id="23"/>
      <w:r w:rsidR="00113386">
        <w:rPr>
          <w:rStyle w:val="Marquedecommentaire"/>
        </w:rPr>
        <w:commentReference w:id="23"/>
      </w:r>
      <w:r>
        <w:rPr>
          <w:rFonts w:ascii="Times New Roman" w:hAnsi="Times New Roman" w:cs="Times New Roman"/>
          <w:sz w:val="24"/>
          <w:szCs w:val="24"/>
        </w:rPr>
        <w:t xml:space="preserve">accordingly. The revised figure shows the four curves (i.e., heat accumulation through time for both the consumer and the resource under two different temperature regimes). </w:t>
      </w:r>
      <w:r w:rsidR="008F430C">
        <w:rPr>
          <w:rFonts w:ascii="Times New Roman" w:hAnsi="Times New Roman" w:cs="Times New Roman"/>
          <w:sz w:val="24"/>
          <w:szCs w:val="24"/>
        </w:rPr>
        <w:t>It is now clear from the figure that the two species do not need to accumulate the same amount of heat to trigger the end of their resting period. We labelled these event</w:t>
      </w:r>
      <w:r w:rsidR="00F1193F">
        <w:rPr>
          <w:rFonts w:ascii="Times New Roman" w:hAnsi="Times New Roman" w:cs="Times New Roman"/>
          <w:sz w:val="24"/>
          <w:szCs w:val="24"/>
        </w:rPr>
        <w:t>s</w:t>
      </w:r>
      <w:r w:rsidR="008F430C">
        <w:rPr>
          <w:rFonts w:ascii="Times New Roman" w:hAnsi="Times New Roman" w:cs="Times New Roman"/>
          <w:sz w:val="24"/>
          <w:szCs w:val="24"/>
        </w:rPr>
        <w:t xml:space="preserve"> </w:t>
      </w:r>
      <w:r w:rsidR="008F430C"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e</w:t>
      </w:r>
      <w:r w:rsidR="008F430C" w:rsidRPr="008F430C">
        <w:rPr>
          <w:rFonts w:ascii="Times New Roman" w:hAnsi="Times New Roman" w:cs="Times New Roman"/>
          <w:i/>
          <w:iCs/>
          <w:sz w:val="24"/>
          <w:szCs w:val="24"/>
          <w:vertAlign w:val="subscript"/>
        </w:rPr>
        <w:t>1</w:t>
      </w:r>
      <w:r w:rsidR="008F430C" w:rsidRPr="008F430C">
        <w:rPr>
          <w:rFonts w:ascii="Times New Roman" w:hAnsi="Times New Roman" w:cs="Times New Roman"/>
          <w:i/>
          <w:iCs/>
          <w:sz w:val="24"/>
          <w:szCs w:val="24"/>
          <w:vertAlign w:val="superscript"/>
        </w:rPr>
        <w:t>*</w:t>
      </w:r>
      <w:r w:rsidR="008F430C">
        <w:rPr>
          <w:rFonts w:ascii="Times New Roman" w:hAnsi="Times New Roman" w:cs="Times New Roman"/>
          <w:sz w:val="24"/>
          <w:szCs w:val="24"/>
        </w:rPr>
        <w:t xml:space="preserve"> and </w:t>
      </w:r>
      <w:r w:rsidR="008F430C"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e</w:t>
      </w:r>
      <w:r w:rsidR="008F430C" w:rsidRPr="008F430C">
        <w:rPr>
          <w:rFonts w:ascii="Times New Roman" w:hAnsi="Times New Roman" w:cs="Times New Roman"/>
          <w:i/>
          <w:iCs/>
          <w:sz w:val="24"/>
          <w:szCs w:val="24"/>
          <w:vertAlign w:val="subscript"/>
        </w:rPr>
        <w:t>2</w:t>
      </w:r>
      <w:r w:rsidR="008F430C" w:rsidRPr="008F430C">
        <w:rPr>
          <w:rFonts w:ascii="Times New Roman" w:hAnsi="Times New Roman" w:cs="Times New Roman"/>
          <w:i/>
          <w:iCs/>
          <w:sz w:val="24"/>
          <w:szCs w:val="24"/>
          <w:vertAlign w:val="superscript"/>
        </w:rPr>
        <w:t>*</w:t>
      </w:r>
      <w:r w:rsidR="008F430C">
        <w:rPr>
          <w:rFonts w:ascii="Times New Roman" w:hAnsi="Times New Roman" w:cs="Times New Roman"/>
          <w:sz w:val="24"/>
          <w:szCs w:val="24"/>
        </w:rPr>
        <w:t xml:space="preserve"> for the consumer, and </w:t>
      </w:r>
      <w:r w:rsidR="008F430C"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b</w:t>
      </w:r>
      <w:r w:rsidR="008F430C" w:rsidRPr="008F430C">
        <w:rPr>
          <w:rFonts w:ascii="Times New Roman" w:hAnsi="Times New Roman" w:cs="Times New Roman"/>
          <w:i/>
          <w:iCs/>
          <w:sz w:val="24"/>
          <w:szCs w:val="24"/>
          <w:vertAlign w:val="subscript"/>
        </w:rPr>
        <w:t>1</w:t>
      </w:r>
      <w:r w:rsidR="008F430C" w:rsidRPr="008F430C">
        <w:rPr>
          <w:rFonts w:ascii="Times New Roman" w:hAnsi="Times New Roman" w:cs="Times New Roman"/>
          <w:i/>
          <w:iCs/>
          <w:sz w:val="24"/>
          <w:szCs w:val="24"/>
          <w:vertAlign w:val="superscript"/>
        </w:rPr>
        <w:t>*</w:t>
      </w:r>
      <w:r w:rsidR="008F430C">
        <w:rPr>
          <w:rFonts w:ascii="Times New Roman" w:hAnsi="Times New Roman" w:cs="Times New Roman"/>
          <w:sz w:val="24"/>
          <w:szCs w:val="24"/>
        </w:rPr>
        <w:t xml:space="preserve"> and </w:t>
      </w:r>
      <w:r w:rsidR="008F430C"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b</w:t>
      </w:r>
      <w:r w:rsidR="008F430C" w:rsidRPr="008F430C">
        <w:rPr>
          <w:rFonts w:ascii="Times New Roman" w:hAnsi="Times New Roman" w:cs="Times New Roman"/>
          <w:i/>
          <w:iCs/>
          <w:sz w:val="24"/>
          <w:szCs w:val="24"/>
          <w:vertAlign w:val="subscript"/>
        </w:rPr>
        <w:t>2</w:t>
      </w:r>
      <w:r w:rsidR="008F430C" w:rsidRPr="008F430C">
        <w:rPr>
          <w:rFonts w:ascii="Times New Roman" w:hAnsi="Times New Roman" w:cs="Times New Roman"/>
          <w:i/>
          <w:iCs/>
          <w:sz w:val="24"/>
          <w:szCs w:val="24"/>
          <w:vertAlign w:val="superscript"/>
        </w:rPr>
        <w:t>*</w:t>
      </w:r>
      <w:r w:rsidR="008F430C">
        <w:rPr>
          <w:rFonts w:ascii="Times New Roman" w:hAnsi="Times New Roman" w:cs="Times New Roman"/>
          <w:sz w:val="24"/>
          <w:szCs w:val="24"/>
        </w:rPr>
        <w:t xml:space="preserve"> for the resource. The shift in phenology for both species and the mismatch between species appears clearly now.</w:t>
      </w:r>
    </w:p>
    <w:p w14:paraId="29FC80B7"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29CC89F5" w14:textId="77777777" w:rsidR="00113386"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3. </w:t>
      </w:r>
      <w:r w:rsidR="00961D43">
        <w:rPr>
          <w:rFonts w:ascii="Times New Roman" w:hAnsi="Times New Roman" w:cs="Times New Roman"/>
          <w:sz w:val="24"/>
          <w:szCs w:val="24"/>
        </w:rPr>
        <w:t xml:space="preserve">Reviewer comment: </w:t>
      </w:r>
    </w:p>
    <w:p w14:paraId="11757664" w14:textId="607EFA52" w:rsidR="00765C87" w:rsidRDefault="00113386"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w:t>
      </w:r>
      <w:r w:rsidR="00765C87" w:rsidRPr="00765C87">
        <w:rPr>
          <w:rFonts w:ascii="Times New Roman" w:hAnsi="Times New Roman" w:cs="Times New Roman"/>
          <w:sz w:val="24"/>
          <w:szCs w:val="24"/>
        </w:rPr>
        <w:t>or reproducibility, the authors should also list the tools used for the analyses –</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programming language, any relevant software packages etc.</w:t>
      </w:r>
    </w:p>
    <w:p w14:paraId="41D6C13E" w14:textId="66C0433C"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3A466A6C" w14:textId="77777777" w:rsidR="00113386"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B561D5">
        <w:rPr>
          <w:rFonts w:ascii="Times New Roman" w:hAnsi="Times New Roman" w:cs="Times New Roman"/>
          <w:sz w:val="24"/>
          <w:szCs w:val="24"/>
        </w:rPr>
        <w:t xml:space="preserve"> </w:t>
      </w:r>
    </w:p>
    <w:p w14:paraId="78E03B38" w14:textId="185A969F" w:rsidR="006C7905" w:rsidRDefault="00113386"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B561D5">
        <w:rPr>
          <w:rFonts w:ascii="Times New Roman" w:hAnsi="Times New Roman" w:cs="Times New Roman"/>
          <w:sz w:val="24"/>
          <w:szCs w:val="24"/>
        </w:rPr>
        <w:t>e added this information at the beginning of section 3 (“A case study: the spruce budworm – balsam fir system”).</w:t>
      </w:r>
    </w:p>
    <w:p w14:paraId="51D12CA3"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5005E704" w14:textId="77777777" w:rsidR="00113386" w:rsidRDefault="00765C87" w:rsidP="00961D43">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4. </w:t>
      </w:r>
      <w:r w:rsidR="00961D43">
        <w:rPr>
          <w:rFonts w:ascii="Times New Roman" w:hAnsi="Times New Roman" w:cs="Times New Roman"/>
          <w:sz w:val="24"/>
          <w:szCs w:val="24"/>
        </w:rPr>
        <w:t xml:space="preserve">Reviewer comment: </w:t>
      </w:r>
    </w:p>
    <w:p w14:paraId="56572718" w14:textId="7A760FAB" w:rsidR="00DD1E3C" w:rsidRDefault="00113386" w:rsidP="00961D4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w:t>
      </w:r>
      <w:r w:rsidR="00765C87" w:rsidRPr="00765C87">
        <w:rPr>
          <w:rFonts w:ascii="Times New Roman" w:hAnsi="Times New Roman" w:cs="Times New Roman"/>
          <w:sz w:val="24"/>
          <w:szCs w:val="24"/>
        </w:rPr>
        <w:t xml:space="preserve">here are some typesetting issues (e.g., </w:t>
      </w:r>
      <w:commentRangeStart w:id="24"/>
      <w:commentRangeStart w:id="25"/>
      <w:r w:rsidR="00765C87" w:rsidRPr="00765C87">
        <w:rPr>
          <w:rFonts w:ascii="Times New Roman" w:hAnsi="Times New Roman" w:cs="Times New Roman"/>
          <w:sz w:val="24"/>
          <w:szCs w:val="24"/>
        </w:rPr>
        <w:t>Eq. 3</w:t>
      </w:r>
      <w:commentRangeEnd w:id="24"/>
      <w:r w:rsidR="00887D5A">
        <w:rPr>
          <w:rStyle w:val="Marquedecommentaire"/>
        </w:rPr>
        <w:commentReference w:id="24"/>
      </w:r>
      <w:commentRangeEnd w:id="25"/>
      <w:r w:rsidR="00A3790C">
        <w:rPr>
          <w:rStyle w:val="Marquedecommentaire"/>
        </w:rPr>
        <w:commentReference w:id="25"/>
      </w:r>
      <w:r w:rsidR="00765C87" w:rsidRPr="00765C87">
        <w:rPr>
          <w:rFonts w:ascii="Times New Roman" w:hAnsi="Times New Roman" w:cs="Times New Roman"/>
          <w:sz w:val="24"/>
          <w:szCs w:val="24"/>
        </w:rPr>
        <w:t>) and some minor notation errors (e.g.,</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Eq. 7 should say </w:t>
      </w:r>
      <w:r w:rsidR="00765C87" w:rsidRPr="00765C87">
        <w:rPr>
          <w:rFonts w:ascii="Cambria Math" w:eastAsia="CambriaMath" w:hAnsi="Cambria Math" w:cs="Cambria Math"/>
          <w:sz w:val="24"/>
          <w:szCs w:val="24"/>
        </w:rPr>
        <w:t>𝑥</w:t>
      </w:r>
      <w:r w:rsidR="00765C87" w:rsidRPr="00765C87">
        <w:rPr>
          <w:rFonts w:ascii="Times New Roman" w:eastAsia="CambriaMath" w:hAnsi="Times New Roman" w:cs="Times New Roman"/>
          <w:sz w:val="24"/>
          <w:szCs w:val="24"/>
          <w:vertAlign w:val="subscript"/>
        </w:rPr>
        <w:t>i</w:t>
      </w:r>
      <w:r w:rsidR="00765C87" w:rsidRPr="00765C87">
        <w:rPr>
          <w:rFonts w:ascii="Times New Roman" w:eastAsia="CambriaMath" w:hAnsi="Times New Roman" w:cs="Times New Roman"/>
          <w:sz w:val="24"/>
          <w:szCs w:val="24"/>
        </w:rPr>
        <w:t xml:space="preserve"> </w:t>
      </w:r>
      <w:r w:rsidR="00765C87" w:rsidRPr="00765C87">
        <w:rPr>
          <w:rFonts w:ascii="Times New Roman" w:hAnsi="Times New Roman" w:cs="Times New Roman"/>
          <w:sz w:val="24"/>
          <w:szCs w:val="24"/>
        </w:rPr>
        <w:t xml:space="preserve">and not </w:t>
      </w:r>
      <w:r w:rsidR="00765C87" w:rsidRPr="00765C87">
        <w:rPr>
          <w:rFonts w:ascii="Cambria Math" w:eastAsia="CambriaMath" w:hAnsi="Cambria Math" w:cs="Cambria Math"/>
          <w:sz w:val="24"/>
          <w:szCs w:val="24"/>
        </w:rPr>
        <w:t>𝑥</w:t>
      </w:r>
      <w:r w:rsidR="00765C87" w:rsidRPr="00765C87">
        <w:rPr>
          <w:rFonts w:ascii="Times New Roman" w:eastAsia="CambriaMath" w:hAnsi="Times New Roman" w:cs="Times New Roman"/>
          <w:sz w:val="24"/>
          <w:szCs w:val="24"/>
          <w:vertAlign w:val="subscript"/>
        </w:rPr>
        <w:t>1</w:t>
      </w:r>
      <w:r w:rsidR="00765C87" w:rsidRPr="00765C87">
        <w:rPr>
          <w:rFonts w:ascii="Times New Roman" w:hAnsi="Times New Roman" w:cs="Times New Roman"/>
          <w:sz w:val="24"/>
          <w:szCs w:val="24"/>
        </w:rPr>
        <w:t>) in the manuscript. I would suggest a careful read of</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the manuscript with these in mind at the end.</w:t>
      </w:r>
    </w:p>
    <w:p w14:paraId="6F305B5A" w14:textId="77777777" w:rsidR="006C7905" w:rsidRDefault="006C7905" w:rsidP="00961D43">
      <w:pPr>
        <w:autoSpaceDE w:val="0"/>
        <w:autoSpaceDN w:val="0"/>
        <w:adjustRightInd w:val="0"/>
        <w:spacing w:after="0" w:line="480" w:lineRule="auto"/>
        <w:rPr>
          <w:rFonts w:ascii="Times New Roman" w:hAnsi="Times New Roman" w:cs="Times New Roman"/>
          <w:sz w:val="24"/>
          <w:szCs w:val="24"/>
        </w:rPr>
      </w:pPr>
    </w:p>
    <w:p w14:paraId="34F0E58A" w14:textId="77777777" w:rsidR="00113386" w:rsidRDefault="009D7BB5" w:rsidP="00961D4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Our response: </w:t>
      </w:r>
    </w:p>
    <w:p w14:paraId="54DBCD71" w14:textId="320A0363" w:rsidR="009D7BB5" w:rsidRPr="00765C87" w:rsidRDefault="00113386" w:rsidP="00961D4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w:t>
      </w:r>
      <w:r w:rsidR="006A580E">
        <w:rPr>
          <w:rFonts w:ascii="Times New Roman" w:hAnsi="Times New Roman" w:cs="Times New Roman"/>
          <w:sz w:val="24"/>
          <w:szCs w:val="24"/>
        </w:rPr>
        <w:t>he</w:t>
      </w:r>
      <w:r w:rsidR="009D7BB5">
        <w:rPr>
          <w:rFonts w:ascii="Times New Roman" w:hAnsi="Times New Roman" w:cs="Times New Roman"/>
          <w:sz w:val="24"/>
          <w:szCs w:val="24"/>
        </w:rPr>
        <w:t xml:space="preserve"> typographic error in Eq 7</w:t>
      </w:r>
      <w:r w:rsidR="006A580E">
        <w:rPr>
          <w:rFonts w:ascii="Times New Roman" w:hAnsi="Times New Roman" w:cs="Times New Roman"/>
          <w:sz w:val="24"/>
          <w:szCs w:val="24"/>
        </w:rPr>
        <w:t xml:space="preserve"> </w:t>
      </w:r>
      <w:r w:rsidR="009D7BB5">
        <w:rPr>
          <w:rFonts w:ascii="Times New Roman" w:hAnsi="Times New Roman" w:cs="Times New Roman"/>
          <w:sz w:val="24"/>
          <w:szCs w:val="24"/>
        </w:rPr>
        <w:t>is fixed now.</w:t>
      </w:r>
    </w:p>
    <w:p w14:paraId="0D1FDAB3" w14:textId="60AA4AFF" w:rsidR="00765C87" w:rsidRDefault="00765C87" w:rsidP="00BC1458">
      <w:pPr>
        <w:spacing w:line="480" w:lineRule="auto"/>
        <w:rPr>
          <w:rFonts w:ascii="Times New Roman" w:hAnsi="Times New Roman" w:cs="Times New Roman"/>
          <w:sz w:val="24"/>
          <w:szCs w:val="24"/>
        </w:rPr>
      </w:pPr>
    </w:p>
    <w:p w14:paraId="02212D84" w14:textId="77777777" w:rsidR="00BC1458" w:rsidRPr="00BC1458" w:rsidRDefault="00BC1458" w:rsidP="00BC1458">
      <w:pPr>
        <w:autoSpaceDE w:val="0"/>
        <w:autoSpaceDN w:val="0"/>
        <w:adjustRightInd w:val="0"/>
        <w:spacing w:after="0" w:line="480" w:lineRule="auto"/>
        <w:rPr>
          <w:rFonts w:ascii="Times New Roman" w:hAnsi="Times New Roman" w:cs="Times New Roman"/>
          <w:sz w:val="24"/>
          <w:szCs w:val="24"/>
        </w:rPr>
      </w:pPr>
      <w:commentRangeStart w:id="26"/>
      <w:r w:rsidRPr="00BC1458">
        <w:rPr>
          <w:rFonts w:ascii="Times New Roman" w:hAnsi="Times New Roman" w:cs="Times New Roman"/>
          <w:sz w:val="24"/>
          <w:szCs w:val="24"/>
        </w:rPr>
        <w:t>In summary, the advances made in the manuscript are interesting and useful. However, the</w:t>
      </w:r>
    </w:p>
    <w:p w14:paraId="4DDBCD16" w14:textId="77777777" w:rsidR="00BC1458" w:rsidRPr="00BC1458" w:rsidRDefault="00BC1458" w:rsidP="00BC1458">
      <w:pPr>
        <w:autoSpaceDE w:val="0"/>
        <w:autoSpaceDN w:val="0"/>
        <w:adjustRightInd w:val="0"/>
        <w:spacing w:after="0" w:line="480" w:lineRule="auto"/>
        <w:rPr>
          <w:rFonts w:ascii="Times New Roman" w:hAnsi="Times New Roman" w:cs="Times New Roman"/>
          <w:sz w:val="24"/>
          <w:szCs w:val="24"/>
        </w:rPr>
      </w:pPr>
      <w:r w:rsidRPr="00BC1458">
        <w:rPr>
          <w:rFonts w:ascii="Times New Roman" w:hAnsi="Times New Roman" w:cs="Times New Roman"/>
          <w:sz w:val="24"/>
          <w:szCs w:val="24"/>
        </w:rPr>
        <w:t>manuscripts will benefit from some restructuring and some additional elaboration of the</w:t>
      </w:r>
    </w:p>
    <w:p w14:paraId="000BF40E" w14:textId="3DF1B622" w:rsidR="00BC1458" w:rsidRDefault="00BC1458" w:rsidP="00BC1458">
      <w:pPr>
        <w:spacing w:line="480" w:lineRule="auto"/>
        <w:rPr>
          <w:rFonts w:ascii="Times New Roman" w:hAnsi="Times New Roman" w:cs="Times New Roman"/>
          <w:sz w:val="24"/>
          <w:szCs w:val="24"/>
        </w:rPr>
      </w:pPr>
      <w:r w:rsidRPr="00BC1458">
        <w:rPr>
          <w:rFonts w:ascii="Times New Roman" w:hAnsi="Times New Roman" w:cs="Times New Roman"/>
          <w:sz w:val="24"/>
          <w:szCs w:val="24"/>
        </w:rPr>
        <w:t>theoretical tools.</w:t>
      </w:r>
      <w:commentRangeEnd w:id="26"/>
      <w:r w:rsidR="006C7905">
        <w:rPr>
          <w:rStyle w:val="Marquedecommentaire"/>
        </w:rPr>
        <w:commentReference w:id="26"/>
      </w:r>
    </w:p>
    <w:p w14:paraId="7CE51C4A" w14:textId="77777777" w:rsidR="00BC1458" w:rsidRPr="00BC1458" w:rsidRDefault="00BC1458" w:rsidP="00BC1458">
      <w:pPr>
        <w:spacing w:line="480" w:lineRule="auto"/>
        <w:rPr>
          <w:rFonts w:ascii="Times New Roman" w:hAnsi="Times New Roman" w:cs="Times New Roman"/>
          <w:sz w:val="24"/>
          <w:szCs w:val="24"/>
        </w:rPr>
      </w:pPr>
    </w:p>
    <w:p w14:paraId="62E9A079" w14:textId="5A8B924C" w:rsidR="00765C87" w:rsidRPr="00765C87" w:rsidRDefault="00765C87" w:rsidP="00BC1458">
      <w:pPr>
        <w:spacing w:line="480" w:lineRule="auto"/>
        <w:rPr>
          <w:rFonts w:ascii="Times New Roman" w:hAnsi="Times New Roman" w:cs="Times New Roman"/>
          <w:sz w:val="28"/>
          <w:szCs w:val="28"/>
        </w:rPr>
      </w:pPr>
      <w:r w:rsidRPr="00765C87">
        <w:rPr>
          <w:rFonts w:ascii="Times New Roman" w:hAnsi="Times New Roman" w:cs="Times New Roman"/>
          <w:sz w:val="28"/>
          <w:szCs w:val="28"/>
        </w:rPr>
        <w:t>Comments from Reviewer 2</w:t>
      </w:r>
    </w:p>
    <w:p w14:paraId="23293807" w14:textId="77777777" w:rsidR="00765C87" w:rsidRPr="00765C87" w:rsidRDefault="00765C87" w:rsidP="00BC1458">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The authors present a theoretical framework and case study for determining how changes in</w:t>
      </w:r>
    </w:p>
    <w:p w14:paraId="3CF2BBAD" w14:textId="21276C9C"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temperature impact phenological mismatch between insect herbivore and its food resource. This work builds on a pre-existing mathematical model for emergence and budburst time as a function of temperature, by 1) using this model to link interacting species as a way to measure </w:t>
      </w:r>
      <w:r w:rsidRPr="00765C87">
        <w:rPr>
          <w:rFonts w:ascii="Times New Roman" w:hAnsi="Times New Roman" w:cs="Times New Roman"/>
          <w:sz w:val="24"/>
          <w:szCs w:val="24"/>
        </w:rPr>
        <w:lastRenderedPageBreak/>
        <w:t>resource – consumer mismatch, 2) extending this modeling framework to allow for approximating how mismatch changes given different temperature effects and then making generalizations from these efforts, and 3) validating the theoretical predictions using heat accumulation functions fit to spruce budworm-balsam fir data. Overall, I found this paper to be an excellent and worthwhile contribution to this area of research and I really enjoyed reviewing it. For the most part, the paper is clearly written and logically consistent. My main criticism is there is a lack of methodological details regarding fitting these emergence models to the actual SBW/fir tree data and interpreting the resulting trends as a function of latitude (Fig 5). Also, there were various points where conceptual clarity could be increased. I should point out that my differential calculus skills are too rusty to properly vet some of the math components of the main text and all of the supplement. Therefore, my specific comments below regarding the theoretical models are not criticisms of the method itself but rather from the perspective of the potential audience for this paper that may wish to apply these methods to their own system.</w:t>
      </w:r>
    </w:p>
    <w:p w14:paraId="007E5E9D"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p>
    <w:p w14:paraId="4716A08F" w14:textId="279D5D9C"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Specific Comments:</w:t>
      </w:r>
    </w:p>
    <w:p w14:paraId="5241D797" w14:textId="77777777" w:rsidR="00A77082"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5EC13B14" w14:textId="551AE4C4" w:rsidR="00765C87" w:rsidRDefault="00A77082"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 xml:space="preserve">ine 107: </w:t>
      </w:r>
      <w:commentRangeStart w:id="27"/>
      <w:r w:rsidR="00765C87" w:rsidRPr="00765C87">
        <w:rPr>
          <w:rFonts w:ascii="Times New Roman" w:hAnsi="Times New Roman" w:cs="Times New Roman"/>
          <w:sz w:val="24"/>
          <w:szCs w:val="24"/>
        </w:rPr>
        <w:t xml:space="preserve">Your theoretical model is somewhat more restrictive than applying </w:t>
      </w:r>
      <w:commentRangeEnd w:id="27"/>
      <w:r w:rsidR="00767FC2">
        <w:rPr>
          <w:rStyle w:val="Marquedecommentaire"/>
        </w:rPr>
        <w:commentReference w:id="27"/>
      </w:r>
      <w:r w:rsidR="00765C87" w:rsidRPr="00765C87">
        <w:rPr>
          <w:rFonts w:ascii="Times New Roman" w:hAnsi="Times New Roman" w:cs="Times New Roman"/>
          <w:sz w:val="24"/>
          <w:szCs w:val="24"/>
        </w:rPr>
        <w:t>to any</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consumer/resource pairs that “responds to the same climatic factor”. It also seems restricted to</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defoliators whose most vulnerable life stages respond positively to plant vigor (as opposed to</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plant stress), overwinter outside as opposed to inside their host plant, and who emerge from</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overwintering directly from into the life cycle stage that corresponds to feeding on new plant</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growth (as opposed to emerging as adults which must then lay eggs first, which must then hatch before early instars are able to feed on new growth). These are a specific set of conditions that form a somewhat sizable subset of all insect herbivore/plant interactions and it </w:t>
      </w:r>
      <w:r w:rsidR="00765C87" w:rsidRPr="00765C87">
        <w:rPr>
          <w:rFonts w:ascii="Times New Roman" w:hAnsi="Times New Roman" w:cs="Times New Roman"/>
          <w:sz w:val="24"/>
          <w:szCs w:val="24"/>
        </w:rPr>
        <w:lastRenderedPageBreak/>
        <w:t>would be worthwhile pointing this out more explicitly. Just to be clear, I would also stress that while your mathematical approach for modeling mismatch could eventually be expanded to different insect herbivore guilds, etc., I am not advocating that you do that here in this paper but rather that you better clarify the subset of plant/herbivore interactions your model as is currently applies to.</w:t>
      </w:r>
    </w:p>
    <w:p w14:paraId="7EFA512C" w14:textId="58565D24"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0440163B" w14:textId="1542D85A" w:rsidR="006C7905"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Our response: </w:t>
      </w:r>
    </w:p>
    <w:p w14:paraId="4072AED7" w14:textId="77777777" w:rsidR="006C7905" w:rsidRPr="00765C87" w:rsidRDefault="006C7905" w:rsidP="00765C87">
      <w:pPr>
        <w:autoSpaceDE w:val="0"/>
        <w:autoSpaceDN w:val="0"/>
        <w:adjustRightInd w:val="0"/>
        <w:spacing w:after="0" w:line="480" w:lineRule="auto"/>
        <w:rPr>
          <w:rFonts w:ascii="Times New Roman" w:hAnsi="Times New Roman" w:cs="Times New Roman"/>
          <w:sz w:val="24"/>
          <w:szCs w:val="24"/>
        </w:rPr>
      </w:pPr>
    </w:p>
    <w:p w14:paraId="092C0F90" w14:textId="77777777" w:rsidR="00A77082"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360460D5" w14:textId="7BA248B8" w:rsidR="00765C87" w:rsidRPr="00765C87" w:rsidRDefault="00A77082"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F</w:t>
      </w:r>
      <w:r w:rsidR="00765C87" w:rsidRPr="00765C87">
        <w:rPr>
          <w:rFonts w:ascii="Times New Roman" w:hAnsi="Times New Roman" w:cs="Times New Roman"/>
          <w:sz w:val="24"/>
          <w:szCs w:val="24"/>
        </w:rPr>
        <w:t>ig 1C. Should the y-axis be labeled R(x(t)) and not R(x)? I could be wrong about this.</w:t>
      </w:r>
    </w:p>
    <w:p w14:paraId="484F9D3D" w14:textId="0AAA4626"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18F40451" w14:textId="77777777" w:rsidR="00A77082"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635088">
        <w:rPr>
          <w:rFonts w:ascii="Times New Roman" w:hAnsi="Times New Roman" w:cs="Times New Roman"/>
          <w:sz w:val="24"/>
          <w:szCs w:val="24"/>
        </w:rPr>
        <w:t xml:space="preserve"> </w:t>
      </w:r>
    </w:p>
    <w:p w14:paraId="4151E3B1" w14:textId="5CBDFA83" w:rsidR="006C7905" w:rsidRDefault="00A77082"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635088">
        <w:rPr>
          <w:rFonts w:ascii="Times New Roman" w:hAnsi="Times New Roman" w:cs="Times New Roman"/>
          <w:sz w:val="24"/>
          <w:szCs w:val="24"/>
        </w:rPr>
        <w:t>e corrected this typographic error.</w:t>
      </w:r>
    </w:p>
    <w:p w14:paraId="6F891890" w14:textId="77777777"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63348C1F" w14:textId="77777777" w:rsidR="00A77082"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625698FD" w14:textId="2CB5C830" w:rsidR="00765C87" w:rsidRPr="00765C87" w:rsidRDefault="00A77082"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126: I had a hard time understanding what you meant by “</w:t>
      </w:r>
      <w:commentRangeStart w:id="28"/>
      <w:r w:rsidR="00765C87" w:rsidRPr="00765C87">
        <w:rPr>
          <w:rFonts w:ascii="Times New Roman" w:hAnsi="Times New Roman" w:cs="Times New Roman"/>
          <w:sz w:val="24"/>
          <w:szCs w:val="24"/>
        </w:rPr>
        <w:t>the proportion of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corresponding life-cycle stage that they have completed</w:t>
      </w:r>
      <w:commentRangeEnd w:id="28"/>
      <w:r w:rsidR="00837B5D">
        <w:rPr>
          <w:rStyle w:val="Marquedecommentaire"/>
        </w:rPr>
        <w:commentReference w:id="28"/>
      </w:r>
      <w:r w:rsidR="00765C87" w:rsidRPr="00765C87">
        <w:rPr>
          <w:rFonts w:ascii="Times New Roman" w:hAnsi="Times New Roman" w:cs="Times New Roman"/>
          <w:sz w:val="24"/>
          <w:szCs w:val="24"/>
        </w:rPr>
        <w:t>.” Perhaps clarify this.</w:t>
      </w:r>
    </w:p>
    <w:p w14:paraId="6460513C" w14:textId="798048FD"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497D1BB4" w14:textId="35C2089D" w:rsidR="006C7905"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17420086" w14:textId="77777777"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522C9A8E" w14:textId="77777777" w:rsidR="005A3E1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3572C921" w14:textId="5FB2D32F" w:rsidR="00765C87" w:rsidRDefault="005A3E1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144 and Fig1D: Is it necessary that both species emerge at the same F value (F= 1)? I see an F = 18.6 for the fir model (line 310), yet in this Fig 1D conceptual plot it seems as though both species accumulate the same amount of heat in order to emerge.</w:t>
      </w:r>
    </w:p>
    <w:p w14:paraId="7CBF0101" w14:textId="46968045"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16C3A91E" w14:textId="2CEF7D57" w:rsidR="006C7905" w:rsidRPr="00765C87"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Our response:</w:t>
      </w:r>
      <w:r w:rsidR="005A3E15">
        <w:rPr>
          <w:rFonts w:ascii="Times New Roman" w:hAnsi="Times New Roman" w:cs="Times New Roman"/>
          <w:sz w:val="24"/>
          <w:szCs w:val="24"/>
        </w:rPr>
        <w:t xml:space="preserve"> We thoroughly revise Fig. 1D. It is clear now that </w:t>
      </w:r>
      <w:r w:rsidR="00C3198B">
        <w:rPr>
          <w:rFonts w:ascii="Times New Roman" w:hAnsi="Times New Roman" w:cs="Times New Roman"/>
          <w:sz w:val="24"/>
          <w:szCs w:val="24"/>
        </w:rPr>
        <w:t>the two species accumulate a species-specific amount of heat (</w:t>
      </w:r>
      <w:r w:rsidR="00C3198B" w:rsidRPr="00C3198B">
        <w:rPr>
          <w:rFonts w:ascii="Times New Roman" w:hAnsi="Times New Roman" w:cs="Times New Roman"/>
          <w:i/>
          <w:iCs/>
          <w:sz w:val="24"/>
          <w:szCs w:val="24"/>
        </w:rPr>
        <w:t>F</w:t>
      </w:r>
      <w:r w:rsidR="00C3198B" w:rsidRPr="00C3198B">
        <w:rPr>
          <w:rFonts w:ascii="Times New Roman" w:hAnsi="Times New Roman" w:cs="Times New Roman"/>
          <w:i/>
          <w:iCs/>
          <w:sz w:val="24"/>
          <w:szCs w:val="24"/>
          <w:vertAlign w:val="subscript"/>
        </w:rPr>
        <w:t>c</w:t>
      </w:r>
      <w:r w:rsidR="00C3198B">
        <w:rPr>
          <w:rFonts w:ascii="Times New Roman" w:hAnsi="Times New Roman" w:cs="Times New Roman"/>
          <w:sz w:val="24"/>
          <w:szCs w:val="24"/>
        </w:rPr>
        <w:t xml:space="preserve"> for the consumer and </w:t>
      </w:r>
      <w:r w:rsidR="00C3198B" w:rsidRPr="00C3198B">
        <w:rPr>
          <w:rFonts w:ascii="Times New Roman" w:hAnsi="Times New Roman" w:cs="Times New Roman"/>
          <w:i/>
          <w:iCs/>
          <w:sz w:val="24"/>
          <w:szCs w:val="24"/>
        </w:rPr>
        <w:t>F</w:t>
      </w:r>
      <w:r w:rsidR="00C3198B" w:rsidRPr="00C3198B">
        <w:rPr>
          <w:rFonts w:ascii="Times New Roman" w:hAnsi="Times New Roman" w:cs="Times New Roman"/>
          <w:i/>
          <w:iCs/>
          <w:sz w:val="24"/>
          <w:szCs w:val="24"/>
          <w:vertAlign w:val="subscript"/>
        </w:rPr>
        <w:t>r</w:t>
      </w:r>
      <w:r w:rsidR="00C3198B">
        <w:rPr>
          <w:rFonts w:ascii="Times New Roman" w:hAnsi="Times New Roman" w:cs="Times New Roman"/>
          <w:sz w:val="24"/>
          <w:szCs w:val="24"/>
        </w:rPr>
        <w:t xml:space="preserve"> for the resource). </w:t>
      </w:r>
    </w:p>
    <w:p w14:paraId="0ACF8E5D" w14:textId="77777777"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76E6B49B" w14:textId="77777777" w:rsidR="00F1193F"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0F9AB5DB" w14:textId="52AA90CD" w:rsidR="00765C87" w:rsidRDefault="00F1193F"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148-151: I would add t*e and t*b to Fig 1D to better link the plot to the text conceptually.</w:t>
      </w:r>
    </w:p>
    <w:p w14:paraId="189772A4" w14:textId="0515C42A" w:rsidR="008C342C" w:rsidRDefault="008C342C" w:rsidP="00765C87">
      <w:pPr>
        <w:autoSpaceDE w:val="0"/>
        <w:autoSpaceDN w:val="0"/>
        <w:adjustRightInd w:val="0"/>
        <w:spacing w:after="0" w:line="480" w:lineRule="auto"/>
        <w:rPr>
          <w:rFonts w:ascii="Times New Roman" w:hAnsi="Times New Roman" w:cs="Times New Roman"/>
          <w:sz w:val="24"/>
          <w:szCs w:val="24"/>
        </w:rPr>
      </w:pPr>
    </w:p>
    <w:p w14:paraId="3649C36F" w14:textId="77777777" w:rsidR="00F1193F"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DE7076">
        <w:rPr>
          <w:rFonts w:ascii="Times New Roman" w:hAnsi="Times New Roman" w:cs="Times New Roman"/>
          <w:sz w:val="24"/>
          <w:szCs w:val="24"/>
        </w:rPr>
        <w:t xml:space="preserve"> </w:t>
      </w:r>
    </w:p>
    <w:p w14:paraId="2F1336C8" w14:textId="0F234D0C" w:rsidR="008C342C" w:rsidRDefault="00F1193F"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DE7076">
        <w:rPr>
          <w:rFonts w:ascii="Times New Roman" w:hAnsi="Times New Roman" w:cs="Times New Roman"/>
          <w:sz w:val="24"/>
          <w:szCs w:val="24"/>
        </w:rPr>
        <w:t>e added this piece of information on Fig. 1D</w:t>
      </w:r>
      <w:r>
        <w:rPr>
          <w:rFonts w:ascii="Times New Roman" w:hAnsi="Times New Roman" w:cs="Times New Roman"/>
          <w:sz w:val="24"/>
          <w:szCs w:val="24"/>
        </w:rPr>
        <w:t xml:space="preserve">: </w:t>
      </w:r>
      <w:r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e</w:t>
      </w:r>
      <w:r w:rsidRPr="008F430C">
        <w:rPr>
          <w:rFonts w:ascii="Times New Roman" w:hAnsi="Times New Roman" w:cs="Times New Roman"/>
          <w:i/>
          <w:iCs/>
          <w:sz w:val="24"/>
          <w:szCs w:val="24"/>
          <w:vertAlign w:val="subscript"/>
        </w:rPr>
        <w:t>1</w:t>
      </w:r>
      <w:r w:rsidRPr="008F430C">
        <w:rPr>
          <w:rFonts w:ascii="Times New Roman" w:hAnsi="Times New Roman" w:cs="Times New Roman"/>
          <w:i/>
          <w:iCs/>
          <w:sz w:val="24"/>
          <w:szCs w:val="24"/>
          <w:vertAlign w:val="superscript"/>
        </w:rPr>
        <w:t>*</w:t>
      </w:r>
      <w:r>
        <w:rPr>
          <w:rFonts w:ascii="Times New Roman" w:hAnsi="Times New Roman" w:cs="Times New Roman"/>
          <w:sz w:val="24"/>
          <w:szCs w:val="24"/>
        </w:rPr>
        <w:t xml:space="preserve"> and </w:t>
      </w:r>
      <w:r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e</w:t>
      </w:r>
      <w:r w:rsidRPr="008F430C">
        <w:rPr>
          <w:rFonts w:ascii="Times New Roman" w:hAnsi="Times New Roman" w:cs="Times New Roman"/>
          <w:i/>
          <w:iCs/>
          <w:sz w:val="24"/>
          <w:szCs w:val="24"/>
          <w:vertAlign w:val="subscript"/>
        </w:rPr>
        <w:t>2</w:t>
      </w:r>
      <w:r w:rsidRPr="008F430C">
        <w:rPr>
          <w:rFonts w:ascii="Times New Roman" w:hAnsi="Times New Roman" w:cs="Times New Roman"/>
          <w:i/>
          <w:iCs/>
          <w:sz w:val="24"/>
          <w:szCs w:val="24"/>
          <w:vertAlign w:val="superscript"/>
        </w:rPr>
        <w:t>*</w:t>
      </w:r>
      <w:r>
        <w:rPr>
          <w:rFonts w:ascii="Times New Roman" w:hAnsi="Times New Roman" w:cs="Times New Roman"/>
          <w:sz w:val="24"/>
          <w:szCs w:val="24"/>
        </w:rPr>
        <w:t xml:space="preserve"> for the consumer, </w:t>
      </w:r>
      <w:r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b</w:t>
      </w:r>
      <w:r w:rsidRPr="008F430C">
        <w:rPr>
          <w:rFonts w:ascii="Times New Roman" w:hAnsi="Times New Roman" w:cs="Times New Roman"/>
          <w:i/>
          <w:iCs/>
          <w:sz w:val="24"/>
          <w:szCs w:val="24"/>
          <w:vertAlign w:val="subscript"/>
        </w:rPr>
        <w:t>1</w:t>
      </w:r>
      <w:r w:rsidRPr="008F430C">
        <w:rPr>
          <w:rFonts w:ascii="Times New Roman" w:hAnsi="Times New Roman" w:cs="Times New Roman"/>
          <w:i/>
          <w:iCs/>
          <w:sz w:val="24"/>
          <w:szCs w:val="24"/>
          <w:vertAlign w:val="superscript"/>
        </w:rPr>
        <w:t>*</w:t>
      </w:r>
      <w:r>
        <w:rPr>
          <w:rFonts w:ascii="Times New Roman" w:hAnsi="Times New Roman" w:cs="Times New Roman"/>
          <w:sz w:val="24"/>
          <w:szCs w:val="24"/>
        </w:rPr>
        <w:t xml:space="preserve"> and </w:t>
      </w:r>
      <w:r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b</w:t>
      </w:r>
      <w:r w:rsidRPr="008F430C">
        <w:rPr>
          <w:rFonts w:ascii="Times New Roman" w:hAnsi="Times New Roman" w:cs="Times New Roman"/>
          <w:i/>
          <w:iCs/>
          <w:sz w:val="24"/>
          <w:szCs w:val="24"/>
          <w:vertAlign w:val="subscript"/>
        </w:rPr>
        <w:t>2</w:t>
      </w:r>
      <w:r w:rsidRPr="008F430C">
        <w:rPr>
          <w:rFonts w:ascii="Times New Roman" w:hAnsi="Times New Roman" w:cs="Times New Roman"/>
          <w:i/>
          <w:iCs/>
          <w:sz w:val="24"/>
          <w:szCs w:val="24"/>
          <w:vertAlign w:val="superscript"/>
        </w:rPr>
        <w:t>*</w:t>
      </w:r>
      <w:r>
        <w:rPr>
          <w:rFonts w:ascii="Times New Roman" w:hAnsi="Times New Roman" w:cs="Times New Roman"/>
          <w:sz w:val="24"/>
          <w:szCs w:val="24"/>
        </w:rPr>
        <w:t xml:space="preserve"> for the resource represent the end of the resting period for the corresponding species under two temperature regimes</w:t>
      </w:r>
      <w:r w:rsidR="00DE7076">
        <w:rPr>
          <w:rFonts w:ascii="Times New Roman" w:hAnsi="Times New Roman" w:cs="Times New Roman"/>
          <w:sz w:val="24"/>
          <w:szCs w:val="24"/>
        </w:rPr>
        <w:t>.</w:t>
      </w:r>
    </w:p>
    <w:p w14:paraId="1412E1E2" w14:textId="77777777" w:rsidR="00D427B0" w:rsidRPr="00765C87" w:rsidRDefault="00D427B0" w:rsidP="00765C87">
      <w:pPr>
        <w:autoSpaceDE w:val="0"/>
        <w:autoSpaceDN w:val="0"/>
        <w:adjustRightInd w:val="0"/>
        <w:spacing w:after="0" w:line="480" w:lineRule="auto"/>
        <w:rPr>
          <w:rFonts w:ascii="Times New Roman" w:hAnsi="Times New Roman" w:cs="Times New Roman"/>
          <w:sz w:val="24"/>
          <w:szCs w:val="24"/>
        </w:rPr>
      </w:pPr>
    </w:p>
    <w:p w14:paraId="3281405F" w14:textId="77777777" w:rsidR="005408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7554E2F3" w14:textId="4A8F27C9" w:rsidR="00765C87" w:rsidRDefault="005408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 xml:space="preserve">ine 172: </w:t>
      </w:r>
      <w:commentRangeStart w:id="29"/>
      <w:r w:rsidR="00765C87" w:rsidRPr="00765C87">
        <w:rPr>
          <w:rFonts w:ascii="Times New Roman" w:hAnsi="Times New Roman" w:cs="Times New Roman"/>
          <w:sz w:val="24"/>
          <w:szCs w:val="24"/>
        </w:rPr>
        <w:t xml:space="preserve">If SBW development is delayed due to late emergence </w:t>
      </w:r>
      <w:commentRangeEnd w:id="29"/>
      <w:r w:rsidR="00163724">
        <w:rPr>
          <w:rStyle w:val="Marquedecommentaire"/>
        </w:rPr>
        <w:commentReference w:id="29"/>
      </w:r>
      <w:r w:rsidR="00765C87" w:rsidRPr="00765C87">
        <w:rPr>
          <w:rFonts w:ascii="Times New Roman" w:hAnsi="Times New Roman" w:cs="Times New Roman"/>
          <w:sz w:val="24"/>
          <w:szCs w:val="24"/>
        </w:rPr>
        <w:t>(increased phenological</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mismatch), wouldn’t this in turn impact the life stage entering diapause the following winter?</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Meaning, could you have a situation where mismatch is temporally dependent on mismatch the prior year due to altered insect development time as a function of emergence date (i.e., runaway mismatch)?</w:t>
      </w:r>
    </w:p>
    <w:p w14:paraId="481982DD" w14:textId="15BE40BD" w:rsidR="008C342C" w:rsidRDefault="008C342C" w:rsidP="00765C87">
      <w:pPr>
        <w:autoSpaceDE w:val="0"/>
        <w:autoSpaceDN w:val="0"/>
        <w:adjustRightInd w:val="0"/>
        <w:spacing w:after="0" w:line="480" w:lineRule="auto"/>
        <w:rPr>
          <w:rFonts w:ascii="Times New Roman" w:hAnsi="Times New Roman" w:cs="Times New Roman"/>
          <w:sz w:val="24"/>
          <w:szCs w:val="24"/>
        </w:rPr>
      </w:pPr>
    </w:p>
    <w:p w14:paraId="3EC64E14" w14:textId="63A28486" w:rsidR="008C342C" w:rsidRDefault="008C342C" w:rsidP="00765C87">
      <w:pPr>
        <w:autoSpaceDE w:val="0"/>
        <w:autoSpaceDN w:val="0"/>
        <w:adjustRightInd w:val="0"/>
        <w:spacing w:after="0" w:line="480" w:lineRule="auto"/>
        <w:rPr>
          <w:ins w:id="30" w:author="Jean-Noel Candau" w:date="2021-08-12T13:47:00Z"/>
          <w:rFonts w:ascii="Times New Roman" w:hAnsi="Times New Roman" w:cs="Times New Roman"/>
          <w:sz w:val="24"/>
          <w:szCs w:val="24"/>
        </w:rPr>
      </w:pPr>
      <w:r>
        <w:rPr>
          <w:rFonts w:ascii="Times New Roman" w:hAnsi="Times New Roman" w:cs="Times New Roman"/>
          <w:sz w:val="24"/>
          <w:szCs w:val="24"/>
        </w:rPr>
        <w:t>Our response:</w:t>
      </w:r>
    </w:p>
    <w:p w14:paraId="6CC2FA58" w14:textId="6C0473DF" w:rsidR="009A27DC" w:rsidRDefault="009A27DC" w:rsidP="00765C87">
      <w:pPr>
        <w:autoSpaceDE w:val="0"/>
        <w:autoSpaceDN w:val="0"/>
        <w:adjustRightInd w:val="0"/>
        <w:spacing w:after="0" w:line="480" w:lineRule="auto"/>
        <w:rPr>
          <w:rFonts w:ascii="Times New Roman" w:hAnsi="Times New Roman" w:cs="Times New Roman"/>
          <w:sz w:val="24"/>
          <w:szCs w:val="24"/>
        </w:rPr>
      </w:pPr>
      <w:ins w:id="31" w:author="Jean-Noel Candau" w:date="2021-08-12T13:47:00Z">
        <w:r>
          <w:rPr>
            <w:rFonts w:ascii="Times New Roman" w:hAnsi="Times New Roman" w:cs="Times New Roman"/>
            <w:sz w:val="24"/>
            <w:szCs w:val="24"/>
          </w:rPr>
          <w:t xml:space="preserve">It could impact the </w:t>
        </w:r>
      </w:ins>
      <w:ins w:id="32" w:author="Jean-Noel Candau" w:date="2021-08-12T13:50:00Z">
        <w:r>
          <w:rPr>
            <w:rFonts w:ascii="Times New Roman" w:hAnsi="Times New Roman" w:cs="Times New Roman"/>
            <w:sz w:val="24"/>
            <w:szCs w:val="24"/>
          </w:rPr>
          <w:t>date at which the second instar</w:t>
        </w:r>
      </w:ins>
      <w:ins w:id="33" w:author="Jean-Noel Candau" w:date="2021-08-12T13:48:00Z">
        <w:r>
          <w:rPr>
            <w:rFonts w:ascii="Times New Roman" w:hAnsi="Times New Roman" w:cs="Times New Roman"/>
            <w:sz w:val="24"/>
            <w:szCs w:val="24"/>
          </w:rPr>
          <w:t xml:space="preserve"> enter</w:t>
        </w:r>
      </w:ins>
      <w:ins w:id="34" w:author="Jean-Noel Candau" w:date="2021-08-12T13:50:00Z">
        <w:r>
          <w:rPr>
            <w:rFonts w:ascii="Times New Roman" w:hAnsi="Times New Roman" w:cs="Times New Roman"/>
            <w:sz w:val="24"/>
            <w:szCs w:val="24"/>
          </w:rPr>
          <w:t>s</w:t>
        </w:r>
      </w:ins>
      <w:ins w:id="35" w:author="Jean-Noel Candau" w:date="2021-08-12T13:48:00Z">
        <w:r>
          <w:rPr>
            <w:rFonts w:ascii="Times New Roman" w:hAnsi="Times New Roman" w:cs="Times New Roman"/>
            <w:sz w:val="24"/>
            <w:szCs w:val="24"/>
          </w:rPr>
          <w:t xml:space="preserve"> diapause at the end of summer but it would likely not impact the emergence date the following year because</w:t>
        </w:r>
      </w:ins>
      <w:ins w:id="36" w:author="Jean-Noel Candau" w:date="2021-08-12T13:50:00Z">
        <w:r>
          <w:rPr>
            <w:rFonts w:ascii="Times New Roman" w:hAnsi="Times New Roman" w:cs="Times New Roman"/>
            <w:sz w:val="24"/>
            <w:szCs w:val="24"/>
          </w:rPr>
          <w:t xml:space="preserve"> </w:t>
        </w:r>
      </w:ins>
      <w:ins w:id="37" w:author="Jean-Noel Candau" w:date="2021-08-12T13:51:00Z">
        <w:r>
          <w:rPr>
            <w:rFonts w:ascii="Times New Roman" w:hAnsi="Times New Roman" w:cs="Times New Roman"/>
            <w:sz w:val="24"/>
            <w:szCs w:val="24"/>
          </w:rPr>
          <w:t>d</w:t>
        </w:r>
      </w:ins>
      <w:ins w:id="38" w:author="Jean-Noel Candau" w:date="2021-08-12T13:52:00Z">
        <w:r>
          <w:rPr>
            <w:rFonts w:ascii="Times New Roman" w:hAnsi="Times New Roman" w:cs="Times New Roman"/>
            <w:sz w:val="24"/>
            <w:szCs w:val="24"/>
          </w:rPr>
          <w:t>iapause</w:t>
        </w:r>
      </w:ins>
      <w:ins w:id="39" w:author="Jean-Noel Candau" w:date="2021-08-12T13:50:00Z">
        <w:r>
          <w:rPr>
            <w:rFonts w:ascii="Times New Roman" w:hAnsi="Times New Roman" w:cs="Times New Roman"/>
            <w:sz w:val="24"/>
            <w:szCs w:val="24"/>
          </w:rPr>
          <w:t xml:space="preserve"> require</w:t>
        </w:r>
      </w:ins>
      <w:ins w:id="40" w:author="Jean-Noel Candau" w:date="2021-08-12T13:51:00Z">
        <w:r>
          <w:rPr>
            <w:rFonts w:ascii="Times New Roman" w:hAnsi="Times New Roman" w:cs="Times New Roman"/>
            <w:sz w:val="24"/>
            <w:szCs w:val="24"/>
          </w:rPr>
          <w:t>s</w:t>
        </w:r>
      </w:ins>
      <w:ins w:id="41" w:author="Jean-Noel Candau" w:date="2021-08-12T13:50:00Z">
        <w:r>
          <w:rPr>
            <w:rFonts w:ascii="Times New Roman" w:hAnsi="Times New Roman" w:cs="Times New Roman"/>
            <w:sz w:val="24"/>
            <w:szCs w:val="24"/>
          </w:rPr>
          <w:t xml:space="preserve"> c</w:t>
        </w:r>
      </w:ins>
      <w:ins w:id="42" w:author="Jean-Noel Candau" w:date="2021-08-12T13:51:00Z">
        <w:r>
          <w:rPr>
            <w:rFonts w:ascii="Times New Roman" w:hAnsi="Times New Roman" w:cs="Times New Roman"/>
            <w:sz w:val="24"/>
            <w:szCs w:val="24"/>
          </w:rPr>
          <w:t>old accumulation</w:t>
        </w:r>
      </w:ins>
      <w:ins w:id="43" w:author="Jean-Noel Candau" w:date="2021-08-12T13:52:00Z">
        <w:r>
          <w:rPr>
            <w:rFonts w:ascii="Times New Roman" w:hAnsi="Times New Roman" w:cs="Times New Roman"/>
            <w:sz w:val="24"/>
            <w:szCs w:val="24"/>
          </w:rPr>
          <w:t xml:space="preserve"> to complete and, post diapause, the larva will require heat again to resume its development. These 2 factors </w:t>
        </w:r>
      </w:ins>
      <w:ins w:id="44" w:author="Jean-Noel Candau" w:date="2021-08-12T13:53:00Z">
        <w:r>
          <w:rPr>
            <w:rFonts w:ascii="Times New Roman" w:hAnsi="Times New Roman" w:cs="Times New Roman"/>
            <w:sz w:val="24"/>
            <w:szCs w:val="24"/>
          </w:rPr>
          <w:t>act as temporal buffers that decouple the phenology from 1 year to the next.</w:t>
        </w:r>
      </w:ins>
      <w:ins w:id="45" w:author="Jean-Noel Candau" w:date="2021-08-12T13:51:00Z">
        <w:r>
          <w:rPr>
            <w:rFonts w:ascii="Times New Roman" w:hAnsi="Times New Roman" w:cs="Times New Roman"/>
            <w:sz w:val="24"/>
            <w:szCs w:val="24"/>
          </w:rPr>
          <w:t xml:space="preserve"> </w:t>
        </w:r>
      </w:ins>
      <w:ins w:id="46" w:author="Jean-Noel Candau" w:date="2021-08-12T13:48:00Z">
        <w:r>
          <w:rPr>
            <w:rFonts w:ascii="Times New Roman" w:hAnsi="Times New Roman" w:cs="Times New Roman"/>
            <w:sz w:val="24"/>
            <w:szCs w:val="24"/>
          </w:rPr>
          <w:t xml:space="preserve"> </w:t>
        </w:r>
      </w:ins>
    </w:p>
    <w:p w14:paraId="78ED59A1" w14:textId="77777777" w:rsidR="00D427B0" w:rsidRPr="00765C87" w:rsidRDefault="00D427B0" w:rsidP="00765C87">
      <w:pPr>
        <w:autoSpaceDE w:val="0"/>
        <w:autoSpaceDN w:val="0"/>
        <w:adjustRightInd w:val="0"/>
        <w:spacing w:after="0" w:line="480" w:lineRule="auto"/>
        <w:rPr>
          <w:rFonts w:ascii="Times New Roman" w:hAnsi="Times New Roman" w:cs="Times New Roman"/>
          <w:sz w:val="24"/>
          <w:szCs w:val="24"/>
        </w:rPr>
      </w:pPr>
    </w:p>
    <w:p w14:paraId="2C6BD05F" w14:textId="77777777" w:rsidR="005408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201CCEF8" w14:textId="22F59629" w:rsidR="00765C87" w:rsidRPr="00765C87" w:rsidRDefault="005408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206-212, 309-312: How exactly did you fit this model? I don’t see any of the details regarding that here. The lack of methodological details doesn’t provide any context for evaluating whether PRCC (lines 212-213) is needed/sufficient.</w:t>
      </w:r>
    </w:p>
    <w:p w14:paraId="0DD5C017" w14:textId="314AB93E"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6E5CD517" w14:textId="77777777" w:rsidR="005408D5"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580489">
        <w:rPr>
          <w:rFonts w:ascii="Times New Roman" w:hAnsi="Times New Roman" w:cs="Times New Roman"/>
          <w:sz w:val="24"/>
          <w:szCs w:val="24"/>
        </w:rPr>
        <w:t xml:space="preserve"> </w:t>
      </w:r>
    </w:p>
    <w:p w14:paraId="1AB13E8A" w14:textId="77B999E8" w:rsidR="008C342C" w:rsidRDefault="005408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580489">
        <w:rPr>
          <w:rFonts w:ascii="Times New Roman" w:hAnsi="Times New Roman" w:cs="Times New Roman"/>
          <w:sz w:val="24"/>
          <w:szCs w:val="24"/>
        </w:rPr>
        <w:t>e added information about the fitting procedure</w:t>
      </w:r>
      <w:r w:rsidR="00D27C98">
        <w:rPr>
          <w:rFonts w:ascii="Times New Roman" w:hAnsi="Times New Roman" w:cs="Times New Roman"/>
          <w:sz w:val="24"/>
          <w:szCs w:val="24"/>
        </w:rPr>
        <w:t xml:space="preserve"> in section 3.2.2</w:t>
      </w:r>
      <w:r w:rsidR="00580489">
        <w:rPr>
          <w:rFonts w:ascii="Times New Roman" w:hAnsi="Times New Roman" w:cs="Times New Roman"/>
          <w:sz w:val="24"/>
          <w:szCs w:val="24"/>
        </w:rPr>
        <w:t xml:space="preserve">. </w:t>
      </w:r>
    </w:p>
    <w:p w14:paraId="2190CD98" w14:textId="77777777" w:rsidR="008C342C" w:rsidRDefault="008C342C" w:rsidP="00765C87">
      <w:pPr>
        <w:autoSpaceDE w:val="0"/>
        <w:autoSpaceDN w:val="0"/>
        <w:adjustRightInd w:val="0"/>
        <w:spacing w:after="0" w:line="480" w:lineRule="auto"/>
        <w:rPr>
          <w:rFonts w:ascii="Times New Roman" w:hAnsi="Times New Roman" w:cs="Times New Roman"/>
          <w:sz w:val="24"/>
          <w:szCs w:val="24"/>
        </w:rPr>
      </w:pPr>
    </w:p>
    <w:p w14:paraId="3E964EEF" w14:textId="77777777" w:rsidR="005408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7DA0C0AD" w14:textId="030DE6E8" w:rsidR="00765C87" w:rsidRDefault="005408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 xml:space="preserve">ine 246: </w:t>
      </w:r>
      <w:commentRangeStart w:id="47"/>
      <w:r w:rsidR="00765C87" w:rsidRPr="00765C87">
        <w:rPr>
          <w:rFonts w:ascii="Times New Roman" w:hAnsi="Times New Roman" w:cs="Times New Roman"/>
          <w:sz w:val="24"/>
          <w:szCs w:val="24"/>
        </w:rPr>
        <w:t xml:space="preserve">I see how the phenological shift due </w:t>
      </w:r>
      <w:commentRangeEnd w:id="47"/>
      <w:r>
        <w:rPr>
          <w:rStyle w:val="Marquedecommentaire"/>
        </w:rPr>
        <w:commentReference w:id="47"/>
      </w:r>
      <w:r w:rsidR="00765C87" w:rsidRPr="00765C87">
        <w:rPr>
          <w:rFonts w:ascii="Times New Roman" w:hAnsi="Times New Roman" w:cs="Times New Roman"/>
          <w:sz w:val="24"/>
          <w:szCs w:val="24"/>
        </w:rPr>
        <w:t>to changing temperature depends in part on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derivative of the accumulation rate (what you term its sensitivity) for temperature spells (your</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second case) in Eq. 6 but it is less clear how R’ matters for the first case (a constant temperature increase) in Eq. 5. In Eq. 5, it looks that you integrate R’ from t0 to the original emergence date.</w:t>
      </w:r>
      <w:r w:rsidR="00D427B0">
        <w:rPr>
          <w:rFonts w:ascii="Times New Roman" w:hAnsi="Times New Roman" w:cs="Times New Roman"/>
          <w:sz w:val="24"/>
          <w:szCs w:val="24"/>
        </w:rPr>
        <w:t xml:space="preserve"> </w:t>
      </w:r>
      <w:r w:rsidR="00765C87" w:rsidRPr="00765C87">
        <w:rPr>
          <w:rFonts w:ascii="Times New Roman" w:hAnsi="Times New Roman" w:cs="Times New Roman"/>
          <w:sz w:val="24"/>
          <w:szCs w:val="24"/>
        </w:rPr>
        <w:t>If that is the case then wouldn’t species who have steeper accumulation curves have larger</w:t>
      </w:r>
      <w:r w:rsidR="00D427B0">
        <w:rPr>
          <w:rFonts w:ascii="Times New Roman" w:hAnsi="Times New Roman" w:cs="Times New Roman"/>
          <w:sz w:val="24"/>
          <w:szCs w:val="24"/>
        </w:rPr>
        <w:t xml:space="preserve"> </w:t>
      </w:r>
      <w:r w:rsidR="00765C87" w:rsidRPr="00765C87">
        <w:rPr>
          <w:rFonts w:ascii="Times New Roman" w:hAnsi="Times New Roman" w:cs="Times New Roman"/>
          <w:sz w:val="24"/>
          <w:szCs w:val="24"/>
        </w:rPr>
        <w:t>phenological shifts to any temperature increase? This seems different than the second case (Eq. 6) where the shift is more about R’ at the time of the temperature</w:t>
      </w:r>
      <w:r w:rsidR="00D427B0">
        <w:rPr>
          <w:rFonts w:ascii="Times New Roman" w:hAnsi="Times New Roman" w:cs="Times New Roman"/>
          <w:sz w:val="24"/>
          <w:szCs w:val="24"/>
        </w:rPr>
        <w:t xml:space="preserve"> </w:t>
      </w:r>
      <w:r w:rsidR="00765C87" w:rsidRPr="00765C87">
        <w:rPr>
          <w:rFonts w:ascii="Times New Roman" w:hAnsi="Times New Roman" w:cs="Times New Roman"/>
          <w:sz w:val="24"/>
          <w:szCs w:val="24"/>
        </w:rPr>
        <w:t>increase. I think you should clarify here how R’ plays a somewhat different role in both cases introduced on lines 234-235. This confusion over the differing role of the rate accumulation derivative in Eqs. 5 and 6 spills over into lines 257-265 a bit.</w:t>
      </w:r>
    </w:p>
    <w:p w14:paraId="589EF5F4" w14:textId="5417E0A6"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33121ABF" w14:textId="6FA984A3"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7926B40C"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1B0CAC4E" w14:textId="544F31E1"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commentRangeStart w:id="48"/>
      <w:r>
        <w:rPr>
          <w:rFonts w:ascii="Times New Roman" w:hAnsi="Times New Roman" w:cs="Times New Roman"/>
          <w:sz w:val="24"/>
          <w:szCs w:val="24"/>
        </w:rPr>
        <w:t>l</w:t>
      </w:r>
      <w:r w:rsidR="00765C87" w:rsidRPr="00765C87">
        <w:rPr>
          <w:rFonts w:ascii="Times New Roman" w:hAnsi="Times New Roman" w:cs="Times New Roman"/>
          <w:sz w:val="24"/>
          <w:szCs w:val="24"/>
        </w:rPr>
        <w:t>ine 254: Should this be R(x_1(t*_1)) and not R(x(t*))?</w:t>
      </w:r>
      <w:commentRangeEnd w:id="48"/>
      <w:r w:rsidR="00DB6D51">
        <w:rPr>
          <w:rStyle w:val="Marquedecommentaire"/>
        </w:rPr>
        <w:commentReference w:id="48"/>
      </w:r>
    </w:p>
    <w:p w14:paraId="0DCB905B" w14:textId="5552585A"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53144757" w14:textId="660E643E"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Our response:</w:t>
      </w:r>
    </w:p>
    <w:p w14:paraId="51289249"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36FB0985" w14:textId="77777777" w:rsidR="00487E4E"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7D80C20B" w14:textId="0B9E46E1" w:rsidR="00765C87" w:rsidRDefault="00487E4E"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F</w:t>
      </w:r>
      <w:r w:rsidR="00765C87" w:rsidRPr="00765C87">
        <w:rPr>
          <w:rFonts w:ascii="Times New Roman" w:hAnsi="Times New Roman" w:cs="Times New Roman"/>
          <w:sz w:val="24"/>
          <w:szCs w:val="24"/>
        </w:rPr>
        <w:t>ig 2A. There is no solid and dashed. There is dashed and dots. Also, where is the predicted value coming from in this paper? This was unclear.</w:t>
      </w:r>
    </w:p>
    <w:p w14:paraId="6DA2C485" w14:textId="1C80ECB6"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12176109" w14:textId="77777777" w:rsidR="00487E4E"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7A518D">
        <w:rPr>
          <w:rFonts w:ascii="Times New Roman" w:hAnsi="Times New Roman" w:cs="Times New Roman"/>
          <w:sz w:val="24"/>
          <w:szCs w:val="24"/>
        </w:rPr>
        <w:t xml:space="preserve"> </w:t>
      </w:r>
    </w:p>
    <w:p w14:paraId="1905D511" w14:textId="5AE7375A" w:rsidR="008C342C" w:rsidRDefault="00487E4E"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7A518D">
        <w:rPr>
          <w:rFonts w:ascii="Times New Roman" w:hAnsi="Times New Roman" w:cs="Times New Roman"/>
          <w:sz w:val="24"/>
          <w:szCs w:val="24"/>
        </w:rPr>
        <w:t>e corrected the figure caption. The predicted values come from Eq 5. In the text, it is mentioned that “</w:t>
      </w:r>
      <w:r w:rsidR="007A518D" w:rsidRPr="007A518D">
        <w:rPr>
          <w:rFonts w:ascii="Times New Roman" w:hAnsi="Times New Roman" w:cs="Times New Roman"/>
          <w:sz w:val="24"/>
          <w:szCs w:val="24"/>
        </w:rPr>
        <w:t>When future temperatures differ from historical expectation by a constant, we use Eq 5 to approximate the advance in phenology”</w:t>
      </w:r>
      <w:r w:rsidR="007A518D">
        <w:rPr>
          <w:rFonts w:ascii="Times New Roman" w:hAnsi="Times New Roman" w:cs="Times New Roman"/>
          <w:sz w:val="24"/>
          <w:szCs w:val="24"/>
        </w:rPr>
        <w:t>. The R functions of the spruce budworm and balsam are used. We added this information in figure captio</w:t>
      </w:r>
      <w:r w:rsidR="006E32C2">
        <w:rPr>
          <w:rFonts w:ascii="Times New Roman" w:hAnsi="Times New Roman" w:cs="Times New Roman"/>
          <w:sz w:val="24"/>
          <w:szCs w:val="24"/>
        </w:rPr>
        <w:t>n (“</w:t>
      </w:r>
      <w:r w:rsidR="006E32C2">
        <w:rPr>
          <w:rFonts w:ascii="Times New Roman" w:hAnsi="Times New Roman" w:cs="Times New Roman"/>
          <w:color w:val="000000"/>
          <w:sz w:val="24"/>
          <w:szCs w:val="24"/>
        </w:rPr>
        <w:t xml:space="preserve">Dotted is the predicted value (Eq. 5 used with the </w:t>
      </w:r>
      <w:r w:rsidR="006E32C2" w:rsidRPr="00210968">
        <w:rPr>
          <w:rFonts w:ascii="Times New Roman" w:hAnsi="Times New Roman" w:cs="Times New Roman"/>
          <w:i/>
          <w:iCs/>
          <w:color w:val="000000"/>
          <w:sz w:val="24"/>
          <w:szCs w:val="24"/>
        </w:rPr>
        <w:t>R</w:t>
      </w:r>
      <w:r w:rsidR="006E32C2">
        <w:rPr>
          <w:rFonts w:ascii="Times New Roman" w:hAnsi="Times New Roman" w:cs="Times New Roman"/>
          <w:color w:val="000000"/>
          <w:sz w:val="24"/>
          <w:szCs w:val="24"/>
        </w:rPr>
        <w:t xml:space="preserve"> functions of SBW and balsam fir”).</w:t>
      </w:r>
    </w:p>
    <w:p w14:paraId="124F134D"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78F7C24D" w14:textId="77777777" w:rsidR="00487E4E"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55A8D037" w14:textId="37ABA195" w:rsidR="00765C87" w:rsidRDefault="00487E4E"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commentRangeStart w:id="49"/>
      <w:r w:rsidR="00765C87" w:rsidRPr="00765C87">
        <w:rPr>
          <w:rFonts w:ascii="Times New Roman" w:hAnsi="Times New Roman" w:cs="Times New Roman"/>
          <w:sz w:val="24"/>
          <w:szCs w:val="24"/>
        </w:rPr>
        <w:t>ine 269: Would you need R(x(t)) for both species? Here you are using R(x) for fir and R(x(t)) for SBW</w:t>
      </w:r>
      <w:commentRangeEnd w:id="49"/>
      <w:r w:rsidR="005E1E67">
        <w:rPr>
          <w:rStyle w:val="Marquedecommentaire"/>
        </w:rPr>
        <w:commentReference w:id="49"/>
      </w:r>
      <w:r w:rsidR="00765C87" w:rsidRPr="00765C87">
        <w:rPr>
          <w:rFonts w:ascii="Times New Roman" w:hAnsi="Times New Roman" w:cs="Times New Roman"/>
          <w:sz w:val="24"/>
          <w:szCs w:val="24"/>
        </w:rPr>
        <w:t>. I thought you had to fit R(x(t)) for fir using the Uniforc model? Sorry, I guess I am not seeing how you link both of these to x(t) here.</w:t>
      </w:r>
    </w:p>
    <w:p w14:paraId="54D41B19" w14:textId="4E3F9B2E"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79311A82" w14:textId="0ED962BF"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1721D8BE"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38547424" w14:textId="77777777" w:rsidR="00487E4E"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26AB7157" w14:textId="43821F5E" w:rsidR="00765C87" w:rsidRDefault="00487E4E"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F</w:t>
      </w:r>
      <w:r w:rsidR="00765C87" w:rsidRPr="00765C87">
        <w:rPr>
          <w:rFonts w:ascii="Times New Roman" w:hAnsi="Times New Roman" w:cs="Times New Roman"/>
          <w:sz w:val="24"/>
          <w:szCs w:val="24"/>
        </w:rPr>
        <w:t>ig 2B: Label the plots with R’_e and R’_b rather than R’_1 and R’_2 to match the text and improve comprehension.</w:t>
      </w:r>
    </w:p>
    <w:p w14:paraId="3E6AB877" w14:textId="44ADFCAC"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61C330AB" w14:textId="41497305"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39CE5890" w14:textId="72172BFA" w:rsidR="00356A0F" w:rsidRDefault="00356A0F"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We revised the Fig. 2B accordingly.</w:t>
      </w:r>
    </w:p>
    <w:p w14:paraId="5CAC9EB3"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2931D870" w14:textId="77777777" w:rsidR="003D487D"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1A27EFB3" w14:textId="25E4F1BA" w:rsidR="00765C87" w:rsidRDefault="003D487D"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294: c subscript 1</w:t>
      </w:r>
    </w:p>
    <w:p w14:paraId="18FC5641" w14:textId="41547368"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18CA0A4E" w14:textId="77777777" w:rsidR="003D487D"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842652">
        <w:rPr>
          <w:rFonts w:ascii="Times New Roman" w:hAnsi="Times New Roman" w:cs="Times New Roman"/>
          <w:sz w:val="24"/>
          <w:szCs w:val="24"/>
        </w:rPr>
        <w:t xml:space="preserve"> </w:t>
      </w:r>
    </w:p>
    <w:p w14:paraId="5FDC2815" w14:textId="27DA8CF1" w:rsidR="008C342C" w:rsidRDefault="003D487D"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0A2754">
        <w:rPr>
          <w:rFonts w:ascii="Times New Roman" w:hAnsi="Times New Roman" w:cs="Times New Roman"/>
          <w:sz w:val="24"/>
          <w:szCs w:val="24"/>
        </w:rPr>
        <w:t>e corrected</w:t>
      </w:r>
      <w:r w:rsidR="00842652">
        <w:rPr>
          <w:rFonts w:ascii="Times New Roman" w:hAnsi="Times New Roman" w:cs="Times New Roman"/>
          <w:sz w:val="24"/>
          <w:szCs w:val="24"/>
        </w:rPr>
        <w:t xml:space="preserve"> this typographic error. </w:t>
      </w:r>
    </w:p>
    <w:p w14:paraId="785393EC"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6220E65D"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56D346F4" w14:textId="5FC26AFD"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 xml:space="preserve">ines 313-319: I don’t think you can really draw the conclusion that the accuracy of both models is satisfactory from what appears to be a small amount of withheld data. For the fir Uniforc model, your measured budburst window is quite large relative to meaningful mismatch values (1 month for one site and 2 weeks for the other). These bounds are so large it seems that even a poor model could predict the median budburst in the 2013 in this interval and for 2014 your median budburst falls outside your interval. For the insect emergence time, the predicted and observed values also seem discordant. I don’t really know a better way to assess predictive performance here since there are not any details on how you fit this model, but </w:t>
      </w:r>
      <w:commentRangeStart w:id="50"/>
      <w:r w:rsidR="00765C87" w:rsidRPr="00765C87">
        <w:rPr>
          <w:rFonts w:ascii="Times New Roman" w:hAnsi="Times New Roman" w:cs="Times New Roman"/>
          <w:sz w:val="24"/>
          <w:szCs w:val="24"/>
        </w:rPr>
        <w:t>some type of cross-validation approach would be more robust here</w:t>
      </w:r>
      <w:commentRangeEnd w:id="50"/>
      <w:r w:rsidR="00644D3E">
        <w:rPr>
          <w:rStyle w:val="Marquedecommentaire"/>
        </w:rPr>
        <w:commentReference w:id="50"/>
      </w:r>
      <w:r w:rsidR="00765C87" w:rsidRPr="00765C87">
        <w:rPr>
          <w:rFonts w:ascii="Times New Roman" w:hAnsi="Times New Roman" w:cs="Times New Roman"/>
          <w:sz w:val="24"/>
          <w:szCs w:val="24"/>
        </w:rPr>
        <w:t>.</w:t>
      </w:r>
    </w:p>
    <w:p w14:paraId="5C136616" w14:textId="4565E058"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705C5E57" w14:textId="470803AD"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1981F178" w14:textId="4E21194D" w:rsidR="00163724" w:rsidRDefault="00163724"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It is true that it is difficult to draw a clear conclusion due the small amount of available data. However, we can say that the predictions from the model give satisfactory result</w:t>
      </w:r>
      <w:r w:rsidR="00AD7CE1">
        <w:rPr>
          <w:rFonts w:ascii="Times New Roman" w:hAnsi="Times New Roman" w:cs="Times New Roman"/>
          <w:sz w:val="24"/>
          <w:szCs w:val="24"/>
        </w:rPr>
        <w:t>s given the data available.</w:t>
      </w:r>
    </w:p>
    <w:p w14:paraId="5CDD2A34"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58954D52"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6EA93202" w14:textId="67F2C503"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L</w:t>
      </w:r>
      <w:r w:rsidR="00765C87" w:rsidRPr="00765C87">
        <w:rPr>
          <w:rFonts w:ascii="Times New Roman" w:hAnsi="Times New Roman" w:cs="Times New Roman"/>
          <w:sz w:val="24"/>
          <w:szCs w:val="24"/>
        </w:rPr>
        <w:t>ine 330-331: I don’t see a strong effect of latitude on mismatch visually in Fig 5C for the 1996-2016 period temperature data. You have not demonstrated a mismatch trend across latitudes statistically and I suspect a trend line between mismatch and latitude would be flattish, especially given the uncertainty in the response (mismatch). The mismatch by latitude relationship seems more pronounced for the RCP scenarios than the historical data.</w:t>
      </w:r>
    </w:p>
    <w:p w14:paraId="0C95A99D" w14:textId="28CEF84E"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4048D7DE" w14:textId="77777777" w:rsidR="00766DD5"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AC52A0">
        <w:rPr>
          <w:rFonts w:ascii="Times New Roman" w:hAnsi="Times New Roman" w:cs="Times New Roman"/>
          <w:sz w:val="24"/>
          <w:szCs w:val="24"/>
        </w:rPr>
        <w:t xml:space="preserve"> </w:t>
      </w:r>
    </w:p>
    <w:p w14:paraId="2718A2DA" w14:textId="7E7F2837" w:rsidR="008C342C"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AC52A0">
        <w:rPr>
          <w:rFonts w:ascii="Times New Roman" w:hAnsi="Times New Roman" w:cs="Times New Roman"/>
          <w:sz w:val="24"/>
          <w:szCs w:val="24"/>
        </w:rPr>
        <w:t xml:space="preserve">e analyzed the data using a one-way anova. </w:t>
      </w:r>
      <w:r w:rsidR="00D21C3A">
        <w:rPr>
          <w:rFonts w:ascii="Times New Roman" w:hAnsi="Times New Roman" w:cs="Times New Roman"/>
          <w:sz w:val="24"/>
          <w:szCs w:val="24"/>
        </w:rPr>
        <w:t xml:space="preserve">We added relevant information in the main text (section 3.4.2 and 3.4.3). </w:t>
      </w:r>
      <w:r w:rsidR="00AC52A0">
        <w:rPr>
          <w:rFonts w:ascii="Times New Roman" w:hAnsi="Times New Roman" w:cs="Times New Roman"/>
          <w:sz w:val="24"/>
          <w:szCs w:val="24"/>
        </w:rPr>
        <w:t xml:space="preserve">We </w:t>
      </w:r>
      <w:r w:rsidR="00D21C3A">
        <w:rPr>
          <w:rFonts w:ascii="Times New Roman" w:hAnsi="Times New Roman" w:cs="Times New Roman"/>
          <w:sz w:val="24"/>
          <w:szCs w:val="24"/>
        </w:rPr>
        <w:t xml:space="preserve">also </w:t>
      </w:r>
      <w:r w:rsidR="00AC52A0">
        <w:rPr>
          <w:rFonts w:ascii="Times New Roman" w:hAnsi="Times New Roman" w:cs="Times New Roman"/>
          <w:sz w:val="24"/>
          <w:szCs w:val="24"/>
        </w:rPr>
        <w:t xml:space="preserve">added </w:t>
      </w:r>
      <w:r w:rsidR="00FE7BB6">
        <w:rPr>
          <w:rFonts w:ascii="Times New Roman" w:hAnsi="Times New Roman" w:cs="Times New Roman"/>
          <w:sz w:val="24"/>
          <w:szCs w:val="24"/>
        </w:rPr>
        <w:t>“star” symbols on Fig. 5 to emphasize significant differences with the most southern site for past and future data. Finally, the full results of the anova can be found in the supplementary material.</w:t>
      </w:r>
      <w:r w:rsidR="00AC52A0">
        <w:rPr>
          <w:rFonts w:ascii="Times New Roman" w:hAnsi="Times New Roman" w:cs="Times New Roman"/>
          <w:sz w:val="24"/>
          <w:szCs w:val="24"/>
        </w:rPr>
        <w:t xml:space="preserve"> </w:t>
      </w:r>
    </w:p>
    <w:p w14:paraId="78F3D438"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2083ABAC"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64B7ACF7" w14:textId="026288C8"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 xml:space="preserve">ines 332-333: </w:t>
      </w:r>
      <w:commentRangeStart w:id="51"/>
      <w:r w:rsidR="00765C87" w:rsidRPr="00765C87">
        <w:rPr>
          <w:rFonts w:ascii="Times New Roman" w:hAnsi="Times New Roman" w:cs="Times New Roman"/>
          <w:sz w:val="24"/>
          <w:szCs w:val="24"/>
        </w:rPr>
        <w:t xml:space="preserve">Your SBW model returns median emergence </w:t>
      </w:r>
      <w:commentRangeEnd w:id="51"/>
      <w:r w:rsidR="004704A2">
        <w:rPr>
          <w:rStyle w:val="Marquedecommentaire"/>
        </w:rPr>
        <w:commentReference w:id="51"/>
      </w:r>
      <w:r w:rsidR="00765C87" w:rsidRPr="00765C87">
        <w:rPr>
          <w:rFonts w:ascii="Times New Roman" w:hAnsi="Times New Roman" w:cs="Times New Roman"/>
          <w:sz w:val="24"/>
          <w:szCs w:val="24"/>
        </w:rPr>
        <w:t>(I think, based on line 318) and does not model the variance in emergence date for the population. Given this, I am not sure how you can assert that the whole larval population has time to emerge prior to budburst at lower latitudes. Is there some ancillary life-history information that you are bringing to bear here to connect a 5-10 pre-budburst SBW emergence with allowing enough time for entire larval populations to emerge?</w:t>
      </w:r>
    </w:p>
    <w:p w14:paraId="51AD0DE9" w14:textId="4532B331"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451136C4" w14:textId="23FDB361" w:rsidR="008C342C" w:rsidRDefault="008C342C" w:rsidP="00765C87">
      <w:pPr>
        <w:autoSpaceDE w:val="0"/>
        <w:autoSpaceDN w:val="0"/>
        <w:adjustRightInd w:val="0"/>
        <w:spacing w:after="0" w:line="480" w:lineRule="auto"/>
        <w:rPr>
          <w:ins w:id="52" w:author="Jean-Noel Candau" w:date="2021-08-12T13:54:00Z"/>
          <w:rFonts w:ascii="Times New Roman" w:hAnsi="Times New Roman" w:cs="Times New Roman"/>
          <w:sz w:val="24"/>
          <w:szCs w:val="24"/>
        </w:rPr>
      </w:pPr>
      <w:r>
        <w:rPr>
          <w:rFonts w:ascii="Times New Roman" w:hAnsi="Times New Roman" w:cs="Times New Roman"/>
          <w:sz w:val="24"/>
          <w:szCs w:val="24"/>
        </w:rPr>
        <w:t>Our response:</w:t>
      </w:r>
    </w:p>
    <w:p w14:paraId="56D76355" w14:textId="56B3C431" w:rsidR="005206B3" w:rsidRDefault="005206B3" w:rsidP="00765C87">
      <w:pPr>
        <w:autoSpaceDE w:val="0"/>
        <w:autoSpaceDN w:val="0"/>
        <w:adjustRightInd w:val="0"/>
        <w:spacing w:after="0" w:line="480" w:lineRule="auto"/>
        <w:rPr>
          <w:rFonts w:ascii="Times New Roman" w:hAnsi="Times New Roman" w:cs="Times New Roman"/>
          <w:sz w:val="24"/>
          <w:szCs w:val="24"/>
        </w:rPr>
      </w:pPr>
      <w:ins w:id="53" w:author="Jean-Noel Candau" w:date="2021-08-12T13:54:00Z">
        <w:r>
          <w:rPr>
            <w:rFonts w:ascii="Times New Roman" w:hAnsi="Times New Roman" w:cs="Times New Roman"/>
            <w:sz w:val="24"/>
            <w:szCs w:val="24"/>
          </w:rPr>
          <w:t xml:space="preserve">We agree that the “whole” larval population is </w:t>
        </w:r>
      </w:ins>
      <w:ins w:id="54" w:author="Jean-Noel Candau" w:date="2021-08-12T13:55:00Z">
        <w:r>
          <w:rPr>
            <w:rFonts w:ascii="Times New Roman" w:hAnsi="Times New Roman" w:cs="Times New Roman"/>
            <w:sz w:val="24"/>
            <w:szCs w:val="24"/>
          </w:rPr>
          <w:t>too strong of a word. Régnière et al (2012) report observations of emergence of overwint</w:t>
        </w:r>
      </w:ins>
      <w:ins w:id="55" w:author="Jean-Noel Candau" w:date="2021-08-12T13:56:00Z">
        <w:r>
          <w:rPr>
            <w:rFonts w:ascii="Times New Roman" w:hAnsi="Times New Roman" w:cs="Times New Roman"/>
            <w:sz w:val="24"/>
            <w:szCs w:val="24"/>
          </w:rPr>
          <w:t xml:space="preserve">ering larvae at different sites during the period 1982-1986. The mean duration of the emergence period was </w:t>
        </w:r>
      </w:ins>
      <w:ins w:id="56" w:author="Jean-Noel Candau" w:date="2021-08-12T13:57:00Z">
        <w:r>
          <w:rPr>
            <w:rFonts w:ascii="Times New Roman" w:hAnsi="Times New Roman" w:cs="Times New Roman"/>
            <w:sz w:val="24"/>
            <w:szCs w:val="24"/>
          </w:rPr>
          <w:t xml:space="preserve">9.75 days (sd=2.86) suggesting </w:t>
        </w:r>
        <w:r>
          <w:rPr>
            <w:rFonts w:ascii="Times New Roman" w:hAnsi="Times New Roman" w:cs="Times New Roman"/>
            <w:sz w:val="24"/>
            <w:szCs w:val="24"/>
          </w:rPr>
          <w:lastRenderedPageBreak/>
          <w:t>that if the median emergence is 5-10 day</w:t>
        </w:r>
      </w:ins>
      <w:ins w:id="57" w:author="Jean-Noel Candau" w:date="2021-08-12T13:58:00Z">
        <w:r>
          <w:rPr>
            <w:rFonts w:ascii="Times New Roman" w:hAnsi="Times New Roman" w:cs="Times New Roman"/>
            <w:sz w:val="24"/>
            <w:szCs w:val="24"/>
          </w:rPr>
          <w:t xml:space="preserve">s pre-budburst, a “majority” of the larval population emerge prior to budburst. </w:t>
        </w:r>
      </w:ins>
      <w:ins w:id="58" w:author="Jean-Noel Candau" w:date="2021-08-12T13:55:00Z">
        <w:r>
          <w:rPr>
            <w:rFonts w:ascii="Times New Roman" w:hAnsi="Times New Roman" w:cs="Times New Roman"/>
            <w:sz w:val="24"/>
            <w:szCs w:val="24"/>
          </w:rPr>
          <w:t xml:space="preserve"> </w:t>
        </w:r>
      </w:ins>
    </w:p>
    <w:p w14:paraId="78A6C25F"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6404B7DA"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1BE32D0A" w14:textId="4C76D927"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F</w:t>
      </w:r>
      <w:r w:rsidR="00765C87" w:rsidRPr="00765C87">
        <w:rPr>
          <w:rFonts w:ascii="Times New Roman" w:hAnsi="Times New Roman" w:cs="Times New Roman"/>
          <w:sz w:val="24"/>
          <w:szCs w:val="24"/>
        </w:rPr>
        <w:t xml:space="preserve">ig 5: I am unclear about what </w:t>
      </w:r>
      <w:r w:rsidR="00961D43" w:rsidRPr="00765C87">
        <w:rPr>
          <w:rFonts w:ascii="Times New Roman" w:hAnsi="Times New Roman" w:cs="Times New Roman"/>
          <w:sz w:val="24"/>
          <w:szCs w:val="24"/>
        </w:rPr>
        <w:t>these confidence intervals</w:t>
      </w:r>
      <w:r w:rsidR="00765C87" w:rsidRPr="00765C87">
        <w:rPr>
          <w:rFonts w:ascii="Times New Roman" w:hAnsi="Times New Roman" w:cs="Times New Roman"/>
          <w:sz w:val="24"/>
          <w:szCs w:val="24"/>
        </w:rPr>
        <w:t xml:space="preserve"> represent and I think that the ones for</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white boxes (BioSim) differ from grey boxes (RCP x.y). For the former does the interval represent parameter uncertainty in the emergence estimates and does the latter represent uncertainty due to the different RCP simulations for each group? You should clarify this in the caption.</w:t>
      </w:r>
    </w:p>
    <w:p w14:paraId="2BC1706C" w14:textId="51247D28"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63A9E1D7" w14:textId="77777777" w:rsidR="00766DD5"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C45362">
        <w:rPr>
          <w:rFonts w:ascii="Times New Roman" w:hAnsi="Times New Roman" w:cs="Times New Roman"/>
          <w:sz w:val="24"/>
          <w:szCs w:val="24"/>
        </w:rPr>
        <w:t xml:space="preserve"> </w:t>
      </w:r>
    </w:p>
    <w:p w14:paraId="7FE239CD" w14:textId="37413851" w:rsidR="008C342C"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w:t>
      </w:r>
      <w:r w:rsidR="00C45362">
        <w:rPr>
          <w:rFonts w:ascii="Times New Roman" w:hAnsi="Times New Roman" w:cs="Times New Roman"/>
          <w:sz w:val="24"/>
          <w:szCs w:val="24"/>
        </w:rPr>
        <w:t>he model predicts median dates of emergence and budburst. We add</w:t>
      </w:r>
      <w:r w:rsidR="003A4ADA">
        <w:rPr>
          <w:rFonts w:ascii="Times New Roman" w:hAnsi="Times New Roman" w:cs="Times New Roman"/>
          <w:sz w:val="24"/>
          <w:szCs w:val="24"/>
        </w:rPr>
        <w:t>ed</w:t>
      </w:r>
      <w:r w:rsidR="00C45362">
        <w:rPr>
          <w:rFonts w:ascii="Times New Roman" w:hAnsi="Times New Roman" w:cs="Times New Roman"/>
          <w:sz w:val="24"/>
          <w:szCs w:val="24"/>
        </w:rPr>
        <w:t xml:space="preserve"> a sentence in section 3.4.2. (“</w:t>
      </w:r>
      <w:r w:rsidR="00C45362" w:rsidRPr="00C45362">
        <w:rPr>
          <w:rFonts w:ascii="Times New Roman" w:hAnsi="Times New Roman" w:cs="Times New Roman"/>
          <w:sz w:val="24"/>
          <w:szCs w:val="24"/>
        </w:rPr>
        <w:t>The model predicts median date</w:t>
      </w:r>
      <w:r w:rsidR="003A4ADA">
        <w:rPr>
          <w:rFonts w:ascii="Times New Roman" w:hAnsi="Times New Roman" w:cs="Times New Roman"/>
          <w:sz w:val="24"/>
          <w:szCs w:val="24"/>
        </w:rPr>
        <w:t>s</w:t>
      </w:r>
      <w:r w:rsidR="00C45362" w:rsidRPr="00C45362">
        <w:rPr>
          <w:rFonts w:ascii="Times New Roman" w:hAnsi="Times New Roman" w:cs="Times New Roman"/>
          <w:sz w:val="24"/>
          <w:szCs w:val="24"/>
        </w:rPr>
        <w:t xml:space="preserve"> of emergence and budburst for each year.”)</w:t>
      </w:r>
      <w:r w:rsidR="00C45362">
        <w:rPr>
          <w:rFonts w:ascii="Times New Roman" w:hAnsi="Times New Roman" w:cs="Times New Roman"/>
          <w:sz w:val="24"/>
          <w:szCs w:val="24"/>
        </w:rPr>
        <w:t xml:space="preserve">. Thus, </w:t>
      </w:r>
      <w:r w:rsidR="003A4ADA">
        <w:rPr>
          <w:rFonts w:ascii="Times New Roman" w:hAnsi="Times New Roman" w:cs="Times New Roman"/>
          <w:sz w:val="24"/>
          <w:szCs w:val="24"/>
        </w:rPr>
        <w:t>each</w:t>
      </w:r>
      <w:r w:rsidR="00C45362">
        <w:rPr>
          <w:rFonts w:ascii="Times New Roman" w:hAnsi="Times New Roman" w:cs="Times New Roman"/>
          <w:sz w:val="24"/>
          <w:szCs w:val="24"/>
        </w:rPr>
        <w:t xml:space="preserve"> box-and-whiskers plot (Fig. 5) show</w:t>
      </w:r>
      <w:r w:rsidR="003A4ADA">
        <w:rPr>
          <w:rFonts w:ascii="Times New Roman" w:hAnsi="Times New Roman" w:cs="Times New Roman"/>
          <w:sz w:val="24"/>
          <w:szCs w:val="24"/>
        </w:rPr>
        <w:t>s</w:t>
      </w:r>
      <w:r w:rsidR="00C45362">
        <w:rPr>
          <w:rFonts w:ascii="Times New Roman" w:hAnsi="Times New Roman" w:cs="Times New Roman"/>
          <w:sz w:val="24"/>
          <w:szCs w:val="24"/>
        </w:rPr>
        <w:t xml:space="preserve"> the distribution of the median emergence </w:t>
      </w:r>
      <w:r w:rsidR="003A4ADA">
        <w:rPr>
          <w:rFonts w:ascii="Times New Roman" w:hAnsi="Times New Roman" w:cs="Times New Roman"/>
          <w:sz w:val="24"/>
          <w:szCs w:val="24"/>
        </w:rPr>
        <w:t xml:space="preserve">date </w:t>
      </w:r>
      <w:r w:rsidR="00C45362">
        <w:rPr>
          <w:rFonts w:ascii="Times New Roman" w:hAnsi="Times New Roman" w:cs="Times New Roman"/>
          <w:sz w:val="24"/>
          <w:szCs w:val="24"/>
        </w:rPr>
        <w:t>and budburst date over all the simulations (i.e., 20 years for past data, 1200 years for future data).</w:t>
      </w:r>
      <w:r w:rsidR="003A4ADA">
        <w:rPr>
          <w:rFonts w:ascii="Times New Roman" w:hAnsi="Times New Roman" w:cs="Times New Roman"/>
          <w:sz w:val="24"/>
          <w:szCs w:val="24"/>
        </w:rPr>
        <w:t xml:space="preserve"> We also added this information in figure caption.</w:t>
      </w:r>
      <w:r w:rsidR="00C45362">
        <w:rPr>
          <w:rFonts w:ascii="Times New Roman" w:hAnsi="Times New Roman" w:cs="Times New Roman"/>
          <w:sz w:val="24"/>
          <w:szCs w:val="24"/>
        </w:rPr>
        <w:t xml:space="preserve"> </w:t>
      </w:r>
      <w:r w:rsidR="00BF4A61">
        <w:rPr>
          <w:rFonts w:ascii="Times New Roman" w:hAnsi="Times New Roman" w:cs="Times New Roman"/>
          <w:sz w:val="24"/>
          <w:szCs w:val="24"/>
        </w:rPr>
        <w:t>The mismatch is therefore the difference between the two median dates for any given year.</w:t>
      </w:r>
    </w:p>
    <w:p w14:paraId="67D63C94"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792C0489"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3E70BCAB" w14:textId="0EAB341B"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338: Do these RCP scenarios differ in terms of amount of warming? If so, you should state that back when introduced on lines 221-224.</w:t>
      </w:r>
    </w:p>
    <w:p w14:paraId="7E776017" w14:textId="2D5E3B21"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24FA7ACD" w14:textId="77777777" w:rsidR="00766DD5"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B325FF">
        <w:rPr>
          <w:rFonts w:ascii="Times New Roman" w:hAnsi="Times New Roman" w:cs="Times New Roman"/>
          <w:sz w:val="24"/>
          <w:szCs w:val="24"/>
        </w:rPr>
        <w:t xml:space="preserve"> </w:t>
      </w:r>
    </w:p>
    <w:p w14:paraId="130F3A3B" w14:textId="6ADC13AC" w:rsidR="008C342C"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B325FF">
        <w:rPr>
          <w:rFonts w:ascii="Times New Roman" w:hAnsi="Times New Roman" w:cs="Times New Roman"/>
          <w:sz w:val="24"/>
          <w:szCs w:val="24"/>
        </w:rPr>
        <w:t>e followed the suggestion of the reviewer, and we added this information in section 3.3.</w:t>
      </w:r>
    </w:p>
    <w:p w14:paraId="4EDB6E78"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47CC26C0"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Reviewer comment: </w:t>
      </w:r>
    </w:p>
    <w:p w14:paraId="3223CF0B" w14:textId="1853AA1C"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340-343. You reference Fig 5A for budburst but 5A is labeled emergence, and vice-versa. I don’t know which plot is for which species.</w:t>
      </w:r>
    </w:p>
    <w:p w14:paraId="6B49703C" w14:textId="5329D326"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255FA9A7" w14:textId="77777777" w:rsidR="00766DD5"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0764DF">
        <w:rPr>
          <w:rFonts w:ascii="Times New Roman" w:hAnsi="Times New Roman" w:cs="Times New Roman"/>
          <w:sz w:val="24"/>
          <w:szCs w:val="24"/>
        </w:rPr>
        <w:t xml:space="preserve"> </w:t>
      </w:r>
    </w:p>
    <w:p w14:paraId="069645AE" w14:textId="233A7DF9" w:rsidR="008C342C"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w:t>
      </w:r>
      <w:r w:rsidR="000764DF">
        <w:rPr>
          <w:rFonts w:ascii="Times New Roman" w:hAnsi="Times New Roman" w:cs="Times New Roman"/>
          <w:sz w:val="24"/>
          <w:szCs w:val="24"/>
        </w:rPr>
        <w:t>t is labelled correctly now.</w:t>
      </w:r>
    </w:p>
    <w:p w14:paraId="511E31A7"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06A074DB"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commentRangeStart w:id="59"/>
      <w:r>
        <w:rPr>
          <w:rFonts w:ascii="Times New Roman" w:hAnsi="Times New Roman" w:cs="Times New Roman"/>
          <w:sz w:val="24"/>
          <w:szCs w:val="24"/>
        </w:rPr>
        <w:t>Reviewer comment</w:t>
      </w:r>
      <w:commentRangeEnd w:id="59"/>
      <w:r w:rsidR="000764DF">
        <w:rPr>
          <w:rStyle w:val="Marquedecommentaire"/>
        </w:rPr>
        <w:commentReference w:id="59"/>
      </w:r>
      <w:r>
        <w:rPr>
          <w:rFonts w:ascii="Times New Roman" w:hAnsi="Times New Roman" w:cs="Times New Roman"/>
          <w:sz w:val="24"/>
          <w:szCs w:val="24"/>
        </w:rPr>
        <w:t xml:space="preserve">: </w:t>
      </w:r>
    </w:p>
    <w:p w14:paraId="2C2B909A" w14:textId="743EF58E"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348-349: How much do these mismatch differences you see across latitudes matter</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biologically? The SBW-fir system is well studied and I am wondering if you can infer the degree to which survival or other life history traits may be affected by these mismatch differences in 5C. You cite one paper early on that looks at this (Lawrence et al., 1997).</w:t>
      </w:r>
    </w:p>
    <w:p w14:paraId="35629DDC" w14:textId="11F5F92B"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2464B287" w14:textId="2566DA05" w:rsidR="008C342C" w:rsidRDefault="008C342C" w:rsidP="00765C87">
      <w:pPr>
        <w:autoSpaceDE w:val="0"/>
        <w:autoSpaceDN w:val="0"/>
        <w:adjustRightInd w:val="0"/>
        <w:spacing w:after="0" w:line="480" w:lineRule="auto"/>
        <w:rPr>
          <w:ins w:id="60" w:author="Jean-Noel Candau" w:date="2021-08-12T14:30:00Z"/>
          <w:rFonts w:ascii="Times New Roman" w:hAnsi="Times New Roman" w:cs="Times New Roman"/>
          <w:sz w:val="24"/>
          <w:szCs w:val="24"/>
        </w:rPr>
      </w:pPr>
      <w:r>
        <w:rPr>
          <w:rFonts w:ascii="Times New Roman" w:hAnsi="Times New Roman" w:cs="Times New Roman"/>
          <w:sz w:val="24"/>
          <w:szCs w:val="24"/>
        </w:rPr>
        <w:t xml:space="preserve">Our </w:t>
      </w:r>
      <w:commentRangeStart w:id="61"/>
      <w:r>
        <w:rPr>
          <w:rFonts w:ascii="Times New Roman" w:hAnsi="Times New Roman" w:cs="Times New Roman"/>
          <w:sz w:val="24"/>
          <w:szCs w:val="24"/>
        </w:rPr>
        <w:t>response</w:t>
      </w:r>
      <w:commentRangeEnd w:id="61"/>
      <w:r w:rsidR="00066947">
        <w:rPr>
          <w:rStyle w:val="Marquedecommentaire"/>
        </w:rPr>
        <w:commentReference w:id="61"/>
      </w:r>
      <w:r>
        <w:rPr>
          <w:rFonts w:ascii="Times New Roman" w:hAnsi="Times New Roman" w:cs="Times New Roman"/>
          <w:sz w:val="24"/>
          <w:szCs w:val="24"/>
        </w:rPr>
        <w:t>:</w:t>
      </w:r>
    </w:p>
    <w:p w14:paraId="75C6BD57" w14:textId="38CB8BF8" w:rsidR="00066947" w:rsidRDefault="00D23F78" w:rsidP="00765C87">
      <w:pPr>
        <w:autoSpaceDE w:val="0"/>
        <w:autoSpaceDN w:val="0"/>
        <w:adjustRightInd w:val="0"/>
        <w:spacing w:after="0" w:line="480" w:lineRule="auto"/>
        <w:rPr>
          <w:rFonts w:ascii="Times New Roman" w:hAnsi="Times New Roman" w:cs="Times New Roman"/>
          <w:sz w:val="24"/>
          <w:szCs w:val="24"/>
        </w:rPr>
      </w:pPr>
      <w:ins w:id="62" w:author="Portalier Sebastien" w:date="2021-08-16T16:51:00Z">
        <w:r>
          <w:rPr>
            <w:rFonts w:ascii="Times New Roman" w:hAnsi="Times New Roman" w:cs="Times New Roman"/>
            <w:sz w:val="24"/>
            <w:szCs w:val="24"/>
          </w:rPr>
          <w:t xml:space="preserve">It is possible to </w:t>
        </w:r>
      </w:ins>
      <w:ins w:id="63" w:author="Portalier Sebastien" w:date="2021-08-16T16:52:00Z">
        <w:r>
          <w:rPr>
            <w:rFonts w:ascii="Times New Roman" w:hAnsi="Times New Roman" w:cs="Times New Roman"/>
            <w:sz w:val="24"/>
            <w:szCs w:val="24"/>
          </w:rPr>
          <w:t>estimate larvae survival and adult fecundity according to the phenological mismatch (Fuenteal</w:t>
        </w:r>
      </w:ins>
      <w:ins w:id="64" w:author="Portalier Sebastien" w:date="2021-08-16T16:53:00Z">
        <w:r>
          <w:rPr>
            <w:rFonts w:ascii="Times New Roman" w:hAnsi="Times New Roman" w:cs="Times New Roman"/>
            <w:sz w:val="24"/>
            <w:szCs w:val="24"/>
          </w:rPr>
          <w:t xml:space="preserve">ba et al., 2017). In case of emergence occurring before the budburst, </w:t>
        </w:r>
      </w:ins>
      <w:ins w:id="65" w:author="Portalier Sebastien" w:date="2021-08-16T16:54:00Z">
        <w:r>
          <w:rPr>
            <w:rFonts w:ascii="Times New Roman" w:hAnsi="Times New Roman" w:cs="Times New Roman"/>
            <w:sz w:val="24"/>
            <w:szCs w:val="24"/>
          </w:rPr>
          <w:t>there is some significant mortality, but the fecundity is not affected, which leads to an overall reproductive output (</w:t>
        </w:r>
      </w:ins>
      <w:ins w:id="66" w:author="Portalier Sebastien" w:date="2021-08-16T16:55:00Z">
        <w:r>
          <w:rPr>
            <w:rFonts w:ascii="Times New Roman" w:hAnsi="Times New Roman" w:cs="Times New Roman"/>
            <w:sz w:val="24"/>
            <w:szCs w:val="24"/>
          </w:rPr>
          <w:t>i.e., fecundity * overwintering survival) around 45 – 50%. Emergence af</w:t>
        </w:r>
      </w:ins>
      <w:ins w:id="67" w:author="Portalier Sebastien" w:date="2021-08-16T16:56:00Z">
        <w:r>
          <w:rPr>
            <w:rFonts w:ascii="Times New Roman" w:hAnsi="Times New Roman" w:cs="Times New Roman"/>
            <w:sz w:val="24"/>
            <w:szCs w:val="24"/>
          </w:rPr>
          <w:t xml:space="preserve">ter budburst affects both survival and fecundity, which leads to a reproductive about around 20% for </w:t>
        </w:r>
      </w:ins>
      <w:ins w:id="68" w:author="Portalier Sebastien" w:date="2021-08-16T16:57:00Z">
        <w:r>
          <w:rPr>
            <w:rFonts w:ascii="Times New Roman" w:hAnsi="Times New Roman" w:cs="Times New Roman"/>
            <w:sz w:val="24"/>
            <w:szCs w:val="24"/>
          </w:rPr>
          <w:t xml:space="preserve">a </w:t>
        </w:r>
      </w:ins>
      <w:ins w:id="69" w:author="Portalier Sebastien" w:date="2021-08-16T16:56:00Z">
        <w:r>
          <w:rPr>
            <w:rFonts w:ascii="Times New Roman" w:hAnsi="Times New Roman" w:cs="Times New Roman"/>
            <w:sz w:val="24"/>
            <w:szCs w:val="24"/>
          </w:rPr>
          <w:t>two</w:t>
        </w:r>
      </w:ins>
      <w:ins w:id="70" w:author="Portalier Sebastien" w:date="2021-08-16T16:57:00Z">
        <w:r>
          <w:rPr>
            <w:rFonts w:ascii="Times New Roman" w:hAnsi="Times New Roman" w:cs="Times New Roman"/>
            <w:sz w:val="24"/>
            <w:szCs w:val="24"/>
          </w:rPr>
          <w:t>-</w:t>
        </w:r>
      </w:ins>
      <w:ins w:id="71" w:author="Portalier Sebastien" w:date="2021-08-16T16:56:00Z">
        <w:r>
          <w:rPr>
            <w:rFonts w:ascii="Times New Roman" w:hAnsi="Times New Roman" w:cs="Times New Roman"/>
            <w:sz w:val="24"/>
            <w:szCs w:val="24"/>
          </w:rPr>
          <w:t>weeks</w:t>
        </w:r>
      </w:ins>
      <w:ins w:id="72" w:author="Portalier Sebastien" w:date="2021-08-16T16:57:00Z">
        <w:r>
          <w:rPr>
            <w:rFonts w:ascii="Times New Roman" w:hAnsi="Times New Roman" w:cs="Times New Roman"/>
            <w:sz w:val="24"/>
            <w:szCs w:val="24"/>
          </w:rPr>
          <w:t xml:space="preserve"> delay</w:t>
        </w:r>
      </w:ins>
      <w:ins w:id="73" w:author="Portalier Sebastien" w:date="2021-08-16T16:56:00Z">
        <w:r>
          <w:rPr>
            <w:rFonts w:ascii="Times New Roman" w:hAnsi="Times New Roman" w:cs="Times New Roman"/>
            <w:sz w:val="24"/>
            <w:szCs w:val="24"/>
          </w:rPr>
          <w:t>.</w:t>
        </w:r>
      </w:ins>
      <w:ins w:id="74" w:author="Portalier Sebastien" w:date="2021-08-16T16:57:00Z">
        <w:r>
          <w:rPr>
            <w:rFonts w:ascii="Times New Roman" w:hAnsi="Times New Roman" w:cs="Times New Roman"/>
            <w:sz w:val="24"/>
            <w:szCs w:val="24"/>
          </w:rPr>
          <w:t xml:space="preserve"> We added this comment in the discussion.</w:t>
        </w:r>
      </w:ins>
      <w:ins w:id="75" w:author="Portalier Sebastien" w:date="2021-08-16T16:56:00Z">
        <w:r>
          <w:rPr>
            <w:rFonts w:ascii="Times New Roman" w:hAnsi="Times New Roman" w:cs="Times New Roman"/>
            <w:sz w:val="24"/>
            <w:szCs w:val="24"/>
          </w:rPr>
          <w:t xml:space="preserve"> </w:t>
        </w:r>
      </w:ins>
    </w:p>
    <w:p w14:paraId="11E7D7DD"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18E57A38"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20130D24" w14:textId="10FFC925" w:rsidR="00765C87" w:rsidRP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 xml:space="preserve">ines 352-354: </w:t>
      </w:r>
      <w:commentRangeStart w:id="76"/>
      <w:r w:rsidR="00765C87" w:rsidRPr="00765C87">
        <w:rPr>
          <w:rFonts w:ascii="Times New Roman" w:hAnsi="Times New Roman" w:cs="Times New Roman"/>
          <w:sz w:val="24"/>
          <w:szCs w:val="24"/>
        </w:rPr>
        <w:t xml:space="preserve">There does not appear to be any difference </w:t>
      </w:r>
      <w:commentRangeEnd w:id="76"/>
      <w:r w:rsidR="00E16962">
        <w:rPr>
          <w:rStyle w:val="Marquedecommentaire"/>
        </w:rPr>
        <w:commentReference w:id="76"/>
      </w:r>
      <w:r w:rsidR="00765C87" w:rsidRPr="00765C87">
        <w:rPr>
          <w:rFonts w:ascii="Times New Roman" w:hAnsi="Times New Roman" w:cs="Times New Roman"/>
          <w:sz w:val="24"/>
          <w:szCs w:val="24"/>
        </w:rPr>
        <w:t>in mismatch variance across the three RCP scenarios for the northern sites. The intervals on Fig 5C for the northern sites look virtually identical. What am I missing here?</w:t>
      </w:r>
    </w:p>
    <w:p w14:paraId="4C8DD2F8" w14:textId="77E34C6E" w:rsidR="00765C87" w:rsidRPr="00765C87" w:rsidRDefault="00765C87" w:rsidP="00765C87">
      <w:pPr>
        <w:spacing w:line="480" w:lineRule="auto"/>
        <w:rPr>
          <w:rFonts w:ascii="Times New Roman" w:hAnsi="Times New Roman" w:cs="Times New Roman"/>
          <w:sz w:val="24"/>
          <w:szCs w:val="24"/>
        </w:rPr>
      </w:pPr>
    </w:p>
    <w:p w14:paraId="65F81E15" w14:textId="1A9BEE09" w:rsidR="00765C87" w:rsidRPr="00765C87" w:rsidRDefault="008C342C" w:rsidP="00765C87">
      <w:pPr>
        <w:spacing w:line="480" w:lineRule="auto"/>
        <w:rPr>
          <w:rFonts w:ascii="Times New Roman" w:hAnsi="Times New Roman" w:cs="Times New Roman"/>
          <w:sz w:val="24"/>
          <w:szCs w:val="24"/>
        </w:rPr>
      </w:pPr>
      <w:r>
        <w:rPr>
          <w:rFonts w:ascii="Times New Roman" w:hAnsi="Times New Roman" w:cs="Times New Roman"/>
          <w:sz w:val="24"/>
          <w:szCs w:val="24"/>
        </w:rPr>
        <w:t>Our response:</w:t>
      </w:r>
    </w:p>
    <w:sectPr w:rsidR="00765C87" w:rsidRPr="00765C87" w:rsidSect="007543C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rtalier Sebastien" w:date="2021-08-08T02:16:00Z" w:initials="PS">
    <w:p w14:paraId="44D608C4" w14:textId="483698FE" w:rsidR="00883B10" w:rsidRDefault="00883B10">
      <w:pPr>
        <w:pStyle w:val="Commentaire"/>
      </w:pPr>
      <w:r>
        <w:rPr>
          <w:rStyle w:val="Marquedecommentaire"/>
        </w:rPr>
        <w:annotationRef/>
      </w:r>
      <w:r>
        <w:t>Enthusiastic? It may sound too strong.</w:t>
      </w:r>
    </w:p>
  </w:comment>
  <w:comment w:id="1" w:author="Jean-Noel Candau" w:date="2021-08-12T13:34:00Z" w:initials="JNC">
    <w:p w14:paraId="134CF3E2" w14:textId="01640B8A" w:rsidR="00A3790C" w:rsidRDefault="00A3790C">
      <w:pPr>
        <w:pStyle w:val="Commentaire"/>
      </w:pPr>
      <w:r>
        <w:rPr>
          <w:rStyle w:val="Marquedecommentaire"/>
        </w:rPr>
        <w:annotationRef/>
      </w:r>
      <w:r>
        <w:t>Useful?</w:t>
      </w:r>
    </w:p>
  </w:comment>
  <w:comment w:id="2" w:author="Portalier Sebastien" w:date="2021-08-01T04:54:00Z" w:initials="PS">
    <w:p w14:paraId="4DFD70C4" w14:textId="36A35B19" w:rsidR="00B661AA" w:rsidRDefault="00B661AA">
      <w:pPr>
        <w:pStyle w:val="Commentaire"/>
      </w:pPr>
      <w:r>
        <w:rPr>
          <w:rStyle w:val="Marquedecommentaire"/>
        </w:rPr>
        <w:annotationRef/>
      </w:r>
      <w:r>
        <w:t>I do not know if It is necessary to copy the preliminary comment of the reviewer.</w:t>
      </w:r>
    </w:p>
  </w:comment>
  <w:comment w:id="3" w:author="Portalier Sebastien" w:date="2021-08-01T04:44:00Z" w:initials="PS">
    <w:p w14:paraId="766F218D" w14:textId="44F1CD38" w:rsidR="00887D5A" w:rsidRDefault="00887D5A">
      <w:pPr>
        <w:pStyle w:val="Commentaire"/>
      </w:pPr>
      <w:r>
        <w:rPr>
          <w:rStyle w:val="Marquedecommentaire"/>
        </w:rPr>
        <w:annotationRef/>
      </w:r>
      <w:r>
        <w:t>Jean-Noël: you proposed to give some justification here.</w:t>
      </w:r>
    </w:p>
  </w:comment>
  <w:comment w:id="23" w:author="Portalier Sebastien" w:date="2021-08-10T00:22:00Z" w:initials="PS">
    <w:p w14:paraId="2C21F04E" w14:textId="555265B8" w:rsidR="00113386" w:rsidRDefault="00113386">
      <w:pPr>
        <w:pStyle w:val="Commentaire"/>
      </w:pPr>
      <w:r>
        <w:rPr>
          <w:rStyle w:val="Marquedecommentaire"/>
        </w:rPr>
        <w:annotationRef/>
      </w:r>
      <w:r>
        <w:t>This might change according to your feedback on Fig. 1D.</w:t>
      </w:r>
    </w:p>
  </w:comment>
  <w:comment w:id="24" w:author="Portalier Sebastien" w:date="2021-08-01T04:49:00Z" w:initials="PS">
    <w:p w14:paraId="57BE6286" w14:textId="4502D475" w:rsidR="00887D5A" w:rsidRDefault="00887D5A">
      <w:pPr>
        <w:pStyle w:val="Commentaire"/>
      </w:pPr>
      <w:r>
        <w:rPr>
          <w:rStyle w:val="Marquedecommentaire"/>
        </w:rPr>
        <w:annotationRef/>
      </w:r>
      <w:r>
        <w:t>I do not see any typesetting issue in Eq 3 (the SBW function). Do I miss anything?</w:t>
      </w:r>
    </w:p>
  </w:comment>
  <w:comment w:id="25" w:author="Jean-Noel Candau" w:date="2021-08-12T13:42:00Z" w:initials="JNC">
    <w:p w14:paraId="0A3F36CC" w14:textId="702F5A27" w:rsidR="00A3790C" w:rsidRDefault="00A3790C">
      <w:pPr>
        <w:pStyle w:val="Commentaire"/>
      </w:pPr>
      <w:r>
        <w:rPr>
          <w:rStyle w:val="Marquedecommentaire"/>
        </w:rPr>
        <w:annotationRef/>
      </w:r>
      <w:r>
        <w:t>I</w:t>
      </w:r>
      <w:r w:rsidR="009A27DC">
        <w:t>t might just be the way the exponent shows in Word but I would use</w:t>
      </w:r>
      <w:r>
        <w:t xml:space="preserve"> exp((tau-1)/beta4) instead </w:t>
      </w:r>
      <w:r w:rsidR="009A27DC">
        <w:t>of exp(tau-1)/beta4 just to avoid confusion</w:t>
      </w:r>
    </w:p>
  </w:comment>
  <w:comment w:id="26" w:author="Portalier Sebastien" w:date="2021-08-01T04:58:00Z" w:initials="PS">
    <w:p w14:paraId="2D2D88FA" w14:textId="19FC8466" w:rsidR="006C7905" w:rsidRDefault="006C7905">
      <w:pPr>
        <w:pStyle w:val="Commentaire"/>
      </w:pPr>
      <w:r>
        <w:rPr>
          <w:rStyle w:val="Marquedecommentaire"/>
        </w:rPr>
        <w:annotationRef/>
      </w:r>
      <w:r>
        <w:t>Should we need to copy the reviewer’s final comment?</w:t>
      </w:r>
    </w:p>
  </w:comment>
  <w:comment w:id="27" w:author="Portalier Sebastien" w:date="2021-08-10T02:08:00Z" w:initials="PS">
    <w:p w14:paraId="40BE698F" w14:textId="73F80A21" w:rsidR="00767FC2" w:rsidRDefault="00767FC2">
      <w:pPr>
        <w:pStyle w:val="Commentaire"/>
      </w:pPr>
      <w:r>
        <w:rPr>
          <w:rStyle w:val="Marquedecommentaire"/>
        </w:rPr>
        <w:annotationRef/>
      </w:r>
      <w:r>
        <w:t>I would like that we discuss about this point during our meeting before replying to it.</w:t>
      </w:r>
    </w:p>
  </w:comment>
  <w:comment w:id="28" w:author="Portalier Sebastien" w:date="2021-08-10T01:57:00Z" w:initials="PS">
    <w:p w14:paraId="6C7BD256" w14:textId="70C57373" w:rsidR="00837B5D" w:rsidRDefault="00837B5D">
      <w:pPr>
        <w:pStyle w:val="Commentaire"/>
      </w:pPr>
      <w:r>
        <w:rPr>
          <w:rStyle w:val="Marquedecommentaire"/>
        </w:rPr>
        <w:annotationRef/>
      </w:r>
      <w:r>
        <w:t>I am not sure how to formulate this in a clearer way. Any idea?</w:t>
      </w:r>
    </w:p>
  </w:comment>
  <w:comment w:id="29" w:author="Portalier Sebastien" w:date="2021-08-10T01:58:00Z" w:initials="PS">
    <w:p w14:paraId="3D7974F1" w14:textId="584CC3F3" w:rsidR="00163724" w:rsidRDefault="00163724">
      <w:pPr>
        <w:pStyle w:val="Commentaire"/>
      </w:pPr>
      <w:r>
        <w:rPr>
          <w:rStyle w:val="Marquedecommentaire"/>
        </w:rPr>
        <w:annotationRef/>
      </w:r>
      <w:r>
        <w:t>I would like to discuss with Jean-Noël about this one.</w:t>
      </w:r>
    </w:p>
  </w:comment>
  <w:comment w:id="47" w:author="Portalier Sebastien" w:date="2021-08-10T00:35:00Z" w:initials="PS">
    <w:p w14:paraId="32161302" w14:textId="2468E246" w:rsidR="005408D5" w:rsidRDefault="005408D5">
      <w:pPr>
        <w:pStyle w:val="Commentaire"/>
      </w:pPr>
      <w:r>
        <w:rPr>
          <w:rStyle w:val="Marquedecommentaire"/>
        </w:rPr>
        <w:annotationRef/>
      </w:r>
      <w:r>
        <w:t>Maybe Frithjof would have a better way to answer this question than me. At least, I would like that we discuss this point during our next meeting. It is now section 2.2.1.</w:t>
      </w:r>
    </w:p>
  </w:comment>
  <w:comment w:id="48" w:author="Portalier Sebastien" w:date="2021-08-02T21:52:00Z" w:initials="PS">
    <w:p w14:paraId="496E5475" w14:textId="084B7208" w:rsidR="00DB6D51" w:rsidRDefault="00DB6D51">
      <w:pPr>
        <w:pStyle w:val="Commentaire"/>
      </w:pPr>
      <w:r>
        <w:rPr>
          <w:rStyle w:val="Marquedecommentaire"/>
        </w:rPr>
        <w:annotationRef/>
      </w:r>
      <w:r>
        <w:t>I am not sure about this one. It is now line 190</w:t>
      </w:r>
      <w:r w:rsidR="00255CFE">
        <w:t xml:space="preserve"> (effects on the mismatch)</w:t>
      </w:r>
      <w:r>
        <w:t>.</w:t>
      </w:r>
    </w:p>
  </w:comment>
  <w:comment w:id="49" w:author="Portalier Sebastien" w:date="2021-08-02T21:48:00Z" w:initials="PS">
    <w:p w14:paraId="6DA91D72" w14:textId="245F0963" w:rsidR="005E1E67" w:rsidRDefault="005E1E67">
      <w:pPr>
        <w:pStyle w:val="Commentaire"/>
      </w:pPr>
      <w:r>
        <w:rPr>
          <w:rStyle w:val="Marquedecommentaire"/>
        </w:rPr>
        <w:annotationRef/>
      </w:r>
      <w:r>
        <w:t xml:space="preserve">I do not see what the reviewer talks about. Line 269 (originally) was located 2 lines before Eq 7 (cosine function for temperatures). It is line 205 now. And we wrote </w:t>
      </w:r>
      <w:r w:rsidRPr="005E1E67">
        <w:rPr>
          <w:i/>
          <w:iCs/>
        </w:rPr>
        <w:t>R(.)</w:t>
      </w:r>
      <w:r>
        <w:t>. I am confused about this comment.</w:t>
      </w:r>
    </w:p>
  </w:comment>
  <w:comment w:id="50" w:author="Portalier Sebastien" w:date="2021-08-10T02:03:00Z" w:initials="PS">
    <w:p w14:paraId="4A95A450" w14:textId="5B9F2944" w:rsidR="00644D3E" w:rsidRDefault="00644D3E">
      <w:pPr>
        <w:pStyle w:val="Commentaire"/>
      </w:pPr>
      <w:r>
        <w:rPr>
          <w:rStyle w:val="Marquedecommentaire"/>
        </w:rPr>
        <w:annotationRef/>
      </w:r>
      <w:r>
        <w:t>I do not see what the reviewer has in mind. Do you have any suggestion?</w:t>
      </w:r>
    </w:p>
  </w:comment>
  <w:comment w:id="51" w:author="Portalier Sebastien" w:date="2021-08-10T00:54:00Z" w:initials="PS">
    <w:p w14:paraId="18359CF5" w14:textId="0C90D241" w:rsidR="004704A2" w:rsidRDefault="004704A2">
      <w:pPr>
        <w:pStyle w:val="Commentaire"/>
      </w:pPr>
      <w:r>
        <w:rPr>
          <w:rStyle w:val="Marquedecommentaire"/>
        </w:rPr>
        <w:annotationRef/>
      </w:r>
      <w:r>
        <w:t>I would need Jean-Noël’s inputs for this one.</w:t>
      </w:r>
    </w:p>
  </w:comment>
  <w:comment w:id="59" w:author="Portalier Sebastien" w:date="2021-08-02T03:02:00Z" w:initials="PS">
    <w:p w14:paraId="09A5DB94" w14:textId="44E2860E" w:rsidR="000764DF" w:rsidRDefault="000764DF">
      <w:pPr>
        <w:pStyle w:val="Commentaire"/>
      </w:pPr>
      <w:r>
        <w:rPr>
          <w:rStyle w:val="Marquedecommentaire"/>
        </w:rPr>
        <w:annotationRef/>
      </w:r>
      <w:r>
        <w:t>Although I have some ideas, Jean-Noël may have better ideas than me for this one.</w:t>
      </w:r>
    </w:p>
  </w:comment>
  <w:comment w:id="61" w:author="Jean-Noel Candau" w:date="2021-08-12T14:30:00Z" w:initials="JNC">
    <w:p w14:paraId="30CA71A6" w14:textId="7DB212F4" w:rsidR="00066947" w:rsidRDefault="00066947">
      <w:pPr>
        <w:pStyle w:val="Commentaire"/>
      </w:pPr>
      <w:r>
        <w:rPr>
          <w:rStyle w:val="Marquedecommentaire"/>
        </w:rPr>
        <w:annotationRef/>
      </w:r>
      <w:r>
        <w:t xml:space="preserve">Interesting point. We might actually be able to relate the mismatch to survival and pupal mass (a proxy for fecundity) using the relations described in: </w:t>
      </w:r>
      <w:hyperlink r:id="rId1" w:history="1">
        <w:r w:rsidRPr="00944CE8">
          <w:rPr>
            <w:rStyle w:val="Lienhypertexte"/>
          </w:rPr>
          <w:t>https://pubmed.ncbi.nlm.nih.gov/28756489/</w:t>
        </w:r>
      </w:hyperlink>
    </w:p>
    <w:p w14:paraId="645AB667" w14:textId="02D6F318" w:rsidR="00066947" w:rsidRDefault="00066947">
      <w:pPr>
        <w:pStyle w:val="Commentaire"/>
      </w:pPr>
      <w:r>
        <w:t>Sebastien, do you want to look at that?</w:t>
      </w:r>
    </w:p>
  </w:comment>
  <w:comment w:id="76" w:author="Portalier Sebastien" w:date="2021-08-03T02:09:00Z" w:initials="PS">
    <w:p w14:paraId="1B66A1EF" w14:textId="20F84590" w:rsidR="00E16962" w:rsidRDefault="00E16962">
      <w:pPr>
        <w:pStyle w:val="Commentaire"/>
      </w:pPr>
      <w:r>
        <w:rPr>
          <w:rStyle w:val="Marquedecommentaire"/>
        </w:rPr>
        <w:annotationRef/>
      </w:r>
      <w:r>
        <w:t>I do not see why this should be a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D608C4" w15:done="0"/>
  <w15:commentEx w15:paraId="134CF3E2" w15:paraIdParent="44D608C4" w15:done="0"/>
  <w15:commentEx w15:paraId="4DFD70C4" w15:done="0"/>
  <w15:commentEx w15:paraId="766F218D" w15:done="0"/>
  <w15:commentEx w15:paraId="2C21F04E" w15:done="0"/>
  <w15:commentEx w15:paraId="57BE6286" w15:done="0"/>
  <w15:commentEx w15:paraId="0A3F36CC" w15:paraIdParent="57BE6286" w15:done="0"/>
  <w15:commentEx w15:paraId="2D2D88FA" w15:done="0"/>
  <w15:commentEx w15:paraId="40BE698F" w15:done="0"/>
  <w15:commentEx w15:paraId="6C7BD256" w15:done="0"/>
  <w15:commentEx w15:paraId="3D7974F1" w15:done="0"/>
  <w15:commentEx w15:paraId="32161302" w15:done="0"/>
  <w15:commentEx w15:paraId="496E5475" w15:done="0"/>
  <w15:commentEx w15:paraId="6DA91D72" w15:done="0"/>
  <w15:commentEx w15:paraId="4A95A450" w15:done="0"/>
  <w15:commentEx w15:paraId="18359CF5" w15:done="0"/>
  <w15:commentEx w15:paraId="09A5DB94" w15:done="0"/>
  <w15:commentEx w15:paraId="645AB667" w15:done="0"/>
  <w15:commentEx w15:paraId="1B66A1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9BD01" w16cex:dateUtc="2021-08-08T00:16:00Z"/>
  <w16cex:commentExtensible w16cex:durableId="24BFA1D8" w16cex:dateUtc="2021-08-12T17:34:00Z"/>
  <w16cex:commentExtensible w16cex:durableId="24B0A777" w16cex:dateUtc="2021-08-01T02:54:00Z"/>
  <w16cex:commentExtensible w16cex:durableId="24B0A53F" w16cex:dateUtc="2021-08-01T02:44:00Z"/>
  <w16cex:commentExtensible w16cex:durableId="24BC454D" w16cex:dateUtc="2021-08-09T22:22:00Z"/>
  <w16cex:commentExtensible w16cex:durableId="24B0A63D" w16cex:dateUtc="2021-08-01T02:49:00Z"/>
  <w16cex:commentExtensible w16cex:durableId="24BFA3DF" w16cex:dateUtc="2021-08-12T17:42:00Z"/>
  <w16cex:commentExtensible w16cex:durableId="24B0A87F" w16cex:dateUtc="2021-08-01T02:58:00Z"/>
  <w16cex:commentExtensible w16cex:durableId="24BC5E08" w16cex:dateUtc="2021-08-10T00:08:00Z"/>
  <w16cex:commentExtensible w16cex:durableId="24BC5B78" w16cex:dateUtc="2021-08-09T23:57:00Z"/>
  <w16cex:commentExtensible w16cex:durableId="24BC5BBD" w16cex:dateUtc="2021-08-09T23:58:00Z"/>
  <w16cex:commentExtensible w16cex:durableId="24BC4836" w16cex:dateUtc="2021-08-09T22:35:00Z"/>
  <w16cex:commentExtensible w16cex:durableId="24B2E7AD" w16cex:dateUtc="2021-08-02T19:52:00Z"/>
  <w16cex:commentExtensible w16cex:durableId="24B2E6BF" w16cex:dateUtc="2021-08-02T19:48:00Z"/>
  <w16cex:commentExtensible w16cex:durableId="24BC5CED" w16cex:dateUtc="2021-08-10T00:03:00Z"/>
  <w16cex:commentExtensible w16cex:durableId="24BC4CB2" w16cex:dateUtc="2021-08-09T22:54:00Z"/>
  <w16cex:commentExtensible w16cex:durableId="24B1DEB8" w16cex:dateUtc="2021-08-02T01:02:00Z"/>
  <w16cex:commentExtensible w16cex:durableId="24BFAF1A" w16cex:dateUtc="2021-08-12T18:30:00Z"/>
  <w16cex:commentExtensible w16cex:durableId="24B323E0" w16cex:dateUtc="2021-08-03T0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D608C4" w16cid:durableId="24B9BD01"/>
  <w16cid:commentId w16cid:paraId="134CF3E2" w16cid:durableId="24BFA1D8"/>
  <w16cid:commentId w16cid:paraId="4DFD70C4" w16cid:durableId="24B0A777"/>
  <w16cid:commentId w16cid:paraId="766F218D" w16cid:durableId="24B0A53F"/>
  <w16cid:commentId w16cid:paraId="2C21F04E" w16cid:durableId="24BC454D"/>
  <w16cid:commentId w16cid:paraId="57BE6286" w16cid:durableId="24B0A63D"/>
  <w16cid:commentId w16cid:paraId="0A3F36CC" w16cid:durableId="24BFA3DF"/>
  <w16cid:commentId w16cid:paraId="2D2D88FA" w16cid:durableId="24B0A87F"/>
  <w16cid:commentId w16cid:paraId="40BE698F" w16cid:durableId="24BC5E08"/>
  <w16cid:commentId w16cid:paraId="6C7BD256" w16cid:durableId="24BC5B78"/>
  <w16cid:commentId w16cid:paraId="3D7974F1" w16cid:durableId="24BC5BBD"/>
  <w16cid:commentId w16cid:paraId="32161302" w16cid:durableId="24BC4836"/>
  <w16cid:commentId w16cid:paraId="496E5475" w16cid:durableId="24B2E7AD"/>
  <w16cid:commentId w16cid:paraId="6DA91D72" w16cid:durableId="24B2E6BF"/>
  <w16cid:commentId w16cid:paraId="4A95A450" w16cid:durableId="24BC5CED"/>
  <w16cid:commentId w16cid:paraId="18359CF5" w16cid:durableId="24BC4CB2"/>
  <w16cid:commentId w16cid:paraId="09A5DB94" w16cid:durableId="24B1DEB8"/>
  <w16cid:commentId w16cid:paraId="645AB667" w16cid:durableId="24BFAF1A"/>
  <w16cid:commentId w16cid:paraId="1B66A1EF" w16cid:durableId="24B323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9070000" w:usb2="00000010" w:usb3="00000000" w:csb0="000A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alier Sebastien">
    <w15:presenceInfo w15:providerId="Windows Live" w15:userId="ab218978edce6ade"/>
  </w15:person>
  <w15:person w15:author="Jean-Noel Candau">
    <w15:presenceInfo w15:providerId="Windows Live" w15:userId="9b9ab2f04c495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87"/>
    <w:rsid w:val="000244CA"/>
    <w:rsid w:val="00066947"/>
    <w:rsid w:val="000764DF"/>
    <w:rsid w:val="000A2754"/>
    <w:rsid w:val="0010027A"/>
    <w:rsid w:val="00113386"/>
    <w:rsid w:val="00163724"/>
    <w:rsid w:val="00181E13"/>
    <w:rsid w:val="00191066"/>
    <w:rsid w:val="0020021F"/>
    <w:rsid w:val="00232798"/>
    <w:rsid w:val="00255CFE"/>
    <w:rsid w:val="002C0BFF"/>
    <w:rsid w:val="002F2BA3"/>
    <w:rsid w:val="00336B6D"/>
    <w:rsid w:val="003427FD"/>
    <w:rsid w:val="00356A0F"/>
    <w:rsid w:val="003A4ADA"/>
    <w:rsid w:val="003D487D"/>
    <w:rsid w:val="003F4F23"/>
    <w:rsid w:val="0045421E"/>
    <w:rsid w:val="004704A2"/>
    <w:rsid w:val="00487E4E"/>
    <w:rsid w:val="004A44E1"/>
    <w:rsid w:val="004C08E4"/>
    <w:rsid w:val="005206B3"/>
    <w:rsid w:val="005213CD"/>
    <w:rsid w:val="005408D5"/>
    <w:rsid w:val="00580489"/>
    <w:rsid w:val="005A3E15"/>
    <w:rsid w:val="005E1E67"/>
    <w:rsid w:val="00602718"/>
    <w:rsid w:val="00635088"/>
    <w:rsid w:val="00644D3E"/>
    <w:rsid w:val="006A580E"/>
    <w:rsid w:val="006C41CC"/>
    <w:rsid w:val="006C7905"/>
    <w:rsid w:val="006D6EFE"/>
    <w:rsid w:val="006E32C2"/>
    <w:rsid w:val="00737D73"/>
    <w:rsid w:val="007543C8"/>
    <w:rsid w:val="00765C87"/>
    <w:rsid w:val="00766DD5"/>
    <w:rsid w:val="0076749D"/>
    <w:rsid w:val="00767FC2"/>
    <w:rsid w:val="007A31A2"/>
    <w:rsid w:val="007A4BDD"/>
    <w:rsid w:val="007A518D"/>
    <w:rsid w:val="00837B5D"/>
    <w:rsid w:val="00842652"/>
    <w:rsid w:val="0086481E"/>
    <w:rsid w:val="00883B10"/>
    <w:rsid w:val="00887D5A"/>
    <w:rsid w:val="008B68D9"/>
    <w:rsid w:val="008C342C"/>
    <w:rsid w:val="008D588B"/>
    <w:rsid w:val="008D73E1"/>
    <w:rsid w:val="008F430C"/>
    <w:rsid w:val="00961D43"/>
    <w:rsid w:val="009A27DC"/>
    <w:rsid w:val="009D7BB5"/>
    <w:rsid w:val="009F2A75"/>
    <w:rsid w:val="00A3790C"/>
    <w:rsid w:val="00A77082"/>
    <w:rsid w:val="00A81B34"/>
    <w:rsid w:val="00AC52A0"/>
    <w:rsid w:val="00AD7CE1"/>
    <w:rsid w:val="00B03574"/>
    <w:rsid w:val="00B275DC"/>
    <w:rsid w:val="00B325FF"/>
    <w:rsid w:val="00B561D5"/>
    <w:rsid w:val="00B661AA"/>
    <w:rsid w:val="00B75FDC"/>
    <w:rsid w:val="00BC1458"/>
    <w:rsid w:val="00BF4A61"/>
    <w:rsid w:val="00C3198B"/>
    <w:rsid w:val="00C45362"/>
    <w:rsid w:val="00C823F4"/>
    <w:rsid w:val="00C96F36"/>
    <w:rsid w:val="00D21C3A"/>
    <w:rsid w:val="00D23F78"/>
    <w:rsid w:val="00D27C98"/>
    <w:rsid w:val="00D32DAA"/>
    <w:rsid w:val="00D427B0"/>
    <w:rsid w:val="00D84145"/>
    <w:rsid w:val="00DB6D51"/>
    <w:rsid w:val="00DE7076"/>
    <w:rsid w:val="00E16962"/>
    <w:rsid w:val="00E4145B"/>
    <w:rsid w:val="00E90164"/>
    <w:rsid w:val="00ED084C"/>
    <w:rsid w:val="00F1193F"/>
    <w:rsid w:val="00F23D40"/>
    <w:rsid w:val="00F244B5"/>
    <w:rsid w:val="00FE7BB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06DFB"/>
  <w15:chartTrackingRefBased/>
  <w15:docId w15:val="{4EB1F809-5C49-41C0-AA5A-EFD43F121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887D5A"/>
    <w:rPr>
      <w:sz w:val="16"/>
      <w:szCs w:val="16"/>
    </w:rPr>
  </w:style>
  <w:style w:type="paragraph" w:styleId="Commentaire">
    <w:name w:val="annotation text"/>
    <w:basedOn w:val="Normal"/>
    <w:link w:val="CommentaireCar"/>
    <w:uiPriority w:val="99"/>
    <w:semiHidden/>
    <w:unhideWhenUsed/>
    <w:rsid w:val="00887D5A"/>
    <w:pPr>
      <w:spacing w:line="240" w:lineRule="auto"/>
    </w:pPr>
    <w:rPr>
      <w:sz w:val="20"/>
      <w:szCs w:val="20"/>
    </w:rPr>
  </w:style>
  <w:style w:type="character" w:customStyle="1" w:styleId="CommentaireCar">
    <w:name w:val="Commentaire Car"/>
    <w:basedOn w:val="Policepardfaut"/>
    <w:link w:val="Commentaire"/>
    <w:uiPriority w:val="99"/>
    <w:semiHidden/>
    <w:rsid w:val="00887D5A"/>
    <w:rPr>
      <w:sz w:val="20"/>
      <w:szCs w:val="20"/>
    </w:rPr>
  </w:style>
  <w:style w:type="paragraph" w:styleId="Objetducommentaire">
    <w:name w:val="annotation subject"/>
    <w:basedOn w:val="Commentaire"/>
    <w:next w:val="Commentaire"/>
    <w:link w:val="ObjetducommentaireCar"/>
    <w:uiPriority w:val="99"/>
    <w:semiHidden/>
    <w:unhideWhenUsed/>
    <w:rsid w:val="00887D5A"/>
    <w:rPr>
      <w:b/>
      <w:bCs/>
    </w:rPr>
  </w:style>
  <w:style w:type="character" w:customStyle="1" w:styleId="ObjetducommentaireCar">
    <w:name w:val="Objet du commentaire Car"/>
    <w:basedOn w:val="CommentaireCar"/>
    <w:link w:val="Objetducommentaire"/>
    <w:uiPriority w:val="99"/>
    <w:semiHidden/>
    <w:rsid w:val="00887D5A"/>
    <w:rPr>
      <w:b/>
      <w:bCs/>
      <w:sz w:val="20"/>
      <w:szCs w:val="20"/>
    </w:rPr>
  </w:style>
  <w:style w:type="paragraph" w:styleId="Paragraphedeliste">
    <w:name w:val="List Paragraph"/>
    <w:basedOn w:val="Normal"/>
    <w:uiPriority w:val="34"/>
    <w:qFormat/>
    <w:rsid w:val="00B03574"/>
    <w:pPr>
      <w:ind w:left="720"/>
      <w:contextualSpacing/>
    </w:pPr>
  </w:style>
  <w:style w:type="character" w:styleId="Lienhypertexte">
    <w:name w:val="Hyperlink"/>
    <w:basedOn w:val="Policepardfaut"/>
    <w:uiPriority w:val="99"/>
    <w:unhideWhenUsed/>
    <w:rsid w:val="00066947"/>
    <w:rPr>
      <w:color w:val="0563C1" w:themeColor="hyperlink"/>
      <w:u w:val="single"/>
    </w:rPr>
  </w:style>
  <w:style w:type="character" w:styleId="Mentionnonrsolue">
    <w:name w:val="Unresolved Mention"/>
    <w:basedOn w:val="Policepardfaut"/>
    <w:uiPriority w:val="99"/>
    <w:semiHidden/>
    <w:unhideWhenUsed/>
    <w:rsid w:val="000669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pubmed.ncbi.nlm.nih.gov/28756489/"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C0859-71B1-4DFC-BD74-2A27B433F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17</Pages>
  <Words>3369</Words>
  <Characters>19207</Characters>
  <Application>Microsoft Office Word</Application>
  <DocSecurity>0</DocSecurity>
  <Lines>160</Lines>
  <Paragraphs>45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4</cp:revision>
  <dcterms:created xsi:type="dcterms:W3CDTF">2021-08-12T18:00:00Z</dcterms:created>
  <dcterms:modified xsi:type="dcterms:W3CDTF">2021-08-16T14:57:00Z</dcterms:modified>
</cp:coreProperties>
</file>