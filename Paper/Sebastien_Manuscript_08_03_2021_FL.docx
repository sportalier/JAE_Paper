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0EFB" w14:textId="77777777" w:rsidR="005F173C" w:rsidRDefault="00B37154">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486A6A8E" w14:textId="77777777" w:rsidR="005F173C" w:rsidRDefault="00B37154">
      <w:pPr>
        <w:spacing w:line="480" w:lineRule="auto"/>
        <w:rPr>
          <w:rFonts w:ascii="Times New Roman" w:eastAsia="Times New Roman" w:hAnsi="Times New Roman" w:cs="Times New Roman"/>
          <w:color w:val="000000"/>
          <w:sz w:val="28"/>
          <w:szCs w:val="28"/>
          <w:lang w:val="fr-FR" w:eastAsia="en-CA"/>
        </w:rPr>
      </w:pPr>
      <w:proofErr w:type="spellStart"/>
      <w:r>
        <w:rPr>
          <w:rFonts w:ascii="Times New Roman" w:eastAsia="Times New Roman" w:hAnsi="Times New Roman" w:cs="Times New Roman"/>
          <w:b/>
          <w:bCs/>
          <w:color w:val="000000"/>
          <w:sz w:val="28"/>
          <w:szCs w:val="28"/>
          <w:lang w:val="fr-CA" w:eastAsia="en-CA"/>
        </w:rPr>
        <w:t>Authors</w:t>
      </w:r>
      <w:proofErr w:type="spellEnd"/>
      <w:r>
        <w:rPr>
          <w:rFonts w:ascii="Times New Roman" w:eastAsia="Times New Roman" w:hAnsi="Times New Roman" w:cs="Times New Roman"/>
          <w:color w:val="000000"/>
          <w:sz w:val="28"/>
          <w:szCs w:val="28"/>
          <w:lang w:val="fr-FR" w:eastAsia="en-CA"/>
        </w:rPr>
        <w:t>: Portalier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xml:space="preserve">, </w:t>
      </w:r>
      <w:proofErr w:type="spellStart"/>
      <w:r>
        <w:rPr>
          <w:rFonts w:ascii="Times New Roman" w:eastAsia="Times New Roman" w:hAnsi="Times New Roman" w:cs="Times New Roman"/>
          <w:color w:val="000000"/>
          <w:sz w:val="28"/>
          <w:szCs w:val="28"/>
          <w:lang w:val="fr-FR" w:eastAsia="en-CA"/>
        </w:rPr>
        <w:t>Candau</w:t>
      </w:r>
      <w:proofErr w:type="spellEnd"/>
      <w:r>
        <w:rPr>
          <w:rFonts w:ascii="Times New Roman" w:eastAsia="Times New Roman" w:hAnsi="Times New Roman" w:cs="Times New Roman"/>
          <w:color w:val="000000"/>
          <w:sz w:val="28"/>
          <w:szCs w:val="28"/>
          <w:lang w:val="fr-FR" w:eastAsia="en-CA"/>
        </w:rPr>
        <w:t xml:space="preserve">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Lutscher F.</w:t>
      </w:r>
      <w:r>
        <w:rPr>
          <w:rFonts w:ascii="Times New Roman" w:eastAsia="Times New Roman" w:hAnsi="Times New Roman" w:cs="Times New Roman"/>
          <w:color w:val="000000"/>
          <w:sz w:val="28"/>
          <w:szCs w:val="28"/>
          <w:vertAlign w:val="superscript"/>
          <w:lang w:val="fr-FR" w:eastAsia="en-CA"/>
        </w:rPr>
        <w:t>1,3</w:t>
      </w:r>
    </w:p>
    <w:p w14:paraId="3586AC58"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0A8E6EE2" w14:textId="77777777" w:rsidR="005F173C" w:rsidRDefault="00B37154">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15408F73" w14:textId="77777777" w:rsidR="005F173C" w:rsidRDefault="00B37154">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68CBDCDB"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6FE4B298" w14:textId="77777777" w:rsidR="005F173C" w:rsidRDefault="00B37154">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33A466C8" w14:textId="77777777" w:rsidR="005F173C" w:rsidRDefault="00B37154">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Portalier S.M.J.</w:t>
      </w:r>
    </w:p>
    <w:p w14:paraId="4507E058" w14:textId="77777777" w:rsidR="005F173C" w:rsidRDefault="00B37154">
      <w:pPr>
        <w:pStyle w:val="Titre5"/>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auto"/>
          <w:sz w:val="24"/>
          <w:szCs w:val="24"/>
          <w:lang w:eastAsia="en-CA"/>
        </w:rPr>
        <w:t>Address</w:t>
      </w:r>
      <w:r>
        <w:rPr>
          <w:rFonts w:ascii="Times New Roman" w:eastAsia="Times New Roman" w:hAnsi="Times New Roman" w:cs="Times New Roman"/>
          <w:color w:val="auto"/>
          <w:sz w:val="24"/>
          <w:szCs w:val="24"/>
          <w:lang w:eastAsia="en-CA"/>
        </w:rPr>
        <w:t xml:space="preserve">: </w:t>
      </w:r>
      <w:r>
        <w:rPr>
          <w:rFonts w:ascii="Times New Roman" w:hAnsi="Times New Roman" w:cs="Times New Roman"/>
          <w:color w:val="auto"/>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5A367A11" w14:textId="77777777" w:rsidR="005F173C" w:rsidRDefault="00B37154">
      <w:pPr>
        <w:pStyle w:val="Titre5"/>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sportali@uottawa.ca</w:t>
      </w:r>
      <w:r>
        <w:br w:type="page"/>
      </w:r>
    </w:p>
    <w:p w14:paraId="76F5BFCE" w14:textId="77777777" w:rsidR="005F173C" w:rsidRDefault="00B37154">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4CCC35AD"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513400CB"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of species synchrony.</w:t>
      </w:r>
    </w:p>
    <w:p w14:paraId="530F4882"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14:paraId="0C5D7820"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The spruce budworm – balsam fir model predicts that an increase in temperature may increase the mismatch between the insect and the tree in southern sites, but may increase the synchrony in northern sites. </w:t>
      </w:r>
    </w:p>
    <w:p w14:paraId="78D60F61" w14:textId="77777777" w:rsidR="005F173C" w:rsidRDefault="00B37154">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4718FF70" w14:textId="77777777" w:rsidR="005F173C" w:rsidRDefault="00B37154">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250C47A0" w14:textId="77777777" w:rsidR="005F173C" w:rsidRDefault="00B37154">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63249A18" w14:textId="77777777" w:rsidR="005F173C" w:rsidRDefault="005F173C">
      <w:pPr>
        <w:spacing w:line="480" w:lineRule="auto"/>
        <w:rPr>
          <w:rFonts w:ascii="Times New Roman" w:eastAsia="Times New Roman" w:hAnsi="Times New Roman" w:cs="Times New Roman"/>
          <w:sz w:val="24"/>
          <w:szCs w:val="24"/>
          <w:lang w:eastAsia="en-CA"/>
        </w:rPr>
      </w:pPr>
    </w:p>
    <w:p w14:paraId="0E3863D0" w14:textId="77777777" w:rsidR="005F173C" w:rsidRDefault="00B37154">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2459D4EB" w14:textId="77777777" w:rsidR="005F173C" w:rsidRDefault="00B37154">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Pr>
          <w:rFonts w:ascii="Times New Roman" w:hAnsi="Times New Roman" w:cs="Times New Roman"/>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10_2495178454"/>
      <w:bookmarkStart w:id="1" w:name="__Fieldmark__10_3903614438"/>
      <w:bookmarkStart w:id="2" w:name="__Fieldmark__25_942872385"/>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17_2495178454"/>
      <w:bookmarkStart w:id="4" w:name="__Fieldmark__32_3903614438"/>
      <w:bookmarkStart w:id="5" w:name="__Fieldmark__31_942872385"/>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 (Both, van Asch, et al., 2009</w:t>
      </w:r>
      <w:bookmarkStart w:id="6" w:name="__Fieldmark__36_942872385"/>
      <w:bookmarkStart w:id="7" w:name="__Fieldmark__43_3903614438"/>
      <w:bookmarkStart w:id="8" w:name="__Fieldmark__24_2495178454"/>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54_3903614438"/>
      <w:bookmarkStart w:id="10" w:name="__Fieldmark__41_942872385"/>
      <w:bookmarkStart w:id="11" w:name="__Fieldmark__31_2495178454"/>
      <w:bookmarkEnd w:id="9"/>
      <w:bookmarkEnd w:id="10"/>
      <w:bookmarkEnd w:id="11"/>
      <w:r>
        <w:rPr>
          <w:rFonts w:ascii="Times New Roman" w:eastAsia="Times New Roman" w:hAnsi="Times New Roman" w:cs="Times New Roman"/>
          <w:color w:val="000000"/>
          <w:sz w:val="24"/>
          <w:szCs w:val="24"/>
          <w:lang w:eastAsia="en-CA"/>
        </w:rPr>
        <w:t>).</w:t>
      </w:r>
    </w:p>
    <w:p w14:paraId="2549F13F" w14:textId="77777777" w:rsidR="005F173C" w:rsidRDefault="00B37154">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20B8C85E" w14:textId="77777777" w:rsidR="005F173C" w:rsidRDefault="00B37154">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206_3903614438"/>
      <w:bookmarkStart w:id="44" w:name="__Fieldmark__124_2495178454"/>
      <w:bookmarkStart w:id="45" w:name="__Fieldmark__127_942872385"/>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227_3903614438"/>
      <w:bookmarkStart w:id="47" w:name="__Fieldmark__140_942872385"/>
      <w:bookmarkStart w:id="48" w:name="__Fieldmark__131_2495178454"/>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138_2495178454"/>
      <w:bookmarkStart w:id="50" w:name="__Fieldmark__145_942872385"/>
      <w:bookmarkStart w:id="51" w:name="__Fieldmark__240_3903614438"/>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150_942872385"/>
      <w:bookmarkStart w:id="53" w:name="__Fieldmark__145_2495178454"/>
      <w:bookmarkStart w:id="54" w:name="__Fieldmark__154_942872385"/>
      <w:bookmarkStart w:id="55" w:name="__Fieldmark__150_2495178454"/>
      <w:bookmarkStart w:id="56" w:name="__Fieldmark__259_3903614438"/>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6BEB86C0" w14:textId="77777777" w:rsidR="005F173C" w:rsidRDefault="00B37154">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459D7454" w14:textId="77777777" w:rsidR="005F173C" w:rsidRDefault="00B37154">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While patterns of change in phenological synchrony are observed at an increasing rate because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448488AA" w14:textId="77777777" w:rsidR="005F173C" w:rsidRDefault="00B37154">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2B7BCCE8" w14:textId="77777777" w:rsidR="005F173C" w:rsidRDefault="00B37154">
      <w:pPr>
        <w:pStyle w:val="Titre1"/>
        <w:spacing w:before="280" w:after="280" w:line="480" w:lineRule="auto"/>
        <w:rPr>
          <w:sz w:val="32"/>
          <w:szCs w:val="32"/>
        </w:rPr>
      </w:pPr>
      <w:r>
        <w:rPr>
          <w:sz w:val="32"/>
          <w:szCs w:val="32"/>
        </w:rPr>
        <w:t xml:space="preserve">2. </w:t>
      </w:r>
      <w:del w:id="69" w:author="Portalier Sebastien" w:date="2021-07-27T04:48:00Z">
        <w:r>
          <w:rPr>
            <w:sz w:val="32"/>
            <w:szCs w:val="32"/>
          </w:rPr>
          <w:delText>Methods</w:delText>
        </w:r>
      </w:del>
      <w:ins w:id="70" w:author="Portalier Sebastien" w:date="2021-07-27T04:48:00Z">
        <w:r>
          <w:rPr>
            <w:sz w:val="32"/>
            <w:szCs w:val="32"/>
          </w:rPr>
          <w:t>The general model</w:t>
        </w:r>
      </w:ins>
    </w:p>
    <w:p w14:paraId="4770B061"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begin with a unified description of the mechanisms that determine the duration of the resting period of a consumer and its resource in terms of accumulation of ambient temperature. </w:t>
      </w:r>
      <w:ins w:id="71" w:author="Portalier Sebastien" w:date="2021-07-27T04:48:00Z">
        <w:r>
          <w:rPr>
            <w:rFonts w:ascii="Times New Roman" w:hAnsi="Times New Roman" w:cs="Times New Roman"/>
            <w:color w:val="000000"/>
            <w:sz w:val="24"/>
            <w:szCs w:val="24"/>
          </w:rPr>
          <w:t xml:space="preserve">Then, we </w:t>
        </w:r>
      </w:ins>
      <w:ins w:id="72" w:author="Portalier Sebastien" w:date="2021-07-27T04:49:00Z">
        <w:r>
          <w:rPr>
            <w:rFonts w:ascii="Times New Roman" w:hAnsi="Times New Roman" w:cs="Times New Roman"/>
            <w:color w:val="000000"/>
            <w:sz w:val="24"/>
            <w:szCs w:val="24"/>
          </w:rPr>
          <w:t xml:space="preserve">develop the main results </w:t>
        </w:r>
      </w:ins>
      <w:ins w:id="73" w:author="Portalier Sebastien" w:date="2021-07-27T04:50:00Z">
        <w:r>
          <w:rPr>
            <w:rFonts w:ascii="Times New Roman" w:hAnsi="Times New Roman" w:cs="Times New Roman"/>
            <w:color w:val="000000"/>
            <w:sz w:val="24"/>
            <w:szCs w:val="24"/>
          </w:rPr>
          <w:t xml:space="preserve">at the single species level, and for two interacting species. </w:t>
        </w:r>
      </w:ins>
      <w:del w:id="74" w:author="Portalier Sebastien" w:date="2021-07-28T18:58:00Z">
        <w:r>
          <w:rPr>
            <w:rFonts w:ascii="Times New Roman" w:hAnsi="Times New Roman" w:cs="Times New Roman"/>
            <w:color w:val="000000"/>
            <w:sz w:val="24"/>
            <w:szCs w:val="24"/>
          </w:rPr>
          <w:delText>Then we list our data sources and explain the fitting methods for the spruce budworm - balsam fir system.</w:delText>
        </w:r>
      </w:del>
    </w:p>
    <w:p w14:paraId="492B59BF"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1F1ECC6E" w14:textId="77777777" w:rsidR="005F173C" w:rsidRDefault="00B37154">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t>
      </w:r>
      <w:r>
        <w:rPr>
          <w:color w:val="000000"/>
        </w:rPr>
        <w:lastRenderedPageBreak/>
        <w:t xml:space="preserve">when a certain level of the quantity has accumulated. For trees, this quantity can be heat, for example in degree-day models </w:t>
      </w:r>
      <w:bookmarkStart w:id="75" w:name="__Fieldmark__374_3903614438"/>
      <w:r>
        <w:rPr>
          <w:color w:val="000000"/>
        </w:rPr>
        <w:t>(</w:t>
      </w:r>
      <w:bookmarkStart w:id="76" w:name="__Fieldmark__198_2495178454"/>
      <w:r>
        <w:rPr>
          <w:color w:val="000000"/>
        </w:rPr>
        <w:t>C</w:t>
      </w:r>
      <w:bookmarkStart w:id="77" w:name="__Fieldmark__204_942872385"/>
      <w:r>
        <w:rPr>
          <w:color w:val="000000"/>
        </w:rPr>
        <w:t>olombo, 1998)</w:t>
      </w:r>
      <w:bookmarkEnd w:id="75"/>
      <w:bookmarkEnd w:id="76"/>
      <w:bookmarkEnd w:id="77"/>
      <w:r>
        <w:rPr>
          <w:color w:val="000000"/>
        </w:rPr>
        <w:t xml:space="preserve"> or more recent nonlinear models </w:t>
      </w:r>
      <w:bookmarkStart w:id="78" w:name="__Fieldmark__385_3903614438"/>
      <w:r>
        <w:rPr>
          <w:color w:val="000000"/>
        </w:rPr>
        <w:t>(</w:t>
      </w:r>
      <w:bookmarkStart w:id="79" w:name="__Fieldmark__205_2495178454"/>
      <w:proofErr w:type="spellStart"/>
      <w:r>
        <w:rPr>
          <w:color w:val="000000"/>
        </w:rPr>
        <w:t>C</w:t>
      </w:r>
      <w:bookmarkStart w:id="80" w:name="__Fieldmark__209_942872385"/>
      <w:r>
        <w:rPr>
          <w:color w:val="000000"/>
        </w:rPr>
        <w:t>huine</w:t>
      </w:r>
      <w:proofErr w:type="spellEnd"/>
      <w:r>
        <w:rPr>
          <w:color w:val="000000"/>
        </w:rPr>
        <w:t>, 2000</w:t>
      </w:r>
      <w:bookmarkEnd w:id="78"/>
      <w:bookmarkEnd w:id="79"/>
      <w:bookmarkEnd w:id="80"/>
      <w:r>
        <w:rPr>
          <w:color w:val="000000"/>
        </w:rPr>
        <w:t xml:space="preserve">; </w:t>
      </w:r>
      <w:bookmarkStart w:id="81" w:name="__Fieldmark__396_3903614438"/>
      <w:r>
        <w:rPr>
          <w:color w:val="000000"/>
        </w:rPr>
        <w:t>D</w:t>
      </w:r>
      <w:bookmarkStart w:id="82" w:name="__Fieldmark__212_2495178454"/>
      <w:r>
        <w:rPr>
          <w:color w:val="000000"/>
        </w:rPr>
        <w:t>e</w:t>
      </w:r>
      <w:bookmarkStart w:id="83" w:name="__Fieldmark__214_942872385"/>
      <w:r>
        <w:rPr>
          <w:color w:val="000000"/>
        </w:rPr>
        <w:t>sbiens, 2007)</w:t>
      </w:r>
      <w:bookmarkEnd w:id="81"/>
      <w:bookmarkEnd w:id="82"/>
      <w:bookmarkEnd w:id="83"/>
      <w:r>
        <w:rPr>
          <w:color w:val="000000"/>
        </w:rPr>
        <w:t xml:space="preserve">. For insects, the quantity can be the proportion of the corresponding life-cycle stage that they have completed </w:t>
      </w:r>
      <w:bookmarkStart w:id="84" w:name="__Fieldmark__407_3903614438"/>
      <w:r>
        <w:rPr>
          <w:color w:val="000000"/>
        </w:rPr>
        <w:t>(</w:t>
      </w:r>
      <w:bookmarkStart w:id="85" w:name="__Fieldmark__219_2495178454"/>
      <w:proofErr w:type="spellStart"/>
      <w:r>
        <w:rPr>
          <w:color w:val="000000"/>
        </w:rPr>
        <w:t>C</w:t>
      </w:r>
      <w:bookmarkStart w:id="86" w:name="__Fieldmark__219_942872385"/>
      <w:r>
        <w:rPr>
          <w:color w:val="000000"/>
        </w:rPr>
        <w:t>obbold</w:t>
      </w:r>
      <w:proofErr w:type="spellEnd"/>
      <w:r>
        <w:rPr>
          <w:color w:val="000000"/>
        </w:rPr>
        <w:t xml:space="preserve"> &amp; Powell, 2011</w:t>
      </w:r>
      <w:bookmarkEnd w:id="84"/>
      <w:bookmarkEnd w:id="85"/>
      <w:bookmarkEnd w:id="86"/>
      <w:r>
        <w:rPr>
          <w:color w:val="000000"/>
        </w:rPr>
        <w:t xml:space="preserve">; </w:t>
      </w:r>
      <w:bookmarkStart w:id="87" w:name="__Fieldmark__418_3903614438"/>
      <w:proofErr w:type="spellStart"/>
      <w:r>
        <w:rPr>
          <w:color w:val="000000"/>
        </w:rPr>
        <w:t>R</w:t>
      </w:r>
      <w:bookmarkStart w:id="88" w:name="__Fieldmark__226_2495178454"/>
      <w:r>
        <w:rPr>
          <w:color w:val="000000"/>
        </w:rPr>
        <w:t>é</w:t>
      </w:r>
      <w:bookmarkStart w:id="89"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7"/>
      <w:bookmarkEnd w:id="88"/>
      <w:bookmarkEnd w:id="89"/>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7B955BD8" w14:textId="77777777" w:rsidR="005F173C" w:rsidRDefault="00B37154">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90" w:name="__Fieldmark__463_3903614438"/>
      <w:r>
        <w:rPr>
          <w:color w:val="000000"/>
        </w:rPr>
        <w:t>(</w:t>
      </w:r>
      <w:bookmarkStart w:id="91" w:name="__Fieldmark__474_3903614438"/>
      <w:bookmarkEnd w:id="90"/>
      <w:proofErr w:type="spellStart"/>
      <w:r>
        <w:rPr>
          <w:color w:val="000000"/>
        </w:rPr>
        <w:t>A</w:t>
      </w:r>
      <w:bookmarkStart w:id="92" w:name="__Fieldmark__250_2495178454"/>
      <w:r>
        <w:rPr>
          <w:color w:val="000000"/>
        </w:rPr>
        <w:t>m</w:t>
      </w:r>
      <w:bookmarkStart w:id="93" w:name="__Fieldmark__244_942872385"/>
      <w:r>
        <w:rPr>
          <w:color w:val="000000"/>
        </w:rPr>
        <w:t>arasekare</w:t>
      </w:r>
      <w:proofErr w:type="spellEnd"/>
      <w:r>
        <w:rPr>
          <w:color w:val="000000"/>
        </w:rPr>
        <w:t xml:space="preserve"> &amp; Coutinho, 2014)</w:t>
      </w:r>
      <w:bookmarkEnd w:id="91"/>
      <w:bookmarkEnd w:id="92"/>
      <w:bookmarkEnd w:id="9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5F173C" w14:paraId="566F9CD6" w14:textId="77777777">
        <w:tc>
          <w:tcPr>
            <w:tcW w:w="985" w:type="dxa"/>
            <w:shd w:val="clear" w:color="auto" w:fill="auto"/>
            <w:vAlign w:val="center"/>
          </w:tcPr>
          <w:p w14:paraId="2BF15D0A" w14:textId="77777777" w:rsidR="005F173C" w:rsidRDefault="005F173C">
            <w:pPr>
              <w:pStyle w:val="NormalWeb"/>
              <w:spacing w:before="280" w:after="0" w:line="480" w:lineRule="auto"/>
              <w:jc w:val="center"/>
            </w:pPr>
          </w:p>
        </w:tc>
        <w:tc>
          <w:tcPr>
            <w:tcW w:w="7088" w:type="dxa"/>
            <w:shd w:val="clear" w:color="auto" w:fill="auto"/>
            <w:vAlign w:val="center"/>
          </w:tcPr>
          <w:p w14:paraId="658B0DF1" w14:textId="77777777" w:rsidR="005F173C" w:rsidRDefault="004D6507">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2A2B111" w14:textId="77777777" w:rsidR="005F173C" w:rsidRDefault="00B37154">
            <w:pPr>
              <w:pStyle w:val="NormalWeb"/>
              <w:spacing w:before="280" w:after="0" w:line="480" w:lineRule="auto"/>
              <w:jc w:val="center"/>
            </w:pPr>
            <w:r>
              <w:t>Eq. 1</w:t>
            </w:r>
          </w:p>
        </w:tc>
      </w:tr>
    </w:tbl>
    <w:p w14:paraId="12E09869" w14:textId="77777777" w:rsidR="005F173C" w:rsidRDefault="00B37154">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5F173C" w14:paraId="64B64366" w14:textId="77777777">
        <w:tc>
          <w:tcPr>
            <w:tcW w:w="985" w:type="dxa"/>
            <w:shd w:val="clear" w:color="auto" w:fill="auto"/>
            <w:vAlign w:val="center"/>
          </w:tcPr>
          <w:p w14:paraId="4D439F61" w14:textId="77777777" w:rsidR="005F173C" w:rsidRDefault="005F173C">
            <w:pPr>
              <w:pStyle w:val="NormalWeb"/>
              <w:spacing w:before="280" w:after="0" w:line="480" w:lineRule="auto"/>
              <w:jc w:val="center"/>
            </w:pPr>
          </w:p>
        </w:tc>
        <w:tc>
          <w:tcPr>
            <w:tcW w:w="7088" w:type="dxa"/>
            <w:shd w:val="clear" w:color="auto" w:fill="auto"/>
            <w:vAlign w:val="center"/>
          </w:tcPr>
          <w:p w14:paraId="36461EA9" w14:textId="77777777" w:rsidR="005F173C" w:rsidRDefault="00B37154">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3B130BBE" w14:textId="77777777" w:rsidR="005F173C" w:rsidRDefault="00B37154">
            <w:pPr>
              <w:pStyle w:val="NormalWeb"/>
              <w:spacing w:before="280" w:after="0" w:line="480" w:lineRule="auto"/>
              <w:jc w:val="center"/>
            </w:pPr>
            <w:r>
              <w:t>Eq. 2</w:t>
            </w:r>
          </w:p>
        </w:tc>
      </w:tr>
    </w:tbl>
    <w:p w14:paraId="3F4495EB" w14:textId="77777777" w:rsidR="005F173C" w:rsidRDefault="00B37154">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94" w:name="__Fieldmark__553_3903614438"/>
      <w:r>
        <w:rPr>
          <w:rFonts w:ascii="Times New Roman" w:eastAsia="Times New Roman" w:hAnsi="Times New Roman" w:cs="Times New Roman"/>
          <w:color w:val="000000"/>
          <w:sz w:val="24"/>
          <w:szCs w:val="24"/>
          <w:lang w:eastAsia="en-CA"/>
        </w:rPr>
        <w:t>(</w:t>
      </w:r>
      <w:bookmarkStart w:id="95" w:name="__Fieldmark__289_2495178454"/>
      <w:proofErr w:type="spellStart"/>
      <w:r>
        <w:rPr>
          <w:rFonts w:ascii="Times New Roman" w:eastAsia="Times New Roman" w:hAnsi="Times New Roman" w:cs="Times New Roman"/>
          <w:color w:val="000000"/>
          <w:sz w:val="24"/>
          <w:szCs w:val="24"/>
          <w:lang w:eastAsia="en-CA"/>
        </w:rPr>
        <w:t>C</w:t>
      </w:r>
      <w:bookmarkStart w:id="96"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94"/>
      <w:bookmarkEnd w:id="95"/>
      <w:bookmarkEnd w:id="96"/>
      <w:r>
        <w:rPr>
          <w:rFonts w:ascii="Times New Roman" w:eastAsia="Times New Roman" w:hAnsi="Times New Roman" w:cs="Times New Roman"/>
          <w:color w:val="000000"/>
          <w:sz w:val="24"/>
          <w:szCs w:val="24"/>
          <w:lang w:eastAsia="en-CA"/>
        </w:rPr>
        <w:t xml:space="preserve">; </w:t>
      </w:r>
      <w:bookmarkStart w:id="97" w:name="__Fieldmark__564_3903614438"/>
      <w:proofErr w:type="spellStart"/>
      <w:r>
        <w:rPr>
          <w:rFonts w:ascii="Times New Roman" w:eastAsia="Times New Roman" w:hAnsi="Times New Roman" w:cs="Times New Roman"/>
          <w:color w:val="000000"/>
          <w:sz w:val="24"/>
          <w:szCs w:val="24"/>
          <w:lang w:eastAsia="en-CA"/>
        </w:rPr>
        <w:t>R</w:t>
      </w:r>
      <w:bookmarkStart w:id="98" w:name="__Fieldmark__296_2495178454"/>
      <w:r>
        <w:rPr>
          <w:rFonts w:ascii="Times New Roman" w:eastAsia="Times New Roman" w:hAnsi="Times New Roman" w:cs="Times New Roman"/>
          <w:color w:val="000000"/>
          <w:sz w:val="24"/>
          <w:szCs w:val="24"/>
          <w:lang w:eastAsia="en-CA"/>
        </w:rPr>
        <w:t>e</w:t>
      </w:r>
      <w:bookmarkStart w:id="99"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7"/>
      <w:bookmarkEnd w:id="98"/>
      <w:bookmarkEnd w:id="99"/>
      <w:r>
        <w:rPr>
          <w:rFonts w:ascii="Times New Roman" w:eastAsia="Times New Roman" w:hAnsi="Times New Roman" w:cs="Times New Roman"/>
          <w:color w:val="000000"/>
          <w:sz w:val="24"/>
          <w:szCs w:val="24"/>
          <w:lang w:eastAsia="en-CA"/>
        </w:rPr>
        <w:t xml:space="preserve">. </w:t>
      </w:r>
      <w:commentRangeStart w:id="100"/>
      <w:commentRangeEnd w:id="100"/>
      <w:ins w:id="101" w:author="Unknown Author" w:date="2021-08-04T06:12:00Z">
        <w:r>
          <w:rPr>
            <w:rFonts w:ascii="Times New Roman" w:eastAsia="Times New Roman" w:hAnsi="Times New Roman" w:cs="Times New Roman"/>
            <w:color w:val="000000"/>
            <w:sz w:val="24"/>
            <w:szCs w:val="24"/>
            <w:lang w:eastAsia="en-CA"/>
          </w:rPr>
          <w:commentReference w:id="100"/>
        </w:r>
      </w:ins>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w:t>
      </w:r>
      <w:commentRangeStart w:id="102"/>
      <w:r>
        <w:rPr>
          <w:rFonts w:ascii="Times New Roman" w:eastAsia="Times New Roman" w:hAnsi="Times New Roman" w:cs="Times New Roman"/>
          <w:color w:val="000000"/>
          <w:sz w:val="24"/>
          <w:szCs w:val="24"/>
          <w:lang w:eastAsia="en-CA"/>
        </w:rPr>
        <w:t>Eq. 2 as well as the condition in Eq. 1 for two different species and two simplistic temperature time series in Figure 1</w:t>
      </w:r>
      <w:commentRangeEnd w:id="102"/>
      <w:r>
        <w:commentReference w:id="102"/>
      </w:r>
      <w:r>
        <w:rPr>
          <w:rFonts w:ascii="Times New Roman" w:eastAsia="Times New Roman" w:hAnsi="Times New Roman" w:cs="Times New Roman"/>
          <w:color w:val="000000"/>
          <w:sz w:val="24"/>
          <w:szCs w:val="24"/>
          <w:lang w:eastAsia="en-CA"/>
        </w:rPr>
        <w:t xml:space="preserve">. As temperature patterns during the resting period change </w:t>
      </w:r>
      <w:r>
        <w:rPr>
          <w:rFonts w:ascii="Times New Roman" w:eastAsia="Times New Roman" w:hAnsi="Times New Roman" w:cs="Times New Roman"/>
          <w:color w:val="000000"/>
          <w:sz w:val="24"/>
          <w:szCs w:val="24"/>
          <w:lang w:eastAsia="en-CA"/>
        </w:rPr>
        <w:lastRenderedPageBreak/>
        <w:t>because of climate change, the end time of the resting period of a species may shift.  When temperatures increase, accumulation occurs faster and the phenology advances, i.e., the end time is earlier (Fig. 1D).</w:t>
      </w:r>
    </w:p>
    <w:p w14:paraId="4538277F" w14:textId="59091915" w:rsidR="005F173C" w:rsidRDefault="00B37154">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commentRangeStart w:id="103"/>
      <w:r>
        <w:rPr>
          <w:rFonts w:ascii="Times New Roman" w:eastAsia="Times New Roman" w:hAnsi="Times New Roman" w:cs="Times New Roman"/>
          <w:color w:val="000000"/>
          <w:sz w:val="24"/>
          <w:szCs w:val="24"/>
          <w:lang w:eastAsia="en-CA"/>
        </w:rPr>
        <w:t xml:space="preserve">The rate accumulation </w:t>
      </w:r>
      <w:commentRangeEnd w:id="103"/>
      <w:r w:rsidR="00745166">
        <w:rPr>
          <w:rStyle w:val="Marquedecommentaire"/>
        </w:rPr>
        <w:commentReference w:id="103"/>
      </w:r>
      <w:r>
        <w:rPr>
          <w:rFonts w:ascii="Times New Roman" w:eastAsia="Times New Roman" w:hAnsi="Times New Roman" w:cs="Times New Roman"/>
          <w:color w:val="000000"/>
          <w:sz w:val="24"/>
          <w:szCs w:val="24"/>
          <w:lang w:eastAsia="en-CA"/>
        </w:rPr>
        <w:t xml:space="preserve">function of a consumer and its resource will generally differ even in the same temperature regime (compare solid and dashed curves in Fig. 1C), which typically leads to different end times of the resting period (Fig. 1D). 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w:t>
      </w:r>
      <w:commentRangeStart w:id="104"/>
      <w:del w:id="105" w:author="Portalier Sebastien" w:date="2021-08-04T13:46:00Z">
        <w:r w:rsidDel="00745166">
          <w:rPr>
            <w:rFonts w:ascii="Times New Roman" w:eastAsia="Times New Roman" w:hAnsi="Times New Roman" w:cs="Times New Roman"/>
            <w:color w:val="000000"/>
            <w:sz w:val="24"/>
            <w:szCs w:val="24"/>
            <w:lang w:eastAsia="en-CA"/>
          </w:rPr>
          <w:delText xml:space="preserve">insect </w:delText>
        </w:r>
      </w:del>
      <w:ins w:id="106" w:author="Portalier Sebastien" w:date="2021-08-04T13:46:00Z">
        <w:r w:rsidR="00745166">
          <w:rPr>
            <w:rFonts w:ascii="Times New Roman" w:eastAsia="Times New Roman" w:hAnsi="Times New Roman" w:cs="Times New Roman"/>
            <w:color w:val="000000"/>
            <w:sz w:val="24"/>
            <w:szCs w:val="24"/>
            <w:lang w:eastAsia="en-CA"/>
          </w:rPr>
          <w:t xml:space="preserve">consumer </w:t>
        </w:r>
      </w:ins>
      <w:r>
        <w:rPr>
          <w:rFonts w:ascii="Times New Roman" w:eastAsia="Times New Roman" w:hAnsi="Times New Roman" w:cs="Times New Roman"/>
          <w:color w:val="000000"/>
          <w:sz w:val="24"/>
          <w:szCs w:val="24"/>
          <w:lang w:eastAsia="en-CA"/>
        </w:rPr>
        <w:t>(</w:t>
      </w:r>
      <w:del w:id="107" w:author="Portalier Sebastien" w:date="2021-08-04T13:46:00Z">
        <w:r w:rsidDel="00745166">
          <w:rPr>
            <w:rFonts w:ascii="Times New Roman" w:eastAsia="Times New Roman" w:hAnsi="Times New Roman" w:cs="Times New Roman"/>
            <w:color w:val="000000"/>
            <w:sz w:val="24"/>
            <w:szCs w:val="24"/>
            <w:lang w:eastAsia="en-CA"/>
          </w:rPr>
          <w:delText>consumer</w:delText>
        </w:r>
      </w:del>
      <w:ins w:id="108" w:author="Portalier Sebastien" w:date="2021-08-04T13:46:00Z">
        <w:r w:rsidR="00745166">
          <w:rPr>
            <w:rFonts w:ascii="Times New Roman" w:eastAsia="Times New Roman" w:hAnsi="Times New Roman" w:cs="Times New Roman"/>
            <w:color w:val="000000"/>
            <w:sz w:val="24"/>
            <w:szCs w:val="24"/>
            <w:lang w:eastAsia="en-CA"/>
          </w:rPr>
          <w:t>insect</w:t>
        </w:r>
      </w:ins>
      <w:r>
        <w:rPr>
          <w:rFonts w:ascii="Times New Roman" w:eastAsia="Times New Roman" w:hAnsi="Times New Roman" w:cs="Times New Roman"/>
          <w:color w:val="000000"/>
          <w:sz w:val="24"/>
          <w:szCs w:val="24"/>
          <w:lang w:eastAsia="en-CA"/>
        </w:rPr>
        <w:t xml:space="preserve">)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w:t>
      </w:r>
      <w:ins w:id="109" w:author="Portalier Sebastien" w:date="2021-08-04T13:46:00Z">
        <w:r w:rsidR="00745166">
          <w:rPr>
            <w:rFonts w:ascii="Times New Roman" w:eastAsia="Times New Roman" w:hAnsi="Times New Roman" w:cs="Times New Roman"/>
            <w:color w:val="000000"/>
            <w:sz w:val="24"/>
            <w:szCs w:val="24"/>
            <w:lang w:eastAsia="en-CA"/>
          </w:rPr>
          <w:t>resource</w:t>
        </w:r>
      </w:ins>
      <w:del w:id="110" w:author="Portalier Sebastien" w:date="2021-08-04T13:47:00Z">
        <w:r w:rsidDel="00745166">
          <w:rPr>
            <w:rFonts w:ascii="Times New Roman" w:eastAsia="Times New Roman" w:hAnsi="Times New Roman" w:cs="Times New Roman"/>
            <w:color w:val="000000"/>
            <w:sz w:val="24"/>
            <w:szCs w:val="24"/>
            <w:lang w:eastAsia="en-CA"/>
          </w:rPr>
          <w:delText>the host tree</w:delText>
        </w:r>
      </w:del>
      <w:ins w:id="111" w:author="Portalier Sebastien" w:date="2021-08-04T13:47:00Z">
        <w:r w:rsidR="00745166">
          <w:rPr>
            <w:rFonts w:ascii="Times New Roman" w:eastAsia="Times New Roman" w:hAnsi="Times New Roman" w:cs="Times New Roman"/>
            <w:color w:val="000000"/>
            <w:sz w:val="24"/>
            <w:szCs w:val="24"/>
            <w:lang w:eastAsia="en-CA"/>
          </w:rPr>
          <w:t xml:space="preserve"> </w:t>
        </w:r>
      </w:ins>
      <w:del w:id="112" w:author="Portalier Sebastien" w:date="2021-08-04T13:47:00Z">
        <w:r w:rsidDel="00745166">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t>(</w:t>
      </w:r>
      <w:ins w:id="113" w:author="Portalier Sebastien" w:date="2021-08-04T13:47:00Z">
        <w:r w:rsidR="00745166">
          <w:rPr>
            <w:rFonts w:ascii="Times New Roman" w:eastAsia="Times New Roman" w:hAnsi="Times New Roman" w:cs="Times New Roman"/>
            <w:color w:val="000000"/>
            <w:sz w:val="24"/>
            <w:szCs w:val="24"/>
            <w:lang w:eastAsia="en-CA"/>
          </w:rPr>
          <w:t>its host tree</w:t>
        </w:r>
      </w:ins>
      <w:del w:id="114" w:author="Portalier Sebastien" w:date="2021-08-04T13:47:00Z">
        <w:r w:rsidDel="00745166">
          <w:rPr>
            <w:rFonts w:ascii="Times New Roman" w:eastAsia="Times New Roman" w:hAnsi="Times New Roman" w:cs="Times New Roman"/>
            <w:color w:val="000000"/>
            <w:sz w:val="24"/>
            <w:szCs w:val="24"/>
            <w:lang w:eastAsia="en-CA"/>
          </w:rPr>
          <w:delText>resource</w:delText>
        </w:r>
      </w:del>
      <w:r>
        <w:rPr>
          <w:rFonts w:ascii="Times New Roman" w:eastAsia="Times New Roman" w:hAnsi="Times New Roman" w:cs="Times New Roman"/>
          <w:color w:val="000000"/>
          <w:sz w:val="24"/>
          <w:szCs w:val="24"/>
          <w:lang w:eastAsia="en-CA"/>
        </w:rPr>
        <w:t>).</w:t>
      </w:r>
      <w:commentRangeEnd w:id="104"/>
      <w:r>
        <w:commentReference w:id="104"/>
      </w:r>
      <w:r>
        <w:rPr>
          <w:rFonts w:ascii="Times New Roman" w:eastAsia="Times New Roman" w:hAnsi="Times New Roman" w:cs="Times New Roman"/>
          <w:color w:val="000000"/>
          <w:sz w:val="24"/>
          <w:szCs w:val="24"/>
          <w:lang w:eastAsia="en-CA"/>
        </w:rPr>
        <w:t xml:space="preserv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165005C9" w14:textId="77777777" w:rsidR="005F173C" w:rsidRDefault="00B37154">
      <w:pPr>
        <w:spacing w:before="280" w:line="480" w:lineRule="auto"/>
        <w:ind w:firstLine="720"/>
        <w:rPr>
          <w:del w:id="115" w:author="Portalier Sebastien" w:date="2021-07-27T04:53:00Z"/>
          <w:rFonts w:ascii="Times New Roman" w:eastAsia="Times New Roman" w:hAnsi="Times New Roman" w:cs="Times New Roman"/>
          <w:color w:val="000000"/>
          <w:sz w:val="24"/>
          <w:szCs w:val="24"/>
          <w:lang w:eastAsia="en-CA"/>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16FAB0E9" w14:textId="77777777" w:rsidR="005F173C" w:rsidRDefault="00B37154">
      <w:pPr>
        <w:spacing w:line="480" w:lineRule="auto"/>
        <w:rPr>
          <w:rFonts w:ascii="Times New Roman" w:hAnsi="Times New Roman"/>
          <w:b/>
          <w:bCs/>
          <w:sz w:val="28"/>
          <w:szCs w:val="28"/>
        </w:rPr>
      </w:pPr>
      <w:del w:id="116" w:author="Portalier Sebastien" w:date="2021-07-27T04:55:00Z">
        <w:r>
          <w:rPr>
            <w:rFonts w:ascii="Times New Roman" w:hAnsi="Times New Roman"/>
            <w:b/>
            <w:bCs/>
            <w:color w:val="000000"/>
            <w:sz w:val="28"/>
            <w:szCs w:val="28"/>
          </w:rPr>
          <w:delText>3.1</w:delText>
        </w:r>
      </w:del>
      <w:ins w:id="117" w:author="Portalier Sebastien" w:date="2021-07-27T04:55:00Z">
        <w:r>
          <w:rPr>
            <w:rFonts w:ascii="Times New Roman" w:hAnsi="Times New Roman"/>
            <w:b/>
            <w:bCs/>
            <w:color w:val="000000"/>
            <w:sz w:val="28"/>
            <w:szCs w:val="28"/>
          </w:rPr>
          <w:t>2.2</w:t>
        </w:r>
      </w:ins>
      <w:r>
        <w:rPr>
          <w:rFonts w:ascii="Times New Roman" w:hAnsi="Times New Roman"/>
          <w:b/>
          <w:bCs/>
          <w:color w:val="000000"/>
          <w:sz w:val="28"/>
          <w:szCs w:val="28"/>
        </w:rPr>
        <w:t xml:space="preserve"> Theoretical results</w:t>
      </w:r>
    </w:p>
    <w:p w14:paraId="2A6199A9" w14:textId="77777777" w:rsidR="005F173C" w:rsidRDefault="00B37154">
      <w:pPr>
        <w:spacing w:before="280" w:line="480" w:lineRule="auto"/>
      </w:pPr>
      <w:commentRangeStart w:id="118"/>
      <w:ins w:id="119" w:author="Portalier Sebastien" w:date="2021-07-27T04:54:00Z">
        <w:r>
          <w:rPr>
            <w:rFonts w:ascii="Times New Roman" w:eastAsia="Times New Roman" w:hAnsi="Times New Roman" w:cs="Times New Roman"/>
            <w:color w:val="000000"/>
            <w:sz w:val="24"/>
            <w:szCs w:val="24"/>
            <w:lang w:eastAsia="en-CA"/>
          </w:rPr>
          <w:t xml:space="preserve">The following results apply to any kind of accumulation function (Eq. 1), and they are not restricted to the example rate function (Eq. 2) that was used to illustrate our point (Fig. 1). </w:t>
        </w:r>
      </w:ins>
      <w:ins w:id="120" w:author="Portalier Sebastien" w:date="2021-07-27T04:59:00Z">
        <w:r>
          <w:rPr>
            <w:rFonts w:ascii="Times New Roman" w:eastAsia="Times New Roman" w:hAnsi="Times New Roman" w:cs="Times New Roman"/>
            <w:color w:val="000000"/>
            <w:sz w:val="24"/>
            <w:szCs w:val="24"/>
            <w:lang w:eastAsia="en-CA"/>
          </w:rPr>
          <w:t xml:space="preserve">In order to </w:t>
        </w:r>
      </w:ins>
      <w:ins w:id="121" w:author="Portalier Sebastien" w:date="2021-07-27T05:02:00Z">
        <w:r>
          <w:rPr>
            <w:rFonts w:ascii="Times New Roman" w:eastAsia="Times New Roman" w:hAnsi="Times New Roman" w:cs="Times New Roman"/>
            <w:color w:val="000000"/>
            <w:sz w:val="24"/>
            <w:szCs w:val="24"/>
            <w:lang w:eastAsia="en-CA"/>
          </w:rPr>
          <w:t>make</w:t>
        </w:r>
      </w:ins>
      <w:ins w:id="122" w:author="Portalier Sebastien" w:date="2021-07-27T04:59:00Z">
        <w:r>
          <w:rPr>
            <w:rFonts w:ascii="Times New Roman" w:eastAsia="Times New Roman" w:hAnsi="Times New Roman" w:cs="Times New Roman"/>
            <w:color w:val="000000"/>
            <w:sz w:val="24"/>
            <w:szCs w:val="24"/>
            <w:lang w:eastAsia="en-CA"/>
          </w:rPr>
          <w:t xml:space="preserve"> our </w:t>
        </w:r>
      </w:ins>
      <w:ins w:id="123" w:author="Portalier Sebastien" w:date="2021-07-27T05:03:00Z">
        <w:r>
          <w:rPr>
            <w:rFonts w:ascii="Times New Roman" w:eastAsia="Times New Roman" w:hAnsi="Times New Roman" w:cs="Times New Roman"/>
            <w:color w:val="000000"/>
            <w:sz w:val="24"/>
            <w:szCs w:val="24"/>
            <w:lang w:eastAsia="en-CA"/>
          </w:rPr>
          <w:t>results</w:t>
        </w:r>
      </w:ins>
      <w:ins w:id="124" w:author="Portalier Sebastien" w:date="2021-07-27T04:59:00Z">
        <w:r>
          <w:rPr>
            <w:rFonts w:ascii="Times New Roman" w:eastAsia="Times New Roman" w:hAnsi="Times New Roman" w:cs="Times New Roman"/>
            <w:color w:val="000000"/>
            <w:sz w:val="24"/>
            <w:szCs w:val="24"/>
            <w:lang w:eastAsia="en-CA"/>
          </w:rPr>
          <w:t xml:space="preserve"> </w:t>
        </w:r>
      </w:ins>
      <w:ins w:id="125" w:author="Portalier Sebastien" w:date="2021-07-27T05:03:00Z">
        <w:r>
          <w:rPr>
            <w:rFonts w:ascii="Times New Roman" w:eastAsia="Times New Roman" w:hAnsi="Times New Roman" w:cs="Times New Roman"/>
            <w:color w:val="000000"/>
            <w:sz w:val="24"/>
            <w:szCs w:val="24"/>
            <w:lang w:eastAsia="en-CA"/>
          </w:rPr>
          <w:t>more</w:t>
        </w:r>
      </w:ins>
      <w:ins w:id="126" w:author="Portalier Sebastien" w:date="2021-07-27T04:59:00Z">
        <w:r>
          <w:rPr>
            <w:rFonts w:ascii="Times New Roman" w:eastAsia="Times New Roman" w:hAnsi="Times New Roman" w:cs="Times New Roman"/>
            <w:color w:val="000000"/>
            <w:sz w:val="24"/>
            <w:szCs w:val="24"/>
            <w:lang w:eastAsia="en-CA"/>
          </w:rPr>
          <w:t xml:space="preserve"> concrete, we used </w:t>
        </w:r>
      </w:ins>
      <w:ins w:id="127" w:author="Portalier Sebastien" w:date="2021-07-27T05:00:00Z">
        <w:r>
          <w:rPr>
            <w:rFonts w:ascii="Times New Roman" w:eastAsia="Times New Roman" w:hAnsi="Times New Roman" w:cs="Times New Roman"/>
            <w:color w:val="000000"/>
            <w:sz w:val="24"/>
            <w:szCs w:val="24"/>
            <w:lang w:eastAsia="en-CA"/>
          </w:rPr>
          <w:t xml:space="preserve">accumulation function of the spruce budworm and balsam fir (see </w:t>
        </w:r>
      </w:ins>
      <w:ins w:id="128" w:author="Portalier Sebastien" w:date="2021-07-27T05:01:00Z">
        <w:r>
          <w:rPr>
            <w:rFonts w:ascii="Times New Roman" w:eastAsia="Times New Roman" w:hAnsi="Times New Roman" w:cs="Times New Roman"/>
            <w:color w:val="000000"/>
            <w:sz w:val="24"/>
            <w:szCs w:val="24"/>
            <w:lang w:eastAsia="en-CA"/>
          </w:rPr>
          <w:t xml:space="preserve">section 3) </w:t>
        </w:r>
      </w:ins>
      <w:ins w:id="129" w:author="Portalier Sebastien" w:date="2021-07-27T05:00:00Z">
        <w:r>
          <w:rPr>
            <w:rFonts w:ascii="Times New Roman" w:eastAsia="Times New Roman" w:hAnsi="Times New Roman" w:cs="Times New Roman"/>
            <w:color w:val="000000"/>
            <w:sz w:val="24"/>
            <w:szCs w:val="24"/>
            <w:lang w:eastAsia="en-CA"/>
          </w:rPr>
          <w:t>to build the figure of th</w:t>
        </w:r>
      </w:ins>
      <w:ins w:id="130" w:author="Portalier Sebastien" w:date="2021-07-27T05:01:00Z">
        <w:r>
          <w:rPr>
            <w:rFonts w:ascii="Times New Roman" w:eastAsia="Times New Roman" w:hAnsi="Times New Roman" w:cs="Times New Roman"/>
            <w:color w:val="000000"/>
            <w:sz w:val="24"/>
            <w:szCs w:val="24"/>
            <w:lang w:eastAsia="en-CA"/>
          </w:rPr>
          <w:t>e current</w:t>
        </w:r>
      </w:ins>
      <w:ins w:id="131" w:author="Portalier Sebastien" w:date="2021-07-27T05:00:00Z">
        <w:r>
          <w:rPr>
            <w:rFonts w:ascii="Times New Roman" w:eastAsia="Times New Roman" w:hAnsi="Times New Roman" w:cs="Times New Roman"/>
            <w:color w:val="000000"/>
            <w:sz w:val="24"/>
            <w:szCs w:val="24"/>
            <w:lang w:eastAsia="en-CA"/>
          </w:rPr>
          <w:t xml:space="preserve"> section (Fig. 2). </w:t>
        </w:r>
      </w:ins>
      <w:commentRangeEnd w:id="118"/>
      <w:ins w:id="132" w:author="Unknown Author" w:date="2021-08-04T06:26:00Z">
        <w:r>
          <w:commentReference w:id="118"/>
        </w:r>
      </w:ins>
    </w:p>
    <w:p w14:paraId="7D50B904" w14:textId="77777777" w:rsidR="005F173C" w:rsidRDefault="00B37154">
      <w:pPr>
        <w:spacing w:before="280" w:line="480" w:lineRule="auto"/>
        <w:ind w:firstLine="720"/>
      </w:pPr>
      <w:commentRangeStart w:id="133"/>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w:t>
      </w:r>
      <w:commentRangeEnd w:id="133"/>
      <w:r w:rsidR="008752B9">
        <w:rPr>
          <w:rStyle w:val="Marquedecommentaire"/>
        </w:rPr>
        <w:commentReference w:id="133"/>
      </w:r>
      <w:r>
        <w:rPr>
          <w:color w:val="000000"/>
        </w:rPr>
        <w:t xml:space="preserve">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CD6B961" w14:textId="77777777" w:rsidR="005F173C" w:rsidRDefault="00B37154">
      <w:pPr>
        <w:pStyle w:val="Titre3"/>
        <w:spacing w:line="480" w:lineRule="auto"/>
        <w:rPr>
          <w:rFonts w:ascii="Times New Roman" w:hAnsi="Times New Roman" w:cs="Times New Roman"/>
          <w:b/>
          <w:bCs/>
        </w:rPr>
      </w:pPr>
      <w:del w:id="134" w:author="Portalier Sebastien" w:date="2021-07-27T04:55:00Z">
        <w:r>
          <w:rPr>
            <w:rFonts w:ascii="Times New Roman" w:hAnsi="Times New Roman" w:cs="Times New Roman"/>
            <w:b/>
            <w:bCs/>
            <w:color w:val="000000"/>
          </w:rPr>
          <w:delText>3.1</w:delText>
        </w:r>
      </w:del>
      <w:ins w:id="135" w:author="Portalier Sebastien" w:date="2021-07-27T04:56:00Z">
        <w:r>
          <w:rPr>
            <w:rFonts w:ascii="Times New Roman" w:hAnsi="Times New Roman" w:cs="Times New Roman"/>
            <w:b/>
            <w:bCs/>
            <w:color w:val="000000"/>
          </w:rPr>
          <w:t>2.2.</w:t>
        </w:r>
      </w:ins>
      <w:del w:id="136" w:author="Portalier Sebastien" w:date="2021-07-27T04:56:00Z">
        <w:r>
          <w:rPr>
            <w:rFonts w:ascii="Times New Roman" w:hAnsi="Times New Roman" w:cs="Times New Roman"/>
            <w:b/>
            <w:bCs/>
            <w:color w:val="000000"/>
          </w:rPr>
          <w:delText>.</w:delText>
        </w:r>
      </w:del>
      <w:r>
        <w:rPr>
          <w:rFonts w:ascii="Times New Roman" w:hAnsi="Times New Roman" w:cs="Times New Roman"/>
          <w:b/>
          <w:bCs/>
          <w:color w:val="000000"/>
        </w:rPr>
        <w:t>1 Phenology shift of a single species</w:t>
      </w:r>
    </w:p>
    <w:p w14:paraId="74927981" w14:textId="77777777" w:rsidR="005F173C" w:rsidRDefault="00B37154">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7FE81841" w14:textId="77777777">
        <w:tc>
          <w:tcPr>
            <w:tcW w:w="985" w:type="dxa"/>
            <w:shd w:val="clear" w:color="auto" w:fill="auto"/>
            <w:vAlign w:val="center"/>
          </w:tcPr>
          <w:p w14:paraId="324C3DB4"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31E7F556" w14:textId="77777777" w:rsidR="005F173C" w:rsidRDefault="004D6507">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2ABBC101" w14:textId="77777777" w:rsidR="005F173C" w:rsidRDefault="00B37154">
            <w:pPr>
              <w:pStyle w:val="NormalWeb"/>
              <w:spacing w:before="280" w:after="0" w:line="480" w:lineRule="auto"/>
              <w:jc w:val="center"/>
            </w:pPr>
            <w:r>
              <w:t>Eq. 5</w:t>
            </w:r>
          </w:p>
        </w:tc>
      </w:tr>
    </w:tbl>
    <w:p w14:paraId="05F76E1A" w14:textId="77777777" w:rsidR="005F173C" w:rsidRDefault="00B37154">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1FABFCB5" w14:textId="77777777">
        <w:tc>
          <w:tcPr>
            <w:tcW w:w="985" w:type="dxa"/>
            <w:shd w:val="clear" w:color="auto" w:fill="auto"/>
            <w:vAlign w:val="center"/>
          </w:tcPr>
          <w:p w14:paraId="004791EC"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54B5C03B" w14:textId="77777777" w:rsidR="005F173C" w:rsidRDefault="004D6507">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5B9C8BCC" w14:textId="77777777" w:rsidR="005F173C" w:rsidRDefault="00B37154">
            <w:pPr>
              <w:pStyle w:val="NormalWeb"/>
              <w:spacing w:before="280" w:after="0" w:line="480" w:lineRule="auto"/>
              <w:jc w:val="center"/>
            </w:pPr>
            <w:r>
              <w:t>Eq. 6</w:t>
            </w:r>
          </w:p>
        </w:tc>
      </w:tr>
    </w:tbl>
    <w:p w14:paraId="240A7F4D" w14:textId="77777777" w:rsidR="005F173C" w:rsidRDefault="00B37154">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41C274C1" w14:textId="557060A5" w:rsidR="005F173C" w:rsidRDefault="00B37154">
      <w:pPr>
        <w:pStyle w:val="Titre3"/>
        <w:spacing w:line="480" w:lineRule="auto"/>
        <w:rPr>
          <w:rFonts w:ascii="Times New Roman" w:hAnsi="Times New Roman" w:cs="Times New Roman"/>
          <w:b/>
          <w:bCs/>
        </w:rPr>
      </w:pPr>
      <w:del w:id="137" w:author="Portalier Sebastien" w:date="2021-07-27T04:56:00Z">
        <w:r>
          <w:rPr>
            <w:rFonts w:ascii="Times New Roman" w:hAnsi="Times New Roman" w:cs="Times New Roman"/>
            <w:b/>
            <w:bCs/>
            <w:color w:val="000000"/>
          </w:rPr>
          <w:delText>3.1</w:delText>
        </w:r>
      </w:del>
      <w:ins w:id="138" w:author="Portalier Sebastien" w:date="2021-07-27T04:56:00Z">
        <w:r>
          <w:rPr>
            <w:rFonts w:ascii="Times New Roman" w:hAnsi="Times New Roman" w:cs="Times New Roman"/>
            <w:b/>
            <w:bCs/>
            <w:color w:val="000000"/>
          </w:rPr>
          <w:t>2.2</w:t>
        </w:r>
      </w:ins>
      <w:r>
        <w:rPr>
          <w:rFonts w:ascii="Times New Roman" w:hAnsi="Times New Roman" w:cs="Times New Roman"/>
          <w:b/>
          <w:bCs/>
          <w:color w:val="000000"/>
        </w:rPr>
        <w:t xml:space="preserve">.2 Effects on the mismatch </w:t>
      </w:r>
      <w:ins w:id="139" w:author="Portalier Sebastien" w:date="2021-08-04T13:58:00Z">
        <w:r w:rsidR="008752B9">
          <w:rPr>
            <w:rFonts w:ascii="Times New Roman" w:hAnsi="Times New Roman" w:cs="Times New Roman"/>
            <w:b/>
            <w:bCs/>
            <w:color w:val="000000"/>
          </w:rPr>
          <w:t>between two species</w:t>
        </w:r>
      </w:ins>
    </w:p>
    <w:p w14:paraId="5C05EA67" w14:textId="77777777" w:rsidR="005F173C" w:rsidRDefault="00B37154">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9FE4689" w14:textId="77777777" w:rsidR="005F173C" w:rsidRDefault="00B37154">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5AE4DCCB" w14:textId="77777777" w:rsidR="005F173C" w:rsidRDefault="00B37154">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5F173C" w14:paraId="54BDA200" w14:textId="77777777">
        <w:tc>
          <w:tcPr>
            <w:tcW w:w="985" w:type="dxa"/>
            <w:shd w:val="clear" w:color="auto" w:fill="auto"/>
            <w:vAlign w:val="center"/>
          </w:tcPr>
          <w:p w14:paraId="18F74E96"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28E871D" w14:textId="77777777" w:rsidR="005F173C" w:rsidRDefault="004D6507">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10E24D56" w14:textId="77777777" w:rsidR="005F173C" w:rsidRDefault="00B37154">
            <w:pPr>
              <w:pStyle w:val="NormalWeb"/>
              <w:spacing w:before="280" w:after="0" w:line="480" w:lineRule="auto"/>
              <w:jc w:val="center"/>
            </w:pPr>
            <w:r>
              <w:t>Eq. 7</w:t>
            </w:r>
          </w:p>
        </w:tc>
      </w:tr>
    </w:tbl>
    <w:p w14:paraId="09FCB7F7" w14:textId="77777777" w:rsidR="005F173C" w:rsidRDefault="00B37154">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3F2A29AA" w14:textId="77777777" w:rsidR="005F173C" w:rsidRDefault="00B37154">
      <w:pPr>
        <w:pStyle w:val="NormalWeb"/>
        <w:spacing w:line="480" w:lineRule="auto"/>
        <w:ind w:firstLine="720"/>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4F8D3BAB" w14:textId="77777777" w:rsidR="005F173C" w:rsidRDefault="00B37154">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5F173C" w14:paraId="2BCD508E" w14:textId="77777777">
        <w:tc>
          <w:tcPr>
            <w:tcW w:w="985" w:type="dxa"/>
            <w:shd w:val="clear" w:color="auto" w:fill="auto"/>
            <w:vAlign w:val="center"/>
          </w:tcPr>
          <w:p w14:paraId="7836F1F3"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EECE784" w14:textId="77777777" w:rsidR="005F173C" w:rsidRDefault="004D6507">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shd w:val="clear" w:color="auto" w:fill="auto"/>
            <w:vAlign w:val="center"/>
          </w:tcPr>
          <w:p w14:paraId="117AB70E" w14:textId="77777777" w:rsidR="005F173C" w:rsidRDefault="00B37154">
            <w:pPr>
              <w:pStyle w:val="NormalWeb"/>
              <w:spacing w:before="280" w:after="0" w:line="480" w:lineRule="auto"/>
              <w:jc w:val="center"/>
            </w:pPr>
            <w:r>
              <w:t>Eq. 8</w:t>
            </w:r>
          </w:p>
        </w:tc>
      </w:tr>
    </w:tbl>
    <w:p w14:paraId="7E982176" w14:textId="77777777" w:rsidR="005F173C" w:rsidRDefault="00B37154">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w:t>
      </w:r>
      <w:commentRangeStart w:id="140"/>
      <w:r>
        <w:rPr>
          <w:color w:val="000000"/>
        </w:rPr>
        <w:t xml:space="preserve"> </w:t>
      </w:r>
      <w:r>
        <w:rPr>
          <w:i/>
          <w:iCs/>
          <w:color w:val="000000"/>
        </w:rPr>
        <w:t>x=c1</w:t>
      </w:r>
      <w:commentRangeEnd w:id="140"/>
      <w:r>
        <w:commentReference w:id="140"/>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that the mismatch decreases, no matter when a warm spell happens. The situation with realistic time series that vary across latitude is more nuanced (see below).</w:t>
      </w:r>
    </w:p>
    <w:p w14:paraId="2D48AFD1" w14:textId="77777777" w:rsidR="005F173C" w:rsidRDefault="00B37154">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bookmarkStart w:id="141" w:name="move78253569"/>
      <w:bookmarkEnd w:id="141"/>
    </w:p>
    <w:p w14:paraId="588DB9D2" w14:textId="77777777" w:rsidR="005F173C" w:rsidRDefault="005F173C">
      <w:pPr>
        <w:spacing w:before="280" w:line="480" w:lineRule="auto"/>
        <w:rPr>
          <w:rFonts w:ascii="Times New Roman" w:hAnsi="Times New Roman" w:cs="Times New Roman"/>
          <w:sz w:val="24"/>
          <w:szCs w:val="24"/>
        </w:rPr>
      </w:pPr>
    </w:p>
    <w:p w14:paraId="501E7F69" w14:textId="77777777" w:rsidR="005F173C" w:rsidRDefault="00B37154">
      <w:pPr>
        <w:pStyle w:val="Titre2"/>
        <w:spacing w:line="480" w:lineRule="auto"/>
        <w:rPr>
          <w:rFonts w:ascii="Times New Roman" w:hAnsi="Times New Roman"/>
          <w:b/>
          <w:bCs/>
          <w:color w:val="000000"/>
          <w:sz w:val="32"/>
          <w:szCs w:val="32"/>
        </w:rPr>
      </w:pPr>
      <w:del w:id="142" w:author="Portalier Sebastien" w:date="2021-07-27T04:57:00Z">
        <w:r>
          <w:rPr>
            <w:rFonts w:ascii="Times New Roman" w:hAnsi="Times New Roman"/>
            <w:b/>
            <w:bCs/>
            <w:color w:val="000000"/>
            <w:sz w:val="32"/>
            <w:szCs w:val="32"/>
          </w:rPr>
          <w:lastRenderedPageBreak/>
          <w:delText>2.2</w:delText>
        </w:r>
      </w:del>
      <w:ins w:id="143" w:author="Portalier Sebastien" w:date="2021-07-27T04:57:00Z">
        <w:r>
          <w:rPr>
            <w:rFonts w:ascii="Times New Roman" w:hAnsi="Times New Roman"/>
            <w:b/>
            <w:bCs/>
            <w:color w:val="000000"/>
            <w:sz w:val="32"/>
            <w:szCs w:val="32"/>
          </w:rPr>
          <w:t>3.</w:t>
        </w:r>
      </w:ins>
      <w:r>
        <w:rPr>
          <w:rFonts w:ascii="Times New Roman" w:hAnsi="Times New Roman"/>
          <w:b/>
          <w:bCs/>
          <w:color w:val="000000"/>
          <w:sz w:val="32"/>
          <w:szCs w:val="32"/>
        </w:rPr>
        <w:t xml:space="preserve"> </w:t>
      </w:r>
      <w:ins w:id="144" w:author="Portalier Sebastien" w:date="2021-08-01T04:35:00Z">
        <w:r>
          <w:rPr>
            <w:rFonts w:ascii="Times New Roman" w:hAnsi="Times New Roman"/>
            <w:b/>
            <w:bCs/>
            <w:color w:val="000000"/>
            <w:sz w:val="32"/>
            <w:szCs w:val="32"/>
          </w:rPr>
          <w:t xml:space="preserve">A case study: </w:t>
        </w:r>
      </w:ins>
      <w:del w:id="145" w:author="Portalier Sebastien" w:date="2021-08-01T04:35:00Z">
        <w:r>
          <w:rPr>
            <w:rFonts w:ascii="Times New Roman" w:hAnsi="Times New Roman"/>
            <w:b/>
            <w:bCs/>
            <w:color w:val="000000"/>
            <w:sz w:val="32"/>
            <w:szCs w:val="32"/>
          </w:rPr>
          <w:delText>T</w:delText>
        </w:r>
      </w:del>
      <w:ins w:id="146" w:author="Portalier Sebastien" w:date="2021-08-01T04:35:00Z">
        <w:r>
          <w:rPr>
            <w:rFonts w:ascii="Times New Roman" w:hAnsi="Times New Roman"/>
            <w:b/>
            <w:bCs/>
            <w:color w:val="000000"/>
            <w:sz w:val="32"/>
            <w:szCs w:val="32"/>
          </w:rPr>
          <w:t>t</w:t>
        </w:r>
      </w:ins>
      <w:r>
        <w:rPr>
          <w:rFonts w:ascii="Times New Roman" w:hAnsi="Times New Roman"/>
          <w:b/>
          <w:bCs/>
          <w:color w:val="000000"/>
          <w:sz w:val="32"/>
          <w:szCs w:val="32"/>
        </w:rPr>
        <w:t>he spruce budworm – balsam fir system</w:t>
      </w:r>
    </w:p>
    <w:p w14:paraId="3D0ABBFB" w14:textId="74D5A2CC" w:rsidR="005F173C" w:rsidRDefault="00B37154">
      <w:pPr>
        <w:spacing w:line="480" w:lineRule="auto"/>
        <w:rPr>
          <w:rFonts w:ascii="Times New Roman" w:hAnsi="Times New Roman" w:cs="Times New Roman"/>
          <w:sz w:val="24"/>
          <w:szCs w:val="24"/>
        </w:rPr>
      </w:pPr>
      <w:ins w:id="147" w:author="Portalier Sebastien" w:date="2021-07-28T18:58:00Z">
        <w:r>
          <w:rPr>
            <w:rFonts w:ascii="Times New Roman" w:hAnsi="Times New Roman" w:cs="Times New Roman"/>
            <w:color w:val="000000"/>
            <w:sz w:val="24"/>
            <w:szCs w:val="24"/>
          </w:rPr>
          <w:t xml:space="preserve">We describe the study system, </w:t>
        </w:r>
      </w:ins>
      <w:ins w:id="148" w:author="Portalier Sebastien" w:date="2021-08-04T14:00:00Z">
        <w:r w:rsidR="00564DA8">
          <w:rPr>
            <w:rFonts w:ascii="Times New Roman" w:hAnsi="Times New Roman" w:cs="Times New Roman"/>
            <w:color w:val="000000"/>
            <w:sz w:val="24"/>
            <w:szCs w:val="24"/>
          </w:rPr>
          <w:t>and</w:t>
        </w:r>
      </w:ins>
      <w:ins w:id="149" w:author="Portalier Sebastien" w:date="2021-07-28T18:58:00Z">
        <w:r>
          <w:rPr>
            <w:rFonts w:ascii="Times New Roman" w:hAnsi="Times New Roman" w:cs="Times New Roman"/>
            <w:color w:val="000000"/>
            <w:sz w:val="24"/>
            <w:szCs w:val="24"/>
          </w:rPr>
          <w:t xml:space="preserve"> the acc</w:t>
        </w:r>
      </w:ins>
      <w:ins w:id="150" w:author="Portalier Sebastien" w:date="2021-07-28T18:59:00Z">
        <w:r>
          <w:rPr>
            <w:rFonts w:ascii="Times New Roman" w:hAnsi="Times New Roman" w:cs="Times New Roman"/>
            <w:color w:val="000000"/>
            <w:sz w:val="24"/>
            <w:szCs w:val="24"/>
          </w:rPr>
          <w:t>umulation function for both species. Then, w</w:t>
        </w:r>
      </w:ins>
      <w:ins w:id="151" w:author="Portalier Sebastien" w:date="2021-07-28T18:57:00Z">
        <w:r>
          <w:rPr>
            <w:rFonts w:ascii="Times New Roman" w:hAnsi="Times New Roman" w:cs="Times New Roman"/>
            <w:color w:val="000000"/>
            <w:sz w:val="24"/>
            <w:szCs w:val="24"/>
          </w:rPr>
          <w:t>e list our data sources and explain the fitting methods for the spruce budworm - balsam fir system.</w:t>
        </w:r>
      </w:ins>
      <w:ins w:id="152" w:author="Portalier Sebastien" w:date="2021-08-02T22:07:00Z">
        <w:r>
          <w:rPr>
            <w:rFonts w:ascii="Times New Roman" w:hAnsi="Times New Roman" w:cs="Times New Roman"/>
            <w:color w:val="000000"/>
            <w:sz w:val="24"/>
            <w:szCs w:val="24"/>
          </w:rPr>
          <w:t xml:space="preserve"> We use R </w:t>
        </w:r>
      </w:ins>
      <w:ins w:id="153" w:author="Portalier Sebastien" w:date="2021-08-02T22:10:00Z">
        <w:r>
          <w:rPr>
            <w:rFonts w:ascii="Times New Roman" w:hAnsi="Times New Roman" w:cs="Times New Roman"/>
            <w:color w:val="000000"/>
            <w:sz w:val="24"/>
            <w:szCs w:val="24"/>
          </w:rPr>
          <w:t xml:space="preserve">(R core team, 2020) </w:t>
        </w:r>
      </w:ins>
      <w:ins w:id="154" w:author="Portalier Sebastien" w:date="2021-08-02T22:08:00Z">
        <w:r>
          <w:rPr>
            <w:rFonts w:ascii="Times New Roman" w:hAnsi="Times New Roman" w:cs="Times New Roman"/>
            <w:color w:val="000000"/>
            <w:sz w:val="24"/>
            <w:szCs w:val="24"/>
          </w:rPr>
          <w:t xml:space="preserve">to implement the model, analyze the results, and generate the figures. </w:t>
        </w:r>
      </w:ins>
      <w:ins w:id="155" w:author="Portalier Sebastien" w:date="2021-08-02T22:09:00Z">
        <w:r>
          <w:rPr>
            <w:rFonts w:ascii="Times New Roman" w:hAnsi="Times New Roman" w:cs="Times New Roman"/>
            <w:color w:val="000000"/>
            <w:sz w:val="24"/>
            <w:szCs w:val="24"/>
          </w:rPr>
          <w:t>Past and future t</w:t>
        </w:r>
      </w:ins>
      <w:ins w:id="156" w:author="Portalier Sebastien" w:date="2021-08-02T22:08:00Z">
        <w:r>
          <w:rPr>
            <w:rFonts w:ascii="Times New Roman" w:hAnsi="Times New Roman" w:cs="Times New Roman"/>
            <w:color w:val="000000"/>
            <w:sz w:val="24"/>
            <w:szCs w:val="24"/>
          </w:rPr>
          <w:t xml:space="preserve">emperature data were obtained </w:t>
        </w:r>
      </w:ins>
      <w:ins w:id="157" w:author="Portalier Sebastien" w:date="2021-08-02T22:11:00Z">
        <w:r>
          <w:rPr>
            <w:rFonts w:ascii="Times New Roman" w:hAnsi="Times New Roman" w:cs="Times New Roman"/>
            <w:color w:val="000000"/>
            <w:sz w:val="24"/>
            <w:szCs w:val="24"/>
          </w:rPr>
          <w:t>using</w:t>
        </w:r>
      </w:ins>
      <w:ins w:id="158" w:author="Portalier Sebastien" w:date="2021-08-02T22:09:00Z">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Béchard</w:t>
        </w:r>
        <w:proofErr w:type="spellEnd"/>
        <w:r>
          <w:rPr>
            <w:rFonts w:ascii="Times New Roman" w:hAnsi="Times New Roman" w:cs="Times New Roman"/>
            <w:color w:val="000000"/>
            <w:sz w:val="24"/>
            <w:szCs w:val="24"/>
          </w:rPr>
          <w:t xml:space="preserve">, et al., 2014). </w:t>
        </w:r>
      </w:ins>
    </w:p>
    <w:p w14:paraId="5FDA680B" w14:textId="77777777" w:rsidR="005F173C" w:rsidRDefault="00B37154">
      <w:pPr>
        <w:pStyle w:val="Titre3"/>
        <w:spacing w:line="480" w:lineRule="auto"/>
        <w:rPr>
          <w:rFonts w:ascii="Times New Roman" w:hAnsi="Times New Roman" w:cs="Times New Roman"/>
          <w:b/>
          <w:bCs/>
          <w:sz w:val="28"/>
          <w:szCs w:val="28"/>
        </w:rPr>
      </w:pPr>
      <w:del w:id="159" w:author="Portalier Sebastien" w:date="2021-07-27T04:58:00Z">
        <w:r>
          <w:rPr>
            <w:rFonts w:ascii="Times New Roman" w:hAnsi="Times New Roman" w:cs="Times New Roman"/>
            <w:b/>
            <w:bCs/>
            <w:color w:val="000000"/>
            <w:sz w:val="28"/>
            <w:szCs w:val="28"/>
          </w:rPr>
          <w:delText>2.2</w:delText>
        </w:r>
      </w:del>
      <w:ins w:id="160" w:author="Portalier Sebastien" w:date="2021-07-27T04:58:00Z">
        <w:r>
          <w:rPr>
            <w:rFonts w:ascii="Times New Roman" w:hAnsi="Times New Roman" w:cs="Times New Roman"/>
            <w:b/>
            <w:bCs/>
            <w:color w:val="000000"/>
            <w:sz w:val="28"/>
            <w:szCs w:val="28"/>
          </w:rPr>
          <w:t>3</w:t>
        </w:r>
      </w:ins>
      <w:r>
        <w:rPr>
          <w:rFonts w:ascii="Times New Roman" w:hAnsi="Times New Roman" w:cs="Times New Roman"/>
          <w:b/>
          <w:bCs/>
          <w:color w:val="000000"/>
          <w:sz w:val="28"/>
          <w:szCs w:val="28"/>
        </w:rPr>
        <w:t>.1 Study system</w:t>
      </w:r>
    </w:p>
    <w:p w14:paraId="58D6625C"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161" w:name="__Fieldmark__640_3903614438"/>
      <w:r>
        <w:rPr>
          <w:rFonts w:ascii="Times New Roman" w:hAnsi="Times New Roman" w:cs="Times New Roman"/>
          <w:color w:val="000000"/>
          <w:sz w:val="24"/>
          <w:szCs w:val="24"/>
        </w:rPr>
        <w:t>(</w:t>
      </w:r>
      <w:bookmarkStart w:id="162" w:name="__Fieldmark__352_2495178454"/>
      <w:r>
        <w:rPr>
          <w:rFonts w:ascii="Times New Roman" w:hAnsi="Times New Roman" w:cs="Times New Roman"/>
          <w:color w:val="000000"/>
          <w:sz w:val="24"/>
          <w:szCs w:val="24"/>
        </w:rPr>
        <w:t>F</w:t>
      </w:r>
      <w:bookmarkStart w:id="163" w:name="__Fieldmark__356_942872385"/>
      <w:r>
        <w:rPr>
          <w:rFonts w:ascii="Times New Roman" w:hAnsi="Times New Roman" w:cs="Times New Roman"/>
          <w:color w:val="000000"/>
          <w:sz w:val="24"/>
          <w:szCs w:val="24"/>
        </w:rPr>
        <w:t>leming, 2000)</w:t>
      </w:r>
      <w:bookmarkEnd w:id="161"/>
      <w:bookmarkEnd w:id="162"/>
      <w:bookmarkEnd w:id="16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164" w:name="__Fieldmark__691_3903614438"/>
      <w:r>
        <w:rPr>
          <w:rFonts w:ascii="Times New Roman" w:hAnsi="Times New Roman" w:cs="Times New Roman"/>
          <w:color w:val="000000"/>
          <w:sz w:val="24"/>
          <w:szCs w:val="24"/>
        </w:rPr>
        <w:t>(</w:t>
      </w:r>
      <w:bookmarkStart w:id="165" w:name="__Fieldmark__376_2495178454"/>
      <w:proofErr w:type="spellStart"/>
      <w:r>
        <w:rPr>
          <w:rFonts w:ascii="Times New Roman" w:hAnsi="Times New Roman" w:cs="Times New Roman"/>
          <w:color w:val="000000"/>
          <w:sz w:val="24"/>
          <w:szCs w:val="24"/>
        </w:rPr>
        <w:t>R</w:t>
      </w:r>
      <w:bookmarkStart w:id="166"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67" w:name="__Fieldmark__394_942872385"/>
      <w:bookmarkStart w:id="168" w:name="__Fieldmark__383_2495178454"/>
      <w:bookmarkStart w:id="169" w:name="__Fieldmark__702_3903614438"/>
      <w:bookmarkEnd w:id="164"/>
      <w:bookmarkEnd w:id="165"/>
      <w:bookmarkEnd w:id="166"/>
      <w:r>
        <w:rPr>
          <w:rFonts w:ascii="Times New Roman" w:hAnsi="Times New Roman" w:cs="Times New Roman"/>
          <w:color w:val="000000"/>
          <w:sz w:val="24"/>
          <w:szCs w:val="24"/>
        </w:rPr>
        <w:t>)</w:t>
      </w:r>
      <w:bookmarkEnd w:id="167"/>
      <w:bookmarkEnd w:id="168"/>
      <w:bookmarkEnd w:id="169"/>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70" w:name="__Fieldmark__713_3903614438"/>
      <w:r>
        <w:rPr>
          <w:rFonts w:ascii="Times New Roman" w:hAnsi="Times New Roman" w:cs="Times New Roman"/>
          <w:color w:val="000000"/>
          <w:sz w:val="24"/>
          <w:szCs w:val="24"/>
        </w:rPr>
        <w:t>(</w:t>
      </w:r>
      <w:bookmarkStart w:id="171" w:name="__Fieldmark__390_2495178454"/>
      <w:r>
        <w:rPr>
          <w:rFonts w:ascii="Times New Roman" w:hAnsi="Times New Roman" w:cs="Times New Roman"/>
          <w:color w:val="000000"/>
          <w:sz w:val="24"/>
          <w:szCs w:val="24"/>
        </w:rPr>
        <w:t>L</w:t>
      </w:r>
      <w:bookmarkStart w:id="172" w:name="__Fieldmark__399_942872385"/>
      <w:r>
        <w:rPr>
          <w:rFonts w:ascii="Times New Roman" w:hAnsi="Times New Roman" w:cs="Times New Roman"/>
          <w:color w:val="000000"/>
          <w:sz w:val="24"/>
          <w:szCs w:val="24"/>
        </w:rPr>
        <w:t>awrence et al., 1997)</w:t>
      </w:r>
      <w:bookmarkEnd w:id="170"/>
      <w:bookmarkEnd w:id="171"/>
      <w:bookmarkEnd w:id="172"/>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73" w:name="__Fieldmark__724_3903614438"/>
      <w:r>
        <w:rPr>
          <w:rFonts w:ascii="Times New Roman" w:hAnsi="Times New Roman" w:cs="Times New Roman"/>
          <w:color w:val="000000"/>
          <w:sz w:val="24"/>
          <w:szCs w:val="24"/>
        </w:rPr>
        <w:t>(</w:t>
      </w:r>
      <w:bookmarkStart w:id="174" w:name="__Fieldmark__397_2495178454"/>
      <w:proofErr w:type="spellStart"/>
      <w:r>
        <w:rPr>
          <w:rFonts w:ascii="Times New Roman" w:hAnsi="Times New Roman" w:cs="Times New Roman"/>
          <w:color w:val="000000"/>
          <w:sz w:val="24"/>
          <w:szCs w:val="24"/>
        </w:rPr>
        <w:t>B</w:t>
      </w:r>
      <w:bookmarkStart w:id="175"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73"/>
      <w:bookmarkEnd w:id="174"/>
      <w:bookmarkEnd w:id="175"/>
      <w:r>
        <w:rPr>
          <w:rFonts w:ascii="Times New Roman" w:hAnsi="Times New Roman" w:cs="Times New Roman"/>
          <w:color w:val="000000"/>
          <w:sz w:val="24"/>
          <w:szCs w:val="24"/>
        </w:rPr>
        <w:t xml:space="preserve">. The emergence of SBW generally </w:t>
      </w:r>
      <w:r>
        <w:rPr>
          <w:rFonts w:ascii="Times New Roman" w:hAnsi="Times New Roman" w:cs="Times New Roman"/>
          <w:color w:val="000000"/>
          <w:sz w:val="24"/>
          <w:szCs w:val="24"/>
        </w:rPr>
        <w:lastRenderedPageBreak/>
        <w:t xml:space="preserve">precedes balsam fir budburst by several days. Balsam fir phenology appears to be related to forcing temperatures but not photoperiod </w:t>
      </w:r>
      <w:bookmarkStart w:id="176" w:name="__Fieldmark__739_3903614438"/>
      <w:r>
        <w:rPr>
          <w:rFonts w:ascii="Times New Roman" w:hAnsi="Times New Roman" w:cs="Times New Roman"/>
          <w:color w:val="000000"/>
          <w:sz w:val="24"/>
          <w:szCs w:val="24"/>
        </w:rPr>
        <w:t>(</w:t>
      </w:r>
      <w:bookmarkStart w:id="177" w:name="__Fieldmark__408_2495178454"/>
      <w:proofErr w:type="spellStart"/>
      <w:r>
        <w:rPr>
          <w:rFonts w:ascii="Times New Roman" w:hAnsi="Times New Roman" w:cs="Times New Roman"/>
          <w:color w:val="000000"/>
          <w:sz w:val="24"/>
          <w:szCs w:val="24"/>
        </w:rPr>
        <w:t>O</w:t>
      </w:r>
      <w:bookmarkStart w:id="178"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76"/>
      <w:bookmarkEnd w:id="177"/>
      <w:bookmarkEnd w:id="178"/>
      <w:r>
        <w:rPr>
          <w:rFonts w:ascii="Times New Roman" w:hAnsi="Times New Roman" w:cs="Times New Roman"/>
          <w:color w:val="000000"/>
          <w:sz w:val="24"/>
          <w:szCs w:val="24"/>
        </w:rPr>
        <w:t>. </w:t>
      </w:r>
    </w:p>
    <w:p w14:paraId="338840A2" w14:textId="77777777" w:rsidR="005F173C" w:rsidRDefault="00B37154">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3.1.2 and Fig. 2).</w:t>
      </w:r>
    </w:p>
    <w:p w14:paraId="0D245F32" w14:textId="77777777" w:rsidR="005F173C" w:rsidRDefault="00B37154">
      <w:pPr>
        <w:pStyle w:val="NormalWeb"/>
        <w:spacing w:line="480" w:lineRule="auto"/>
        <w:outlineLvl w:val="1"/>
        <w:rPr>
          <w:b/>
          <w:bCs/>
          <w:sz w:val="28"/>
          <w:szCs w:val="28"/>
        </w:rPr>
      </w:pPr>
      <w:ins w:id="179" w:author="Portalier Sebastien" w:date="2021-07-27T05:03:00Z">
        <w:r>
          <w:rPr>
            <w:b/>
            <w:bCs/>
            <w:color w:val="000000"/>
            <w:sz w:val="28"/>
            <w:szCs w:val="28"/>
          </w:rPr>
          <w:t>3</w:t>
        </w:r>
      </w:ins>
      <w:ins w:id="180" w:author="Portalier Sebastien" w:date="2021-07-27T05:04:00Z">
        <w:r>
          <w:rPr>
            <w:b/>
            <w:bCs/>
            <w:color w:val="000000"/>
            <w:sz w:val="28"/>
            <w:szCs w:val="28"/>
          </w:rPr>
          <w:t>.2 Accumulation functions</w:t>
        </w:r>
      </w:ins>
    </w:p>
    <w:p w14:paraId="4764BA8F" w14:textId="77777777" w:rsidR="005F173C" w:rsidRDefault="00B37154">
      <w:pPr>
        <w:pStyle w:val="Titre3"/>
        <w:spacing w:line="480" w:lineRule="auto"/>
        <w:rPr>
          <w:rFonts w:ascii="Times New Roman" w:hAnsi="Times New Roman" w:cs="Times New Roman"/>
          <w:b/>
          <w:bCs/>
        </w:rPr>
      </w:pPr>
      <w:del w:id="181" w:author="Portalier Sebastien" w:date="2021-07-27T05:06:00Z">
        <w:r>
          <w:rPr>
            <w:rFonts w:ascii="Times New Roman" w:hAnsi="Times New Roman" w:cs="Times New Roman"/>
            <w:b/>
            <w:bCs/>
            <w:color w:val="000000"/>
          </w:rPr>
          <w:delText>2</w:delText>
        </w:r>
      </w:del>
      <w:ins w:id="182" w:author="Portalier Sebastien" w:date="2021-07-27T05:06:00Z">
        <w:r>
          <w:rPr>
            <w:rFonts w:ascii="Times New Roman" w:hAnsi="Times New Roman" w:cs="Times New Roman"/>
            <w:b/>
            <w:bCs/>
            <w:color w:val="000000"/>
          </w:rPr>
          <w:t>3</w:t>
        </w:r>
      </w:ins>
      <w:r>
        <w:rPr>
          <w:rFonts w:ascii="Times New Roman" w:hAnsi="Times New Roman" w:cs="Times New Roman"/>
          <w:b/>
          <w:bCs/>
          <w:color w:val="000000"/>
        </w:rPr>
        <w:t>.2.</w:t>
      </w:r>
      <w:del w:id="183" w:author="Portalier Sebastien" w:date="2021-07-27T05:06:00Z">
        <w:r>
          <w:rPr>
            <w:rFonts w:ascii="Times New Roman" w:hAnsi="Times New Roman" w:cs="Times New Roman"/>
            <w:b/>
            <w:bCs/>
            <w:color w:val="000000"/>
          </w:rPr>
          <w:delText>2</w:delText>
        </w:r>
      </w:del>
      <w:ins w:id="184" w:author="Portalier Sebastien" w:date="2021-07-27T05:06:00Z">
        <w:r>
          <w:rPr>
            <w:rFonts w:ascii="Times New Roman" w:hAnsi="Times New Roman" w:cs="Times New Roman"/>
            <w:b/>
            <w:bCs/>
            <w:color w:val="000000"/>
          </w:rPr>
          <w:t>1</w:t>
        </w:r>
      </w:ins>
      <w:r>
        <w:rPr>
          <w:rFonts w:ascii="Times New Roman" w:hAnsi="Times New Roman" w:cs="Times New Roman"/>
          <w:b/>
          <w:bCs/>
          <w:color w:val="000000"/>
        </w:rPr>
        <w:t xml:space="preserve"> Phenological model of spruce budworm’s spring emergence</w:t>
      </w:r>
    </w:p>
    <w:p w14:paraId="7E55DF08" w14:textId="77777777" w:rsidR="005F173C" w:rsidRDefault="00B37154">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85" w:name="__Fieldmark__754_3903614438"/>
      <w:r>
        <w:rPr>
          <w:color w:val="000000"/>
        </w:rPr>
        <w:t>(</w:t>
      </w:r>
      <w:bookmarkStart w:id="186" w:name="__Fieldmark__419_2495178454"/>
      <w:r>
        <w:rPr>
          <w:color w:val="000000"/>
        </w:rPr>
        <w:t>B</w:t>
      </w:r>
      <w:bookmarkStart w:id="187" w:name="__Fieldmark__429_942872385"/>
      <w:r>
        <w:rPr>
          <w:color w:val="000000"/>
        </w:rPr>
        <w:t>ean, 1961)</w:t>
      </w:r>
      <w:bookmarkEnd w:id="185"/>
      <w:bookmarkEnd w:id="186"/>
      <w:bookmarkEnd w:id="187"/>
      <w:r>
        <w:rPr>
          <w:color w:val="000000"/>
        </w:rPr>
        <w:t xml:space="preserve">. For modelling purposes, March 1st is generally taken as the start of the quiescent stage </w:t>
      </w:r>
      <w:bookmarkStart w:id="188" w:name="__Fieldmark__765_3903614438"/>
      <w:r>
        <w:rPr>
          <w:color w:val="000000"/>
        </w:rPr>
        <w:t>(</w:t>
      </w:r>
      <w:bookmarkStart w:id="189" w:name="__Fieldmark__426_2495178454"/>
      <w:proofErr w:type="spellStart"/>
      <w:r>
        <w:rPr>
          <w:color w:val="000000"/>
        </w:rPr>
        <w:t>R</w:t>
      </w:r>
      <w:bookmarkStart w:id="190" w:name="__Fieldmark__434_942872385"/>
      <w:r>
        <w:rPr>
          <w:color w:val="000000"/>
        </w:rPr>
        <w:t>égnière</w:t>
      </w:r>
      <w:proofErr w:type="spellEnd"/>
      <w:r>
        <w:rPr>
          <w:color w:val="000000"/>
        </w:rPr>
        <w:t xml:space="preserve">, </w:t>
      </w:r>
      <w:r>
        <w:t>St-</w:t>
      </w:r>
      <w:proofErr w:type="spellStart"/>
      <w:r>
        <w:t>Amant</w:t>
      </w:r>
      <w:proofErr w:type="spellEnd"/>
      <w:r>
        <w:t>, &amp; Duval</w:t>
      </w:r>
      <w:r>
        <w:rPr>
          <w:color w:val="000000"/>
        </w:rPr>
        <w:t>, 2012)</w:t>
      </w:r>
      <w:bookmarkEnd w:id="188"/>
      <w:bookmarkEnd w:id="189"/>
      <w:bookmarkEnd w:id="190"/>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5F173C" w14:paraId="2D464698" w14:textId="77777777">
        <w:tc>
          <w:tcPr>
            <w:tcW w:w="277" w:type="dxa"/>
            <w:shd w:val="clear" w:color="auto" w:fill="auto"/>
            <w:vAlign w:val="center"/>
          </w:tcPr>
          <w:p w14:paraId="3F5A2301" w14:textId="77777777" w:rsidR="005F173C" w:rsidRDefault="005F173C">
            <w:pPr>
              <w:pStyle w:val="NormalWeb"/>
              <w:spacing w:before="280" w:after="0" w:line="480" w:lineRule="auto"/>
              <w:jc w:val="center"/>
            </w:pPr>
          </w:p>
        </w:tc>
        <w:tc>
          <w:tcPr>
            <w:tcW w:w="8507" w:type="dxa"/>
            <w:shd w:val="clear" w:color="auto" w:fill="auto"/>
            <w:vAlign w:val="center"/>
          </w:tcPr>
          <w:p w14:paraId="7FFDA2D1" w14:textId="77777777" w:rsidR="005F173C" w:rsidRDefault="00B37154">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405C3ABD" w14:textId="77777777" w:rsidR="005F173C" w:rsidRDefault="00B37154">
            <w:pPr>
              <w:pStyle w:val="NormalWeb"/>
              <w:spacing w:before="280" w:after="0" w:line="480" w:lineRule="auto"/>
              <w:jc w:val="center"/>
            </w:pPr>
            <w:r>
              <w:t>Eq. 3</w:t>
            </w:r>
          </w:p>
        </w:tc>
      </w:tr>
    </w:tbl>
    <w:p w14:paraId="7C0EF834" w14:textId="77777777" w:rsidR="005F173C" w:rsidRDefault="00B37154">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5F173C" w14:paraId="51B4754B" w14:textId="77777777">
        <w:tc>
          <w:tcPr>
            <w:tcW w:w="985" w:type="dxa"/>
            <w:shd w:val="clear" w:color="auto" w:fill="auto"/>
            <w:vAlign w:val="center"/>
          </w:tcPr>
          <w:p w14:paraId="6554CB90" w14:textId="77777777" w:rsidR="005F173C" w:rsidRDefault="005F173C">
            <w:pPr>
              <w:pStyle w:val="NormalWeb"/>
              <w:spacing w:before="280" w:after="0" w:line="480" w:lineRule="auto"/>
              <w:jc w:val="center"/>
            </w:pPr>
          </w:p>
        </w:tc>
        <w:tc>
          <w:tcPr>
            <w:tcW w:w="7088" w:type="dxa"/>
            <w:shd w:val="clear" w:color="auto" w:fill="auto"/>
            <w:vAlign w:val="center"/>
          </w:tcPr>
          <w:p w14:paraId="01124A14" w14:textId="77777777" w:rsidR="005F173C" w:rsidRDefault="00B37154">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35B090EC" w14:textId="77777777" w:rsidR="005F173C" w:rsidRDefault="00B37154">
            <w:pPr>
              <w:pStyle w:val="NormalWeb"/>
              <w:spacing w:before="280" w:after="0" w:line="480" w:lineRule="auto"/>
              <w:jc w:val="center"/>
            </w:pPr>
            <w:r>
              <w:t>Eq. 4</w:t>
            </w:r>
          </w:p>
        </w:tc>
      </w:tr>
    </w:tbl>
    <w:p w14:paraId="13048F19" w14:textId="77777777" w:rsidR="005F173C" w:rsidRDefault="00B37154">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ins w:id="191" w:author="Portalier Sebastien" w:date="2021-07-27T05:07:00Z">
        <w:r>
          <w:rPr>
            <w:rFonts w:ascii="Times New Roman" w:eastAsia="Times New Roman" w:hAnsi="Times New Roman" w:cs="Times New Roman"/>
            <w:i/>
            <w:iCs/>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We use </w:t>
        </w:r>
      </w:ins>
      <w:commentRangeStart w:id="192"/>
      <w:commentRangeEnd w:id="192"/>
      <w:ins w:id="193" w:author="Unknown Author" w:date="2021-08-04T06:36:00Z">
        <w:r>
          <w:rPr>
            <w:rFonts w:ascii="Times New Roman" w:eastAsia="Times New Roman" w:hAnsi="Times New Roman" w:cs="Times New Roman"/>
            <w:color w:val="000000"/>
            <w:sz w:val="24"/>
            <w:szCs w:val="24"/>
            <w:lang w:eastAsia="en-CA"/>
          </w:rPr>
          <w:commentReference w:id="192"/>
        </w:r>
      </w:ins>
      <w:ins w:id="194" w:author="Portalier Sebastien" w:date="2021-07-27T05:07:00Z">
        <w:r>
          <w:rPr>
            <w:rFonts w:ascii="Times New Roman" w:eastAsia="Times New Roman" w:hAnsi="Times New Roman" w:cs="Times New Roman"/>
            <w:color w:val="000000"/>
            <w:sz w:val="24"/>
            <w:szCs w:val="24"/>
            <w:lang w:eastAsia="en-CA"/>
          </w:rPr>
          <w:t xml:space="preserve">function and parameter values corresponding to </w:t>
        </w:r>
      </w:ins>
      <w:ins w:id="195" w:author="Portalier Sebastien" w:date="2021-07-27T05:08:00Z">
        <w:r>
          <w:rPr>
            <w:rFonts w:ascii="Times New Roman" w:eastAsia="Times New Roman" w:hAnsi="Times New Roman" w:cs="Times New Roman"/>
            <w:color w:val="000000"/>
            <w:sz w:val="24"/>
            <w:szCs w:val="24"/>
            <w:lang w:eastAsia="en-CA"/>
          </w:rPr>
          <w:t xml:space="preserve">the </w:t>
        </w:r>
      </w:ins>
      <w:commentRangeStart w:id="196"/>
      <w:ins w:id="197" w:author="Portalier Sebastien" w:date="2021-07-27T05:07:00Z">
        <w:r>
          <w:rPr>
            <w:rFonts w:ascii="Times New Roman" w:eastAsia="Times New Roman" w:hAnsi="Times New Roman" w:cs="Times New Roman"/>
            <w:color w:val="000000"/>
            <w:sz w:val="24"/>
            <w:szCs w:val="24"/>
            <w:lang w:eastAsia="en-CA"/>
          </w:rPr>
          <w:t>overwintering stage</w:t>
        </w:r>
      </w:ins>
      <w:ins w:id="198" w:author="Portalier Sebastien" w:date="2021-07-27T05:08:00Z">
        <w:r>
          <w:rPr>
            <w:rFonts w:ascii="Times New Roman" w:eastAsia="Times New Roman" w:hAnsi="Times New Roman" w:cs="Times New Roman"/>
            <w:color w:val="000000"/>
            <w:sz w:val="24"/>
            <w:szCs w:val="24"/>
            <w:lang w:eastAsia="en-CA"/>
          </w:rPr>
          <w:t xml:space="preserve"> (L</w:t>
        </w:r>
        <w:r>
          <w:rPr>
            <w:rFonts w:ascii="Times New Roman" w:eastAsia="Times New Roman" w:hAnsi="Times New Roman" w:cs="Times New Roman"/>
            <w:color w:val="000000"/>
            <w:sz w:val="24"/>
            <w:szCs w:val="24"/>
            <w:vertAlign w:val="subscript"/>
            <w:lang w:eastAsia="en-CA"/>
          </w:rPr>
          <w:t>2o</w:t>
        </w:r>
      </w:ins>
      <w:commentRangeEnd w:id="196"/>
      <w:ins w:id="199" w:author="Portalier Sebastien" w:date="2021-08-04T14:04:00Z">
        <w:r w:rsidR="00012281">
          <w:rPr>
            <w:rStyle w:val="Marquedecommentaire"/>
          </w:rPr>
          <w:commentReference w:id="196"/>
        </w:r>
      </w:ins>
      <w:ins w:id="200" w:author="Portalier Sebastien" w:date="2021-07-27T05:08:00Z">
        <w:r>
          <w:rPr>
            <w:rFonts w:ascii="Times New Roman" w:eastAsia="Times New Roman" w:hAnsi="Times New Roman" w:cs="Times New Roman"/>
            <w:color w:val="000000"/>
            <w:sz w:val="24"/>
            <w:szCs w:val="24"/>
            <w:lang w:eastAsia="en-CA"/>
          </w:rPr>
          <w:t>)</w:t>
        </w:r>
      </w:ins>
      <w:ins w:id="201" w:author="Portalier Sebastien" w:date="2021-07-27T05:07:00Z">
        <w:r>
          <w:rPr>
            <w:rFonts w:ascii="Times New Roman" w:eastAsia="Times New Roman" w:hAnsi="Times New Roman" w:cs="Times New Roman"/>
            <w:color w:val="000000"/>
            <w:sz w:val="24"/>
            <w:szCs w:val="24"/>
            <w:lang w:eastAsia="en-CA"/>
          </w:rPr>
          <w:t xml:space="preserve"> of </w:t>
        </w:r>
      </w:ins>
      <w:ins w:id="202" w:author="Portalier Sebastien" w:date="2021-07-27T05:08:00Z">
        <w:r>
          <w:rPr>
            <w:rFonts w:ascii="Times New Roman" w:eastAsia="Times New Roman" w:hAnsi="Times New Roman" w:cs="Times New Roman"/>
            <w:color w:val="000000"/>
            <w:sz w:val="24"/>
            <w:szCs w:val="24"/>
            <w:lang w:eastAsia="en-CA"/>
          </w:rPr>
          <w:t>SBW</w:t>
        </w:r>
      </w:ins>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30F2652F" w14:textId="77777777" w:rsidR="005F173C" w:rsidRDefault="00B37154">
      <w:pPr>
        <w:pStyle w:val="Titre3"/>
        <w:spacing w:line="480" w:lineRule="auto"/>
        <w:rPr>
          <w:rFonts w:ascii="Times New Roman" w:hAnsi="Times New Roman" w:cs="Times New Roman"/>
          <w:b/>
          <w:bCs/>
        </w:rPr>
      </w:pPr>
      <w:del w:id="203" w:author="Portalier Sebastien" w:date="2021-07-27T05:09:00Z">
        <w:r>
          <w:rPr>
            <w:rFonts w:ascii="Times New Roman" w:hAnsi="Times New Roman" w:cs="Times New Roman"/>
            <w:b/>
            <w:bCs/>
            <w:color w:val="000000"/>
          </w:rPr>
          <w:delText>2</w:delText>
        </w:r>
      </w:del>
      <w:ins w:id="204" w:author="Portalier Sebastien" w:date="2021-07-27T05:09:00Z">
        <w:r>
          <w:rPr>
            <w:rFonts w:ascii="Times New Roman" w:hAnsi="Times New Roman" w:cs="Times New Roman"/>
            <w:b/>
            <w:bCs/>
            <w:color w:val="000000"/>
          </w:rPr>
          <w:t>3</w:t>
        </w:r>
      </w:ins>
      <w:r>
        <w:rPr>
          <w:rFonts w:ascii="Times New Roman" w:hAnsi="Times New Roman" w:cs="Times New Roman"/>
          <w:b/>
          <w:bCs/>
          <w:color w:val="000000"/>
        </w:rPr>
        <w:t>.2.</w:t>
      </w:r>
      <w:del w:id="205" w:author="Portalier Sebastien" w:date="2021-07-27T05:10:00Z">
        <w:r>
          <w:rPr>
            <w:rFonts w:ascii="Times New Roman" w:hAnsi="Times New Roman" w:cs="Times New Roman"/>
            <w:b/>
            <w:bCs/>
            <w:color w:val="000000"/>
          </w:rPr>
          <w:delText>3</w:delText>
        </w:r>
      </w:del>
      <w:ins w:id="206" w:author="Portalier Sebastien" w:date="2021-07-27T05:10:00Z">
        <w:r>
          <w:rPr>
            <w:rFonts w:ascii="Times New Roman" w:hAnsi="Times New Roman" w:cs="Times New Roman"/>
            <w:b/>
            <w:bCs/>
            <w:color w:val="000000"/>
          </w:rPr>
          <w:t>2</w:t>
        </w:r>
      </w:ins>
      <w:r>
        <w:rPr>
          <w:rFonts w:ascii="Times New Roman" w:hAnsi="Times New Roman" w:cs="Times New Roman"/>
          <w:b/>
          <w:bCs/>
          <w:color w:val="000000"/>
        </w:rPr>
        <w:t xml:space="preserve"> Phenological model of balsam fir’s budburst</w:t>
      </w:r>
    </w:p>
    <w:p w14:paraId="5E209144" w14:textId="77777777" w:rsidR="005F173C" w:rsidRDefault="00B37154">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trees have accumulated enough cold to end bud dormancy. Budburst occurs when accumulation reaches a threshold </w:t>
      </w:r>
      <w:r>
        <w:rPr>
          <w:i/>
          <w:iCs/>
          <w:color w:val="000000"/>
        </w:rPr>
        <w:t>F*</w:t>
      </w:r>
      <w:r>
        <w:rPr>
          <w:color w:val="000000"/>
        </w:rPr>
        <w:t>.</w:t>
      </w:r>
    </w:p>
    <w:p w14:paraId="2271CBB3" w14:textId="77777777" w:rsidR="005F173C" w:rsidRDefault="00B37154">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207" w:name="__Fieldmark__834_3903614438"/>
      <w:proofErr w:type="spellStart"/>
      <w:r>
        <w:rPr>
          <w:color w:val="000000"/>
        </w:rPr>
        <w:t>D</w:t>
      </w:r>
      <w:bookmarkStart w:id="208" w:name="__Fieldmark__491_2495178454"/>
      <w:r>
        <w:rPr>
          <w:color w:val="000000"/>
        </w:rPr>
        <w:t>o</w:t>
      </w:r>
      <w:bookmarkStart w:id="209"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207"/>
      <w:bookmarkEnd w:id="208"/>
      <w:bookmarkEnd w:id="209"/>
      <w:r>
        <w:rPr>
          <w:color w:val="000000"/>
        </w:rPr>
        <w:t>. The budburst date was defined as the date when 50% of the buds in the site have reached stage II.</w:t>
      </w:r>
      <w:ins w:id="210" w:author="Portalier Sebastien" w:date="2021-08-03T01:34:00Z">
        <w:r>
          <w:rPr>
            <w:color w:val="000000"/>
          </w:rPr>
          <w:t xml:space="preserve"> </w:t>
        </w:r>
      </w:ins>
      <w:ins w:id="211" w:author="Portalier Sebastien" w:date="2021-08-03T01:35:00Z">
        <w:r>
          <w:rPr>
            <w:color w:val="000000"/>
          </w:rPr>
          <w:t xml:space="preserve">We used temperature data at each </w:t>
        </w:r>
        <w:r>
          <w:rPr>
            <w:color w:val="000000"/>
          </w:rPr>
          <w:lastRenderedPageBreak/>
          <w:t>site for each year</w:t>
        </w:r>
      </w:ins>
      <w:ins w:id="212" w:author="Portalier Sebastien" w:date="2021-08-03T01:38:00Z">
        <w:r>
          <w:rPr>
            <w:color w:val="000000"/>
          </w:rPr>
          <w:t xml:space="preserve"> </w:t>
        </w:r>
      </w:ins>
      <w:ins w:id="213" w:author="Portalier Sebastien" w:date="2021-08-03T01:35:00Z">
        <w:r>
          <w:rPr>
            <w:color w:val="000000"/>
          </w:rPr>
          <w:t xml:space="preserve">using </w:t>
        </w:r>
        <w:proofErr w:type="spellStart"/>
        <w:r>
          <w:rPr>
            <w:color w:val="000000"/>
          </w:rPr>
          <w:t>BioSIM</w:t>
        </w:r>
        <w:proofErr w:type="spellEnd"/>
        <w:r>
          <w:rPr>
            <w:color w:val="000000"/>
          </w:rPr>
          <w:t>.</w:t>
        </w:r>
      </w:ins>
      <w:ins w:id="214" w:author="Portalier Sebastien" w:date="2021-08-03T01:36:00Z">
        <w:r>
          <w:rPr>
            <w:color w:val="000000"/>
          </w:rPr>
          <w:t xml:space="preserve"> We estimated parameter values using simulated annealing</w:t>
        </w:r>
      </w:ins>
      <w:ins w:id="215" w:author="Portalier Sebastien" w:date="2021-08-03T01:40:00Z">
        <w:r>
          <w:rPr>
            <w:color w:val="000000"/>
          </w:rPr>
          <w:t xml:space="preserve"> in order to predict budburst date according to </w:t>
        </w:r>
      </w:ins>
      <w:ins w:id="216" w:author="Portalier Sebastien" w:date="2021-08-03T01:41:00Z">
        <w:r>
          <w:rPr>
            <w:color w:val="000000"/>
          </w:rPr>
          <w:t>temperatures during development period</w:t>
        </w:r>
      </w:ins>
      <w:ins w:id="217" w:author="Portalier Sebastien" w:date="2021-08-03T01:36:00Z">
        <w:r>
          <w:rPr>
            <w:color w:val="000000"/>
          </w:rPr>
          <w:t>.</w:t>
        </w:r>
      </w:ins>
    </w:p>
    <w:p w14:paraId="02A05E62" w14:textId="77777777" w:rsidR="005F173C" w:rsidRDefault="00B37154">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218" w:name="__Fieldmark__847_3903614438"/>
      <w:r>
        <w:rPr>
          <w:color w:val="000000"/>
        </w:rPr>
        <w:t>(</w:t>
      </w:r>
      <w:bookmarkStart w:id="219" w:name="__Fieldmark__500_2495178454"/>
      <w:r>
        <w:rPr>
          <w:color w:val="000000"/>
        </w:rPr>
        <w:t>W</w:t>
      </w:r>
      <w:bookmarkStart w:id="220" w:name="__Fieldmark__554_942872385"/>
      <w:r>
        <w:rPr>
          <w:color w:val="000000"/>
        </w:rPr>
        <w:t>u et al., 2013)</w:t>
      </w:r>
      <w:bookmarkEnd w:id="218"/>
      <w:bookmarkEnd w:id="219"/>
      <w:bookmarkEnd w:id="220"/>
      <w:r>
        <w:rPr>
          <w:color w:val="000000"/>
        </w:rPr>
        <w:t>.</w:t>
      </w:r>
    </w:p>
    <w:p w14:paraId="5D518C99" w14:textId="77777777" w:rsidR="005F173C" w:rsidRDefault="00B37154">
      <w:pPr>
        <w:pStyle w:val="Titre2"/>
        <w:spacing w:line="480" w:lineRule="auto"/>
        <w:rPr>
          <w:rFonts w:ascii="Times New Roman" w:hAnsi="Times New Roman"/>
          <w:b/>
          <w:bCs/>
          <w:sz w:val="28"/>
          <w:szCs w:val="28"/>
        </w:rPr>
      </w:pPr>
      <w:del w:id="221" w:author="Portalier Sebastien" w:date="2021-07-27T05:10:00Z">
        <w:r>
          <w:rPr>
            <w:rFonts w:ascii="Times New Roman" w:hAnsi="Times New Roman"/>
            <w:b/>
            <w:bCs/>
            <w:color w:val="000000"/>
            <w:sz w:val="28"/>
            <w:szCs w:val="28"/>
          </w:rPr>
          <w:delText>2.</w:delText>
        </w:r>
      </w:del>
      <w:r>
        <w:rPr>
          <w:rFonts w:ascii="Times New Roman" w:hAnsi="Times New Roman"/>
          <w:b/>
          <w:bCs/>
          <w:color w:val="000000"/>
          <w:sz w:val="28"/>
          <w:szCs w:val="28"/>
        </w:rPr>
        <w:t>3</w:t>
      </w:r>
      <w:ins w:id="222" w:author="Portalier Sebastien" w:date="2021-07-27T05:10:00Z">
        <w:r>
          <w:rPr>
            <w:rFonts w:ascii="Times New Roman" w:hAnsi="Times New Roman"/>
            <w:b/>
            <w:bCs/>
            <w:color w:val="000000"/>
            <w:sz w:val="28"/>
            <w:szCs w:val="28"/>
          </w:rPr>
          <w:t>.3</w:t>
        </w:r>
      </w:ins>
      <w:r>
        <w:rPr>
          <w:rFonts w:ascii="Times New Roman" w:hAnsi="Times New Roman"/>
          <w:b/>
          <w:bCs/>
          <w:color w:val="000000"/>
          <w:sz w:val="28"/>
          <w:szCs w:val="28"/>
        </w:rPr>
        <w:t xml:space="preserve"> Historical and future temperature regimes in eastern Canada</w:t>
      </w:r>
    </w:p>
    <w:p w14:paraId="1C8BAFDD" w14:textId="77777777" w:rsidR="005F173C" w:rsidRDefault="00B37154">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223" w:name="__Fieldmark__861_3903614438"/>
      <w:r>
        <w:rPr>
          <w:color w:val="000000"/>
        </w:rPr>
        <w:t>(</w:t>
      </w:r>
      <w:bookmarkStart w:id="224" w:name="__Fieldmark__510_2495178454"/>
      <w:proofErr w:type="spellStart"/>
      <w:r>
        <w:rPr>
          <w:color w:val="000000"/>
        </w:rPr>
        <w:t>R</w:t>
      </w:r>
      <w:bookmarkStart w:id="225"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223"/>
      <w:bookmarkEnd w:id="224"/>
      <w:bookmarkEnd w:id="225"/>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35E67971" w14:textId="77777777" w:rsidR="005F173C" w:rsidRDefault="00B37154">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w:t>
      </w:r>
      <w:ins w:id="226" w:author="Portalier Sebastien" w:date="2021-08-03T02:06:00Z">
        <w:r>
          <w:rPr>
            <w:color w:val="000000"/>
          </w:rPr>
          <w:t xml:space="preserve"> </w:t>
        </w:r>
      </w:ins>
      <w:ins w:id="227" w:author="Portalier Sebastien" w:date="2021-08-03T02:07:00Z">
        <w:r>
          <w:rPr>
            <w:color w:val="000000"/>
          </w:rPr>
          <w:t>(moderate warming)</w:t>
        </w:r>
      </w:ins>
      <w:r>
        <w:rPr>
          <w:color w:val="000000"/>
        </w:rPr>
        <w:t>, RCP4.5</w:t>
      </w:r>
      <w:ins w:id="228" w:author="Portalier Sebastien" w:date="2021-08-03T02:07:00Z">
        <w:r>
          <w:rPr>
            <w:color w:val="000000"/>
          </w:rPr>
          <w:t xml:space="preserve"> (intermediate)</w:t>
        </w:r>
      </w:ins>
      <w:r>
        <w:rPr>
          <w:color w:val="000000"/>
        </w:rPr>
        <w:t xml:space="preserve"> and RCP8.5</w:t>
      </w:r>
      <w:ins w:id="229" w:author="Portalier Sebastien" w:date="2021-08-03T02:07:00Z">
        <w:r>
          <w:rPr>
            <w:color w:val="000000"/>
          </w:rPr>
          <w:t xml:space="preserve"> (strong)</w:t>
        </w:r>
      </w:ins>
      <w:r>
        <w:rPr>
          <w:color w:val="000000"/>
        </w:rPr>
        <w:t xml:space="preserve"> </w:t>
      </w:r>
      <w:bookmarkStart w:id="230" w:name="__Fieldmark__874_3903614438"/>
      <w:r>
        <w:rPr>
          <w:color w:val="000000"/>
        </w:rPr>
        <w:t>(</w:t>
      </w:r>
      <w:bookmarkStart w:id="231" w:name="__Fieldmark__519_2495178454"/>
      <w:r>
        <w:rPr>
          <w:color w:val="000000"/>
        </w:rPr>
        <w:t>v</w:t>
      </w:r>
      <w:bookmarkStart w:id="232" w:name="__Fieldmark__576_942872385"/>
      <w:r>
        <w:rPr>
          <w:color w:val="000000"/>
        </w:rPr>
        <w:t>an Vuuren et al., 2011)</w:t>
      </w:r>
      <w:bookmarkEnd w:id="230"/>
      <w:bookmarkEnd w:id="231"/>
      <w:bookmarkEnd w:id="232"/>
      <w:r>
        <w:rPr>
          <w:color w:val="000000"/>
        </w:rPr>
        <w:t>. For each scenario, we generated 1200 stochastic temperature time series over the 2001-2100 period</w:t>
      </w:r>
      <w:ins w:id="233" w:author="Portalier Sebastien" w:date="2021-08-03T01:52:00Z">
        <w:r>
          <w:rPr>
            <w:color w:val="000000"/>
          </w:rPr>
          <w:t xml:space="preserve"> </w:t>
        </w:r>
      </w:ins>
      <w:ins w:id="234" w:author="Portalier Sebastien" w:date="2021-08-03T01:53:00Z">
        <w:r>
          <w:rPr>
            <w:color w:val="000000"/>
          </w:rPr>
          <w:t xml:space="preserve">using </w:t>
        </w:r>
        <w:proofErr w:type="spellStart"/>
        <w:r>
          <w:rPr>
            <w:color w:val="000000"/>
          </w:rPr>
          <w:t>BioSIM</w:t>
        </w:r>
      </w:ins>
      <w:proofErr w:type="spellEnd"/>
      <w:r>
        <w:rPr>
          <w:color w:val="000000"/>
        </w:rPr>
        <w:t>. </w:t>
      </w:r>
    </w:p>
    <w:p w14:paraId="65CDBAD1" w14:textId="77777777" w:rsidR="005F173C" w:rsidRDefault="00B37154">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2084CACE" w14:textId="77777777" w:rsidR="005F173C" w:rsidRDefault="00B37154">
      <w:pPr>
        <w:pStyle w:val="Titre1"/>
        <w:spacing w:before="240" w:beforeAutospacing="0" w:after="280" w:afterAutospacing="0" w:line="480" w:lineRule="auto"/>
      </w:pPr>
      <w:del w:id="235" w:author="Portalier Sebastien" w:date="2021-07-27T05:06:00Z">
        <w:r>
          <w:rPr>
            <w:color w:val="000000"/>
            <w:sz w:val="32"/>
            <w:szCs w:val="32"/>
          </w:rPr>
          <w:delText>3. Results</w:delText>
        </w:r>
      </w:del>
    </w:p>
    <w:p w14:paraId="21650360" w14:textId="77777777" w:rsidR="005F173C" w:rsidRDefault="00B37154">
      <w:pPr>
        <w:pStyle w:val="Titre1"/>
        <w:spacing w:line="480" w:lineRule="auto"/>
      </w:pPr>
      <w:commentRangeStart w:id="236"/>
      <w:r>
        <w:rPr>
          <w:color w:val="000000"/>
          <w:sz w:val="28"/>
          <w:szCs w:val="28"/>
        </w:rPr>
        <w:t>3.1 Theoretical results</w:t>
      </w:r>
      <w:commentRangeEnd w:id="236"/>
      <w:ins w:id="237" w:author="Unknown Author" w:date="2021-08-04T06:37:00Z">
        <w:r>
          <w:commentReference w:id="236"/>
        </w:r>
      </w:ins>
    </w:p>
    <w:p w14:paraId="3B3F38BE" w14:textId="77777777" w:rsidR="005F173C" w:rsidRDefault="00B37154">
      <w:pPr>
        <w:pStyle w:val="NormalWeb"/>
        <w:spacing w:before="280" w:beforeAutospacing="0" w:afterAutospacing="0" w:line="480" w:lineRule="auto"/>
      </w:pPr>
      <w:r>
        <w:rPr>
          <w:color w:val="000000"/>
        </w:rPr>
        <w:lastRenderedPageBreak/>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Pr>
          <w:color w:val="000000"/>
        </w:rPr>
        <w:t>) deviate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037093B7"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10DF79EC" w14:textId="77777777" w:rsidR="005F173C" w:rsidRDefault="00B37154">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25EBAD84" w14:textId="77777777">
        <w:tc>
          <w:tcPr>
            <w:tcW w:w="985" w:type="dxa"/>
            <w:shd w:val="clear" w:color="auto" w:fill="auto"/>
            <w:vAlign w:val="center"/>
          </w:tcPr>
          <w:p w14:paraId="68550D2D"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21E76B44" w14:textId="77777777" w:rsidR="005F173C" w:rsidRDefault="004D6507">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460AC31B" w14:textId="77777777" w:rsidR="005F173C" w:rsidRDefault="00B37154">
            <w:pPr>
              <w:pStyle w:val="NormalWeb"/>
              <w:spacing w:before="280" w:after="0" w:line="480" w:lineRule="auto"/>
              <w:jc w:val="center"/>
            </w:pPr>
            <w:r>
              <w:t>Eq. 5</w:t>
            </w:r>
          </w:p>
        </w:tc>
      </w:tr>
    </w:tbl>
    <w:p w14:paraId="5D6C5819" w14:textId="77777777" w:rsidR="005F173C" w:rsidRDefault="00B37154">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5F173C" w14:paraId="5546B795" w14:textId="77777777">
        <w:tc>
          <w:tcPr>
            <w:tcW w:w="985" w:type="dxa"/>
            <w:shd w:val="clear" w:color="auto" w:fill="auto"/>
            <w:vAlign w:val="center"/>
          </w:tcPr>
          <w:p w14:paraId="207CAB4C"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69C451E2" w14:textId="77777777" w:rsidR="005F173C" w:rsidRDefault="004D6507">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2B862BB0" w14:textId="77777777" w:rsidR="005F173C" w:rsidRDefault="00B37154">
            <w:pPr>
              <w:pStyle w:val="NormalWeb"/>
              <w:spacing w:before="280" w:after="0" w:line="480" w:lineRule="auto"/>
              <w:jc w:val="center"/>
            </w:pPr>
            <w:r>
              <w:t>Eq. 6</w:t>
            </w:r>
          </w:p>
        </w:tc>
      </w:tr>
    </w:tbl>
    <w:p w14:paraId="14FDB542" w14:textId="77777777" w:rsidR="005F173C" w:rsidRDefault="00B37154">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641F6E8E"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24E125AA" w14:textId="77777777" w:rsidR="005F173C" w:rsidRDefault="00B37154">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6C6EA9B2" w14:textId="77777777" w:rsidR="005F173C" w:rsidRDefault="00B37154">
      <w:pPr>
        <w:pStyle w:val="NormalWeb"/>
        <w:spacing w:line="480" w:lineRule="auto"/>
        <w:ind w:firstLine="720"/>
      </w:pPr>
      <w:r>
        <w:rPr>
          <w:color w:val="000000"/>
        </w:rPr>
        <w:t>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C7101AE" w14:textId="77777777" w:rsidR="005F173C" w:rsidRDefault="00B37154">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w:t>
      </w:r>
      <w:r>
        <w:rPr>
          <w:color w:val="000000"/>
        </w:rPr>
        <w:lastRenderedPageBreak/>
        <w:t xml:space="preserve">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5F173C" w14:paraId="7B713954" w14:textId="77777777">
        <w:tc>
          <w:tcPr>
            <w:tcW w:w="985" w:type="dxa"/>
            <w:shd w:val="clear" w:color="auto" w:fill="auto"/>
            <w:vAlign w:val="center"/>
          </w:tcPr>
          <w:p w14:paraId="465A5F54"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140801BE" w14:textId="77777777" w:rsidR="005F173C" w:rsidRDefault="004D6507">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1237A2E7" w14:textId="77777777" w:rsidR="005F173C" w:rsidRDefault="00B37154">
            <w:pPr>
              <w:pStyle w:val="NormalWeb"/>
              <w:spacing w:before="280" w:after="0" w:line="480" w:lineRule="auto"/>
              <w:jc w:val="center"/>
            </w:pPr>
            <w:r>
              <w:t>Eq. 7</w:t>
            </w:r>
          </w:p>
        </w:tc>
      </w:tr>
    </w:tbl>
    <w:p w14:paraId="41B13B4F" w14:textId="77777777" w:rsidR="005F173C" w:rsidRDefault="00B37154">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473D1FD6" w14:textId="77777777" w:rsidR="005F173C" w:rsidRDefault="00B37154">
      <w:pPr>
        <w:pStyle w:val="NormalWeb"/>
        <w:spacing w:line="480" w:lineRule="auto"/>
        <w:ind w:firstLine="720"/>
      </w:pPr>
      <w:r>
        <w:rPr>
          <w:color w:val="000000"/>
        </w:rPr>
        <w:t>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With this simplified temperature time series, the tree emerges before the insect, whereas in reality the budworm usually emerges earlier. More realistic time series give us the empirically observed pattern (see Section 3.2).</w:t>
      </w:r>
    </w:p>
    <w:p w14:paraId="0EFB424A" w14:textId="77777777" w:rsidR="005F173C" w:rsidRDefault="00B37154">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5F173C" w14:paraId="4F808B76" w14:textId="77777777">
        <w:tc>
          <w:tcPr>
            <w:tcW w:w="985" w:type="dxa"/>
            <w:shd w:val="clear" w:color="auto" w:fill="auto"/>
            <w:vAlign w:val="center"/>
          </w:tcPr>
          <w:p w14:paraId="582AD9C9" w14:textId="77777777" w:rsidR="005F173C" w:rsidRDefault="005F173C">
            <w:pPr>
              <w:pStyle w:val="NormalWeb"/>
              <w:spacing w:before="280" w:beforeAutospacing="0" w:after="0" w:afterAutospacing="0" w:line="480" w:lineRule="auto"/>
              <w:jc w:val="center"/>
            </w:pPr>
          </w:p>
        </w:tc>
        <w:tc>
          <w:tcPr>
            <w:tcW w:w="7088" w:type="dxa"/>
            <w:shd w:val="clear" w:color="auto" w:fill="auto"/>
            <w:vAlign w:val="center"/>
          </w:tcPr>
          <w:p w14:paraId="7EF1EA1A" w14:textId="77777777" w:rsidR="005F173C" w:rsidRDefault="004D6507">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shd w:val="clear" w:color="auto" w:fill="auto"/>
            <w:vAlign w:val="center"/>
          </w:tcPr>
          <w:p w14:paraId="21AEF1D7" w14:textId="77777777" w:rsidR="005F173C" w:rsidRDefault="00B37154">
            <w:pPr>
              <w:pStyle w:val="NormalWeb"/>
              <w:spacing w:before="280" w:after="0" w:line="480" w:lineRule="auto"/>
              <w:jc w:val="center"/>
            </w:pPr>
            <w:r>
              <w:t>Eq. 8</w:t>
            </w:r>
          </w:p>
        </w:tc>
      </w:tr>
    </w:tbl>
    <w:p w14:paraId="11731D37" w14:textId="77777777" w:rsidR="005F173C" w:rsidRDefault="00B37154">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that the mismatch decreases, no matter when a warm spell happens. The situation with realistic time series that vary across latitude is more nuanced (see below).</w:t>
      </w:r>
    </w:p>
    <w:p w14:paraId="08347750" w14:textId="77777777" w:rsidR="005F173C" w:rsidRDefault="00B37154">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bookmarkStart w:id="238" w:name="move782535691"/>
      <w:bookmarkEnd w:id="238"/>
    </w:p>
    <w:p w14:paraId="5FD1F19B" w14:textId="77777777" w:rsidR="005F173C" w:rsidRDefault="00B37154">
      <w:pPr>
        <w:pStyle w:val="Titre2"/>
        <w:spacing w:line="480" w:lineRule="auto"/>
      </w:pPr>
      <w:r>
        <w:rPr>
          <w:rFonts w:ascii="Times New Roman" w:hAnsi="Times New Roman"/>
          <w:b/>
          <w:bCs/>
          <w:color w:val="000000"/>
          <w:sz w:val="28"/>
          <w:szCs w:val="28"/>
        </w:rPr>
        <w:lastRenderedPageBreak/>
        <w:t>3.</w:t>
      </w:r>
      <w:del w:id="239" w:author="Portalier Sebastien" w:date="2021-07-27T05:10:00Z">
        <w:r>
          <w:rPr>
            <w:rFonts w:ascii="Times New Roman" w:hAnsi="Times New Roman"/>
            <w:b/>
            <w:bCs/>
            <w:color w:val="000000"/>
            <w:sz w:val="28"/>
            <w:szCs w:val="28"/>
          </w:rPr>
          <w:delText>2</w:delText>
        </w:r>
      </w:del>
      <w:ins w:id="240" w:author="Portalier Sebastien" w:date="2021-07-27T05:10:00Z">
        <w:r>
          <w:rPr>
            <w:rFonts w:ascii="Times New Roman" w:hAnsi="Times New Roman"/>
            <w:b/>
            <w:bCs/>
            <w:color w:val="000000"/>
            <w:sz w:val="28"/>
            <w:szCs w:val="28"/>
          </w:rPr>
          <w:t>4.</w:t>
        </w:r>
      </w:ins>
      <w:r>
        <w:rPr>
          <w:rFonts w:ascii="Times New Roman" w:hAnsi="Times New Roman"/>
          <w:b/>
          <w:bCs/>
          <w:color w:val="000000"/>
          <w:sz w:val="28"/>
          <w:szCs w:val="28"/>
        </w:rPr>
        <w:t xml:space="preserve"> </w:t>
      </w:r>
      <w:commentRangeStart w:id="241"/>
      <w:ins w:id="242" w:author="Portalier Sebastien" w:date="2021-07-27T05:10:00Z">
        <w:r>
          <w:rPr>
            <w:rFonts w:ascii="Times New Roman" w:hAnsi="Times New Roman"/>
            <w:b/>
            <w:bCs/>
            <w:color w:val="000000"/>
            <w:sz w:val="28"/>
            <w:szCs w:val="28"/>
          </w:rPr>
          <w:t xml:space="preserve">Results for </w:t>
        </w:r>
      </w:ins>
      <w:del w:id="243" w:author="Portalier Sebastien" w:date="2021-07-27T05:10:00Z">
        <w:r>
          <w:rPr>
            <w:rFonts w:ascii="Times New Roman" w:hAnsi="Times New Roman"/>
            <w:b/>
            <w:bCs/>
            <w:color w:val="000000"/>
            <w:sz w:val="28"/>
            <w:szCs w:val="28"/>
          </w:rPr>
          <w:delText>Case study:</w:delText>
        </w:r>
      </w:del>
      <w:ins w:id="244" w:author="Portalier Sebastien" w:date="2021-07-27T05:10:00Z">
        <w:r>
          <w:rPr>
            <w:rFonts w:ascii="Times New Roman" w:hAnsi="Times New Roman"/>
            <w:b/>
            <w:bCs/>
            <w:color w:val="000000"/>
            <w:sz w:val="28"/>
            <w:szCs w:val="28"/>
          </w:rPr>
          <w:t>the</w:t>
        </w:r>
      </w:ins>
      <w:r>
        <w:rPr>
          <w:rFonts w:ascii="Times New Roman" w:hAnsi="Times New Roman"/>
          <w:b/>
          <w:bCs/>
          <w:color w:val="000000"/>
          <w:sz w:val="28"/>
          <w:szCs w:val="28"/>
        </w:rPr>
        <w:t xml:space="preserve"> spruce budworm - balsam fir system</w:t>
      </w:r>
      <w:commentRangeEnd w:id="241"/>
      <w:ins w:id="245" w:author="Unknown Author" w:date="2021-08-04T06:38:00Z">
        <w:r>
          <w:commentReference w:id="241"/>
        </w:r>
      </w:ins>
    </w:p>
    <w:p w14:paraId="142EB455" w14:textId="77777777" w:rsidR="005F173C" w:rsidRDefault="00B37154">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w:t>
      </w:r>
      <w:del w:id="246" w:author="Portalier Sebastien" w:date="2021-07-27T05:11:00Z">
        <w:r>
          <w:rPr>
            <w:rFonts w:ascii="Times New Roman" w:hAnsi="Times New Roman" w:cs="Times New Roman"/>
            <w:b/>
            <w:bCs/>
            <w:color w:val="000000"/>
          </w:rPr>
          <w:delText>2</w:delText>
        </w:r>
      </w:del>
      <w:ins w:id="247"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.1 Fitting and sensitivity</w:t>
      </w:r>
    </w:p>
    <w:p w14:paraId="5EC8DF5E" w14:textId="77777777" w:rsidR="005F173C" w:rsidRDefault="00B37154">
      <w:pPr>
        <w:pStyle w:val="NormalWeb"/>
        <w:spacing w:before="280" w:beforeAutospacing="0" w:afterAutospacing="0" w:line="480" w:lineRule="auto"/>
      </w:pPr>
      <w:r>
        <w:rPr>
          <w:color w:val="000000"/>
        </w:rPr>
        <w:t xml:space="preserve">Fitting the </w:t>
      </w:r>
      <w:r>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 xml:space="preserve">RMSE = 12.6). </w:t>
      </w:r>
      <w:r>
        <w:rPr>
          <w:color w:val="000000"/>
        </w:rPr>
        <w:t xml:space="preserve">The residuals of this fitting follow a </w:t>
      </w:r>
      <w:proofErr w:type="gramStart"/>
      <w:r>
        <w:rPr>
          <w:color w:val="000000"/>
        </w:rPr>
        <w:t>Normal</w:t>
      </w:r>
      <w:proofErr w:type="gramEnd"/>
      <w:r>
        <w:rPr>
          <w:color w:val="000000"/>
        </w:rPr>
        <w:t xml:space="preserve"> distribution centred on 0 (Fig. 4A). There is no obvious pattern for the residuals across latitude in the range of our study (Fig. 4B). </w:t>
      </w:r>
    </w:p>
    <w:p w14:paraId="5B2E05B8" w14:textId="77777777" w:rsidR="005F173C" w:rsidRDefault="00B37154">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248" w:name="__Fieldmark__1090_3903614438"/>
      <w:r>
        <w:rPr>
          <w:color w:val="000000"/>
        </w:rPr>
        <w:t>(</w:t>
      </w:r>
      <w:bookmarkStart w:id="249" w:name="__Fieldmark__731_2495178454"/>
      <w:proofErr w:type="spellStart"/>
      <w:r>
        <w:rPr>
          <w:color w:val="000000"/>
        </w:rPr>
        <w:t>P</w:t>
      </w:r>
      <w:bookmarkStart w:id="250"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248"/>
      <w:bookmarkEnd w:id="249"/>
      <w:bookmarkEnd w:id="250"/>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0F9E4541" w14:textId="77777777" w:rsidR="005F173C" w:rsidRDefault="00B37154">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45D3872F"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w:t>
      </w:r>
      <w:del w:id="251" w:author="Portalier Sebastien" w:date="2021-07-27T05:11:00Z">
        <w:r>
          <w:rPr>
            <w:rFonts w:ascii="Times New Roman" w:hAnsi="Times New Roman" w:cs="Times New Roman"/>
            <w:b/>
            <w:bCs/>
            <w:color w:val="000000"/>
          </w:rPr>
          <w:delText>2</w:delText>
        </w:r>
      </w:del>
      <w:ins w:id="252"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.2 Spruce budworm – balsam fir system across latitude</w:t>
      </w:r>
    </w:p>
    <w:p w14:paraId="5EF5F53B" w14:textId="4BE291BE" w:rsidR="005F173C" w:rsidRDefault="00B37154">
      <w:pPr>
        <w:pStyle w:val="NormalWeb"/>
        <w:spacing w:before="280" w:beforeAutospacing="0" w:afterAutospacing="0" w:line="480" w:lineRule="auto"/>
      </w:pPr>
      <w:ins w:id="253" w:author="Portalier Sebastien" w:date="2021-08-02T02:47:00Z">
        <w:r>
          <w:rPr>
            <w:color w:val="000000"/>
          </w:rPr>
          <w:t xml:space="preserve">Results </w:t>
        </w:r>
      </w:ins>
      <w:ins w:id="254" w:author="Portalier Sebastien" w:date="2021-08-02T02:54:00Z">
        <w:r>
          <w:rPr>
            <w:color w:val="000000"/>
          </w:rPr>
          <w:t xml:space="preserve">for past and future data </w:t>
        </w:r>
      </w:ins>
      <w:ins w:id="255" w:author="Portalier Sebastien" w:date="2021-08-02T02:47:00Z">
        <w:r>
          <w:rPr>
            <w:color w:val="000000"/>
          </w:rPr>
          <w:t>were analyzed using a one-</w:t>
        </w:r>
      </w:ins>
      <w:ins w:id="256" w:author="Portalier Sebastien" w:date="2021-08-02T02:48:00Z">
        <w:r>
          <w:rPr>
            <w:color w:val="000000"/>
          </w:rPr>
          <w:t xml:space="preserve">way </w:t>
        </w:r>
      </w:ins>
      <w:ins w:id="257" w:author="Portalier Sebastien" w:date="2021-08-04T14:14:00Z">
        <w:r w:rsidR="00012281">
          <w:rPr>
            <w:color w:val="000000"/>
          </w:rPr>
          <w:t>ANOVA</w:t>
        </w:r>
      </w:ins>
      <w:ins w:id="258" w:author="Portalier Sebastien" w:date="2021-08-02T02:48:00Z">
        <w:r>
          <w:rPr>
            <w:color w:val="000000"/>
          </w:rPr>
          <w:t xml:space="preserve"> (see supplementary material for full results). </w:t>
        </w:r>
      </w:ins>
      <w:ins w:id="259" w:author="Portalier Sebastien" w:date="2021-08-03T01:57:00Z">
        <w:r>
          <w:rPr>
            <w:color w:val="000000"/>
          </w:rPr>
          <w:t>The model predicts median date</w:t>
        </w:r>
      </w:ins>
      <w:ins w:id="260" w:author="Portalier Sebastien" w:date="2021-08-03T02:04:00Z">
        <w:r>
          <w:rPr>
            <w:color w:val="000000"/>
          </w:rPr>
          <w:t>s</w:t>
        </w:r>
      </w:ins>
      <w:ins w:id="261" w:author="Portalier Sebastien" w:date="2021-08-03T01:57:00Z">
        <w:r>
          <w:rPr>
            <w:color w:val="000000"/>
          </w:rPr>
          <w:t xml:space="preserve"> of emergence and budburst for each year. </w:t>
        </w:r>
      </w:ins>
      <w:r>
        <w:rPr>
          <w:color w:val="000000"/>
        </w:rPr>
        <w:t>Both emergence (Fig. 5A) and budburst (Fig. 5B) occur later at higher latitudes</w:t>
      </w:r>
      <w:ins w:id="262" w:author="Portalier Sebastien" w:date="2021-08-02T02:47:00Z">
        <w:r>
          <w:rPr>
            <w:color w:val="000000"/>
          </w:rPr>
          <w:t xml:space="preserve"> </w:t>
        </w:r>
      </w:ins>
      <w:ins w:id="263" w:author="Portalier Sebastien" w:date="2021-08-04T14:15:00Z">
        <w:r w:rsidR="001B5A7B">
          <w:rPr>
            <w:color w:val="000000"/>
          </w:rPr>
          <w:t>(</w:t>
        </w:r>
      </w:ins>
      <w:ins w:id="264" w:author="Portalier Sebastien" w:date="2021-08-02T02:47:00Z">
        <w:r>
          <w:rPr>
            <w:i/>
            <w:iCs/>
            <w:color w:val="000000"/>
          </w:rPr>
          <w:t>p</w:t>
        </w:r>
        <w:r>
          <w:rPr>
            <w:color w:val="000000"/>
          </w:rPr>
          <w:t xml:space="preserve"> &lt; 0.05 between </w:t>
        </w:r>
      </w:ins>
      <w:ins w:id="265" w:author="Portalier Sebastien" w:date="2021-08-04T14:15:00Z">
        <w:r w:rsidR="001B5A7B">
          <w:rPr>
            <w:color w:val="000000"/>
          </w:rPr>
          <w:t xml:space="preserve">southern </w:t>
        </w:r>
      </w:ins>
      <w:ins w:id="266" w:author="Portalier Sebastien" w:date="2021-08-02T02:47:00Z">
        <w:r>
          <w:rPr>
            <w:color w:val="000000"/>
          </w:rPr>
          <w:t>sites 1</w:t>
        </w:r>
      </w:ins>
      <w:ins w:id="267" w:author="Portalier Sebastien" w:date="2021-08-02T02:53:00Z">
        <w:r>
          <w:rPr>
            <w:color w:val="000000"/>
          </w:rPr>
          <w:t xml:space="preserve">, </w:t>
        </w:r>
      </w:ins>
      <w:ins w:id="268" w:author="Portalier Sebastien" w:date="2021-08-02T02:47:00Z">
        <w:r>
          <w:rPr>
            <w:color w:val="000000"/>
          </w:rPr>
          <w:t>2</w:t>
        </w:r>
      </w:ins>
      <w:ins w:id="269" w:author="Portalier Sebastien" w:date="2021-08-02T02:53:00Z">
        <w:r>
          <w:rPr>
            <w:color w:val="000000"/>
          </w:rPr>
          <w:t xml:space="preserve">, </w:t>
        </w:r>
      </w:ins>
      <w:ins w:id="270" w:author="Portalier Sebastien" w:date="2021-08-02T02:47:00Z">
        <w:r>
          <w:rPr>
            <w:color w:val="000000"/>
          </w:rPr>
          <w:t>3</w:t>
        </w:r>
      </w:ins>
      <w:ins w:id="271" w:author="Portalier Sebastien" w:date="2021-08-02T02:49:00Z">
        <w:r>
          <w:rPr>
            <w:color w:val="000000"/>
          </w:rPr>
          <w:t xml:space="preserve"> </w:t>
        </w:r>
      </w:ins>
      <w:ins w:id="272" w:author="Portalier Sebastien" w:date="2021-08-02T02:47:00Z">
        <w:r>
          <w:rPr>
            <w:color w:val="000000"/>
          </w:rPr>
          <w:t xml:space="preserve">and </w:t>
        </w:r>
      </w:ins>
      <w:ins w:id="273" w:author="Portalier Sebastien" w:date="2021-08-04T14:15:00Z">
        <w:r w:rsidR="001B5A7B">
          <w:rPr>
            <w:color w:val="000000"/>
          </w:rPr>
          <w:t>nor</w:t>
        </w:r>
      </w:ins>
      <w:ins w:id="274" w:author="Portalier Sebastien" w:date="2021-08-04T14:16:00Z">
        <w:r w:rsidR="001B5A7B">
          <w:rPr>
            <w:color w:val="000000"/>
          </w:rPr>
          <w:t xml:space="preserve">thern </w:t>
        </w:r>
      </w:ins>
      <w:ins w:id="275" w:author="Portalier Sebastien" w:date="2021-08-02T02:47:00Z">
        <w:r>
          <w:rPr>
            <w:color w:val="000000"/>
          </w:rPr>
          <w:t>4</w:t>
        </w:r>
      </w:ins>
      <w:ins w:id="276" w:author="Portalier Sebastien" w:date="2021-08-02T02:53:00Z">
        <w:r>
          <w:rPr>
            <w:color w:val="000000"/>
          </w:rPr>
          <w:t xml:space="preserve">, </w:t>
        </w:r>
      </w:ins>
      <w:ins w:id="277" w:author="Portalier Sebastien" w:date="2021-08-02T02:47:00Z">
        <w:r>
          <w:rPr>
            <w:color w:val="000000"/>
          </w:rPr>
          <w:t>5</w:t>
        </w:r>
      </w:ins>
      <w:ins w:id="278" w:author="Portalier Sebastien" w:date="2021-08-02T02:53:00Z">
        <w:r>
          <w:rPr>
            <w:color w:val="000000"/>
          </w:rPr>
          <w:t xml:space="preserve">, </w:t>
        </w:r>
      </w:ins>
      <w:ins w:id="279" w:author="Portalier Sebastien" w:date="2021-08-02T02:47:00Z">
        <w:r>
          <w:rPr>
            <w:color w:val="000000"/>
          </w:rPr>
          <w:t>6</w:t>
        </w:r>
      </w:ins>
      <w:ins w:id="280" w:author="Portalier Sebastien" w:date="2021-08-04T14:15:00Z">
        <w:r w:rsidR="001B5A7B">
          <w:rPr>
            <w:color w:val="000000"/>
          </w:rPr>
          <w:t>)</w:t>
        </w:r>
      </w:ins>
      <w:r>
        <w:rPr>
          <w:color w:val="000000"/>
        </w:rPr>
        <w:t>, although some discrepancies may occur due to altitude</w:t>
      </w:r>
      <w:ins w:id="281" w:author="Portalier Sebastien" w:date="2021-08-02T02:50:00Z">
        <w:r>
          <w:rPr>
            <w:color w:val="000000"/>
          </w:rPr>
          <w:t xml:space="preserve"> (sites 2 and 4)</w:t>
        </w:r>
      </w:ins>
      <w:r>
        <w:rPr>
          <w:color w:val="000000"/>
        </w:rPr>
        <w:t>. However, insects and trees are not affected by temperatures in the same way. Hence, the mismatch between both species varies across latitude</w:t>
      </w:r>
      <w:ins w:id="282" w:author="Portalier Sebastien" w:date="2021-08-02T02:52:00Z">
        <w:r>
          <w:rPr>
            <w:color w:val="000000"/>
          </w:rPr>
          <w:t xml:space="preserve"> (</w:t>
        </w:r>
      </w:ins>
      <w:ins w:id="283" w:author="Portalier Sebastien" w:date="2021-08-02T02:53:00Z">
        <w:r>
          <w:rPr>
            <w:i/>
            <w:iCs/>
            <w:color w:val="000000"/>
          </w:rPr>
          <w:t>p</w:t>
        </w:r>
        <w:r>
          <w:rPr>
            <w:color w:val="000000"/>
          </w:rPr>
          <w:t xml:space="preserve"> &lt; 0.05 between sites 1,</w:t>
        </w:r>
      </w:ins>
      <w:ins w:id="284" w:author="Portalier Sebastien" w:date="2021-08-02T02:54:00Z">
        <w:r>
          <w:rPr>
            <w:color w:val="000000"/>
          </w:rPr>
          <w:t xml:space="preserve"> </w:t>
        </w:r>
      </w:ins>
      <w:ins w:id="285" w:author="Portalier Sebastien" w:date="2021-08-02T02:53:00Z">
        <w:r>
          <w:rPr>
            <w:color w:val="000000"/>
          </w:rPr>
          <w:t>3 and 5,</w:t>
        </w:r>
      </w:ins>
      <w:ins w:id="286" w:author="Portalier Sebastien" w:date="2021-08-02T02:54:00Z">
        <w:r>
          <w:rPr>
            <w:color w:val="000000"/>
          </w:rPr>
          <w:t xml:space="preserve"> </w:t>
        </w:r>
      </w:ins>
      <w:ins w:id="287" w:author="Portalier Sebastien" w:date="2021-08-02T02:53:00Z">
        <w:r>
          <w:rPr>
            <w:color w:val="000000"/>
          </w:rPr>
          <w:t>6</w:t>
        </w:r>
      </w:ins>
      <w:ins w:id="288" w:author="Portalier Sebastien" w:date="2021-08-02T02:52:00Z">
        <w:r>
          <w:rPr>
            <w:color w:val="000000"/>
          </w:rPr>
          <w:t>)</w:t>
        </w:r>
      </w:ins>
      <w:r>
        <w:rPr>
          <w:color w:val="000000"/>
        </w:rPr>
        <w:t xml:space="preserv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seem more adapted to their host phenology at lower than at higher latitudes.</w:t>
      </w:r>
    </w:p>
    <w:p w14:paraId="1CCDCC80" w14:textId="77777777" w:rsidR="005F173C" w:rsidRDefault="00B37154">
      <w:pPr>
        <w:pStyle w:val="Titre3"/>
        <w:spacing w:line="480" w:lineRule="auto"/>
        <w:rPr>
          <w:rFonts w:ascii="Times New Roman" w:hAnsi="Times New Roman" w:cs="Times New Roman"/>
          <w:b/>
          <w:bCs/>
        </w:rPr>
      </w:pPr>
      <w:r>
        <w:rPr>
          <w:rFonts w:ascii="Times New Roman" w:hAnsi="Times New Roman" w:cs="Times New Roman"/>
          <w:b/>
          <w:bCs/>
          <w:color w:val="000000"/>
        </w:rPr>
        <w:t>3.</w:t>
      </w:r>
      <w:del w:id="289" w:author="Portalier Sebastien" w:date="2021-07-27T05:11:00Z">
        <w:r>
          <w:rPr>
            <w:rFonts w:ascii="Times New Roman" w:hAnsi="Times New Roman" w:cs="Times New Roman"/>
            <w:b/>
            <w:bCs/>
            <w:color w:val="000000"/>
          </w:rPr>
          <w:delText>2</w:delText>
        </w:r>
      </w:del>
      <w:ins w:id="290" w:author="Portalier Sebastien" w:date="2021-07-27T05:11:00Z">
        <w:r>
          <w:rPr>
            <w:rFonts w:ascii="Times New Roman" w:hAnsi="Times New Roman" w:cs="Times New Roman"/>
            <w:b/>
            <w:bCs/>
            <w:color w:val="000000"/>
          </w:rPr>
          <w:t>4</w:t>
        </w:r>
      </w:ins>
      <w:r>
        <w:rPr>
          <w:rFonts w:ascii="Times New Roman" w:hAnsi="Times New Roman" w:cs="Times New Roman"/>
          <w:b/>
          <w:bCs/>
          <w:color w:val="000000"/>
        </w:rPr>
        <w:t>.3 Predicted trends according to warming scenarios</w:t>
      </w:r>
    </w:p>
    <w:p w14:paraId="1E2B0BD7" w14:textId="77777777" w:rsidR="005F173C" w:rsidRDefault="00B37154">
      <w:pPr>
        <w:pStyle w:val="NormalWeb"/>
        <w:spacing w:before="280" w:beforeAutospacing="0" w:afterAutospacing="0" w:line="480" w:lineRule="auto"/>
      </w:pPr>
      <w:r>
        <w:rPr>
          <w:color w:val="000000"/>
        </w:rPr>
        <w:t xml:space="preserve">Across all scenarios, emergence and budburst are expected to occur earlier when temperatures increase. </w:t>
      </w:r>
      <w:ins w:id="291" w:author="Portalier Sebastien" w:date="2021-08-02T02:56:00Z">
        <w:r>
          <w:rPr>
            <w:color w:val="000000"/>
          </w:rPr>
          <w:t xml:space="preserve">The latitudinal trend </w:t>
        </w:r>
      </w:ins>
      <w:ins w:id="292" w:author="Portalier Sebastien" w:date="2021-08-02T02:57:00Z">
        <w:r>
          <w:rPr>
            <w:color w:val="000000"/>
          </w:rPr>
          <w:t>is expected to be reinforced (</w:t>
        </w:r>
        <w:r>
          <w:rPr>
            <w:i/>
            <w:iCs/>
            <w:color w:val="000000"/>
          </w:rPr>
          <w:t>p</w:t>
        </w:r>
        <w:r>
          <w:rPr>
            <w:color w:val="000000"/>
          </w:rPr>
          <w:t xml:space="preserve"> &lt; 10</w:t>
        </w:r>
        <w:r>
          <w:rPr>
            <w:color w:val="000000"/>
            <w:vertAlign w:val="superscript"/>
          </w:rPr>
          <w:t>-16</w:t>
        </w:r>
        <w:r>
          <w:rPr>
            <w:color w:val="000000"/>
          </w:rPr>
          <w:t xml:space="preserve"> for almost all sites</w:t>
        </w:r>
      </w:ins>
      <w:ins w:id="293" w:author="Portalier Sebastien" w:date="2021-08-02T03:00:00Z">
        <w:r>
          <w:rPr>
            <w:color w:val="000000"/>
          </w:rPr>
          <w:t xml:space="preserve"> and for all scenarios</w:t>
        </w:r>
      </w:ins>
      <w:ins w:id="294" w:author="Portalier Sebastien" w:date="2021-08-02T02:57:00Z">
        <w:r>
          <w:rPr>
            <w:color w:val="000000"/>
          </w:rPr>
          <w:t xml:space="preserve">). </w:t>
        </w:r>
      </w:ins>
      <w:r>
        <w:rPr>
          <w:color w:val="000000"/>
        </w:rPr>
        <w:t xml:space="preserve">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w:t>
      </w:r>
      <w:del w:id="295" w:author="Portalier Sebastien" w:date="2021-08-02T03:05:00Z">
        <w:r>
          <w:rPr>
            <w:color w:val="000000"/>
          </w:rPr>
          <w:delText>5A</w:delText>
        </w:r>
      </w:del>
      <w:ins w:id="296" w:author="Portalier Sebastien" w:date="2021-08-02T03:05:00Z">
        <w:r>
          <w:rPr>
            <w:color w:val="000000"/>
          </w:rPr>
          <w:t>5B</w:t>
        </w:r>
      </w:ins>
      <w:r>
        <w:rPr>
          <w:color w:val="000000"/>
        </w:rPr>
        <w:t xml:space="preserve">). By contrast, emergence of SBW is expected to shift differently across latitude (about 15 days difference compared to 10 nowadays, see Fig. </w:t>
      </w:r>
      <w:del w:id="297" w:author="Portalier Sebastien" w:date="2021-08-02T03:05:00Z">
        <w:r>
          <w:rPr>
            <w:color w:val="000000"/>
          </w:rPr>
          <w:delText>5B</w:delText>
        </w:r>
      </w:del>
      <w:ins w:id="298" w:author="Portalier Sebastien" w:date="2021-08-02T03:05:00Z">
        <w:r>
          <w:rPr>
            <w:color w:val="000000"/>
          </w:rPr>
          <w:t>5A</w:t>
        </w:r>
      </w:ins>
      <w:r>
        <w:rPr>
          <w:color w:val="000000"/>
        </w:rPr>
        <w:t>). </w:t>
      </w:r>
    </w:p>
    <w:p w14:paraId="7471F990" w14:textId="77777777" w:rsidR="005F173C" w:rsidRDefault="00B37154">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53800DEF" w14:textId="77777777" w:rsidR="005F173C" w:rsidRDefault="00B37154">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72A37724" w14:textId="77777777" w:rsidR="005F173C" w:rsidRDefault="00B37154">
      <w:pPr>
        <w:pStyle w:val="Titre1"/>
        <w:spacing w:before="240" w:beforeAutospacing="0" w:after="280" w:afterAutospacing="0" w:line="480" w:lineRule="auto"/>
      </w:pPr>
      <w:r>
        <w:rPr>
          <w:color w:val="000000"/>
          <w:sz w:val="32"/>
          <w:szCs w:val="32"/>
        </w:rPr>
        <w:t>4. Discussion</w:t>
      </w:r>
    </w:p>
    <w:p w14:paraId="041EA0CF" w14:textId="77777777" w:rsidR="005F173C" w:rsidRDefault="00B37154">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260BDB13"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2FE03262" w14:textId="77777777" w:rsidR="005F173C" w:rsidRDefault="00B37154">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299" w:name="__Fieldmark__1168_3903614438"/>
      <w:r>
        <w:rPr>
          <w:color w:val="000000"/>
        </w:rPr>
        <w:t>(</w:t>
      </w:r>
      <w:bookmarkStart w:id="300" w:name="__Fieldmark__805_2495178454"/>
      <w:r>
        <w:rPr>
          <w:color w:val="000000"/>
        </w:rPr>
        <w:t>V</w:t>
      </w:r>
      <w:bookmarkStart w:id="301" w:name="__Fieldmark__912_942872385"/>
      <w:r>
        <w:rPr>
          <w:color w:val="000000"/>
        </w:rPr>
        <w:t>isser &amp; Both, 2005</w:t>
      </w:r>
      <w:bookmarkEnd w:id="299"/>
      <w:bookmarkEnd w:id="300"/>
      <w:bookmarkEnd w:id="301"/>
      <w:r>
        <w:rPr>
          <w:color w:val="000000"/>
        </w:rPr>
        <w:t xml:space="preserve">; </w:t>
      </w:r>
      <w:bookmarkStart w:id="302" w:name="__Fieldmark__1179_3903614438"/>
      <w:r>
        <w:rPr>
          <w:color w:val="000000"/>
        </w:rPr>
        <w:t>D</w:t>
      </w:r>
      <w:bookmarkStart w:id="303" w:name="__Fieldmark__812_2495178454"/>
      <w:r>
        <w:rPr>
          <w:color w:val="000000"/>
        </w:rPr>
        <w:t>o</w:t>
      </w:r>
      <w:bookmarkStart w:id="304" w:name="__Fieldmark__917_942872385"/>
      <w:r>
        <w:rPr>
          <w:color w:val="000000"/>
        </w:rPr>
        <w:t>nnelly et al., 2011</w:t>
      </w:r>
      <w:bookmarkEnd w:id="302"/>
      <w:bookmarkEnd w:id="303"/>
      <w:bookmarkEnd w:id="304"/>
      <w:r>
        <w:rPr>
          <w:color w:val="000000"/>
        </w:rPr>
        <w:t xml:space="preserve">; </w:t>
      </w:r>
      <w:bookmarkStart w:id="305" w:name="__Fieldmark__1190_3903614438"/>
      <w:proofErr w:type="spellStart"/>
      <w:r>
        <w:rPr>
          <w:color w:val="000000"/>
        </w:rPr>
        <w:t>K</w:t>
      </w:r>
      <w:bookmarkStart w:id="306" w:name="__Fieldmark__819_2495178454"/>
      <w:r>
        <w:rPr>
          <w:color w:val="000000"/>
        </w:rPr>
        <w:t>h</w:t>
      </w:r>
      <w:bookmarkStart w:id="307" w:name="__Fieldmark__926_942872385"/>
      <w:r>
        <w:rPr>
          <w:color w:val="000000"/>
        </w:rPr>
        <w:t>arouba</w:t>
      </w:r>
      <w:proofErr w:type="spellEnd"/>
      <w:r>
        <w:rPr>
          <w:color w:val="000000"/>
        </w:rPr>
        <w:t xml:space="preserve"> et al., 2018)</w:t>
      </w:r>
      <w:bookmarkEnd w:id="305"/>
      <w:bookmarkEnd w:id="306"/>
      <w:bookmarkEnd w:id="307"/>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6F9A235" w14:textId="77777777" w:rsidR="005F173C" w:rsidRDefault="00B37154">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71D0A577" w14:textId="77777777" w:rsidR="005F173C" w:rsidRDefault="00B37154">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308" w:name="__Fieldmark__1208_3903614438"/>
      <w:r>
        <w:rPr>
          <w:color w:val="000000"/>
        </w:rPr>
        <w:t>(</w:t>
      </w:r>
      <w:bookmarkStart w:id="309" w:name="__Fieldmark__833_2495178454"/>
      <w:r>
        <w:rPr>
          <w:color w:val="000000"/>
        </w:rPr>
        <w:t>S</w:t>
      </w:r>
      <w:bookmarkStart w:id="310" w:name="__Fieldmark__944_942872385"/>
      <w:r>
        <w:rPr>
          <w:color w:val="000000"/>
        </w:rPr>
        <w:t>immonds et al., 2020)</w:t>
      </w:r>
      <w:bookmarkEnd w:id="308"/>
      <w:bookmarkEnd w:id="309"/>
      <w:bookmarkEnd w:id="310"/>
      <w:r>
        <w:rPr>
          <w:color w:val="000000"/>
        </w:rPr>
        <w:t xml:space="preserve">. If a subsidiary resource is available, the consumer may switch resources </w:t>
      </w:r>
      <w:bookmarkStart w:id="311" w:name="__Fieldmark__1219_3903614438"/>
      <w:r>
        <w:rPr>
          <w:color w:val="000000"/>
        </w:rPr>
        <w:t>(</w:t>
      </w:r>
      <w:bookmarkStart w:id="312" w:name="__Fieldmark__840_2495178454"/>
      <w:proofErr w:type="spellStart"/>
      <w:r>
        <w:rPr>
          <w:color w:val="000000"/>
        </w:rPr>
        <w:t>S</w:t>
      </w:r>
      <w:bookmarkStart w:id="313" w:name="__Fieldmark__954_942872385"/>
      <w:r>
        <w:rPr>
          <w:color w:val="000000"/>
        </w:rPr>
        <w:t>tålhandske</w:t>
      </w:r>
      <w:proofErr w:type="spellEnd"/>
      <w:r>
        <w:rPr>
          <w:color w:val="000000"/>
        </w:rPr>
        <w:t xml:space="preserve"> et al., 2016)</w:t>
      </w:r>
      <w:bookmarkEnd w:id="311"/>
      <w:bookmarkEnd w:id="312"/>
      <w:bookmarkEnd w:id="313"/>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314" w:name="__Fieldmark__1230_3903614438"/>
      <w:r>
        <w:rPr>
          <w:color w:val="000000"/>
        </w:rPr>
        <w:t>(</w:t>
      </w:r>
      <w:bookmarkStart w:id="315" w:name="__Fieldmark__847_2495178454"/>
      <w:r>
        <w:rPr>
          <w:color w:val="000000"/>
        </w:rPr>
        <w:t>M</w:t>
      </w:r>
      <w:bookmarkStart w:id="316" w:name="__Fieldmark__961_942872385"/>
      <w:r>
        <w:rPr>
          <w:color w:val="000000"/>
        </w:rPr>
        <w:t>iller-Rushing et al., 2010)</w:t>
      </w:r>
      <w:bookmarkEnd w:id="314"/>
      <w:bookmarkEnd w:id="315"/>
      <w:bookmarkEnd w:id="316"/>
      <w:r>
        <w:rPr>
          <w:color w:val="000000"/>
        </w:rPr>
        <w:t>, as well as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6C68BABE"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8D0F640" w14:textId="77777777" w:rsidR="005F173C" w:rsidRDefault="00B37154">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5383A607" w14:textId="77777777" w:rsidR="005F173C" w:rsidRDefault="00B37154">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sites, the budworm </w:t>
      </w:r>
      <w:r>
        <w:rPr>
          <w:color w:val="000000"/>
        </w:rPr>
        <w:lastRenderedPageBreak/>
        <w:t xml:space="preserve">would emerge too early some years.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Since insect pests (especially SBW) are one of the main drivers of forest composition in the black spruce, white spruce and balsam fir zones </w:t>
      </w:r>
      <w:bookmarkStart w:id="317" w:name="__Fieldmark__1253_3903614438"/>
      <w:r>
        <w:rPr>
          <w:color w:val="000000"/>
        </w:rPr>
        <w:t>(</w:t>
      </w:r>
      <w:bookmarkStart w:id="318" w:name="__Fieldmark__866_2495178454"/>
      <w:r>
        <w:rPr>
          <w:color w:val="000000"/>
        </w:rPr>
        <w:t>H</w:t>
      </w:r>
      <w:bookmarkStart w:id="319" w:name="__Fieldmark__999_942872385"/>
      <w:r>
        <w:rPr>
          <w:color w:val="000000"/>
        </w:rPr>
        <w:t>arper et al., 2003)</w:t>
      </w:r>
      <w:bookmarkEnd w:id="317"/>
      <w:bookmarkEnd w:id="318"/>
      <w:bookmarkEnd w:id="319"/>
      <w:r>
        <w:rPr>
          <w:color w:val="000000"/>
        </w:rPr>
        <w:t>, a change in phenological synchrony between these species may affect their future geographic distributions. </w:t>
      </w:r>
    </w:p>
    <w:p w14:paraId="7C853DE5" w14:textId="77777777" w:rsidR="005F173C" w:rsidRDefault="00B37154">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320" w:name="__Fieldmark__1274_3903614438"/>
      <w:r>
        <w:rPr>
          <w:color w:val="000000"/>
        </w:rPr>
        <w:t>(</w:t>
      </w:r>
      <w:bookmarkStart w:id="321" w:name="__Fieldmark__883_2495178454"/>
      <w:proofErr w:type="spellStart"/>
      <w:r>
        <w:rPr>
          <w:color w:val="000000"/>
        </w:rPr>
        <w:t>P</w:t>
      </w:r>
      <w:bookmarkStart w:id="322"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320"/>
      <w:bookmarkEnd w:id="321"/>
      <w:bookmarkEnd w:id="322"/>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EA474DA" w14:textId="77777777" w:rsidR="005F173C" w:rsidRDefault="00B37154">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323" w:name="__Fieldmark__1296_3903614438"/>
      <w:r>
        <w:rPr>
          <w:color w:val="000000"/>
        </w:rPr>
        <w:t>(</w:t>
      </w:r>
      <w:proofErr w:type="spellStart"/>
      <w:r>
        <w:rPr>
          <w:color w:val="000000"/>
        </w:rPr>
        <w:t>Deslauriers</w:t>
      </w:r>
      <w:proofErr w:type="spellEnd"/>
      <w:r>
        <w:rPr>
          <w:color w:val="000000"/>
        </w:rPr>
        <w:t xml:space="preserve"> et al., 2019)</w:t>
      </w:r>
      <w:bookmarkStart w:id="324" w:name="__Fieldmark__901_2495178454"/>
      <w:bookmarkStart w:id="325" w:name="__Fieldmark__1034_942872385"/>
      <w:bookmarkEnd w:id="323"/>
      <w:bookmarkEnd w:id="324"/>
      <w:bookmarkEnd w:id="325"/>
      <w:r>
        <w:rPr>
          <w:color w:val="000000"/>
        </w:rPr>
        <w:t xml:space="preserve">. According to our model, an increase in temperature should increase the mismatch by advancing the budworm phenology more than that of the tree. If defoliation leads to an advance in phenology for the tree, then the resulting </w:t>
      </w:r>
      <w:r>
        <w:rPr>
          <w:color w:val="000000"/>
        </w:rPr>
        <w:lastRenderedPageBreak/>
        <w:t>mismatch would stay close to the historical mismatch, which would reduce the benefit of this physiological response for the tree.</w:t>
      </w:r>
    </w:p>
    <w:p w14:paraId="26239003" w14:textId="77777777" w:rsidR="005F173C" w:rsidRDefault="00B37154">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3D587B23" w14:textId="77777777" w:rsidR="005F173C" w:rsidRDefault="00B37154">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326" w:name="__Fieldmark__1310_3903614438"/>
      <w:r>
        <w:rPr>
          <w:color w:val="000000"/>
        </w:rPr>
        <w:t>(</w:t>
      </w:r>
      <w:bookmarkStart w:id="327" w:name="__Fieldmark__912_2495178454"/>
      <w:r>
        <w:rPr>
          <w:color w:val="000000"/>
        </w:rPr>
        <w:t>M</w:t>
      </w:r>
      <w:bookmarkStart w:id="328" w:name="__Fieldmark__1043_942872385"/>
      <w:r>
        <w:rPr>
          <w:color w:val="000000"/>
        </w:rPr>
        <w:t>cNamara et al., 2011)</w:t>
      </w:r>
      <w:bookmarkEnd w:id="326"/>
      <w:bookmarkEnd w:id="327"/>
      <w:bookmarkEnd w:id="328"/>
      <w:r>
        <w:rPr>
          <w:color w:val="000000"/>
        </w:rPr>
        <w:t>. </w:t>
      </w:r>
    </w:p>
    <w:p w14:paraId="0678C276" w14:textId="77777777" w:rsidR="005F173C" w:rsidRDefault="00B37154">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329" w:name="__Fieldmark__1324_3903614438"/>
      <w:proofErr w:type="spellStart"/>
      <w:r>
        <w:rPr>
          <w:color w:val="000000"/>
        </w:rPr>
        <w:t>L</w:t>
      </w:r>
      <w:bookmarkStart w:id="330" w:name="__Fieldmark__922_2495178454"/>
      <w:r>
        <w:rPr>
          <w:color w:val="000000"/>
        </w:rPr>
        <w:t>i</w:t>
      </w:r>
      <w:bookmarkStart w:id="331" w:name="__Fieldmark__1050_942872385"/>
      <w:r>
        <w:rPr>
          <w:color w:val="000000"/>
        </w:rPr>
        <w:t>ndén</w:t>
      </w:r>
      <w:proofErr w:type="spellEnd"/>
      <w:r>
        <w:rPr>
          <w:color w:val="000000"/>
        </w:rPr>
        <w:t>, 2018</w:t>
      </w:r>
      <w:bookmarkEnd w:id="329"/>
      <w:bookmarkEnd w:id="330"/>
      <w:bookmarkEnd w:id="331"/>
      <w:r>
        <w:rPr>
          <w:color w:val="000000"/>
        </w:rPr>
        <w:t xml:space="preserve">) while others showed that, in some cases, time lag between phenological peak dates was a better predictor of resource availability than the overlap between phenological distributions </w:t>
      </w:r>
      <w:bookmarkStart w:id="332" w:name="__Fieldmark__1335_3903614438"/>
      <w:r>
        <w:rPr>
          <w:color w:val="000000"/>
        </w:rPr>
        <w:t>(</w:t>
      </w:r>
      <w:bookmarkStart w:id="333" w:name="__Fieldmark__929_2495178454"/>
      <w:proofErr w:type="spellStart"/>
      <w:r>
        <w:rPr>
          <w:color w:val="000000"/>
        </w:rPr>
        <w:t>R</w:t>
      </w:r>
      <w:bookmarkStart w:id="334" w:name="__Fieldmark__1055_942872385"/>
      <w:r>
        <w:rPr>
          <w:color w:val="000000"/>
        </w:rPr>
        <w:t>amakers</w:t>
      </w:r>
      <w:proofErr w:type="spellEnd"/>
      <w:r>
        <w:rPr>
          <w:color w:val="000000"/>
        </w:rPr>
        <w:t xml:space="preserve"> et al., 2020)</w:t>
      </w:r>
      <w:bookmarkEnd w:id="332"/>
      <w:bookmarkEnd w:id="333"/>
      <w:bookmarkEnd w:id="334"/>
      <w:r>
        <w:rPr>
          <w:color w:val="000000"/>
        </w:rPr>
        <w:t>.  </w:t>
      </w:r>
    </w:p>
    <w:p w14:paraId="61C8ED0D" w14:textId="77777777" w:rsidR="005F173C" w:rsidRDefault="00B37154">
      <w:pPr>
        <w:pStyle w:val="NormalWeb"/>
        <w:spacing w:before="280" w:beforeAutospacing="0" w:afterAutospacing="0" w:line="480" w:lineRule="auto"/>
        <w:ind w:firstLine="720"/>
      </w:pPr>
      <w:r>
        <w:rPr>
          <w:color w:val="000000"/>
        </w:rPr>
        <w:t>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w:t>
      </w:r>
      <w:r>
        <w:rPr>
          <w:color w:val="000000"/>
        </w:rPr>
        <w:lastRenderedPageBreak/>
        <w:t xml:space="preserve">hour time interval for temperatures (used throughout the present study) since variations within a day may allow for development during a few hours, even when the average temperature over the whole day may not. </w:t>
      </w:r>
    </w:p>
    <w:p w14:paraId="743AF0CC" w14:textId="77777777" w:rsidR="005F173C" w:rsidRDefault="00B37154">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335" w:name="__Fieldmark__1350_3903614438"/>
      <w:r>
        <w:rPr>
          <w:color w:val="000000"/>
        </w:rPr>
        <w:t>(</w:t>
      </w:r>
      <w:bookmarkStart w:id="336" w:name="__Fieldmark__940_2495178454"/>
      <w:proofErr w:type="spellStart"/>
      <w:r>
        <w:rPr>
          <w:color w:val="000000"/>
        </w:rPr>
        <w:t>R</w:t>
      </w:r>
      <w:bookmarkStart w:id="337"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335"/>
      <w:bookmarkEnd w:id="336"/>
      <w:bookmarkEnd w:id="337"/>
      <w:r>
        <w:rPr>
          <w:color w:val="000000"/>
        </w:rPr>
        <w:t xml:space="preserve"> lead to realistic emergence and budburst dates when compared to real data (see section 3.2) and to a phenological mismatch, i.e., budworm usually emerging before budburst, similar to field observations </w:t>
      </w:r>
      <w:bookmarkStart w:id="338" w:name="__Fieldmark__1361_3903614438"/>
      <w:r>
        <w:rPr>
          <w:color w:val="000000"/>
        </w:rPr>
        <w:t>(</w:t>
      </w:r>
      <w:bookmarkStart w:id="339" w:name="__Fieldmark__947_2495178454"/>
      <w:proofErr w:type="spellStart"/>
      <w:r>
        <w:rPr>
          <w:color w:val="000000"/>
        </w:rPr>
        <w:t>P</w:t>
      </w:r>
      <w:bookmarkStart w:id="340"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338"/>
      <w:bookmarkEnd w:id="339"/>
      <w:bookmarkEnd w:id="340"/>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1434C397" w14:textId="77777777" w:rsidR="005F173C" w:rsidRDefault="00B37154">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341" w:name="__Fieldmark__1386_3903614438"/>
      <w:proofErr w:type="spellStart"/>
      <w:r>
        <w:rPr>
          <w:color w:val="000000"/>
        </w:rPr>
        <w:t>B</w:t>
      </w:r>
      <w:bookmarkStart w:id="342" w:name="__Fieldmark__965_2495178454"/>
      <w:r>
        <w:rPr>
          <w:color w:val="000000"/>
        </w:rPr>
        <w:t>e</w:t>
      </w:r>
      <w:bookmarkStart w:id="343" w:name="__Fieldmark__1095_942872385"/>
      <w:r>
        <w:rPr>
          <w:color w:val="000000"/>
        </w:rPr>
        <w:t>wick</w:t>
      </w:r>
      <w:proofErr w:type="spellEnd"/>
      <w:r>
        <w:rPr>
          <w:color w:val="000000"/>
        </w:rPr>
        <w:t xml:space="preserve"> et al., 2016)</w:t>
      </w:r>
      <w:bookmarkEnd w:id="341"/>
      <w:bookmarkEnd w:id="342"/>
      <w:bookmarkEnd w:id="343"/>
      <w:r>
        <w:rPr>
          <w:color w:val="000000"/>
        </w:rPr>
        <w:t>.</w:t>
      </w:r>
    </w:p>
    <w:p w14:paraId="47402689" w14:textId="77777777" w:rsidR="005F173C" w:rsidRDefault="00B37154">
      <w:pPr>
        <w:spacing w:after="0" w:line="240" w:lineRule="auto"/>
        <w:rPr>
          <w:rFonts w:ascii="Times New Roman" w:eastAsia="Times New Roman" w:hAnsi="Times New Roman" w:cs="Times New Roman"/>
          <w:b/>
          <w:bCs/>
          <w:color w:val="000000"/>
          <w:kern w:val="2"/>
          <w:sz w:val="32"/>
          <w:szCs w:val="32"/>
          <w:lang w:eastAsia="en-CA"/>
        </w:rPr>
      </w:pPr>
      <w:r>
        <w:br w:type="page"/>
      </w:r>
    </w:p>
    <w:p w14:paraId="031335D5" w14:textId="77777777" w:rsidR="005F173C" w:rsidRDefault="00B37154">
      <w:pPr>
        <w:pStyle w:val="Titre1"/>
        <w:spacing w:before="240" w:beforeAutospacing="0" w:after="280" w:afterAutospacing="0" w:line="480" w:lineRule="auto"/>
      </w:pPr>
      <w:r>
        <w:rPr>
          <w:color w:val="000000"/>
          <w:sz w:val="32"/>
          <w:szCs w:val="32"/>
        </w:rPr>
        <w:lastRenderedPageBreak/>
        <w:t>Acknowledgement</w:t>
      </w:r>
    </w:p>
    <w:p w14:paraId="1304DA9D"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C436F49" w14:textId="77777777" w:rsidR="005F173C" w:rsidRDefault="00B37154">
      <w:pPr>
        <w:pStyle w:val="Titre1"/>
        <w:rPr>
          <w:sz w:val="32"/>
          <w:szCs w:val="32"/>
        </w:rPr>
      </w:pPr>
      <w:r>
        <w:rPr>
          <w:sz w:val="32"/>
          <w:szCs w:val="32"/>
        </w:rPr>
        <w:t>Authors’ contribution</w:t>
      </w:r>
    </w:p>
    <w:p w14:paraId="0211217C"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663E3CFB" w14:textId="77777777" w:rsidR="005F173C" w:rsidRDefault="00B37154">
      <w:pPr>
        <w:pStyle w:val="Titre1"/>
        <w:rPr>
          <w:sz w:val="32"/>
          <w:szCs w:val="32"/>
        </w:rPr>
      </w:pPr>
      <w:r>
        <w:rPr>
          <w:sz w:val="32"/>
          <w:szCs w:val="32"/>
        </w:rPr>
        <w:t>Data Availability</w:t>
      </w:r>
    </w:p>
    <w:p w14:paraId="7CB64618"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rPr>
        <w:t xml:space="preserve">Code will be stored on </w:t>
      </w:r>
      <w:proofErr w:type="spellStart"/>
      <w:r>
        <w:rPr>
          <w:rFonts w:ascii="Times New Roman" w:hAnsi="Times New Roman" w:cs="Times New Roman"/>
        </w:rPr>
        <w:t>Zenodo</w:t>
      </w:r>
      <w:proofErr w:type="spellEnd"/>
      <w:r>
        <w:rPr>
          <w:rFonts w:ascii="Times New Roman" w:hAnsi="Times New Roman" w:cs="Times New Roman"/>
        </w:rPr>
        <w:t xml:space="preserve"> public depository. Data on balsam fir phenology can be made available on demand to Dr. J. </w:t>
      </w:r>
      <w:proofErr w:type="spellStart"/>
      <w:r>
        <w:rPr>
          <w:rFonts w:ascii="Times New Roman" w:hAnsi="Times New Roman" w:cs="Times New Roman"/>
        </w:rPr>
        <w:t>Régnière</w:t>
      </w:r>
      <w:proofErr w:type="spellEnd"/>
      <w:r>
        <w:rPr>
          <w:rFonts w:ascii="Times New Roman" w:hAnsi="Times New Roman" w:cs="Times New Roman"/>
        </w:rPr>
        <w:t xml:space="preserve"> (Natural Resources Canada).</w:t>
      </w:r>
      <w:r>
        <w:br w:type="page"/>
      </w:r>
    </w:p>
    <w:p w14:paraId="77AC008D" w14:textId="77777777" w:rsidR="005F173C" w:rsidRDefault="00B37154">
      <w:pPr>
        <w:pStyle w:val="Titre1"/>
        <w:spacing w:before="280" w:after="280" w:line="480" w:lineRule="auto"/>
        <w:rPr>
          <w:sz w:val="32"/>
          <w:szCs w:val="32"/>
        </w:rPr>
      </w:pPr>
      <w:r>
        <w:rPr>
          <w:sz w:val="32"/>
          <w:szCs w:val="32"/>
        </w:rPr>
        <w:lastRenderedPageBreak/>
        <w:t>References</w:t>
      </w:r>
    </w:p>
    <w:p w14:paraId="1C9E088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75BACF47"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xml:space="preserve">, T. M., Brown, V. K., Butterfield, J., Buse, A., Coulson, J. C., Farrar, J., Good, J. E. G., Harrington, R., Hartley, S., Jones, T. H., </w:t>
      </w:r>
      <w:proofErr w:type="spellStart"/>
      <w:r>
        <w:rPr>
          <w:rFonts w:ascii="Times New Roman" w:hAnsi="Times New Roman" w:cs="Times New Roman"/>
          <w:sz w:val="24"/>
          <w:szCs w:val="24"/>
        </w:rPr>
        <w:t>Lindroth</w:t>
      </w:r>
      <w:proofErr w:type="spellEnd"/>
      <w:r>
        <w:rPr>
          <w:rFonts w:ascii="Times New Roman" w:hAnsi="Times New Roman" w:cs="Times New Roman"/>
          <w:sz w:val="24"/>
          <w:szCs w:val="24"/>
        </w:rPr>
        <w:t xml:space="preserve">, R. L., Press, M. C., </w:t>
      </w:r>
      <w:proofErr w:type="spellStart"/>
      <w:r>
        <w:rPr>
          <w:rFonts w:ascii="Times New Roman" w:hAnsi="Times New Roman" w:cs="Times New Roman"/>
          <w:sz w:val="24"/>
          <w:szCs w:val="24"/>
        </w:rPr>
        <w:t>Symrnioudis</w:t>
      </w:r>
      <w:proofErr w:type="spellEnd"/>
      <w:r>
        <w:rPr>
          <w:rFonts w:ascii="Times New Roman" w:hAnsi="Times New Roman" w:cs="Times New Roman"/>
          <w:sz w:val="24"/>
          <w:szCs w:val="24"/>
        </w:rPr>
        <w:t xml:space="preserve">, I., Watt, A. D., &amp; Whittaker, J. B. (2002). Herbivory in global climate change research: direct effects of rising temperature on insect herbivores. </w:t>
      </w:r>
      <w:r>
        <w:rPr>
          <w:rFonts w:ascii="Times New Roman" w:hAnsi="Times New Roman" w:cs="Times New Roman"/>
          <w:i/>
          <w:iCs/>
          <w:sz w:val="24"/>
          <w:szCs w:val="24"/>
        </w:rPr>
        <w:t>Global Change Biology</w:t>
      </w:r>
      <w:r>
        <w:rPr>
          <w:rFonts w:ascii="Times New Roman" w:hAnsi="Times New Roman" w:cs="Times New Roman"/>
          <w:sz w:val="24"/>
          <w:szCs w:val="24"/>
        </w:rPr>
        <w:t xml:space="preserve">, 8(1),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1AAED0A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54(2),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3F86717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23BB3520"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5FF1D92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C238BEC"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5ABBBAC5"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EF8EFD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5F15972B"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5A552FE6"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111B7E3F"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66C6FBBE" w14:textId="77777777" w:rsidR="005F173C" w:rsidRDefault="00B37154">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AB4A573" w14:textId="77777777" w:rsidR="005F173C" w:rsidRDefault="00B37154">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7F3C2F86"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42F82689"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44EB1D2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0ACB2529"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2E5D5942"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4E35F7C4"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076EFC4A"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47D14D71"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4394C87C"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3DDC0E1F"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3E168345"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00B6B6E7"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7C935E4F"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C95E4DA"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McNamara, J. M., </w:t>
      </w:r>
      <w:proofErr w:type="spellStart"/>
      <w:r>
        <w:rPr>
          <w:rFonts w:ascii="Times New Roman" w:hAnsi="Times New Roman" w:cs="Times New Roman"/>
          <w:sz w:val="24"/>
          <w:szCs w:val="24"/>
        </w:rPr>
        <w:t>Barta</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Klaassen</w:t>
      </w:r>
      <w:proofErr w:type="spellEnd"/>
      <w:r>
        <w:rPr>
          <w:rFonts w:ascii="Times New Roman" w:hAnsi="Times New Roman" w:cs="Times New Roman"/>
          <w:sz w:val="24"/>
          <w:szCs w:val="24"/>
        </w:rPr>
        <w:t xml:space="preserve">, M., &amp; Bauer, S. (2011). 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5D7950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12178E6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2CBFC63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Pachauri, R. K., Allen, M. R., Barros, V. R., Broome, J., Cramer, W., Christ, R., Church, J. A., Clarke, L., </w:t>
      </w:r>
      <w:proofErr w:type="spellStart"/>
      <w:r>
        <w:rPr>
          <w:rFonts w:ascii="Times New Roman" w:hAnsi="Times New Roman" w:cs="Times New Roman"/>
          <w:sz w:val="24"/>
          <w:szCs w:val="24"/>
        </w:rPr>
        <w:t>Dahe</w:t>
      </w:r>
      <w:proofErr w:type="spellEnd"/>
      <w:r>
        <w:rPr>
          <w:rFonts w:ascii="Times New Roman" w:hAnsi="Times New Roman" w:cs="Times New Roman"/>
          <w:sz w:val="24"/>
          <w:szCs w:val="24"/>
        </w:rPr>
        <w:t xml:space="preserve">, Q., &amp; Dasgupta, P. (2014). </w:t>
      </w:r>
      <w:r>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Pr>
          <w:rFonts w:ascii="Times New Roman" w:hAnsi="Times New Roman" w:cs="Times New Roman"/>
          <w:sz w:val="24"/>
          <w:szCs w:val="24"/>
        </w:rPr>
        <w:t xml:space="preserve">. </w:t>
      </w:r>
      <w:proofErr w:type="spellStart"/>
      <w:r>
        <w:rPr>
          <w:rFonts w:ascii="Times New Roman" w:hAnsi="Times New Roman" w:cs="Times New Roman"/>
          <w:sz w:val="24"/>
          <w:szCs w:val="24"/>
        </w:rPr>
        <w:t>Ipcc</w:t>
      </w:r>
      <w:proofErr w:type="spellEnd"/>
      <w:r>
        <w:rPr>
          <w:rFonts w:ascii="Times New Roman" w:hAnsi="Times New Roman" w:cs="Times New Roman"/>
          <w:sz w:val="24"/>
          <w:szCs w:val="24"/>
        </w:rPr>
        <w:t>.</w:t>
      </w:r>
    </w:p>
    <w:p w14:paraId="5422EA1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5A7A64B7"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2476B8D1"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799CF8D2"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w:t>
      </w:r>
      <w:r>
        <w:rPr>
          <w:rFonts w:ascii="Times New Roman" w:hAnsi="Times New Roman" w:cs="Times New Roman"/>
          <w:i/>
          <w:iCs/>
          <w:sz w:val="24"/>
          <w:szCs w:val="24"/>
        </w:rPr>
        <w:t>Ecology</w:t>
      </w:r>
      <w:r>
        <w:rPr>
          <w:rFonts w:ascii="Times New Roman" w:hAnsi="Times New Roman" w:cs="Times New Roman"/>
          <w:sz w:val="24"/>
          <w:szCs w:val="24"/>
        </w:rPr>
        <w:t xml:space="preserve">,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16029AC2"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7CF7D1B9"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4A35B0D3" w14:textId="77777777" w:rsidR="005F173C" w:rsidRDefault="00B37154">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08CD69F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4B67F8DC" w14:textId="77777777" w:rsidR="005F173C" w:rsidRDefault="00B37154">
      <w:pPr>
        <w:widowControl w:val="0"/>
        <w:spacing w:line="480" w:lineRule="auto"/>
        <w:ind w:left="480" w:hanging="480"/>
        <w:rPr>
          <w:rFonts w:ascii="Times New Roman" w:hAnsi="Times New Roman" w:cs="Times New Roman"/>
          <w:sz w:val="24"/>
          <w:szCs w:val="24"/>
          <w:lang w:val="fr-CA"/>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xml:space="preserve">, V. G. (2018). Two sides of a coin: host-plat synchrony fitness trade-offs in the population dynamics of the western spruce budworm. </w:t>
      </w:r>
      <w:proofErr w:type="spellStart"/>
      <w:r>
        <w:rPr>
          <w:rFonts w:ascii="Times New Roman" w:hAnsi="Times New Roman" w:cs="Times New Roman"/>
          <w:i/>
          <w:iCs/>
          <w:sz w:val="24"/>
          <w:szCs w:val="24"/>
          <w:lang w:val="fr-CA"/>
        </w:rPr>
        <w:t>Insect</w:t>
      </w:r>
      <w:proofErr w:type="spellEnd"/>
      <w:r>
        <w:rPr>
          <w:rFonts w:ascii="Times New Roman" w:hAnsi="Times New Roman" w:cs="Times New Roman"/>
          <w:i/>
          <w:iCs/>
          <w:sz w:val="24"/>
          <w:szCs w:val="24"/>
          <w:lang w:val="fr-CA"/>
        </w:rPr>
        <w:t xml:space="preserve"> Science</w:t>
      </w:r>
      <w:r>
        <w:rPr>
          <w:rFonts w:ascii="Times New Roman" w:hAnsi="Times New Roman" w:cs="Times New Roman"/>
          <w:sz w:val="24"/>
          <w:szCs w:val="24"/>
          <w:lang w:val="fr-CA"/>
        </w:rPr>
        <w:t xml:space="preserve">, </w:t>
      </w:r>
      <w:r>
        <w:rPr>
          <w:rFonts w:ascii="Times New Roman" w:hAnsi="Times New Roman" w:cs="Times New Roman"/>
          <w:i/>
          <w:iCs/>
          <w:sz w:val="24"/>
          <w:szCs w:val="24"/>
          <w:lang w:val="fr-CA"/>
        </w:rPr>
        <w:t>25</w:t>
      </w:r>
      <w:r>
        <w:rPr>
          <w:rFonts w:ascii="Times New Roman" w:hAnsi="Times New Roman" w:cs="Times New Roman"/>
          <w:sz w:val="24"/>
          <w:szCs w:val="24"/>
          <w:lang w:val="fr-CA"/>
        </w:rPr>
        <w:t xml:space="preserve">, 117-126. </w:t>
      </w:r>
      <w:proofErr w:type="spellStart"/>
      <w:proofErr w:type="gramStart"/>
      <w:r>
        <w:rPr>
          <w:rFonts w:ascii="Times New Roman" w:hAnsi="Times New Roman" w:cs="Times New Roman"/>
          <w:sz w:val="24"/>
          <w:szCs w:val="24"/>
          <w:lang w:val="fr-CA"/>
        </w:rPr>
        <w:t>doi</w:t>
      </w:r>
      <w:proofErr w:type="spellEnd"/>
      <w:proofErr w:type="gramEnd"/>
      <w:r>
        <w:rPr>
          <w:rFonts w:ascii="Times New Roman" w:hAnsi="Times New Roman" w:cs="Times New Roman"/>
          <w:sz w:val="24"/>
          <w:szCs w:val="24"/>
          <w:lang w:val="fr-CA"/>
        </w:rPr>
        <w:t>: 10.1111/1744-7917.12407</w:t>
      </w:r>
    </w:p>
    <w:p w14:paraId="6EC2E39D"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CA"/>
        </w:rPr>
        <w:t>Régnière</w:t>
      </w:r>
      <w:proofErr w:type="spellEnd"/>
      <w:r>
        <w:rPr>
          <w:rFonts w:ascii="Times New Roman" w:hAnsi="Times New Roman" w:cs="Times New Roman"/>
          <w:sz w:val="24"/>
          <w:szCs w:val="24"/>
          <w:lang w:val="fr-CA"/>
        </w:rPr>
        <w:t xml:space="preserve">, J., </w:t>
      </w:r>
      <w:proofErr w:type="spellStart"/>
      <w:r>
        <w:rPr>
          <w:rFonts w:ascii="Times New Roman" w:hAnsi="Times New Roman" w:cs="Times New Roman"/>
          <w:sz w:val="24"/>
          <w:szCs w:val="24"/>
          <w:lang w:val="fr-CA"/>
        </w:rPr>
        <w:t>Saint-Amant</w:t>
      </w:r>
      <w:proofErr w:type="spellEnd"/>
      <w:r>
        <w:rPr>
          <w:rFonts w:ascii="Times New Roman" w:hAnsi="Times New Roman" w:cs="Times New Roman"/>
          <w:sz w:val="24"/>
          <w:szCs w:val="24"/>
          <w:lang w:val="fr-CA"/>
        </w:rPr>
        <w:t xml:space="preserve">, R., Béchard, A., &amp; </w:t>
      </w:r>
      <w:proofErr w:type="spellStart"/>
      <w:r>
        <w:rPr>
          <w:rFonts w:ascii="Times New Roman" w:hAnsi="Times New Roman" w:cs="Times New Roman"/>
          <w:sz w:val="24"/>
          <w:szCs w:val="24"/>
          <w:lang w:val="fr-CA"/>
        </w:rPr>
        <w:t>Moutaoufik</w:t>
      </w:r>
      <w:proofErr w:type="spellEnd"/>
      <w:r>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45A2FA1E"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J., St-</w:t>
      </w:r>
      <w:proofErr w:type="spellStart"/>
      <w:r>
        <w:rPr>
          <w:rFonts w:ascii="Times New Roman" w:hAnsi="Times New Roman" w:cs="Times New Roman"/>
          <w:sz w:val="24"/>
          <w:szCs w:val="24"/>
        </w:rPr>
        <w:t>Amant</w:t>
      </w:r>
      <w:proofErr w:type="spellEnd"/>
      <w:r>
        <w:rPr>
          <w:rFonts w:ascii="Times New Roman" w:hAnsi="Times New Roman" w:cs="Times New Roman"/>
          <w:sz w:val="24"/>
          <w:szCs w:val="24"/>
        </w:rPr>
        <w:t xml:space="preserve">, R., &amp; Duval, P. (2012). 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186222F3"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07E373C9"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Burgess, M. D., Johansson, J., </w:t>
      </w:r>
      <w:proofErr w:type="spellStart"/>
      <w:r>
        <w:rPr>
          <w:rFonts w:ascii="Times New Roman" w:hAnsi="Times New Roman" w:cs="Times New Roman"/>
          <w:sz w:val="24"/>
          <w:szCs w:val="24"/>
        </w:rPr>
        <w:t>Macphie</w:t>
      </w:r>
      <w:proofErr w:type="spellEnd"/>
      <w:r>
        <w:rPr>
          <w:rFonts w:ascii="Times New Roman" w:hAnsi="Times New Roman" w:cs="Times New Roman"/>
          <w:sz w:val="24"/>
          <w:szCs w:val="24"/>
        </w:rPr>
        <w:t xml:space="preserve">, K. H., Pearce-Higgins, J. W., Simmonds, E. G., </w:t>
      </w:r>
      <w:proofErr w:type="spellStart"/>
      <w:r>
        <w:rPr>
          <w:rFonts w:ascii="Times New Roman" w:hAnsi="Times New Roman" w:cs="Times New Roman"/>
          <w:sz w:val="24"/>
          <w:szCs w:val="24"/>
        </w:rPr>
        <w:t>Varpe</w:t>
      </w:r>
      <w:proofErr w:type="spellEnd"/>
      <w:r>
        <w:rPr>
          <w:rFonts w:ascii="Times New Roman" w:hAnsi="Times New Roman" w:cs="Times New Roman"/>
          <w:sz w:val="24"/>
          <w:szCs w:val="24"/>
        </w:rPr>
        <w:t xml:space="preserve">, Ø., Weir, J. C., Childs, D. Z., Cole, E. F., Daunt, F., Hart, T., Lewis, O. T., </w:t>
      </w:r>
      <w:proofErr w:type="spellStart"/>
      <w:r>
        <w:rPr>
          <w:rFonts w:ascii="Times New Roman" w:hAnsi="Times New Roman" w:cs="Times New Roman"/>
          <w:sz w:val="24"/>
          <w:szCs w:val="24"/>
        </w:rPr>
        <w:t>Pettorelli</w:t>
      </w:r>
      <w:proofErr w:type="spellEnd"/>
      <w:r>
        <w:rPr>
          <w:rFonts w:ascii="Times New Roman" w:hAnsi="Times New Roman" w:cs="Times New Roman"/>
          <w:sz w:val="24"/>
          <w:szCs w:val="24"/>
        </w:rPr>
        <w:t xml:space="preserve">, N., Sheldon, B. C., &amp; Phillimore, A. B. (2021). Strengthening the evidence base for temperature-mediated phenological asynchrony and its impacts. </w:t>
      </w:r>
      <w:r>
        <w:rPr>
          <w:rFonts w:ascii="Times New Roman" w:hAnsi="Times New Roman" w:cs="Times New Roman"/>
          <w:i/>
          <w:iCs/>
          <w:sz w:val="24"/>
          <w:szCs w:val="24"/>
        </w:rPr>
        <w:t>Nature Ecology and Evolution</w:t>
      </w:r>
      <w:r>
        <w:rPr>
          <w:rFonts w:ascii="Times New Roman" w:hAnsi="Times New Roman" w:cs="Times New Roman"/>
          <w:sz w:val="24"/>
          <w:szCs w:val="24"/>
        </w:rPr>
        <w:t xml:space="preserve">, 5(2),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3BDD9F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4042243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4473BFA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278B23B6" w14:textId="77777777" w:rsidR="005F173C" w:rsidRDefault="00B37154">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1FE5B4A4"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A4FC1E8"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w:t>
      </w:r>
      <w:r>
        <w:rPr>
          <w:rFonts w:ascii="Times New Roman" w:hAnsi="Times New Roman" w:cs="Times New Roman"/>
          <w:i/>
          <w:iCs/>
          <w:sz w:val="24"/>
          <w:szCs w:val="24"/>
        </w:rPr>
        <w:t>Climatic Change</w:t>
      </w:r>
      <w:r>
        <w:rPr>
          <w:rFonts w:ascii="Times New Roman" w:hAnsi="Times New Roman" w:cs="Times New Roman"/>
          <w:sz w:val="24"/>
          <w:szCs w:val="24"/>
        </w:rPr>
        <w:t xml:space="preserv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0CEC250"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47015985" w14:textId="77777777" w:rsidR="005F173C" w:rsidRDefault="00B37154">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19D410DF" w14:textId="77777777" w:rsidR="005F173C" w:rsidRDefault="00B37154">
      <w:pPr>
        <w:widowControl w:val="0"/>
        <w:spacing w:line="480" w:lineRule="auto"/>
        <w:ind w:left="480" w:hanging="480"/>
        <w:rPr>
          <w:rFonts w:ascii="Times New Roman" w:hAnsi="Times New Roman" w:cs="Times New Roman"/>
          <w:sz w:val="24"/>
        </w:rPr>
      </w:pPr>
      <w:r>
        <w:rPr>
          <w:rFonts w:ascii="Times New Roman" w:hAnsi="Times New Roman" w:cs="Times New Roman"/>
          <w:sz w:val="24"/>
          <w:szCs w:val="24"/>
          <w:lang w:val="fr-FR"/>
        </w:rPr>
        <w:t xml:space="preserve">Wu, J., </w:t>
      </w:r>
      <w:proofErr w:type="spellStart"/>
      <w:r>
        <w:rPr>
          <w:rFonts w:ascii="Times New Roman" w:hAnsi="Times New Roman" w:cs="Times New Roman"/>
          <w:sz w:val="24"/>
          <w:szCs w:val="24"/>
          <w:lang w:val="fr-FR"/>
        </w:rPr>
        <w:t>Dhingra</w:t>
      </w:r>
      <w:proofErr w:type="spellEnd"/>
      <w:r>
        <w:rPr>
          <w:rFonts w:ascii="Times New Roman" w:hAnsi="Times New Roman" w:cs="Times New Roman"/>
          <w:sz w:val="24"/>
          <w:szCs w:val="24"/>
          <w:lang w:val="fr-FR"/>
        </w:rPr>
        <w:t xml:space="preserve">, R., </w:t>
      </w:r>
      <w:proofErr w:type="spellStart"/>
      <w:r>
        <w:rPr>
          <w:rFonts w:ascii="Times New Roman" w:hAnsi="Times New Roman" w:cs="Times New Roman"/>
          <w:sz w:val="24"/>
          <w:szCs w:val="24"/>
          <w:lang w:val="fr-FR"/>
        </w:rPr>
        <w:t>Gambhir</w:t>
      </w:r>
      <w:proofErr w:type="spellEnd"/>
      <w:r>
        <w:rPr>
          <w:rFonts w:ascii="Times New Roman" w:hAnsi="Times New Roman" w:cs="Times New Roman"/>
          <w:sz w:val="24"/>
          <w:szCs w:val="24"/>
          <w:lang w:val="fr-FR"/>
        </w:rPr>
        <w:t xml:space="preserve">, M., &amp; </w:t>
      </w:r>
      <w:proofErr w:type="spellStart"/>
      <w:r>
        <w:rPr>
          <w:rFonts w:ascii="Times New Roman" w:hAnsi="Times New Roman" w:cs="Times New Roman"/>
          <w:sz w:val="24"/>
          <w:szCs w:val="24"/>
          <w:lang w:val="fr-FR"/>
        </w:rPr>
        <w:t>Remais</w:t>
      </w:r>
      <w:proofErr w:type="spellEnd"/>
      <w:r>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344" w:name="__Fieldmark__1403_3903614438"/>
      <w:bookmarkStart w:id="345" w:name="__Fieldmark__976_2495178454"/>
      <w:bookmarkStart w:id="346" w:name="__Fieldmark__1111_942872385"/>
      <w:bookmarkEnd w:id="344"/>
      <w:bookmarkEnd w:id="345"/>
      <w:bookmarkEnd w:id="346"/>
    </w:p>
    <w:p w14:paraId="7797EE69" w14:textId="77777777" w:rsidR="005F173C" w:rsidRDefault="00B37154">
      <w:pPr>
        <w:spacing w:line="480" w:lineRule="auto"/>
        <w:rPr>
          <w:rFonts w:ascii="Times New Roman" w:hAnsi="Times New Roman" w:cs="Times New Roman"/>
          <w:sz w:val="24"/>
          <w:szCs w:val="24"/>
        </w:rPr>
      </w:pPr>
      <w:r>
        <w:br w:type="page"/>
      </w:r>
    </w:p>
    <w:p w14:paraId="1AA22337"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7823FD92" wp14:editId="17C3D422">
            <wp:extent cx="6012180" cy="4133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stretch>
                      <a:fillRect/>
                    </a:stretch>
                  </pic:blipFill>
                  <pic:spPr bwMode="auto">
                    <a:xfrm>
                      <a:off x="0" y="0"/>
                      <a:ext cx="6012180" cy="4133850"/>
                    </a:xfrm>
                    <a:prstGeom prst="rect">
                      <a:avLst/>
                    </a:prstGeom>
                  </pic:spPr>
                </pic:pic>
              </a:graphicData>
            </a:graphic>
          </wp:inline>
        </w:drawing>
      </w:r>
    </w:p>
    <w:p w14:paraId="592DAC34"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48341BB6"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4EADED33" wp14:editId="017196FF">
            <wp:extent cx="6568440" cy="3152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3"/>
                    <a:stretch>
                      <a:fillRect/>
                    </a:stretch>
                  </pic:blipFill>
                  <pic:spPr bwMode="auto">
                    <a:xfrm>
                      <a:off x="0" y="0"/>
                      <a:ext cx="6568440" cy="3152775"/>
                    </a:xfrm>
                    <a:prstGeom prst="rect">
                      <a:avLst/>
                    </a:prstGeom>
                  </pic:spPr>
                </pic:pic>
              </a:graphicData>
            </a:graphic>
          </wp:inline>
        </w:drawing>
      </w:r>
    </w:p>
    <w:p w14:paraId="1217E046" w14:textId="77777777" w:rsidR="005F173C" w:rsidRDefault="00B37154">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w:t>
      </w:r>
      <w:del w:id="347" w:author="Portalier Sebastien" w:date="2021-08-01T05:07:00Z">
        <w:r>
          <w:rPr>
            <w:rFonts w:ascii="Times New Roman" w:hAnsi="Times New Roman" w:cs="Times New Roman"/>
            <w:color w:val="000000"/>
            <w:sz w:val="24"/>
            <w:szCs w:val="24"/>
          </w:rPr>
          <w:delText xml:space="preserve">Solid </w:delText>
        </w:r>
      </w:del>
      <w:ins w:id="348" w:author="Portalier Sebastien" w:date="2021-08-01T05:07:00Z">
        <w:r>
          <w:rPr>
            <w:rFonts w:ascii="Times New Roman" w:hAnsi="Times New Roman" w:cs="Times New Roman"/>
            <w:color w:val="000000"/>
            <w:sz w:val="24"/>
            <w:szCs w:val="24"/>
          </w:rPr>
          <w:t xml:space="preserve">Dotted </w:t>
        </w:r>
      </w:ins>
      <w:r>
        <w:rPr>
          <w:rFonts w:ascii="Times New Roman" w:hAnsi="Times New Roman" w:cs="Times New Roman"/>
          <w:color w:val="000000"/>
          <w:sz w:val="24"/>
          <w:szCs w:val="24"/>
        </w:rPr>
        <w:t>is the predicted value</w:t>
      </w:r>
      <w:ins w:id="349" w:author="Portalier Sebastien" w:date="2021-08-01T05:18:00Z">
        <w:r>
          <w:rPr>
            <w:rFonts w:ascii="Times New Roman" w:hAnsi="Times New Roman" w:cs="Times New Roman"/>
            <w:color w:val="000000"/>
            <w:sz w:val="24"/>
            <w:szCs w:val="24"/>
          </w:rPr>
          <w:t xml:space="preserve"> (Eq. 5 used with the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functions of SBW and balsam fir)</w:t>
        </w:r>
      </w:ins>
      <w:r>
        <w:rPr>
          <w:rFonts w:ascii="Times New Roman" w:hAnsi="Times New Roman" w:cs="Times New Roman"/>
          <w:color w:val="000000"/>
          <w:sz w:val="24"/>
          <w:szCs w:val="24"/>
        </w:rPr>
        <w:t xml:space="preserv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39039806"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0" wp14:anchorId="7DBA6377" wp14:editId="7286BA39">
            <wp:extent cx="5638800" cy="563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4"/>
                    <a:stretch>
                      <a:fillRect/>
                    </a:stretch>
                  </pic:blipFill>
                  <pic:spPr bwMode="auto">
                    <a:xfrm>
                      <a:off x="0" y="0"/>
                      <a:ext cx="5638800" cy="5638800"/>
                    </a:xfrm>
                    <a:prstGeom prst="rect">
                      <a:avLst/>
                    </a:prstGeom>
                  </pic:spPr>
                </pic:pic>
              </a:graphicData>
            </a:graphic>
          </wp:inline>
        </w:drawing>
      </w:r>
    </w:p>
    <w:p w14:paraId="59EBF9AA" w14:textId="77777777" w:rsidR="005F173C" w:rsidRDefault="00B37154">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4CD5E6A5"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8255" wp14:anchorId="35A31AF6" wp14:editId="4D4E2BC1">
            <wp:extent cx="6431280" cy="40195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6431280" cy="4019550"/>
                    </a:xfrm>
                    <a:prstGeom prst="rect">
                      <a:avLst/>
                    </a:prstGeom>
                  </pic:spPr>
                </pic:pic>
              </a:graphicData>
            </a:graphic>
          </wp:inline>
        </w:drawing>
      </w:r>
    </w:p>
    <w:p w14:paraId="44FE1365" w14:textId="77777777" w:rsidR="005F173C" w:rsidRDefault="00B37154">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w:t>
      </w:r>
      <w:proofErr w:type="gramStart"/>
      <w:r>
        <w:rPr>
          <w:rFonts w:ascii="Times New Roman" w:eastAsia="Times New Roman" w:hAnsi="Times New Roman" w:cs="Times New Roman"/>
          <w:color w:val="000000"/>
          <w:sz w:val="24"/>
          <w:szCs w:val="24"/>
          <w:lang w:eastAsia="en-CA"/>
        </w:rPr>
        <w:t>Normal</w:t>
      </w:r>
      <w:proofErr w:type="gramEnd"/>
      <w:r>
        <w:rPr>
          <w:rFonts w:ascii="Times New Roman" w:eastAsia="Times New Roman" w:hAnsi="Times New Roman" w:cs="Times New Roman"/>
          <w:color w:val="000000"/>
          <w:sz w:val="24"/>
          <w:szCs w:val="24"/>
          <w:lang w:eastAsia="en-CA"/>
        </w:rPr>
        <w:t xml:space="preserve">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623AE028" w14:textId="77777777" w:rsidR="005F173C" w:rsidRDefault="00B37154">
      <w:pPr>
        <w:spacing w:line="480" w:lineRule="auto"/>
        <w:rPr>
          <w:rFonts w:ascii="Times New Roman" w:hAnsi="Times New Roman" w:cs="Times New Roman"/>
          <w:sz w:val="24"/>
          <w:szCs w:val="24"/>
        </w:rPr>
      </w:pPr>
      <w:r>
        <w:rPr>
          <w:noProof/>
        </w:rPr>
        <w:lastRenderedPageBreak/>
        <w:drawing>
          <wp:inline distT="0" distB="0" distL="0" distR="9525" wp14:anchorId="4AF16387" wp14:editId="298418C5">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6"/>
                    <a:stretch>
                      <a:fillRect/>
                    </a:stretch>
                  </pic:blipFill>
                  <pic:spPr bwMode="auto">
                    <a:xfrm>
                      <a:off x="0" y="0"/>
                      <a:ext cx="6525260" cy="4486275"/>
                    </a:xfrm>
                    <a:prstGeom prst="rect">
                      <a:avLst/>
                    </a:prstGeom>
                  </pic:spPr>
                </pic:pic>
              </a:graphicData>
            </a:graphic>
          </wp:inline>
        </w:drawing>
      </w:r>
    </w:p>
    <w:p w14:paraId="07B64FE7" w14:textId="77777777" w:rsidR="005F173C" w:rsidRDefault="00B37154">
      <w:pPr>
        <w:spacing w:line="480" w:lineRule="auto"/>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w:t>
      </w:r>
      <w:ins w:id="350" w:author="Portalier Sebastien" w:date="2021-08-03T01:59:00Z">
        <w:r>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emergence date of SBW (Julian days), (B) </w:t>
      </w:r>
      <w:ins w:id="351" w:author="Portalier Sebastien" w:date="2021-08-03T01:59:00Z">
        <w:r>
          <w:rPr>
            <w:rFonts w:ascii="Times New Roman" w:eastAsia="Times New Roman" w:hAnsi="Times New Roman" w:cs="Times New Roman"/>
            <w:color w:val="000000"/>
            <w:sz w:val="24"/>
            <w:szCs w:val="24"/>
            <w:lang w:eastAsia="en-CA"/>
          </w:rPr>
          <w:t xml:space="preserve">median </w:t>
        </w:r>
      </w:ins>
      <w:r>
        <w:rPr>
          <w:rFonts w:ascii="Times New Roman" w:eastAsia="Times New Roman" w:hAnsi="Times New Roman" w:cs="Times New Roman"/>
          <w:color w:val="000000"/>
          <w:sz w:val="24"/>
          <w:szCs w:val="24"/>
          <w:lang w:eastAsia="en-CA"/>
        </w:rPr>
        <w:t xml:space="preserve">budburst date, and (C) mismatch between emergence and budburst date. For each latitude, the white box (left one) represents the 1996-2016 period. Grey boxes represent expected outcomes according to RCP 2.6 (light grey), RCP 4.5 (dark grey), and RCP 8.5 (black) scenarios over 2021 to 2100.  </w:t>
      </w:r>
      <w:ins w:id="352" w:author="Portalier Sebastien" w:date="2021-08-02T02:29:00Z">
        <w:r>
          <w:rPr>
            <w:rFonts w:ascii="Times New Roman" w:eastAsia="Times New Roman" w:hAnsi="Times New Roman" w:cs="Times New Roman"/>
            <w:color w:val="000000"/>
            <w:sz w:val="24"/>
            <w:szCs w:val="24"/>
            <w:lang w:eastAsia="en-CA"/>
          </w:rPr>
          <w:t xml:space="preserve">A </w:t>
        </w:r>
      </w:ins>
      <w:ins w:id="353" w:author="Portalier Sebastien" w:date="2021-08-02T02:30:00Z">
        <w:r>
          <w:rPr>
            <w:rFonts w:ascii="Times New Roman" w:eastAsia="Times New Roman" w:hAnsi="Times New Roman" w:cs="Times New Roman"/>
            <w:color w:val="000000"/>
            <w:sz w:val="24"/>
            <w:szCs w:val="24"/>
            <w:lang w:eastAsia="en-CA"/>
          </w:rPr>
          <w:t>b</w:t>
        </w:r>
      </w:ins>
      <w:ins w:id="354" w:author="Portalier Sebastien" w:date="2021-08-02T02:29:00Z">
        <w:r>
          <w:rPr>
            <w:rFonts w:ascii="Times New Roman" w:eastAsia="Times New Roman" w:hAnsi="Times New Roman" w:cs="Times New Roman"/>
            <w:color w:val="000000"/>
            <w:sz w:val="24"/>
            <w:szCs w:val="24"/>
            <w:lang w:eastAsia="en-CA"/>
          </w:rPr>
          <w:t>lack (grey) star mean</w:t>
        </w:r>
      </w:ins>
      <w:ins w:id="355" w:author="Portalier Sebastien" w:date="2021-08-02T02:30:00Z">
        <w:r>
          <w:rPr>
            <w:rFonts w:ascii="Times New Roman" w:eastAsia="Times New Roman" w:hAnsi="Times New Roman" w:cs="Times New Roman"/>
            <w:color w:val="000000"/>
            <w:sz w:val="24"/>
            <w:szCs w:val="24"/>
            <w:lang w:eastAsia="en-CA"/>
          </w:rPr>
          <w:t>s</w:t>
        </w:r>
      </w:ins>
      <w:ins w:id="356" w:author="Portalier Sebastien" w:date="2021-08-02T02:29:00Z">
        <w:r>
          <w:rPr>
            <w:rFonts w:ascii="Times New Roman" w:eastAsia="Times New Roman" w:hAnsi="Times New Roman" w:cs="Times New Roman"/>
            <w:color w:val="000000"/>
            <w:sz w:val="24"/>
            <w:szCs w:val="24"/>
            <w:lang w:eastAsia="en-CA"/>
          </w:rPr>
          <w:t xml:space="preserve"> </w:t>
        </w:r>
      </w:ins>
      <w:ins w:id="357" w:author="Portalier Sebastien" w:date="2021-08-02T02:31:00Z">
        <w:r>
          <w:rPr>
            <w:rFonts w:ascii="Times New Roman" w:eastAsia="Times New Roman" w:hAnsi="Times New Roman" w:cs="Times New Roman"/>
            <w:color w:val="000000"/>
            <w:sz w:val="24"/>
            <w:szCs w:val="24"/>
            <w:lang w:eastAsia="en-CA"/>
          </w:rPr>
          <w:t xml:space="preserve">that </w:t>
        </w:r>
      </w:ins>
      <w:ins w:id="358" w:author="Portalier Sebastien" w:date="2021-08-02T02:30:00Z">
        <w:r>
          <w:rPr>
            <w:rFonts w:ascii="Times New Roman" w:eastAsia="Times New Roman" w:hAnsi="Times New Roman" w:cs="Times New Roman"/>
            <w:color w:val="000000"/>
            <w:sz w:val="24"/>
            <w:szCs w:val="24"/>
            <w:lang w:eastAsia="en-CA"/>
          </w:rPr>
          <w:t>the corresponding site shows a significant difference with the most s</w:t>
        </w:r>
      </w:ins>
      <w:ins w:id="359" w:author="Portalier Sebastien" w:date="2021-08-02T02:31:00Z">
        <w:r>
          <w:rPr>
            <w:rFonts w:ascii="Times New Roman" w:eastAsia="Times New Roman" w:hAnsi="Times New Roman" w:cs="Times New Roman"/>
            <w:color w:val="000000"/>
            <w:sz w:val="24"/>
            <w:szCs w:val="24"/>
            <w:lang w:eastAsia="en-CA"/>
          </w:rPr>
          <w:t xml:space="preserve">outhern site for present (future) </w:t>
        </w:r>
      </w:ins>
      <w:ins w:id="360" w:author="Portalier Sebastien" w:date="2021-08-02T02:32:00Z">
        <w:r>
          <w:rPr>
            <w:rFonts w:ascii="Times New Roman" w:eastAsia="Times New Roman" w:hAnsi="Times New Roman" w:cs="Times New Roman"/>
            <w:color w:val="000000"/>
            <w:sz w:val="24"/>
            <w:szCs w:val="24"/>
            <w:lang w:eastAsia="en-CA"/>
          </w:rPr>
          <w:t>predicted trait</w:t>
        </w:r>
      </w:ins>
      <w:ins w:id="361" w:author="Portalier Sebastien" w:date="2021-08-02T02:31:00Z">
        <w:r>
          <w:rPr>
            <w:rFonts w:ascii="Times New Roman" w:eastAsia="Times New Roman" w:hAnsi="Times New Roman" w:cs="Times New Roman"/>
            <w:color w:val="000000"/>
            <w:sz w:val="24"/>
            <w:szCs w:val="24"/>
            <w:lang w:eastAsia="en-CA"/>
          </w:rPr>
          <w:t>.</w:t>
        </w:r>
      </w:ins>
      <w:ins w:id="362" w:author="Portalier Sebastien" w:date="2021-08-02T02:29:00Z">
        <w:r>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w:t>
      </w:r>
      <w:r>
        <w:rPr>
          <w:rFonts w:ascii="Times New Roman" w:eastAsia="Times New Roman" w:hAnsi="Times New Roman" w:cs="Times New Roman"/>
          <w:color w:val="000000"/>
          <w:sz w:val="24"/>
          <w:szCs w:val="24"/>
          <w:lang w:eastAsia="en-CA"/>
        </w:rPr>
        <w:lastRenderedPageBreak/>
        <w:t>expected. At low latitudes, emergence may occur too early some years, which may lead to low survival of SBW. At higher latitudes, emergence is expected to systematically occur a few days before budburst, which would increase survival of SBW.</w:t>
      </w:r>
    </w:p>
    <w:sectPr w:rsidR="005F173C">
      <w:footerReference w:type="default" r:id="rId17"/>
      <w:pgSz w:w="12240" w:h="15840"/>
      <w:pgMar w:top="1417" w:right="1417" w:bottom="1417" w:left="1417" w:header="0" w:footer="708"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Unknown Author" w:date="2021-08-04T06:12:00Z" w:initials="">
    <w:p w14:paraId="4BB71887" w14:textId="77777777" w:rsidR="005F173C" w:rsidRDefault="00B37154">
      <w:r>
        <w:rPr>
          <w:rFonts w:ascii="Calibri" w:hAnsi="Calibri" w:cs="Arial"/>
          <w:sz w:val="20"/>
        </w:rPr>
        <w:t>Other examples have been proposed (REFS) or fit to species specific data (REFS); see also Eq (x) below.</w:t>
      </w:r>
    </w:p>
  </w:comment>
  <w:comment w:id="102" w:author="Unknown Author" w:date="2021-08-04T06:18:00Z" w:initials="">
    <w:p w14:paraId="4A34E083" w14:textId="77777777" w:rsidR="005F173C" w:rsidRDefault="00B37154">
      <w:r>
        <w:rPr>
          <w:rFonts w:ascii="Calibri" w:hAnsi="Calibri" w:cs="Arial"/>
          <w:sz w:val="20"/>
        </w:rPr>
        <w:t xml:space="preserve">Are you using the same R(x) </w:t>
      </w:r>
      <w:proofErr w:type="spellStart"/>
      <w:r>
        <w:rPr>
          <w:rFonts w:ascii="Calibri" w:hAnsi="Calibri" w:cs="Arial"/>
          <w:sz w:val="20"/>
        </w:rPr>
        <w:t>fo</w:t>
      </w:r>
      <w:proofErr w:type="spellEnd"/>
      <w:r>
        <w:rPr>
          <w:rFonts w:ascii="Calibri" w:hAnsi="Calibri" w:cs="Arial"/>
          <w:sz w:val="20"/>
        </w:rPr>
        <w:t xml:space="preserve"> both species in Fig 1? If not, say so here. Also, I would indicate right here that the two species are resource and consumer. This makes the transition to the next paragraph easier. Simplest way: We illustrate... Eq 1 for a simplistic time series and two different species: a resource and its consumer (Figure 1). </w:t>
      </w:r>
    </w:p>
  </w:comment>
  <w:comment w:id="103" w:author="Portalier Sebastien" w:date="2021-08-04T13:42:00Z" w:initials="PS">
    <w:p w14:paraId="3845AE95" w14:textId="6341B52A" w:rsidR="00745166" w:rsidRDefault="00745166">
      <w:pPr>
        <w:pStyle w:val="Commentaire"/>
      </w:pPr>
      <w:r>
        <w:rPr>
          <w:rStyle w:val="Marquedecommentaire"/>
        </w:rPr>
        <w:annotationRef/>
      </w:r>
      <w:r>
        <w:t xml:space="preserve">Add sentence to transition from former paragraph. We are particularly interested in c/r, and </w:t>
      </w:r>
      <w:proofErr w:type="spellStart"/>
      <w:r>
        <w:t>accum</w:t>
      </w:r>
      <w:proofErr w:type="spellEnd"/>
      <w:r>
        <w:t xml:space="preserve"> will differ even in a simple temper regime.</w:t>
      </w:r>
      <w:r w:rsidR="008752B9">
        <w:t xml:space="preserve"> </w:t>
      </w:r>
      <w:r w:rsidR="008752B9" w:rsidRPr="008752B9">
        <w:t>We are particularly interested in the case where the two species are a consumer and its resource. Their rate accumulation functions generally differ even in the same temperature regime</w:t>
      </w:r>
    </w:p>
  </w:comment>
  <w:comment w:id="104" w:author="Unknown Author" w:date="2021-08-04T06:22:00Z" w:initials="">
    <w:p w14:paraId="6995E9E3" w14:textId="77777777" w:rsidR="005F173C" w:rsidRDefault="00B37154">
      <w:r>
        <w:rPr>
          <w:rFonts w:ascii="Calibri" w:hAnsi="Calibri" w:cs="Arial"/>
          <w:sz w:val="20"/>
        </w:rPr>
        <w:t>Do we have to change things around here and write consumer (insect) and resource (tree)? Maybe we should have one sentence at the beginning of the paragraph, stating something like: In view of our intended application, we also refer to the consumer as the insect and to the resource as the tree?</w:t>
      </w:r>
    </w:p>
  </w:comment>
  <w:comment w:id="118" w:author="Unknown Author" w:date="2021-08-04T06:26:00Z" w:initials="">
    <w:p w14:paraId="373AA3AC" w14:textId="77777777" w:rsidR="005F173C" w:rsidRDefault="00B37154">
      <w:r>
        <w:rPr>
          <w:rFonts w:ascii="Calibri" w:hAnsi="Calibri" w:cs="Arial"/>
          <w:sz w:val="20"/>
        </w:rPr>
        <w:t>I understand that this paragraph is there because of the reviewer’s comment, but I don’t think it should be so prominent in this location. I think some modified version of it could go in line 172. Something like “While our results here apply to any general rate accumulation function, we will use the particular function for SBW in illustrations.</w:t>
      </w:r>
    </w:p>
  </w:comment>
  <w:comment w:id="133" w:author="Portalier Sebastien" w:date="2021-08-04T13:56:00Z" w:initials="PS">
    <w:p w14:paraId="77E5DCEB" w14:textId="555F2C40" w:rsidR="008752B9" w:rsidRDefault="008752B9">
      <w:pPr>
        <w:pStyle w:val="Commentaire"/>
      </w:pPr>
      <w:r>
        <w:rPr>
          <w:rStyle w:val="Marquedecommentaire"/>
        </w:rPr>
        <w:annotationRef/>
      </w:r>
      <w:r>
        <w:t>Rephrase: what we can do. 2 ways.</w:t>
      </w:r>
    </w:p>
  </w:comment>
  <w:comment w:id="140" w:author="Unknown Author" w:date="2021-08-04T06:33:00Z" w:initials="">
    <w:p w14:paraId="5FA5E123" w14:textId="77777777" w:rsidR="005F173C" w:rsidRDefault="00B37154">
      <w:r>
        <w:rPr>
          <w:rFonts w:ascii="Calibri" w:hAnsi="Calibri" w:cs="Arial"/>
          <w:sz w:val="20"/>
        </w:rPr>
        <w:t>The 1 should be a subscript of c</w:t>
      </w:r>
    </w:p>
  </w:comment>
  <w:comment w:id="192" w:author="Unknown Author" w:date="2021-08-04T06:36:00Z" w:initials="">
    <w:p w14:paraId="79BAEBE1" w14:textId="77777777" w:rsidR="005F173C" w:rsidRDefault="00B37154">
      <w:r>
        <w:rPr>
          <w:rFonts w:ascii="Calibri" w:hAnsi="Calibri" w:cs="Arial"/>
          <w:sz w:val="20"/>
        </w:rPr>
        <w:t>the</w:t>
      </w:r>
    </w:p>
  </w:comment>
  <w:comment w:id="196" w:author="Portalier Sebastien" w:date="2021-08-04T14:04:00Z" w:initials="PS">
    <w:p w14:paraId="7ADE5B41" w14:textId="767973B3" w:rsidR="00012281" w:rsidRDefault="00012281">
      <w:pPr>
        <w:pStyle w:val="Commentaire"/>
      </w:pPr>
      <w:r>
        <w:rPr>
          <w:rStyle w:val="Marquedecommentaire"/>
        </w:rPr>
        <w:annotationRef/>
      </w:r>
      <w:r>
        <w:t xml:space="preserve">put in 283 </w:t>
      </w:r>
      <w:proofErr w:type="gramStart"/>
      <w:r>
        <w:t>line</w:t>
      </w:r>
      <w:proofErr w:type="gramEnd"/>
    </w:p>
  </w:comment>
  <w:comment w:id="236" w:author="Unknown Author" w:date="2021-08-04T06:37:00Z" w:initials="">
    <w:p w14:paraId="12F813B9" w14:textId="77777777" w:rsidR="005F173C" w:rsidRDefault="00B37154">
      <w:r>
        <w:rPr>
          <w:rFonts w:ascii="Calibri" w:hAnsi="Calibri" w:cs="Arial"/>
          <w:sz w:val="20"/>
        </w:rPr>
        <w:t>This should be deleted here since it is moved to the earlier section</w:t>
      </w:r>
    </w:p>
  </w:comment>
  <w:comment w:id="241" w:author="Unknown Author" w:date="2021-08-04T06:38:00Z" w:initials="">
    <w:p w14:paraId="521952C8" w14:textId="77777777" w:rsidR="005F173C" w:rsidRDefault="00B37154">
      <w:r>
        <w:rPr>
          <w:rFonts w:ascii="Calibri" w:hAnsi="Calibri" w:cs="Arial"/>
          <w:sz w:val="20"/>
        </w:rPr>
        <w:t>Can we find a more telling section heading? Maybe Mismatch in the SBW-BF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71887" w15:done="1"/>
  <w15:commentEx w15:paraId="4A34E083" w15:done="1"/>
  <w15:commentEx w15:paraId="3845AE95" w15:done="0"/>
  <w15:commentEx w15:paraId="6995E9E3" w15:done="0"/>
  <w15:commentEx w15:paraId="373AA3AC" w15:done="1"/>
  <w15:commentEx w15:paraId="77E5DCEB" w15:done="0"/>
  <w15:commentEx w15:paraId="5FA5E123" w15:done="0"/>
  <w15:commentEx w15:paraId="79BAEBE1" w15:done="0"/>
  <w15:commentEx w15:paraId="7ADE5B41" w15:done="0"/>
  <w15:commentEx w15:paraId="12F813B9" w15:done="0"/>
  <w15:commentEx w15:paraId="521952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17DA" w16cex:dateUtc="2021-08-04T17:42:00Z"/>
  <w16cex:commentExtensible w16cex:durableId="24B51AFB" w16cex:dateUtc="2021-08-04T17:56:00Z"/>
  <w16cex:commentExtensible w16cex:durableId="24B51CE7" w16cex:dateUtc="2021-08-04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71887" w16cid:durableId="24B511B2"/>
  <w16cid:commentId w16cid:paraId="4A34E083" w16cid:durableId="24B511B3"/>
  <w16cid:commentId w16cid:paraId="3845AE95" w16cid:durableId="24B517DA"/>
  <w16cid:commentId w16cid:paraId="6995E9E3" w16cid:durableId="24B511B4"/>
  <w16cid:commentId w16cid:paraId="373AA3AC" w16cid:durableId="24B511B5"/>
  <w16cid:commentId w16cid:paraId="77E5DCEB" w16cid:durableId="24B51AFB"/>
  <w16cid:commentId w16cid:paraId="5FA5E123" w16cid:durableId="24B511B6"/>
  <w16cid:commentId w16cid:paraId="79BAEBE1" w16cid:durableId="24B511B7"/>
  <w16cid:commentId w16cid:paraId="7ADE5B41" w16cid:durableId="24B51CE7"/>
  <w16cid:commentId w16cid:paraId="12F813B9" w16cid:durableId="24B511B8"/>
  <w16cid:commentId w16cid:paraId="521952C8" w16cid:durableId="24B51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1602" w14:textId="77777777" w:rsidR="004D6507" w:rsidRDefault="004D6507">
      <w:pPr>
        <w:spacing w:after="0" w:line="240" w:lineRule="auto"/>
      </w:pPr>
      <w:r>
        <w:separator/>
      </w:r>
    </w:p>
  </w:endnote>
  <w:endnote w:type="continuationSeparator" w:id="0">
    <w:p w14:paraId="27CADFC3" w14:textId="77777777" w:rsidR="004D6507" w:rsidRDefault="004D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147945"/>
      <w:docPartObj>
        <w:docPartGallery w:val="Page Numbers (Bottom of Page)"/>
        <w:docPartUnique/>
      </w:docPartObj>
    </w:sdtPr>
    <w:sdtEndPr/>
    <w:sdtContent>
      <w:p w14:paraId="05F58E8B" w14:textId="77777777" w:rsidR="005F173C" w:rsidRDefault="00B37154">
        <w:pPr>
          <w:pStyle w:val="Pieddepage"/>
          <w:jc w:val="right"/>
        </w:pPr>
        <w:r>
          <w:fldChar w:fldCharType="begin"/>
        </w:r>
        <w:r>
          <w:instrText>PAGE</w:instrText>
        </w:r>
        <w:r>
          <w:fldChar w:fldCharType="separate"/>
        </w:r>
        <w:r>
          <w:t>44</w:t>
        </w:r>
        <w:r>
          <w:fldChar w:fldCharType="end"/>
        </w:r>
      </w:p>
    </w:sdtContent>
  </w:sdt>
  <w:p w14:paraId="386A28EA" w14:textId="77777777" w:rsidR="005F173C" w:rsidRDefault="005F17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397" w14:textId="77777777" w:rsidR="004D6507" w:rsidRDefault="004D6507">
      <w:pPr>
        <w:spacing w:after="0" w:line="240" w:lineRule="auto"/>
      </w:pPr>
      <w:r>
        <w:separator/>
      </w:r>
    </w:p>
  </w:footnote>
  <w:footnote w:type="continuationSeparator" w:id="0">
    <w:p w14:paraId="20478D21" w14:textId="77777777" w:rsidR="004D6507" w:rsidRDefault="004D6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0043"/>
    <w:multiLevelType w:val="multilevel"/>
    <w:tmpl w:val="89120D0A"/>
    <w:lvl w:ilvl="0">
      <w:start w:val="1"/>
      <w:numFmt w:val="decimal"/>
      <w:lvlText w:val="%1."/>
      <w:lvlJc w:val="left"/>
      <w:pPr>
        <w:ind w:left="720" w:hanging="360"/>
      </w:pPr>
      <w:rPr>
        <w:rFonts w:ascii="Times New Roman" w:eastAsia="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707868"/>
    <w:multiLevelType w:val="multilevel"/>
    <w:tmpl w:val="EC423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3C"/>
    <w:rsid w:val="00012281"/>
    <w:rsid w:val="001B5A7B"/>
    <w:rsid w:val="004D6507"/>
    <w:rsid w:val="00564DA8"/>
    <w:rsid w:val="005F173C"/>
    <w:rsid w:val="00745166"/>
    <w:rsid w:val="008752B9"/>
    <w:rsid w:val="00A021F5"/>
    <w:rsid w:val="00B37154"/>
    <w:rsid w:val="00B92100"/>
    <w:rsid w:val="00DC0E1D"/>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C9DB"/>
  <w15:docId w15:val="{3F06EF4D-B822-40F7-8943-9E219DD4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character" w:customStyle="1" w:styleId="TextedebullesCar">
    <w:name w:val="Texte de bulles Car"/>
    <w:basedOn w:val="Policepardfaut"/>
    <w:link w:val="Textedebulles"/>
    <w:uiPriority w:val="99"/>
    <w:semiHidden/>
    <w:qFormat/>
    <w:rsid w:val="006B7108"/>
    <w:rPr>
      <w:rFonts w:ascii="Segoe UI" w:hAnsi="Segoe UI" w:cs="Segoe UI"/>
      <w:sz w:val="18"/>
      <w:szCs w:val="18"/>
    </w:rPr>
  </w:style>
  <w:style w:type="character" w:customStyle="1" w:styleId="Titre5Car">
    <w:name w:val="Titre 5 Car"/>
    <w:basedOn w:val="Policepardfaut"/>
    <w:link w:val="Titre5"/>
    <w:uiPriority w:val="9"/>
    <w:qFormat/>
    <w:rsid w:val="00991E1A"/>
    <w:rPr>
      <w:rFonts w:asciiTheme="majorHAnsi" w:eastAsiaTheme="majorEastAsia" w:hAnsiTheme="majorHAnsi" w:cstheme="majorBidi"/>
      <w:color w:val="2F5496" w:themeColor="accent1" w:themeShade="BF"/>
    </w:rPr>
  </w:style>
  <w:style w:type="character" w:customStyle="1" w:styleId="InternetLink">
    <w:name w:val="Internet Link"/>
    <w:basedOn w:val="Policepardfaut"/>
    <w:uiPriority w:val="99"/>
    <w:unhideWhenUsed/>
    <w:rsid w:val="00991E1A"/>
    <w:rPr>
      <w:color w:val="0563C1" w:themeColor="hyperlink"/>
      <w:u w:val="single"/>
    </w:rPr>
  </w:style>
  <w:style w:type="character" w:customStyle="1" w:styleId="Mentionnonrsolue1">
    <w:name w:val="Mention non résolue1"/>
    <w:basedOn w:val="Policepardfaut"/>
    <w:uiPriority w:val="99"/>
    <w:semiHidden/>
    <w:unhideWhenUsed/>
    <w:qFormat/>
    <w:rsid w:val="00991E1A"/>
    <w:rPr>
      <w:color w:val="605E5C"/>
      <w:shd w:val="clear" w:color="auto" w:fill="E1DFDD"/>
    </w:rPr>
  </w:style>
  <w:style w:type="character" w:customStyle="1" w:styleId="ListLabel1">
    <w:name w:val="ListLabel 1"/>
    <w:qFormat/>
    <w:rPr>
      <w:rFonts w:ascii="Times New Roman" w:eastAsia="Times New Roman" w:hAnsi="Times New Roman"/>
      <w:color w:val="000000"/>
      <w:sz w:val="24"/>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qFormat/>
    <w:rsid w:val="006B7108"/>
    <w:pPr>
      <w:spacing w:after="0" w:line="240" w:lineRule="auto"/>
    </w:pPr>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D3E86-A456-48E0-88F7-A2EFAC27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43</Pages>
  <Words>9900</Words>
  <Characters>56433</Characters>
  <Application>Microsoft Office Word</Application>
  <DocSecurity>0</DocSecurity>
  <Lines>470</Lines>
  <Paragraphs>132</Paragraphs>
  <ScaleCrop>false</ScaleCrop>
  <Company>NRCan  /  RNCan</Company>
  <LinksUpToDate>false</LinksUpToDate>
  <CharactersWithSpaces>66201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41</cp:revision>
  <dcterms:created xsi:type="dcterms:W3CDTF">2021-07-20T15:11:00Z</dcterms:created>
  <dcterms:modified xsi:type="dcterms:W3CDTF">2021-08-08T00:04:00Z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