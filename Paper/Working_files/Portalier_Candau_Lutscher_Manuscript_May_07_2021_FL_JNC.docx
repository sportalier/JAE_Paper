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76D2C" w14:textId="77777777" w:rsidR="001A179F" w:rsidRDefault="006B7108">
      <w:pPr>
        <w:spacing w:line="480" w:lineRule="auto"/>
        <w:rPr>
          <w:rFonts w:ascii="Times New Roman" w:hAnsi="Times New Roman" w:cs="Times New Roman"/>
          <w:b/>
          <w:bCs/>
          <w:sz w:val="32"/>
          <w:szCs w:val="32"/>
        </w:rPr>
      </w:pPr>
      <w:r>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77777777" w:rsidR="001A179F" w:rsidRDefault="006B7108">
      <w:pPr>
        <w:spacing w:line="480" w:lineRule="auto"/>
        <w:rPr>
          <w:rFonts w:ascii="Times New Roman" w:eastAsia="Times New Roman" w:hAnsi="Times New Roman" w:cs="Times New Roman"/>
          <w:sz w:val="28"/>
          <w:szCs w:val="28"/>
          <w:lang w:val="fr-FR" w:eastAsia="en-CA"/>
        </w:rPr>
      </w:pPr>
      <w:r>
        <w:rPr>
          <w:rFonts w:ascii="Times New Roman" w:eastAsia="Times New Roman" w:hAnsi="Times New Roman" w:cs="Times New Roman"/>
          <w:color w:val="000000"/>
          <w:sz w:val="28"/>
          <w:szCs w:val="28"/>
          <w:lang w:val="fr-FR" w:eastAsia="en-CA"/>
        </w:rPr>
        <w:t>Portalier S.M.J., Candau J.N., Lutscher F.</w:t>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Abstract</w:t>
      </w:r>
    </w:p>
    <w:p w14:paraId="5835AF77" w14:textId="77777777" w:rsidR="001A179F" w:rsidRDefault="006B7108">
      <w:p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In this study, we propose a general theoretical model that determines the duration of the resting period according to temperature, and its effects on </w:t>
      </w:r>
      <w:del w:id="0" w:author="Candau, Jean-Noel" w:date="2021-05-10T21:27:00Z">
        <w:r w:rsidDel="006B7108">
          <w:rPr>
            <w:rFonts w:ascii="Times New Roman" w:eastAsia="Times New Roman" w:hAnsi="Times New Roman" w:cs="Times New Roman"/>
            <w:color w:val="000000"/>
            <w:sz w:val="24"/>
            <w:szCs w:val="24"/>
            <w:lang w:eastAsia="en-CA"/>
          </w:rPr>
          <w:delText>synchrony or</w:delText>
        </w:r>
      </w:del>
      <w:ins w:id="1" w:author="Candau, Jean-Noel" w:date="2021-05-10T21:27:00Z">
        <w:r>
          <w:rPr>
            <w:rFonts w:ascii="Times New Roman" w:eastAsia="Times New Roman" w:hAnsi="Times New Roman" w:cs="Times New Roman"/>
            <w:color w:val="000000"/>
            <w:sz w:val="24"/>
            <w:szCs w:val="24"/>
            <w:lang w:eastAsia="en-CA"/>
          </w:rPr>
          <w:t>the</w:t>
        </w:r>
      </w:ins>
      <w:r>
        <w:rPr>
          <w:rFonts w:ascii="Times New Roman" w:eastAsia="Times New Roman" w:hAnsi="Times New Roman" w:cs="Times New Roman"/>
          <w:color w:val="000000"/>
          <w:sz w:val="24"/>
          <w:szCs w:val="24"/>
          <w:lang w:eastAsia="en-CA"/>
        </w:rPr>
        <w:t xml:space="preserve"> mismatch between phenological stages of two interacting species. 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We </w:t>
      </w:r>
      <w:del w:id="2" w:author="Unknown Author" w:date="2021-05-10T10:50:00Z">
        <w:r>
          <w:rPr>
            <w:rFonts w:ascii="Times New Roman" w:eastAsia="Times New Roman" w:hAnsi="Times New Roman" w:cs="Times New Roman"/>
            <w:color w:val="000000"/>
            <w:sz w:val="24"/>
            <w:szCs w:val="24"/>
            <w:lang w:eastAsia="en-CA"/>
          </w:rPr>
          <w:delText xml:space="preserve">then </w:delText>
        </w:r>
      </w:del>
      <w:r>
        <w:rPr>
          <w:rFonts w:ascii="Times New Roman" w:eastAsia="Times New Roman" w:hAnsi="Times New Roman" w:cs="Times New Roman"/>
          <w:color w:val="000000"/>
          <w:sz w:val="24"/>
          <w:szCs w:val="24"/>
          <w:lang w:eastAsia="en-CA"/>
        </w:rPr>
        <w:t xml:space="preserve">illustrate our approach using the spruce budworm – balsam fir system in eastern Canada </w:t>
      </w:r>
      <w:del w:id="3" w:author="Unknown Author" w:date="2021-05-10T10:50:00Z">
        <w:r>
          <w:rPr>
            <w:rFonts w:ascii="Times New Roman" w:eastAsia="Times New Roman" w:hAnsi="Times New Roman" w:cs="Times New Roman"/>
            <w:color w:val="000000"/>
            <w:sz w:val="24"/>
            <w:szCs w:val="24"/>
            <w:lang w:eastAsia="en-CA"/>
          </w:rPr>
          <w:delText>as a case study</w:delText>
        </w:r>
      </w:del>
      <w:r>
        <w:rPr>
          <w:rFonts w:ascii="Times New Roman" w:eastAsia="Times New Roman" w:hAnsi="Times New Roman" w:cs="Times New Roman"/>
          <w:color w:val="000000"/>
          <w:sz w:val="24"/>
          <w:szCs w:val="24"/>
          <w:lang w:eastAsia="en-CA"/>
        </w:rPr>
        <w:t xml:space="preserve">. Our model predicts that an increase in temperature may increase the mismatch between the insect and the tree in southern sites, but may increase the </w:t>
      </w:r>
      <w:r>
        <w:rPr>
          <w:rFonts w:ascii="Times New Roman" w:eastAsia="Times New Roman" w:hAnsi="Times New Roman" w:cs="Times New Roman"/>
          <w:color w:val="000000"/>
          <w:sz w:val="24"/>
          <w:szCs w:val="24"/>
          <w:lang w:eastAsia="en-CA"/>
        </w:rPr>
        <w:lastRenderedPageBreak/>
        <w:t>synchrony in northern sites. This type of modelling approach is of prime importance to investigate potential effects of climate change on consumer – resource systems</w:t>
      </w:r>
      <w:del w:id="4" w:author="Candau, Jean-Noel" w:date="2021-05-10T21:28:00Z">
        <w:r w:rsidDel="006B7108">
          <w:rPr>
            <w:rFonts w:ascii="Times New Roman" w:eastAsia="Times New Roman" w:hAnsi="Times New Roman" w:cs="Times New Roman"/>
            <w:color w:val="000000"/>
            <w:sz w:val="24"/>
            <w:szCs w:val="24"/>
            <w:lang w:eastAsia="en-CA"/>
          </w:rPr>
          <w:delText xml:space="preserve"> as the study of synchrony between interacting species is fundamental to predict future species distribution</w:delText>
        </w:r>
      </w:del>
      <w:r>
        <w:rPr>
          <w:rFonts w:ascii="Times New Roman" w:eastAsia="Times New Roman" w:hAnsi="Times New Roman" w:cs="Times New Roman"/>
          <w:color w:val="000000"/>
          <w:sz w:val="24"/>
          <w:szCs w:val="24"/>
          <w:lang w:eastAsia="en-CA"/>
        </w:rPr>
        <w:t>.</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77777777"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commentRangeStart w:id="5"/>
      <w:r>
        <w:rPr>
          <w:rFonts w:ascii="Times New Roman" w:eastAsia="Times New Roman" w:hAnsi="Times New Roman" w:cs="Times New Roman"/>
          <w:color w:val="000000"/>
          <w:sz w:val="24"/>
          <w:szCs w:val="24"/>
          <w:lang w:eastAsia="en-CA"/>
        </w:rPr>
        <w:t xml:space="preserve">IPCC 2014 </w:t>
      </w:r>
      <w:commentRangeEnd w:id="5"/>
      <w:ins w:id="6" w:author="Unknown Author" w:date="2021-05-10T10:52:00Z">
        <w:r>
          <w:commentReference w:id="5"/>
        </w:r>
        <w:r>
          <w:rPr>
            <w:rFonts w:ascii="Times New Roman" w:eastAsia="Times New Roman" w:hAnsi="Times New Roman" w:cs="Times New Roman"/>
            <w:color w:val="000000"/>
            <w:sz w:val="24"/>
            <w:szCs w:val="24"/>
            <w:lang w:eastAsia="en-CA"/>
          </w:rPr>
          <w:commentReference w:id="7"/>
        </w:r>
      </w:ins>
      <w:r>
        <w:rPr>
          <w:rStyle w:val="CommentReference"/>
        </w:rPr>
        <w:commentReference w:id="8"/>
      </w:r>
      <w:r>
        <w:rPr>
          <w:rFonts w:ascii="Times New Roman" w:eastAsia="Times New Roman" w:hAnsi="Times New Roman" w:cs="Times New Roman"/>
          <w:color w:val="000000"/>
          <w:sz w:val="24"/>
          <w:szCs w:val="24"/>
          <w:lang w:eastAsia="en-CA"/>
        </w:rPr>
        <w:t xml:space="preserve">and references within). </w:t>
      </w:r>
      <w:del w:id="9" w:author="Unknown Author" w:date="2021-05-10T10:56:00Z">
        <w:r>
          <w:rPr>
            <w:rFonts w:ascii="Times New Roman" w:eastAsia="Times New Roman" w:hAnsi="Times New Roman" w:cs="Times New Roman"/>
            <w:color w:val="000000"/>
            <w:sz w:val="24"/>
            <w:szCs w:val="24"/>
            <w:lang w:eastAsia="en-CA"/>
          </w:rPr>
          <w:delText>It is expected that t</w:delText>
        </w:r>
      </w:del>
      <w:ins w:id="10" w:author="Unknown Author" w:date="2021-05-10T10:56:00Z">
        <w:r>
          <w:rPr>
            <w:rFonts w:ascii="Times New Roman" w:eastAsia="Times New Roman" w:hAnsi="Times New Roman" w:cs="Times New Roman"/>
            <w:color w:val="000000"/>
            <w:sz w:val="24"/>
            <w:szCs w:val="24"/>
            <w:lang w:eastAsia="en-CA"/>
          </w:rPr>
          <w:t>T</w:t>
        </w:r>
      </w:ins>
      <w:r>
        <w:rPr>
          <w:rFonts w:ascii="Times New Roman" w:eastAsia="Times New Roman" w:hAnsi="Times New Roman" w:cs="Times New Roman"/>
          <w:color w:val="000000"/>
          <w:sz w:val="24"/>
          <w:szCs w:val="24"/>
          <w:lang w:eastAsia="en-CA"/>
        </w:rPr>
        <w:t xml:space="preserve">his trend </w:t>
      </w:r>
      <w:del w:id="11" w:author="Unknown Author" w:date="2021-05-10T10:56:00Z">
        <w:r>
          <w:rPr>
            <w:rFonts w:ascii="Times New Roman" w:eastAsia="Times New Roman" w:hAnsi="Times New Roman" w:cs="Times New Roman"/>
            <w:color w:val="000000"/>
            <w:sz w:val="24"/>
            <w:szCs w:val="24"/>
            <w:lang w:eastAsia="en-CA"/>
          </w:rPr>
          <w:delText>will</w:delText>
        </w:r>
      </w:del>
      <w:ins w:id="12" w:author="Unknown Author" w:date="2021-05-10T10:56:00Z">
        <w:r>
          <w:rPr>
            <w:rFonts w:ascii="Times New Roman" w:eastAsia="Times New Roman" w:hAnsi="Times New Roman" w:cs="Times New Roman"/>
            <w:color w:val="000000"/>
            <w:sz w:val="24"/>
            <w:szCs w:val="24"/>
            <w:lang w:eastAsia="en-CA"/>
          </w:rPr>
          <w:t xml:space="preserve"> is expected to</w:t>
        </w:r>
      </w:ins>
      <w:r>
        <w:rPr>
          <w:rFonts w:ascii="Times New Roman" w:eastAsia="Times New Roman" w:hAnsi="Times New Roman" w:cs="Times New Roman"/>
          <w:color w:val="000000"/>
          <w:sz w:val="24"/>
          <w:szCs w:val="24"/>
          <w:lang w:eastAsia="en-CA"/>
        </w:rPr>
        <w:t xml:space="preserve"> continue and amplify as interacting species are likely to respond differently to similar environmental changes and selective pressures (Parmesan, 2006</w:t>
      </w:r>
      <w:bookmarkStart w:id="13" w:name="__Fieldmark__25_942872385"/>
      <w:bookmarkStart w:id="14" w:name="__Fieldmark__10_3903614438"/>
      <w:bookmarkStart w:id="15" w:name="__Fieldmark__10_2495178454"/>
      <w:bookmarkEnd w:id="13"/>
      <w:bookmarkEnd w:id="14"/>
      <w:bookmarkEnd w:id="15"/>
      <w:r>
        <w:rPr>
          <w:rFonts w:ascii="Times New Roman" w:eastAsia="Times New Roman" w:hAnsi="Times New Roman" w:cs="Times New Roman"/>
          <w:color w:val="000000"/>
          <w:sz w:val="24"/>
          <w:szCs w:val="24"/>
          <w:lang w:eastAsia="en-CA"/>
        </w:rPr>
        <w:t xml:space="preserve">).  Trophic interactions between consumers and resources, which are fundamental to the functioning of ecosystems, may be affected by climate change through: (1) direct changes in life history traits (e.g., fecundity, mortality) of </w:t>
      </w:r>
      <w:del w:id="16" w:author="Unknown Author" w:date="2021-05-10T10:57:00Z">
        <w:r>
          <w:rPr>
            <w:rFonts w:ascii="Times New Roman" w:eastAsia="Times New Roman" w:hAnsi="Times New Roman" w:cs="Times New Roman"/>
            <w:color w:val="000000"/>
            <w:sz w:val="24"/>
            <w:szCs w:val="24"/>
            <w:lang w:eastAsia="en-CA"/>
          </w:rPr>
          <w:delText>the</w:delText>
        </w:r>
      </w:del>
      <w:r>
        <w:rPr>
          <w:rFonts w:ascii="Times New Roman" w:eastAsia="Times New Roman" w:hAnsi="Times New Roman" w:cs="Times New Roman"/>
          <w:color w:val="000000"/>
          <w:sz w:val="24"/>
          <w:szCs w:val="24"/>
          <w:lang w:eastAsia="en-CA"/>
        </w:rPr>
        <w:t xml:space="preserve"> consumer and/or </w:t>
      </w:r>
      <w:del w:id="17" w:author="Unknown Author" w:date="2021-05-10T10:57:00Z">
        <w:r>
          <w:rPr>
            <w:rFonts w:ascii="Times New Roman" w:eastAsia="Times New Roman" w:hAnsi="Times New Roman" w:cs="Times New Roman"/>
            <w:color w:val="000000"/>
            <w:sz w:val="24"/>
            <w:szCs w:val="24"/>
            <w:lang w:eastAsia="en-CA"/>
          </w:rPr>
          <w:delText xml:space="preserve">the </w:delText>
        </w:r>
      </w:del>
      <w:r>
        <w:rPr>
          <w:rFonts w:ascii="Times New Roman" w:eastAsia="Times New Roman" w:hAnsi="Times New Roman" w:cs="Times New Roman"/>
          <w:color w:val="000000"/>
          <w:sz w:val="24"/>
          <w:szCs w:val="24"/>
          <w:lang w:eastAsia="en-CA"/>
        </w:rPr>
        <w:t>resource (Bale et al., 2002</w:t>
      </w:r>
      <w:bookmarkStart w:id="18" w:name="__Fieldmark__31_942872385"/>
      <w:bookmarkStart w:id="19" w:name="__Fieldmark__32_3903614438"/>
      <w:bookmarkStart w:id="20" w:name="__Fieldmark__17_2495178454"/>
      <w:bookmarkEnd w:id="18"/>
      <w:bookmarkEnd w:id="19"/>
      <w:bookmarkEnd w:id="20"/>
      <w:r>
        <w:rPr>
          <w:rFonts w:ascii="Times New Roman" w:eastAsia="Times New Roman" w:hAnsi="Times New Roman" w:cs="Times New Roman"/>
          <w:color w:val="000000"/>
          <w:sz w:val="24"/>
          <w:szCs w:val="24"/>
          <w:lang w:eastAsia="en-CA"/>
        </w:rPr>
        <w:t xml:space="preserve">), (2) changes in </w:t>
      </w:r>
      <w:del w:id="21" w:author="Unknown Author" w:date="2021-05-10T10:58:00Z">
        <w:r>
          <w:rPr>
            <w:rFonts w:ascii="Times New Roman" w:eastAsia="Times New Roman" w:hAnsi="Times New Roman" w:cs="Times New Roman"/>
            <w:color w:val="000000"/>
            <w:sz w:val="24"/>
            <w:szCs w:val="24"/>
            <w:lang w:eastAsia="en-CA"/>
          </w:rPr>
          <w:delText>the</w:delText>
        </w:r>
      </w:del>
      <w:r>
        <w:rPr>
          <w:rFonts w:ascii="Times New Roman" w:eastAsia="Times New Roman" w:hAnsi="Times New Roman" w:cs="Times New Roman"/>
          <w:color w:val="000000"/>
          <w:sz w:val="24"/>
          <w:szCs w:val="24"/>
          <w:lang w:eastAsia="en-CA"/>
        </w:rPr>
        <w:t xml:space="preserve"> abundance of </w:t>
      </w:r>
      <w:del w:id="22" w:author="Unknown Author" w:date="2021-05-10T10:58:00Z">
        <w:r>
          <w:rPr>
            <w:rFonts w:ascii="Times New Roman" w:eastAsia="Times New Roman" w:hAnsi="Times New Roman" w:cs="Times New Roman"/>
            <w:color w:val="000000"/>
            <w:sz w:val="24"/>
            <w:szCs w:val="24"/>
            <w:lang w:eastAsia="en-CA"/>
          </w:rPr>
          <w:delText>the</w:delText>
        </w:r>
      </w:del>
      <w:r>
        <w:rPr>
          <w:rFonts w:ascii="Times New Roman" w:eastAsia="Times New Roman" w:hAnsi="Times New Roman" w:cs="Times New Roman"/>
          <w:color w:val="000000"/>
          <w:sz w:val="24"/>
          <w:szCs w:val="24"/>
          <w:lang w:eastAsia="en-CA"/>
        </w:rPr>
        <w:t xml:space="preserve"> consumer and</w:t>
      </w:r>
      <w:bookmarkStart w:id="23" w:name="_GoBack"/>
      <w:bookmarkEnd w:id="23"/>
      <w:r>
        <w:rPr>
          <w:rFonts w:ascii="Times New Roman" w:eastAsia="Times New Roman" w:hAnsi="Times New Roman" w:cs="Times New Roman"/>
          <w:color w:val="000000"/>
          <w:sz w:val="24"/>
          <w:szCs w:val="24"/>
          <w:lang w:eastAsia="en-CA"/>
        </w:rPr>
        <w:t xml:space="preserve">/or </w:t>
      </w:r>
      <w:del w:id="24" w:author="Unknown Author" w:date="2021-05-10T10:58:00Z">
        <w:r>
          <w:rPr>
            <w:rFonts w:ascii="Times New Roman" w:eastAsia="Times New Roman" w:hAnsi="Times New Roman" w:cs="Times New Roman"/>
            <w:color w:val="000000"/>
            <w:sz w:val="24"/>
            <w:szCs w:val="24"/>
            <w:lang w:eastAsia="en-CA"/>
          </w:rPr>
          <w:delText>the</w:delText>
        </w:r>
      </w:del>
      <w:r>
        <w:rPr>
          <w:rFonts w:ascii="Times New Roman" w:eastAsia="Times New Roman" w:hAnsi="Times New Roman" w:cs="Times New Roman"/>
          <w:color w:val="000000"/>
          <w:sz w:val="24"/>
          <w:szCs w:val="24"/>
          <w:lang w:eastAsia="en-CA"/>
        </w:rPr>
        <w:t xml:space="preserve"> resource due to cascading effects from </w:t>
      </w:r>
      <w:del w:id="25" w:author="Unknown Author" w:date="2021-05-10T10:58:00Z">
        <w:r>
          <w:rPr>
            <w:rFonts w:ascii="Times New Roman" w:eastAsia="Times New Roman" w:hAnsi="Times New Roman" w:cs="Times New Roman"/>
            <w:color w:val="000000"/>
            <w:sz w:val="24"/>
            <w:szCs w:val="24"/>
            <w:lang w:eastAsia="en-CA"/>
          </w:rPr>
          <w:delText>higher or lower</w:delText>
        </w:r>
      </w:del>
      <w:ins w:id="26" w:author="Unknown Author" w:date="2021-05-10T10:58:00Z">
        <w:r>
          <w:rPr>
            <w:rFonts w:ascii="Times New Roman" w:eastAsia="Times New Roman" w:hAnsi="Times New Roman" w:cs="Times New Roman"/>
            <w:color w:val="000000"/>
            <w:sz w:val="24"/>
            <w:szCs w:val="24"/>
            <w:lang w:eastAsia="en-CA"/>
          </w:rPr>
          <w:t>other</w:t>
        </w:r>
      </w:ins>
      <w:r>
        <w:rPr>
          <w:rFonts w:ascii="Times New Roman" w:eastAsia="Times New Roman" w:hAnsi="Times New Roman" w:cs="Times New Roman"/>
          <w:color w:val="000000"/>
          <w:sz w:val="24"/>
          <w:szCs w:val="24"/>
          <w:lang w:eastAsia="en-CA"/>
        </w:rPr>
        <w:t xml:space="preserve"> trophic levels (e.g., changes in the consumer’s predators or </w:t>
      </w:r>
      <w:commentRangeStart w:id="27"/>
      <w:r>
        <w:rPr>
          <w:rFonts w:ascii="Times New Roman" w:eastAsia="Times New Roman" w:hAnsi="Times New Roman" w:cs="Times New Roman"/>
          <w:color w:val="000000"/>
          <w:sz w:val="24"/>
          <w:szCs w:val="24"/>
          <w:lang w:eastAsia="en-CA"/>
        </w:rPr>
        <w:t>competitors</w:t>
      </w:r>
      <w:commentRangeEnd w:id="27"/>
      <w:r>
        <w:commentReference w:id="27"/>
      </w:r>
      <w:r>
        <w:rPr>
          <w:rFonts w:ascii="Times New Roman" w:eastAsia="Times New Roman" w:hAnsi="Times New Roman" w:cs="Times New Roman"/>
          <w:color w:val="000000"/>
          <w:sz w:val="24"/>
          <w:szCs w:val="24"/>
          <w:lang w:eastAsia="en-CA"/>
        </w:rPr>
        <w:t>) (Both et al., 2009</w:t>
      </w:r>
      <w:bookmarkStart w:id="28" w:name="__Fieldmark__24_2495178454"/>
      <w:bookmarkStart w:id="29" w:name="__Fieldmark__43_3903614438"/>
      <w:bookmarkStart w:id="30" w:name="__Fieldmark__36_942872385"/>
      <w:bookmarkEnd w:id="28"/>
      <w:bookmarkEnd w:id="29"/>
      <w:bookmarkEnd w:id="30"/>
      <w:r>
        <w:rPr>
          <w:rFonts w:ascii="Times New Roman" w:eastAsia="Times New Roman" w:hAnsi="Times New Roman" w:cs="Times New Roman"/>
          <w:color w:val="000000"/>
          <w:sz w:val="24"/>
          <w:szCs w:val="24"/>
          <w:lang w:eastAsia="en-CA"/>
        </w:rPr>
        <w:t xml:space="preserve">), and (3) differential shifts in the phenology of </w:t>
      </w:r>
      <w:del w:id="31" w:author="Unknown Author" w:date="2021-05-10T10:59:00Z">
        <w:r>
          <w:rPr>
            <w:rFonts w:ascii="Times New Roman" w:eastAsia="Times New Roman" w:hAnsi="Times New Roman" w:cs="Times New Roman"/>
            <w:color w:val="000000"/>
            <w:sz w:val="24"/>
            <w:szCs w:val="24"/>
            <w:lang w:eastAsia="en-CA"/>
          </w:rPr>
          <w:delText>the</w:delText>
        </w:r>
      </w:del>
      <w:r>
        <w:rPr>
          <w:rFonts w:ascii="Times New Roman" w:eastAsia="Times New Roman" w:hAnsi="Times New Roman" w:cs="Times New Roman"/>
          <w:color w:val="000000"/>
          <w:sz w:val="24"/>
          <w:szCs w:val="24"/>
          <w:lang w:eastAsia="en-CA"/>
        </w:rPr>
        <w:t xml:space="preserve"> consumer and/or </w:t>
      </w:r>
      <w:del w:id="32" w:author="Unknown Author" w:date="2021-05-10T10:59:00Z">
        <w:r>
          <w:rPr>
            <w:rFonts w:ascii="Times New Roman" w:eastAsia="Times New Roman" w:hAnsi="Times New Roman" w:cs="Times New Roman"/>
            <w:color w:val="000000"/>
            <w:sz w:val="24"/>
            <w:szCs w:val="24"/>
            <w:lang w:eastAsia="en-CA"/>
          </w:rPr>
          <w:delText>the</w:delText>
        </w:r>
      </w:del>
      <w:r>
        <w:rPr>
          <w:rFonts w:ascii="Times New Roman" w:eastAsia="Times New Roman" w:hAnsi="Times New Roman" w:cs="Times New Roman"/>
          <w:color w:val="000000"/>
          <w:sz w:val="24"/>
          <w:szCs w:val="24"/>
          <w:lang w:eastAsia="en-CA"/>
        </w:rPr>
        <w:t xml:space="preserve"> resource leading to phenological mismatch (Kharouba et al., 2018</w:t>
      </w:r>
      <w:bookmarkStart w:id="33" w:name="__Fieldmark__31_2495178454"/>
      <w:bookmarkStart w:id="34" w:name="__Fieldmark__41_942872385"/>
      <w:bookmarkStart w:id="35" w:name="__Fieldmark__54_3903614438"/>
      <w:bookmarkEnd w:id="33"/>
      <w:bookmarkEnd w:id="34"/>
      <w:bookmarkEnd w:id="35"/>
      <w:r>
        <w:rPr>
          <w:rFonts w:ascii="Times New Roman" w:eastAsia="Times New Roman" w:hAnsi="Times New Roman" w:cs="Times New Roman"/>
          <w:color w:val="000000"/>
          <w:sz w:val="24"/>
          <w:szCs w:val="24"/>
          <w:lang w:eastAsia="en-CA"/>
        </w:rPr>
        <w:t>).</w:t>
      </w:r>
    </w:p>
    <w:p w14:paraId="2E4E132D" w14:textId="77777777"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36" w:name="__Fieldmark__67_3903614438"/>
      <w:r>
        <w:rPr>
          <w:rFonts w:ascii="Times New Roman" w:eastAsia="Times New Roman" w:hAnsi="Times New Roman" w:cs="Times New Roman"/>
          <w:color w:val="000000"/>
          <w:sz w:val="24"/>
          <w:szCs w:val="24"/>
          <w:lang w:eastAsia="en-CA"/>
        </w:rPr>
        <w:t>S</w:t>
      </w:r>
      <w:bookmarkStart w:id="37" w:name="__Fieldmark__40_2495178454"/>
      <w:r>
        <w:rPr>
          <w:rFonts w:ascii="Times New Roman" w:eastAsia="Times New Roman" w:hAnsi="Times New Roman" w:cs="Times New Roman"/>
          <w:color w:val="000000"/>
          <w:sz w:val="24"/>
          <w:szCs w:val="24"/>
          <w:lang w:eastAsia="en-CA"/>
        </w:rPr>
        <w:t>i</w:t>
      </w:r>
      <w:bookmarkStart w:id="38" w:name="__Fieldmark__50_942872385"/>
      <w:r>
        <w:rPr>
          <w:rFonts w:ascii="Times New Roman" w:eastAsia="Times New Roman" w:hAnsi="Times New Roman" w:cs="Times New Roman"/>
          <w:color w:val="000000"/>
          <w:sz w:val="24"/>
          <w:szCs w:val="24"/>
          <w:lang w:eastAsia="en-CA"/>
        </w:rPr>
        <w:t>nger &amp; Parmesan, 2020</w:t>
      </w:r>
      <w:bookmarkEnd w:id="36"/>
      <w:bookmarkEnd w:id="37"/>
      <w:bookmarkEnd w:id="38"/>
      <w:r>
        <w:rPr>
          <w:rFonts w:ascii="Times New Roman" w:eastAsia="Times New Roman" w:hAnsi="Times New Roman" w:cs="Times New Roman"/>
          <w:color w:val="000000"/>
          <w:sz w:val="24"/>
          <w:szCs w:val="24"/>
          <w:lang w:eastAsia="en-CA"/>
        </w:rPr>
        <w:t xml:space="preserve">’s response to </w:t>
      </w:r>
      <w:bookmarkStart w:id="39" w:name="__Fieldmark__84_3903614438"/>
      <w:r>
        <w:rPr>
          <w:rFonts w:ascii="Times New Roman" w:eastAsia="Times New Roman" w:hAnsi="Times New Roman" w:cs="Times New Roman"/>
          <w:color w:val="000000"/>
          <w:sz w:val="24"/>
          <w:szCs w:val="24"/>
          <w:lang w:eastAsia="en-CA"/>
        </w:rPr>
        <w:t>K</w:t>
      </w:r>
      <w:bookmarkStart w:id="40" w:name="__Fieldmark__47_2495178454"/>
      <w:r>
        <w:rPr>
          <w:rFonts w:ascii="Times New Roman" w:eastAsia="Times New Roman" w:hAnsi="Times New Roman" w:cs="Times New Roman"/>
          <w:color w:val="000000"/>
          <w:sz w:val="24"/>
          <w:szCs w:val="24"/>
          <w:lang w:eastAsia="en-CA"/>
        </w:rPr>
        <w:t>h</w:t>
      </w:r>
      <w:bookmarkStart w:id="41" w:name="__Fieldmark__55_942872385"/>
      <w:r>
        <w:rPr>
          <w:rFonts w:ascii="Times New Roman" w:eastAsia="Times New Roman" w:hAnsi="Times New Roman" w:cs="Times New Roman"/>
          <w:color w:val="000000"/>
          <w:sz w:val="24"/>
          <w:szCs w:val="24"/>
          <w:lang w:eastAsia="en-CA"/>
        </w:rPr>
        <w:t>arouba &amp; Wolkovich, 2020)</w:t>
      </w:r>
      <w:bookmarkEnd w:id="39"/>
      <w:bookmarkEnd w:id="40"/>
      <w:bookmarkEnd w:id="41"/>
      <w:r>
        <w:rPr>
          <w:rFonts w:ascii="Times New Roman" w:eastAsia="Times New Roman" w:hAnsi="Times New Roman" w:cs="Times New Roman"/>
          <w:color w:val="000000"/>
          <w:sz w:val="24"/>
          <w:szCs w:val="24"/>
          <w:lang w:eastAsia="en-CA"/>
        </w:rPr>
        <w:t>. In its stricter, original form, it states that the recruitment of a consumer is high</w:t>
      </w:r>
      <w:ins w:id="42" w:author="Unknown Author" w:date="2021-05-10T11:01:00Z">
        <w:r>
          <w:rPr>
            <w:rFonts w:ascii="Times New Roman" w:eastAsia="Times New Roman" w:hAnsi="Times New Roman" w:cs="Times New Roman"/>
            <w:color w:val="000000"/>
            <w:sz w:val="24"/>
            <w:szCs w:val="24"/>
            <w:lang w:eastAsia="en-CA"/>
          </w:rPr>
          <w:t>est</w:t>
        </w:r>
      </w:ins>
      <w:r>
        <w:rPr>
          <w:rFonts w:ascii="Times New Roman" w:eastAsia="Times New Roman" w:hAnsi="Times New Roman" w:cs="Times New Roman"/>
          <w:color w:val="000000"/>
          <w:sz w:val="24"/>
          <w:szCs w:val="24"/>
          <w:lang w:eastAsia="en-CA"/>
        </w:rPr>
        <w:t xml:space="preserve"> if the most energy expensive part of its life cycle is in synchrony with the peak availability of its resource </w:t>
      </w:r>
      <w:bookmarkStart w:id="43" w:name="__Fieldmark__95_3903614438"/>
      <w:r>
        <w:rPr>
          <w:rFonts w:ascii="Times New Roman" w:eastAsia="Times New Roman" w:hAnsi="Times New Roman" w:cs="Times New Roman"/>
          <w:color w:val="000000"/>
          <w:sz w:val="24"/>
          <w:szCs w:val="24"/>
          <w:lang w:eastAsia="en-CA"/>
        </w:rPr>
        <w:t>(</w:t>
      </w:r>
      <w:bookmarkStart w:id="44" w:name="__Fieldmark__54_2495178454"/>
      <w:r>
        <w:rPr>
          <w:rFonts w:ascii="Times New Roman" w:eastAsia="Times New Roman" w:hAnsi="Times New Roman" w:cs="Times New Roman"/>
          <w:color w:val="000000"/>
          <w:sz w:val="24"/>
          <w:szCs w:val="24"/>
          <w:lang w:eastAsia="en-CA"/>
        </w:rPr>
        <w:t>C</w:t>
      </w:r>
      <w:bookmarkStart w:id="45" w:name="__Fieldmark__61_942872385"/>
      <w:r>
        <w:rPr>
          <w:rFonts w:ascii="Times New Roman" w:eastAsia="Times New Roman" w:hAnsi="Times New Roman" w:cs="Times New Roman"/>
          <w:color w:val="000000"/>
          <w:sz w:val="24"/>
          <w:szCs w:val="24"/>
          <w:lang w:eastAsia="en-CA"/>
        </w:rPr>
        <w:t>ushing, 1990)</w:t>
      </w:r>
      <w:bookmarkEnd w:id="43"/>
      <w:bookmarkEnd w:id="44"/>
      <w:bookmarkEnd w:id="45"/>
      <w:r>
        <w:rPr>
          <w:rFonts w:ascii="Times New Roman" w:eastAsia="Times New Roman" w:hAnsi="Times New Roman" w:cs="Times New Roman"/>
          <w:color w:val="000000"/>
          <w:sz w:val="24"/>
          <w:szCs w:val="24"/>
          <w:lang w:eastAsia="en-CA"/>
        </w:rPr>
        <w:t xml:space="preserve">. The concent was later extended to the case where the phenologies of </w:t>
      </w:r>
      <w:r>
        <w:rPr>
          <w:rFonts w:ascii="Times New Roman" w:eastAsia="Times New Roman" w:hAnsi="Times New Roman" w:cs="Times New Roman"/>
          <w:color w:val="000000"/>
          <w:sz w:val="24"/>
          <w:szCs w:val="24"/>
          <w:lang w:eastAsia="en-CA"/>
        </w:rPr>
        <w:lastRenderedPageBreak/>
        <w:t xml:space="preserve">consumer and resource varied </w:t>
      </w:r>
      <w:bookmarkStart w:id="46" w:name="__Fieldmark__109_3903614438"/>
      <w:r>
        <w:rPr>
          <w:rFonts w:ascii="Times New Roman" w:eastAsia="Times New Roman" w:hAnsi="Times New Roman" w:cs="Times New Roman"/>
          <w:color w:val="000000"/>
          <w:sz w:val="24"/>
          <w:szCs w:val="24"/>
          <w:lang w:eastAsia="en-CA"/>
        </w:rPr>
        <w:t>(</w:t>
      </w:r>
      <w:bookmarkStart w:id="47" w:name="__Fieldmark__64_2495178454"/>
      <w:r>
        <w:rPr>
          <w:rFonts w:ascii="Times New Roman" w:eastAsia="Times New Roman" w:hAnsi="Times New Roman" w:cs="Times New Roman"/>
          <w:color w:val="000000"/>
          <w:sz w:val="24"/>
          <w:szCs w:val="24"/>
          <w:lang w:eastAsia="en-CA"/>
        </w:rPr>
        <w:t>V</w:t>
      </w:r>
      <w:bookmarkStart w:id="48" w:name="__Fieldmark__71_942872385"/>
      <w:r>
        <w:rPr>
          <w:rFonts w:ascii="Times New Roman" w:eastAsia="Times New Roman" w:hAnsi="Times New Roman" w:cs="Times New Roman"/>
          <w:color w:val="000000"/>
          <w:sz w:val="24"/>
          <w:szCs w:val="24"/>
          <w:lang w:eastAsia="en-CA"/>
        </w:rPr>
        <w:t>isser &amp; Holleman, 2001)</w:t>
      </w:r>
      <w:bookmarkEnd w:id="46"/>
      <w:bookmarkEnd w:id="47"/>
      <w:bookmarkEnd w:id="48"/>
      <w:r>
        <w:rPr>
          <w:rFonts w:ascii="Times New Roman" w:eastAsia="Times New Roman" w:hAnsi="Times New Roman" w:cs="Times New Roman"/>
          <w:color w:val="000000"/>
          <w:sz w:val="24"/>
          <w:szCs w:val="24"/>
          <w:lang w:eastAsia="en-CA"/>
        </w:rPr>
        <w:t>, but still assumed that maximum fitness of the consumer is achieved at phenological synchrony</w:t>
      </w:r>
      <w:commentRangeStart w:id="49"/>
      <w:r>
        <w:rPr>
          <w:rFonts w:ascii="Times New Roman" w:eastAsia="Times New Roman" w:hAnsi="Times New Roman" w:cs="Times New Roman"/>
          <w:color w:val="000000"/>
          <w:sz w:val="24"/>
          <w:szCs w:val="24"/>
          <w:lang w:eastAsia="en-CA"/>
        </w:rPr>
        <w:t>, i.e., when the most energetically demanding period of the consumer perfectly overlaps the peak resource availability</w:t>
      </w:r>
      <w:commentRangeEnd w:id="49"/>
      <w:r>
        <w:commentReference w:id="49"/>
      </w:r>
      <w:r>
        <w:rPr>
          <w:rFonts w:ascii="Times New Roman" w:eastAsia="Times New Roman" w:hAnsi="Times New Roman" w:cs="Times New Roman"/>
          <w:color w:val="000000"/>
          <w:sz w:val="24"/>
          <w:szCs w:val="24"/>
          <w:lang w:eastAsia="en-CA"/>
        </w:rPr>
        <w:t>. However, recent observations suggest that</w:t>
      </w:r>
      <w:del w:id="50" w:author="Candau, Jean-Noel" w:date="2021-05-10T21:29:00Z">
        <w:r w:rsidDel="006B7108">
          <w:rPr>
            <w:rFonts w:ascii="Times New Roman" w:eastAsia="Times New Roman" w:hAnsi="Times New Roman" w:cs="Times New Roman"/>
            <w:color w:val="000000"/>
            <w:sz w:val="24"/>
            <w:szCs w:val="24"/>
            <w:lang w:eastAsia="en-CA"/>
          </w:rPr>
          <w:delText xml:space="preserve"> this might not be the case</w:delText>
        </w:r>
      </w:del>
      <w:ins w:id="51" w:author="Candau, Jean-Noel" w:date="2021-05-10T21:29:00Z">
        <w:r>
          <w:rPr>
            <w:rFonts w:ascii="Times New Roman" w:eastAsia="Times New Roman" w:hAnsi="Times New Roman" w:cs="Times New Roman"/>
            <w:color w:val="000000"/>
            <w:sz w:val="24"/>
            <w:szCs w:val="24"/>
            <w:lang w:eastAsia="en-CA"/>
          </w:rPr>
          <w:t>,</w:t>
        </w:r>
      </w:ins>
      <w:r>
        <w:rPr>
          <w:rFonts w:ascii="Times New Roman" w:eastAsia="Times New Roman" w:hAnsi="Times New Roman" w:cs="Times New Roman"/>
          <w:color w:val="000000"/>
          <w:sz w:val="24"/>
          <w:szCs w:val="24"/>
          <w:lang w:eastAsia="en-CA"/>
        </w:rPr>
        <w:t xml:space="preserve"> in some systems</w:t>
      </w:r>
      <w:ins w:id="52" w:author="Candau, Jean-Noel" w:date="2021-05-10T21:29:00Z">
        <w:r>
          <w:rPr>
            <w:rFonts w:ascii="Times New Roman" w:eastAsia="Times New Roman" w:hAnsi="Times New Roman" w:cs="Times New Roman"/>
            <w:color w:val="000000"/>
            <w:sz w:val="24"/>
            <w:szCs w:val="24"/>
            <w:lang w:eastAsia="en-CA"/>
          </w:rPr>
          <w:t>,</w:t>
        </w:r>
      </w:ins>
      <w:r>
        <w:rPr>
          <w:rFonts w:ascii="Times New Roman" w:eastAsia="Times New Roman" w:hAnsi="Times New Roman" w:cs="Times New Roman"/>
          <w:color w:val="000000"/>
          <w:sz w:val="24"/>
          <w:szCs w:val="24"/>
          <w:lang w:eastAsia="en-CA"/>
        </w:rPr>
        <w:t xml:space="preserve"> </w:t>
      </w:r>
      <w:del w:id="53" w:author="Candau, Jean-Noel" w:date="2021-05-10T21:29:00Z">
        <w:r w:rsidDel="006B7108">
          <w:rPr>
            <w:rFonts w:ascii="Times New Roman" w:eastAsia="Times New Roman" w:hAnsi="Times New Roman" w:cs="Times New Roman"/>
            <w:color w:val="000000"/>
            <w:sz w:val="24"/>
            <w:szCs w:val="24"/>
            <w:lang w:eastAsia="en-CA"/>
          </w:rPr>
          <w:delText xml:space="preserve">for which </w:delText>
        </w:r>
      </w:del>
      <w:r>
        <w:rPr>
          <w:rFonts w:ascii="Times New Roman" w:eastAsia="Times New Roman" w:hAnsi="Times New Roman" w:cs="Times New Roman"/>
          <w:color w:val="000000"/>
          <w:sz w:val="24"/>
          <w:szCs w:val="24"/>
          <w:lang w:eastAsia="en-CA"/>
        </w:rPr>
        <w:t xml:space="preserve">phenological mismatch is the historical baseline </w:t>
      </w:r>
      <w:bookmarkStart w:id="54" w:name="__Fieldmark__122_3903614438"/>
      <w:r>
        <w:rPr>
          <w:rFonts w:ascii="Times New Roman" w:eastAsia="Times New Roman" w:hAnsi="Times New Roman" w:cs="Times New Roman"/>
          <w:color w:val="000000"/>
          <w:sz w:val="24"/>
          <w:szCs w:val="24"/>
          <w:lang w:eastAsia="en-CA"/>
        </w:rPr>
        <w:t>(</w:t>
      </w:r>
      <w:bookmarkStart w:id="55" w:name="__Fieldmark__73_2495178454"/>
      <w:r>
        <w:rPr>
          <w:rFonts w:ascii="Times New Roman" w:eastAsia="Times New Roman" w:hAnsi="Times New Roman" w:cs="Times New Roman"/>
          <w:color w:val="000000"/>
          <w:sz w:val="24"/>
          <w:szCs w:val="24"/>
          <w:lang w:eastAsia="en-CA"/>
        </w:rPr>
        <w:t>S</w:t>
      </w:r>
      <w:bookmarkStart w:id="56" w:name="__Fieldmark__80_942872385"/>
      <w:r>
        <w:rPr>
          <w:rFonts w:ascii="Times New Roman" w:eastAsia="Times New Roman" w:hAnsi="Times New Roman" w:cs="Times New Roman"/>
          <w:color w:val="000000"/>
          <w:sz w:val="24"/>
          <w:szCs w:val="24"/>
          <w:lang w:eastAsia="en-CA"/>
        </w:rPr>
        <w:t>inger &amp; Parmesan, 2010)</w:t>
      </w:r>
      <w:bookmarkEnd w:id="54"/>
      <w:bookmarkEnd w:id="55"/>
      <w:bookmarkEnd w:id="5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57" w:name="__Fieldmark__133_3903614438"/>
      <w:r>
        <w:rPr>
          <w:rFonts w:ascii="Times New Roman" w:eastAsia="Times New Roman" w:hAnsi="Times New Roman" w:cs="Times New Roman"/>
          <w:color w:val="000000"/>
          <w:sz w:val="24"/>
          <w:szCs w:val="24"/>
          <w:lang w:eastAsia="en-CA"/>
        </w:rPr>
        <w:t>(</w:t>
      </w:r>
      <w:bookmarkStart w:id="58" w:name="__Fieldmark__80_2495178454"/>
      <w:r>
        <w:rPr>
          <w:rFonts w:ascii="Times New Roman" w:eastAsia="Times New Roman" w:hAnsi="Times New Roman" w:cs="Times New Roman"/>
          <w:color w:val="000000"/>
          <w:sz w:val="24"/>
          <w:szCs w:val="24"/>
          <w:lang w:eastAsia="en-CA"/>
        </w:rPr>
        <w:t>F</w:t>
      </w:r>
      <w:bookmarkStart w:id="59" w:name="__Fieldmark__87_942872385"/>
      <w:r>
        <w:rPr>
          <w:rFonts w:ascii="Times New Roman" w:eastAsia="Times New Roman" w:hAnsi="Times New Roman" w:cs="Times New Roman"/>
          <w:color w:val="000000"/>
          <w:sz w:val="24"/>
          <w:szCs w:val="24"/>
          <w:lang w:eastAsia="en-CA"/>
        </w:rPr>
        <w:t>orrest &amp; Thomson, 2012)</w:t>
      </w:r>
      <w:bookmarkEnd w:id="57"/>
      <w:bookmarkEnd w:id="58"/>
      <w:bookmarkEnd w:id="59"/>
      <w:r>
        <w:rPr>
          <w:rFonts w:ascii="Times New Roman" w:eastAsia="Times New Roman" w:hAnsi="Times New Roman" w:cs="Times New Roman"/>
          <w:color w:val="000000"/>
          <w:sz w:val="24"/>
          <w:szCs w:val="24"/>
          <w:lang w:eastAsia="en-CA"/>
        </w:rPr>
        <w:t xml:space="preserve"> or intraspecific competition </w:t>
      </w:r>
      <w:bookmarkStart w:id="60" w:name="__Fieldmark__144_3903614438"/>
      <w:r>
        <w:rPr>
          <w:rFonts w:ascii="Times New Roman" w:eastAsia="Times New Roman" w:hAnsi="Times New Roman" w:cs="Times New Roman"/>
          <w:color w:val="000000"/>
          <w:sz w:val="24"/>
          <w:szCs w:val="24"/>
          <w:lang w:eastAsia="en-CA"/>
        </w:rPr>
        <w:t>(</w:t>
      </w:r>
      <w:bookmarkStart w:id="61" w:name="__Fieldmark__87_2495178454"/>
      <w:r>
        <w:rPr>
          <w:rFonts w:ascii="Times New Roman" w:eastAsia="Times New Roman" w:hAnsi="Times New Roman" w:cs="Times New Roman"/>
          <w:color w:val="000000"/>
          <w:sz w:val="24"/>
          <w:szCs w:val="24"/>
          <w:lang w:eastAsia="en-CA"/>
        </w:rPr>
        <w:t>I</w:t>
      </w:r>
      <w:bookmarkStart w:id="62" w:name="__Fieldmark__92_942872385"/>
      <w:r>
        <w:rPr>
          <w:rFonts w:ascii="Times New Roman" w:eastAsia="Times New Roman" w:hAnsi="Times New Roman" w:cs="Times New Roman"/>
          <w:color w:val="000000"/>
          <w:sz w:val="24"/>
          <w:szCs w:val="24"/>
          <w:lang w:eastAsia="en-CA"/>
        </w:rPr>
        <w:t>wasa et al., 1983)</w:t>
      </w:r>
      <w:bookmarkEnd w:id="60"/>
      <w:bookmarkEnd w:id="61"/>
      <w:bookmarkEnd w:id="62"/>
      <w:r>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w:t>
      </w:r>
      <w:ins w:id="63" w:author="Candau, Jean-Noel" w:date="2021-05-10T21:30:00Z">
        <w:r>
          <w:rPr>
            <w:rFonts w:ascii="Times New Roman" w:eastAsia="Times New Roman" w:hAnsi="Times New Roman" w:cs="Times New Roman"/>
            <w:color w:val="000000"/>
            <w:sz w:val="24"/>
            <w:szCs w:val="24"/>
            <w:lang w:eastAsia="en-CA"/>
          </w:rPr>
          <w:t xml:space="preserve"> (but see Régnière &amp; Nealis, 2018)</w:t>
        </w:r>
      </w:ins>
      <w:r>
        <w:rPr>
          <w:rFonts w:ascii="Times New Roman" w:eastAsia="Times New Roman" w:hAnsi="Times New Roman" w:cs="Times New Roman"/>
          <w:color w:val="000000"/>
          <w:sz w:val="24"/>
          <w:szCs w:val="24"/>
          <w:lang w:eastAsia="en-CA"/>
        </w:rPr>
        <w:t xml:space="preserve"> while the opposite might exacerbate the detrimental effect of asynchrony to the point of extinction of the consumer (Singer &amp; Parmesan, 2010). </w:t>
      </w:r>
    </w:p>
    <w:p w14:paraId="044262F1" w14:textId="77777777"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64" w:name="__Fieldmark__160_3903614438"/>
      <w:r>
        <w:rPr>
          <w:rFonts w:ascii="Times New Roman" w:eastAsia="Times New Roman" w:hAnsi="Times New Roman" w:cs="Times New Roman"/>
          <w:color w:val="000000"/>
          <w:sz w:val="24"/>
          <w:szCs w:val="24"/>
          <w:lang w:eastAsia="en-CA"/>
        </w:rPr>
        <w:t>(</w:t>
      </w:r>
      <w:bookmarkStart w:id="65" w:name="__Fieldmark__96_2495178454"/>
      <w:r>
        <w:rPr>
          <w:rFonts w:ascii="Times New Roman" w:eastAsia="Times New Roman" w:hAnsi="Times New Roman" w:cs="Times New Roman"/>
          <w:color w:val="000000"/>
          <w:sz w:val="24"/>
          <w:szCs w:val="24"/>
          <w:lang w:eastAsia="en-CA"/>
        </w:rPr>
        <w:t>P</w:t>
      </w:r>
      <w:bookmarkStart w:id="66" w:name="__Fieldmark__101_942872385"/>
      <w:r>
        <w:rPr>
          <w:rFonts w:ascii="Times New Roman" w:eastAsia="Times New Roman" w:hAnsi="Times New Roman" w:cs="Times New Roman"/>
          <w:color w:val="000000"/>
          <w:sz w:val="24"/>
          <w:szCs w:val="24"/>
          <w:lang w:eastAsia="en-CA"/>
        </w:rPr>
        <w:t>ost et al., 2001</w:t>
      </w:r>
      <w:bookmarkEnd w:id="64"/>
      <w:bookmarkEnd w:id="65"/>
      <w:bookmarkEnd w:id="66"/>
      <w:r>
        <w:rPr>
          <w:rFonts w:ascii="Times New Roman" w:eastAsia="Times New Roman" w:hAnsi="Times New Roman" w:cs="Times New Roman"/>
          <w:color w:val="000000"/>
          <w:sz w:val="24"/>
          <w:szCs w:val="24"/>
          <w:lang w:eastAsia="en-CA"/>
        </w:rPr>
        <w:t>;</w:t>
      </w:r>
      <w:bookmarkStart w:id="67" w:name="__Fieldmark__171_3903614438"/>
      <w:r>
        <w:rPr>
          <w:rFonts w:ascii="Times New Roman" w:eastAsia="Times New Roman" w:hAnsi="Times New Roman" w:cs="Times New Roman"/>
          <w:color w:val="000000"/>
          <w:sz w:val="24"/>
          <w:szCs w:val="24"/>
          <w:lang w:eastAsia="en-CA"/>
        </w:rPr>
        <w:t xml:space="preserve"> </w:t>
      </w:r>
      <w:bookmarkStart w:id="68" w:name="__Fieldmark__103_2495178454"/>
      <w:r>
        <w:rPr>
          <w:rFonts w:ascii="Times New Roman" w:eastAsia="Times New Roman" w:hAnsi="Times New Roman" w:cs="Times New Roman"/>
          <w:color w:val="000000"/>
          <w:sz w:val="24"/>
          <w:szCs w:val="24"/>
          <w:lang w:eastAsia="en-CA"/>
        </w:rPr>
        <w:t>P</w:t>
      </w:r>
      <w:bookmarkStart w:id="69" w:name="__Fieldmark__110_942872385"/>
      <w:r>
        <w:rPr>
          <w:rFonts w:ascii="Times New Roman" w:eastAsia="Times New Roman" w:hAnsi="Times New Roman" w:cs="Times New Roman"/>
          <w:color w:val="000000"/>
          <w:sz w:val="24"/>
          <w:szCs w:val="24"/>
          <w:lang w:eastAsia="en-CA"/>
        </w:rPr>
        <w:t>armesan &amp; Yohe, 2003)</w:t>
      </w:r>
      <w:bookmarkEnd w:id="67"/>
      <w:bookmarkEnd w:id="68"/>
      <w:bookmarkEnd w:id="69"/>
      <w:r>
        <w:rPr>
          <w:rFonts w:ascii="Times New Roman" w:eastAsia="Times New Roman" w:hAnsi="Times New Roman" w:cs="Times New Roman"/>
          <w:color w:val="000000"/>
          <w:sz w:val="24"/>
          <w:szCs w:val="24"/>
          <w:lang w:eastAsia="en-CA"/>
        </w:rPr>
        <w:t xml:space="preserve">, particularly the timing of spring events at mid-high latitudes </w:t>
      </w:r>
      <w:bookmarkStart w:id="70" w:name="__Fieldmark__184_3903614438"/>
      <w:r>
        <w:rPr>
          <w:rFonts w:ascii="Times New Roman" w:eastAsia="Times New Roman" w:hAnsi="Times New Roman" w:cs="Times New Roman"/>
          <w:color w:val="000000"/>
          <w:sz w:val="24"/>
          <w:szCs w:val="24"/>
          <w:lang w:eastAsia="en-CA"/>
        </w:rPr>
        <w:t>(</w:t>
      </w:r>
      <w:bookmarkStart w:id="71" w:name="__Fieldmark__110_2495178454"/>
      <w:r>
        <w:rPr>
          <w:rFonts w:ascii="Times New Roman" w:eastAsia="Times New Roman" w:hAnsi="Times New Roman" w:cs="Times New Roman"/>
          <w:color w:val="000000"/>
          <w:sz w:val="24"/>
          <w:szCs w:val="24"/>
          <w:lang w:eastAsia="en-CA"/>
        </w:rPr>
        <w:t>P</w:t>
      </w:r>
      <w:bookmarkStart w:id="72" w:name="__Fieldmark__116_942872385"/>
      <w:r>
        <w:rPr>
          <w:rFonts w:ascii="Times New Roman" w:eastAsia="Times New Roman" w:hAnsi="Times New Roman" w:cs="Times New Roman"/>
          <w:color w:val="000000"/>
          <w:sz w:val="24"/>
          <w:szCs w:val="24"/>
          <w:lang w:eastAsia="en-CA"/>
        </w:rPr>
        <w:t>armesan, 2006</w:t>
      </w:r>
      <w:bookmarkEnd w:id="70"/>
      <w:bookmarkEnd w:id="71"/>
      <w:bookmarkEnd w:id="72"/>
      <w:r>
        <w:rPr>
          <w:rFonts w:ascii="Times New Roman" w:eastAsia="Times New Roman" w:hAnsi="Times New Roman" w:cs="Times New Roman"/>
          <w:color w:val="000000"/>
          <w:sz w:val="24"/>
          <w:szCs w:val="24"/>
          <w:lang w:eastAsia="en-CA"/>
        </w:rPr>
        <w:t>;</w:t>
      </w:r>
      <w:bookmarkStart w:id="73" w:name="__Fieldmark__195_3903614438"/>
      <w:r>
        <w:rPr>
          <w:rFonts w:ascii="Times New Roman" w:eastAsia="Times New Roman" w:hAnsi="Times New Roman" w:cs="Times New Roman"/>
          <w:color w:val="000000"/>
          <w:sz w:val="24"/>
          <w:szCs w:val="24"/>
          <w:lang w:eastAsia="en-CA"/>
        </w:rPr>
        <w:t xml:space="preserve"> </w:t>
      </w:r>
      <w:bookmarkStart w:id="74" w:name="__Fieldmark__117_24951784541111"/>
      <w:bookmarkEnd w:id="73"/>
      <w:del w:id="75" w:author="Portalier Sebastien" w:date="2021-05-07T03:12:00Z">
        <w:r>
          <w:rPr>
            <w:rFonts w:ascii="Times New Roman" w:eastAsia="Times New Roman" w:hAnsi="Times New Roman" w:cs="Times New Roman"/>
            <w:color w:val="000000"/>
            <w:sz w:val="24"/>
            <w:szCs w:val="24"/>
            <w:lang w:eastAsia="en-CA"/>
          </w:rPr>
          <w:delText>T</w:delText>
        </w:r>
        <w:bookmarkStart w:id="76" w:name="__Fieldmark__121_9428723851111"/>
        <w:r>
          <w:rPr>
            <w:rFonts w:ascii="Times New Roman" w:eastAsia="Times New Roman" w:hAnsi="Times New Roman" w:cs="Times New Roman"/>
            <w:color w:val="000000"/>
            <w:sz w:val="24"/>
            <w:szCs w:val="24"/>
            <w:lang w:eastAsia="en-CA"/>
          </w:rPr>
          <w:delText>hackeray et al., 2016</w:delText>
        </w:r>
        <w:bookmarkEnd w:id="74"/>
        <w:bookmarkEnd w:id="76"/>
        <w:r>
          <w:rPr>
            <w:rFonts w:ascii="Times New Roman" w:eastAsia="Times New Roman" w:hAnsi="Times New Roman" w:cs="Times New Roman"/>
            <w:color w:val="000000"/>
            <w:sz w:val="24"/>
            <w:szCs w:val="24"/>
            <w:lang w:eastAsia="en-CA"/>
          </w:rPr>
          <w:delText xml:space="preserve">; </w:delText>
        </w:r>
      </w:del>
      <w:r>
        <w:rPr>
          <w:rFonts w:ascii="Times New Roman" w:eastAsia="Times New Roman" w:hAnsi="Times New Roman" w:cs="Times New Roman"/>
          <w:color w:val="000000"/>
          <w:sz w:val="24"/>
          <w:szCs w:val="24"/>
          <w:lang w:eastAsia="en-CA"/>
        </w:rPr>
        <w:commentReference w:id="77"/>
      </w:r>
      <w:r>
        <w:rPr>
          <w:rFonts w:ascii="Times New Roman" w:eastAsia="Times New Roman" w:hAnsi="Times New Roman" w:cs="Times New Roman"/>
          <w:color w:val="000000"/>
          <w:sz w:val="24"/>
          <w:szCs w:val="24"/>
          <w:lang w:eastAsia="en-CA"/>
        </w:rPr>
        <w:commentReference w:id="78"/>
      </w:r>
      <w:r>
        <w:rPr>
          <w:rFonts w:ascii="Times New Roman" w:eastAsia="Times New Roman" w:hAnsi="Times New Roman" w:cs="Times New Roman"/>
          <w:color w:val="000000"/>
          <w:sz w:val="24"/>
          <w:szCs w:val="24"/>
          <w:lang w:eastAsia="en-CA"/>
        </w:rPr>
        <w:t>Cohen et al., 2018</w:t>
      </w:r>
      <w:bookmarkStart w:id="79" w:name="__Fieldmark__127_942872385"/>
      <w:bookmarkStart w:id="80" w:name="__Fieldmark__124_2495178454"/>
      <w:bookmarkStart w:id="81" w:name="__Fieldmark__206_3903614438"/>
      <w:bookmarkEnd w:id="79"/>
      <w:bookmarkEnd w:id="80"/>
      <w:bookmarkEnd w:id="81"/>
      <w:r>
        <w:rPr>
          <w:rFonts w:ascii="Times New Roman" w:eastAsia="Times New Roman" w:hAnsi="Times New Roman" w:cs="Times New Roman"/>
          <w:color w:val="000000"/>
          <w:sz w:val="24"/>
          <w:szCs w:val="24"/>
          <w:lang w:eastAsia="en-CA"/>
        </w:rPr>
        <w:t xml:space="preserve">). In a meta-analysis of 27 pairs of interacting species, Kharouba et al. (2018) found that phenology advanced by an average of 4 days/decade across species since the early 1980s. Interacting species </w:t>
      </w:r>
      <w:del w:id="82" w:author="Candau, Jean-Noel" w:date="2021-05-10T21:35:00Z">
        <w:r w:rsidDel="006B7108">
          <w:rPr>
            <w:rFonts w:ascii="Times New Roman" w:eastAsia="Times New Roman" w:hAnsi="Times New Roman" w:cs="Times New Roman"/>
            <w:color w:val="000000"/>
            <w:sz w:val="24"/>
            <w:szCs w:val="24"/>
            <w:lang w:eastAsia="en-CA"/>
          </w:rPr>
          <w:delText xml:space="preserve">were found to </w:delText>
        </w:r>
      </w:del>
      <w:r>
        <w:rPr>
          <w:rFonts w:ascii="Times New Roman" w:eastAsia="Times New Roman" w:hAnsi="Times New Roman" w:cs="Times New Roman"/>
          <w:color w:val="000000"/>
          <w:sz w:val="24"/>
          <w:szCs w:val="24"/>
          <w:lang w:eastAsia="en-CA"/>
        </w:rPr>
        <w:t>have advanced their phenology by similar magnitudes, resulting in relatively small (</w:t>
      </w:r>
      <w:commentRangeStart w:id="83"/>
      <w:r>
        <w:rPr>
          <w:rFonts w:ascii="Times New Roman" w:eastAsia="Times New Roman" w:hAnsi="Times New Roman" w:cs="Times New Roman"/>
          <w:color w:val="000000"/>
          <w:sz w:val="24"/>
          <w:szCs w:val="24"/>
          <w:lang w:eastAsia="en-CA"/>
        </w:rPr>
        <w:t xml:space="preserve">6.1 </w:t>
      </w:r>
      <w:commentRangeEnd w:id="83"/>
      <w:r>
        <w:commentReference w:id="83"/>
      </w:r>
      <w:r>
        <w:rPr>
          <w:rFonts w:ascii="Times New Roman" w:eastAsia="Times New Roman" w:hAnsi="Times New Roman" w:cs="Times New Roman"/>
          <w:color w:val="000000"/>
          <w:sz w:val="24"/>
          <w:szCs w:val="24"/>
          <w:lang w:eastAsia="en-CA"/>
        </w:rPr>
        <w:t>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84" w:name="__Fieldmark__131_2495178454"/>
      <w:bookmarkStart w:id="85" w:name="__Fieldmark__140_942872385"/>
      <w:bookmarkStart w:id="86" w:name="__Fieldmark__227_3903614438"/>
      <w:bookmarkEnd w:id="84"/>
      <w:bookmarkEnd w:id="85"/>
      <w:bookmarkEnd w:id="86"/>
      <w:r>
        <w:rPr>
          <w:rFonts w:ascii="Times New Roman" w:eastAsia="Times New Roman" w:hAnsi="Times New Roman" w:cs="Times New Roman"/>
          <w:color w:val="000000"/>
          <w:sz w:val="24"/>
          <w:szCs w:val="24"/>
          <w:lang w:eastAsia="en-CA"/>
        </w:rPr>
        <w:t xml:space="preserve">, where many organisms rely on a seasonal resting period because temperatures affecting physiological processes tend to be below species optima for most of the year. After a seasonal arrest in development that can last </w:t>
      </w:r>
      <w:r>
        <w:rPr>
          <w:rFonts w:ascii="Times New Roman" w:eastAsia="Times New Roman" w:hAnsi="Times New Roman" w:cs="Times New Roman"/>
          <w:color w:val="000000"/>
          <w:sz w:val="24"/>
          <w:szCs w:val="24"/>
          <w:lang w:eastAsia="en-CA"/>
        </w:rPr>
        <w:lastRenderedPageBreak/>
        <w:t xml:space="preserve">for several months, synchrony </w:t>
      </w:r>
      <w:del w:id="87" w:author="Portalier Sebastien" w:date="2021-05-07T03:26:00Z">
        <w:r>
          <w:rPr>
            <w:rFonts w:ascii="Times New Roman" w:eastAsia="Times New Roman" w:hAnsi="Times New Roman" w:cs="Times New Roman"/>
            <w:color w:val="000000"/>
            <w:sz w:val="24"/>
            <w:szCs w:val="24"/>
            <w:lang w:eastAsia="en-CA"/>
          </w:rPr>
          <w:delText xml:space="preserve">in springtime phenology, particularly </w:delText>
        </w:r>
      </w:del>
      <w:r>
        <w:rPr>
          <w:rFonts w:ascii="Times New Roman" w:eastAsia="Times New Roman" w:hAnsi="Times New Roman" w:cs="Times New Roman"/>
          <w:color w:val="000000"/>
          <w:sz w:val="24"/>
          <w:szCs w:val="24"/>
          <w:lang w:eastAsia="en-CA"/>
        </w:rPr>
        <w:t>between the emergence of phytophagous insects from diapause and the end of their host plants dormancy, is critical to the consumer’s fitness (Van Asch &amp; Visser, 2007</w:t>
      </w:r>
      <w:bookmarkStart w:id="88" w:name="__Fieldmark__240_3903614438"/>
      <w:bookmarkStart w:id="89" w:name="__Fieldmark__145_942872385"/>
      <w:bookmarkStart w:id="90" w:name="__Fieldmark__138_2495178454"/>
      <w:bookmarkEnd w:id="88"/>
      <w:bookmarkEnd w:id="89"/>
      <w:bookmarkEnd w:id="90"/>
      <w:r>
        <w:rPr>
          <w:rFonts w:ascii="Times New Roman" w:eastAsia="Times New Roman" w:hAnsi="Times New Roman" w:cs="Times New Roman"/>
          <w:color w:val="000000"/>
          <w:sz w:val="24"/>
          <w:szCs w:val="24"/>
          <w:lang w:eastAsia="en-CA"/>
        </w:rPr>
        <w:t>). Spring defoliators have evolved to exploit foliage at its annual optimal nutritional qualities, i.e., high concentration in nutrient and water and low concentrations in fibre and secondary metabolites (Hunter &amp; Lechowicz, 199</w:t>
      </w:r>
      <w:bookmarkStart w:id="91" w:name="__Fieldmark__251_3903614438"/>
      <w:bookmarkEnd w:id="91"/>
      <w:r>
        <w:rPr>
          <w:rFonts w:ascii="Times New Roman" w:eastAsia="Times New Roman" w:hAnsi="Times New Roman" w:cs="Times New Roman"/>
          <w:color w:val="000000"/>
          <w:sz w:val="24"/>
          <w:szCs w:val="24"/>
          <w:lang w:eastAsia="en-CA"/>
        </w:rPr>
        <w:t>2; Mattson &amp; Scriber, 1987</w:t>
      </w:r>
      <w:bookmarkStart w:id="92" w:name="__Fieldmark__259_3903614438"/>
      <w:bookmarkStart w:id="93" w:name="__Fieldmark__150_2495178454"/>
      <w:bookmarkStart w:id="94" w:name="__Fieldmark__154_942872385"/>
      <w:bookmarkStart w:id="95" w:name="__Fieldmark__145_2495178454"/>
      <w:bookmarkStart w:id="96" w:name="__Fieldmark__150_942872385"/>
      <w:bookmarkEnd w:id="92"/>
      <w:bookmarkEnd w:id="93"/>
      <w:bookmarkEnd w:id="94"/>
      <w:bookmarkEnd w:id="95"/>
      <w:bookmarkEnd w:id="9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77777777"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del w:id="97" w:author="Candau, Jean-Noel" w:date="2021-05-10T21:37:00Z">
        <w:r w:rsidDel="007A34C2">
          <w:rPr>
            <w:rFonts w:ascii="Times New Roman" w:eastAsia="Times New Roman" w:hAnsi="Times New Roman" w:cs="Times New Roman"/>
            <w:color w:val="000000"/>
            <w:sz w:val="24"/>
            <w:szCs w:val="24"/>
            <w:lang w:eastAsia="en-CA"/>
          </w:rPr>
          <w:delText>can be</w:delText>
        </w:r>
      </w:del>
      <w:ins w:id="98" w:author="Candau, Jean-Noel" w:date="2021-05-10T21:37:00Z">
        <w:r w:rsidR="007A34C2">
          <w:rPr>
            <w:rFonts w:ascii="Times New Roman" w:eastAsia="Times New Roman" w:hAnsi="Times New Roman" w:cs="Times New Roman"/>
            <w:color w:val="000000"/>
            <w:sz w:val="24"/>
            <w:szCs w:val="24"/>
            <w:lang w:eastAsia="en-CA"/>
          </w:rPr>
          <w:t>is</w:t>
        </w:r>
      </w:ins>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99" w:name="__Fieldmark__274_3903614438"/>
      <w:r>
        <w:rPr>
          <w:rFonts w:ascii="Times New Roman" w:eastAsia="Times New Roman" w:hAnsi="Times New Roman" w:cs="Times New Roman"/>
          <w:color w:val="000000"/>
          <w:sz w:val="24"/>
          <w:szCs w:val="24"/>
          <w:lang w:eastAsia="en-CA"/>
        </w:rPr>
        <w:t>(</w:t>
      </w:r>
      <w:bookmarkStart w:id="100" w:name="__Fieldmark__160_2495178454"/>
      <w:r>
        <w:rPr>
          <w:rFonts w:ascii="Times New Roman" w:eastAsia="Times New Roman" w:hAnsi="Times New Roman" w:cs="Times New Roman"/>
          <w:color w:val="000000"/>
          <w:sz w:val="24"/>
          <w:szCs w:val="24"/>
          <w:lang w:eastAsia="en-CA"/>
        </w:rPr>
        <w:t>C</w:t>
      </w:r>
      <w:bookmarkStart w:id="101" w:name="__Fieldmark__165_942872385"/>
      <w:r>
        <w:rPr>
          <w:rFonts w:ascii="Times New Roman" w:eastAsia="Times New Roman" w:hAnsi="Times New Roman" w:cs="Times New Roman"/>
          <w:color w:val="000000"/>
          <w:sz w:val="24"/>
          <w:szCs w:val="24"/>
          <w:lang w:eastAsia="en-CA"/>
        </w:rPr>
        <w:t>huine &amp; Régnière, 2017)</w:t>
      </w:r>
      <w:bookmarkEnd w:id="99"/>
      <w:bookmarkEnd w:id="100"/>
      <w:bookmarkEnd w:id="101"/>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w:t>
      </w:r>
      <w:del w:id="102" w:author="Unknown Author" w:date="2021-05-10T11:07:00Z">
        <w:r>
          <w:rPr>
            <w:rFonts w:ascii="Times New Roman" w:eastAsia="Times New Roman" w:hAnsi="Times New Roman" w:cs="Times New Roman"/>
            <w:color w:val="000000"/>
            <w:sz w:val="24"/>
            <w:szCs w:val="24"/>
            <w:lang w:eastAsia="en-CA"/>
          </w:rPr>
          <w:delText xml:space="preserve"> one</w:delText>
        </w:r>
      </w:del>
      <w:r>
        <w:rPr>
          <w:rFonts w:ascii="Times New Roman" w:eastAsia="Times New Roman" w:hAnsi="Times New Roman" w:cs="Times New Roman"/>
          <w:color w:val="000000"/>
          <w:sz w:val="24"/>
          <w:szCs w:val="24"/>
          <w:lang w:eastAsia="en-CA"/>
        </w:rPr>
        <w:t xml:space="preserve">. </w:t>
      </w:r>
      <w:del w:id="103" w:author="Unknown Author" w:date="2021-05-10T11:08:00Z">
        <w:r>
          <w:rPr>
            <w:rFonts w:ascii="Times New Roman" w:eastAsia="Times New Roman" w:hAnsi="Times New Roman" w:cs="Times New Roman"/>
            <w:color w:val="000000"/>
            <w:sz w:val="24"/>
            <w:szCs w:val="24"/>
            <w:lang w:eastAsia="en-CA"/>
          </w:rPr>
          <w:delText>Our</w:delText>
        </w:r>
      </w:del>
      <w:ins w:id="104" w:author="Unknown Author" w:date="2021-05-10T11:08:00Z">
        <w:r>
          <w:rPr>
            <w:rFonts w:ascii="Times New Roman" w:eastAsia="Times New Roman" w:hAnsi="Times New Roman" w:cs="Times New Roman"/>
            <w:color w:val="000000"/>
            <w:sz w:val="24"/>
            <w:szCs w:val="24"/>
            <w:lang w:eastAsia="en-CA"/>
          </w:rPr>
          <w:t xml:space="preserve"> In our</w:t>
        </w:r>
      </w:ins>
      <w:r>
        <w:rPr>
          <w:rFonts w:ascii="Times New Roman" w:eastAsia="Times New Roman" w:hAnsi="Times New Roman" w:cs="Times New Roman"/>
          <w:color w:val="000000"/>
          <w:sz w:val="24"/>
          <w:szCs w:val="24"/>
          <w:lang w:eastAsia="en-CA"/>
        </w:rPr>
        <w:t xml:space="preserve"> study </w:t>
      </w:r>
      <w:del w:id="105" w:author="Unknown Author" w:date="2021-05-10T11:08:00Z">
        <w:r>
          <w:rPr>
            <w:rFonts w:ascii="Times New Roman" w:eastAsia="Times New Roman" w:hAnsi="Times New Roman" w:cs="Times New Roman"/>
            <w:color w:val="000000"/>
            <w:sz w:val="24"/>
            <w:szCs w:val="24"/>
            <w:lang w:eastAsia="en-CA"/>
          </w:rPr>
          <w:delText>focuses on a</w:delText>
        </w:r>
      </w:del>
      <w:r>
        <w:rPr>
          <w:rFonts w:ascii="Times New Roman" w:eastAsia="Times New Roman" w:hAnsi="Times New Roman" w:cs="Times New Roman"/>
          <w:color w:val="000000"/>
          <w:sz w:val="24"/>
          <w:szCs w:val="24"/>
          <w:lang w:eastAsia="en-CA"/>
        </w:rPr>
        <w:t xml:space="preserve"> system</w:t>
      </w:r>
      <w:ins w:id="106" w:author="Unknown Author" w:date="2021-05-10T11:08:00Z">
        <w:r>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 xml:space="preserve"> </w:t>
      </w:r>
      <w:del w:id="107" w:author="Unknown Author" w:date="2021-05-10T11:08:00Z">
        <w:r>
          <w:rPr>
            <w:rFonts w:ascii="Times New Roman" w:eastAsia="Times New Roman" w:hAnsi="Times New Roman" w:cs="Times New Roman"/>
            <w:color w:val="000000"/>
            <w:sz w:val="24"/>
            <w:szCs w:val="24"/>
            <w:lang w:eastAsia="en-CA"/>
          </w:rPr>
          <w:delText>where</w:delText>
        </w:r>
      </w:del>
      <w:r>
        <w:rPr>
          <w:rFonts w:ascii="Times New Roman" w:eastAsia="Times New Roman" w:hAnsi="Times New Roman" w:cs="Times New Roman"/>
          <w:color w:val="000000"/>
          <w:sz w:val="24"/>
          <w:szCs w:val="24"/>
          <w:lang w:eastAsia="en-CA"/>
        </w:rPr>
        <w:t xml:space="preserve"> the consumer and its resource show a seasonal resting period during part of the year (e.g., during winter). For both, we assume that the first stage </w:t>
      </w:r>
      <w:del w:id="108" w:author="Portalier Sebastien" w:date="2021-05-07T19:57:00Z">
        <w:r>
          <w:rPr>
            <w:rFonts w:ascii="Times New Roman" w:eastAsia="Times New Roman" w:hAnsi="Times New Roman" w:cs="Times New Roman"/>
            <w:color w:val="000000"/>
            <w:sz w:val="24"/>
            <w:szCs w:val="24"/>
            <w:lang w:eastAsia="en-CA"/>
          </w:rPr>
          <w:delText xml:space="preserve">of the seasonal resting period </w:delText>
        </w:r>
      </w:del>
      <w:r>
        <w:rPr>
          <w:rFonts w:ascii="Times New Roman" w:eastAsia="Times New Roman" w:hAnsi="Times New Roman" w:cs="Times New Roman"/>
          <w:color w:val="000000"/>
          <w:sz w:val="24"/>
          <w:szCs w:val="24"/>
          <w:lang w:eastAsia="en-CA"/>
        </w:rPr>
        <w:t xml:space="preserve">is accomplished early in the winter before the return of favourable conditions, a common case in temperate and colder climates, and that temperature is the main driver that triggers the end of the second stage and therefore the resting period. </w:t>
      </w:r>
      <w:del w:id="109" w:author="Unknown Author" w:date="2021-05-10T11:09:00Z">
        <w:r>
          <w:rPr>
            <w:rFonts w:ascii="Times New Roman" w:eastAsia="Times New Roman" w:hAnsi="Times New Roman" w:cs="Times New Roman"/>
            <w:color w:val="000000"/>
            <w:sz w:val="24"/>
            <w:szCs w:val="24"/>
            <w:lang w:eastAsia="en-CA"/>
          </w:rPr>
          <w:delText>In the remainder of this paper, the expression</w:delText>
        </w:r>
      </w:del>
      <w:r>
        <w:rPr>
          <w:rFonts w:ascii="Times New Roman" w:eastAsia="Times New Roman" w:hAnsi="Times New Roman" w:cs="Times New Roman"/>
          <w:color w:val="000000"/>
          <w:sz w:val="24"/>
          <w:szCs w:val="24"/>
          <w:lang w:eastAsia="en-CA"/>
        </w:rPr>
        <w:t xml:space="preserve"> </w:t>
      </w:r>
      <w:del w:id="110" w:author="Unknown Author" w:date="2021-05-10T11:09:00Z">
        <w:r>
          <w:rPr>
            <w:rFonts w:ascii="Times New Roman" w:eastAsia="Times New Roman" w:hAnsi="Times New Roman" w:cs="Times New Roman"/>
            <w:color w:val="000000"/>
            <w:sz w:val="24"/>
            <w:szCs w:val="24"/>
            <w:lang w:eastAsia="en-CA"/>
          </w:rPr>
          <w:delText xml:space="preserve">“resting period” </w:delText>
        </w:r>
      </w:del>
      <w:ins w:id="111" w:author="Unknown Author" w:date="2021-05-10T11:09:00Z">
        <w:r>
          <w:rPr>
            <w:rFonts w:ascii="Times New Roman" w:eastAsia="Times New Roman" w:hAnsi="Times New Roman" w:cs="Times New Roman"/>
            <w:color w:val="000000"/>
            <w:sz w:val="24"/>
            <w:szCs w:val="24"/>
            <w:lang w:eastAsia="en-CA"/>
          </w:rPr>
          <w:t xml:space="preserve"> We </w:t>
        </w:r>
      </w:ins>
      <w:r>
        <w:rPr>
          <w:rFonts w:ascii="Times New Roman" w:eastAsia="Times New Roman" w:hAnsi="Times New Roman" w:cs="Times New Roman"/>
          <w:color w:val="000000"/>
          <w:sz w:val="24"/>
          <w:szCs w:val="24"/>
          <w:lang w:eastAsia="en-CA"/>
        </w:rPr>
        <w:t>will refer to the second stage of the seasonal resting period</w:t>
      </w:r>
      <w:ins w:id="112" w:author="Unknown Author" w:date="2021-05-10T11:09:00Z">
        <w:r>
          <w:rPr>
            <w:rFonts w:ascii="Times New Roman" w:eastAsia="Times New Roman" w:hAnsi="Times New Roman" w:cs="Times New Roman"/>
            <w:color w:val="000000"/>
            <w:sz w:val="24"/>
            <w:szCs w:val="24"/>
            <w:lang w:eastAsia="en-CA"/>
          </w:rPr>
          <w:t xml:space="preserve"> simply as the “rest</w:t>
        </w:r>
      </w:ins>
      <w:ins w:id="113" w:author="Unknown Author" w:date="2021-05-10T11:10:00Z">
        <w:r>
          <w:rPr>
            <w:rFonts w:ascii="Times New Roman" w:eastAsia="Times New Roman" w:hAnsi="Times New Roman" w:cs="Times New Roman"/>
            <w:color w:val="000000"/>
            <w:sz w:val="24"/>
            <w:szCs w:val="24"/>
            <w:lang w:eastAsia="en-CA"/>
          </w:rPr>
          <w:t>ing period”</w:t>
        </w:r>
      </w:ins>
      <w:r>
        <w:rPr>
          <w:rFonts w:ascii="Times New Roman" w:eastAsia="Times New Roman" w:hAnsi="Times New Roman" w:cs="Times New Roman"/>
          <w:color w:val="000000"/>
          <w:sz w:val="24"/>
          <w:szCs w:val="24"/>
          <w:lang w:eastAsia="en-CA"/>
        </w:rPr>
        <w:t>. </w:t>
      </w:r>
    </w:p>
    <w:p w14:paraId="350EE8C8" w14:textId="77777777"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w:t>
      </w:r>
      <w:del w:id="114" w:author="Unknown Author" w:date="2021-05-10T11:10:00Z">
        <w:r>
          <w:rPr>
            <w:rFonts w:ascii="Times New Roman" w:eastAsia="Times New Roman" w:hAnsi="Times New Roman" w:cs="Times New Roman"/>
            <w:color w:val="000000"/>
            <w:sz w:val="24"/>
            <w:szCs w:val="24"/>
            <w:lang w:eastAsia="en-CA"/>
          </w:rPr>
          <w:delText>We are</w:delText>
        </w:r>
      </w:del>
      <w:ins w:id="115" w:author="Unknown Author" w:date="2021-05-10T11:10:00Z">
        <w:r>
          <w:rPr>
            <w:rFonts w:ascii="Times New Roman" w:eastAsia="Times New Roman" w:hAnsi="Times New Roman" w:cs="Times New Roman"/>
            <w:color w:val="000000"/>
            <w:sz w:val="24"/>
            <w:szCs w:val="24"/>
            <w:lang w:eastAsia="en-CA"/>
          </w:rPr>
          <w:t>Science is</w:t>
        </w:r>
      </w:ins>
      <w:r>
        <w:rPr>
          <w:rFonts w:ascii="Times New Roman" w:eastAsia="Times New Roman" w:hAnsi="Times New Roman" w:cs="Times New Roman"/>
          <w:color w:val="000000"/>
          <w:sz w:val="24"/>
          <w:szCs w:val="24"/>
          <w:lang w:eastAsia="en-CA"/>
        </w:rPr>
        <w:t xml:space="preserve"> currently unable to predict the direction or the magnitude of phenological mismatch between consumer and resource induced by climate change and the associated risks that it poses to species </w:t>
      </w:r>
      <w:bookmarkStart w:id="116" w:name="__Fieldmark__295_3903614438"/>
      <w:r>
        <w:rPr>
          <w:rFonts w:ascii="Times New Roman" w:eastAsia="Times New Roman" w:hAnsi="Times New Roman" w:cs="Times New Roman"/>
          <w:color w:val="000000"/>
          <w:sz w:val="24"/>
          <w:szCs w:val="24"/>
          <w:lang w:eastAsia="en-CA"/>
        </w:rPr>
        <w:t>(</w:t>
      </w:r>
      <w:bookmarkStart w:id="117" w:name="__Fieldmark__169_2495178454"/>
      <w:r>
        <w:rPr>
          <w:rFonts w:ascii="Times New Roman" w:eastAsia="Times New Roman" w:hAnsi="Times New Roman" w:cs="Times New Roman"/>
          <w:color w:val="000000"/>
          <w:sz w:val="24"/>
          <w:szCs w:val="24"/>
          <w:lang w:eastAsia="en-CA"/>
        </w:rPr>
        <w:t>S</w:t>
      </w:r>
      <w:bookmarkStart w:id="118" w:name="__Fieldmark__175_942872385"/>
      <w:r>
        <w:rPr>
          <w:rFonts w:ascii="Times New Roman" w:eastAsia="Times New Roman" w:hAnsi="Times New Roman" w:cs="Times New Roman"/>
          <w:color w:val="000000"/>
          <w:sz w:val="24"/>
          <w:szCs w:val="24"/>
          <w:lang w:eastAsia="en-CA"/>
        </w:rPr>
        <w:t>amplonius et al., 2021)</w:t>
      </w:r>
      <w:bookmarkEnd w:id="116"/>
      <w:bookmarkEnd w:id="117"/>
      <w:bookmarkEnd w:id="118"/>
      <w:r>
        <w:rPr>
          <w:rFonts w:ascii="Times New Roman" w:eastAsia="Times New Roman" w:hAnsi="Times New Roman" w:cs="Times New Roman"/>
          <w:color w:val="000000"/>
          <w:sz w:val="24"/>
          <w:szCs w:val="24"/>
          <w:lang w:eastAsia="en-CA"/>
        </w:rPr>
        <w:t xml:space="preserve">. </w:t>
      </w:r>
      <w:del w:id="119" w:author="Unknown Author" w:date="2021-05-10T11:10:00Z">
        <w:r>
          <w:rPr>
            <w:rFonts w:ascii="Times New Roman" w:eastAsia="Times New Roman" w:hAnsi="Times New Roman" w:cs="Times New Roman"/>
            <w:color w:val="000000"/>
            <w:sz w:val="24"/>
            <w:szCs w:val="24"/>
            <w:lang w:eastAsia="en-CA"/>
          </w:rPr>
          <w:delText>In particular, w</w:delText>
        </w:r>
      </w:del>
      <w:ins w:id="120" w:author="Unknown Author" w:date="2021-05-10T11:10:00Z">
        <w:r>
          <w:rPr>
            <w:rFonts w:ascii="Times New Roman" w:eastAsia="Times New Roman" w:hAnsi="Times New Roman" w:cs="Times New Roman"/>
            <w:color w:val="000000"/>
            <w:sz w:val="24"/>
            <w:szCs w:val="24"/>
            <w:lang w:eastAsia="en-CA"/>
          </w:rPr>
          <w:t xml:space="preserve"> W</w:t>
        </w:r>
      </w:ins>
      <w:r>
        <w:rPr>
          <w:rFonts w:ascii="Times New Roman" w:eastAsia="Times New Roman" w:hAnsi="Times New Roman" w:cs="Times New Roman"/>
          <w:color w:val="000000"/>
          <w:sz w:val="24"/>
          <w:szCs w:val="24"/>
          <w:lang w:eastAsia="en-CA"/>
        </w:rPr>
        <w:t xml:space="preserve">hile patterns of change in phenological </w:t>
      </w:r>
      <w:r>
        <w:rPr>
          <w:rFonts w:ascii="Times New Roman" w:eastAsia="Times New Roman" w:hAnsi="Times New Roman" w:cs="Times New Roman"/>
          <w:color w:val="000000"/>
          <w:sz w:val="24"/>
          <w:szCs w:val="24"/>
          <w:lang w:eastAsia="en-CA"/>
        </w:rPr>
        <w:lastRenderedPageBreak/>
        <w:t xml:space="preserve">synchrony </w:t>
      </w:r>
      <w:ins w:id="121" w:author="Candau, Jean-Noel" w:date="2021-05-10T21:37:00Z">
        <w:r w:rsidR="007A34C2">
          <w:rPr>
            <w:rFonts w:ascii="Times New Roman" w:eastAsia="Times New Roman" w:hAnsi="Times New Roman" w:cs="Times New Roman"/>
            <w:color w:val="000000"/>
            <w:sz w:val="24"/>
            <w:szCs w:val="24"/>
            <w:lang w:eastAsia="en-CA"/>
          </w:rPr>
          <w:t xml:space="preserve">are observed at an increasing rate </w:t>
        </w:r>
      </w:ins>
      <w:del w:id="122" w:author="Candau, Jean-Noel" w:date="2021-05-10T21:38:00Z">
        <w:r w:rsidDel="007A34C2">
          <w:rPr>
            <w:rFonts w:ascii="Times New Roman" w:eastAsia="Times New Roman" w:hAnsi="Times New Roman" w:cs="Times New Roman"/>
            <w:color w:val="000000"/>
            <w:sz w:val="24"/>
            <w:szCs w:val="24"/>
            <w:lang w:eastAsia="en-CA"/>
          </w:rPr>
          <w:delText>as a result</w:delText>
        </w:r>
      </w:del>
      <w:ins w:id="123" w:author="Candau, Jean-Noel" w:date="2021-05-10T21:38:00Z">
        <w:r w:rsidR="007A34C2">
          <w:rPr>
            <w:rFonts w:ascii="Times New Roman" w:eastAsia="Times New Roman" w:hAnsi="Times New Roman" w:cs="Times New Roman"/>
            <w:color w:val="000000"/>
            <w:sz w:val="24"/>
            <w:szCs w:val="24"/>
            <w:lang w:eastAsia="en-CA"/>
          </w:rPr>
          <w:t>because</w:t>
        </w:r>
      </w:ins>
      <w:r>
        <w:rPr>
          <w:rFonts w:ascii="Times New Roman" w:eastAsia="Times New Roman" w:hAnsi="Times New Roman" w:cs="Times New Roman"/>
          <w:color w:val="000000"/>
          <w:sz w:val="24"/>
          <w:szCs w:val="24"/>
          <w:lang w:eastAsia="en-CA"/>
        </w:rPr>
        <w:t xml:space="preserve"> of climate change </w:t>
      </w:r>
      <w:del w:id="124" w:author="Candau, Jean-Noel" w:date="2021-05-10T21:37:00Z">
        <w:r w:rsidDel="007A34C2">
          <w:rPr>
            <w:rFonts w:ascii="Times New Roman" w:eastAsia="Times New Roman" w:hAnsi="Times New Roman" w:cs="Times New Roman"/>
            <w:color w:val="000000"/>
            <w:sz w:val="24"/>
            <w:szCs w:val="24"/>
            <w:lang w:eastAsia="en-CA"/>
          </w:rPr>
          <w:delText xml:space="preserve">are observed at an increasing rate </w:delText>
        </w:r>
      </w:del>
      <w:r>
        <w:rPr>
          <w:rFonts w:ascii="Times New Roman" w:eastAsia="Times New Roman" w:hAnsi="Times New Roman" w:cs="Times New Roman"/>
          <w:color w:val="000000"/>
          <w:sz w:val="24"/>
          <w:szCs w:val="24"/>
          <w:lang w:eastAsia="en-CA"/>
        </w:rPr>
        <w:t xml:space="preserve">(Kharouba et al. 2018), they have been difficult to explain mechanistically. </w:t>
      </w:r>
      <w:del w:id="125" w:author="Unknown Author" w:date="2021-05-10T11:11:00Z">
        <w:r>
          <w:rPr>
            <w:rFonts w:ascii="Times New Roman" w:eastAsia="Times New Roman" w:hAnsi="Times New Roman" w:cs="Times New Roman"/>
            <w:color w:val="000000"/>
            <w:sz w:val="24"/>
            <w:szCs w:val="24"/>
            <w:lang w:eastAsia="en-CA"/>
          </w:rPr>
          <w:delText>Indeed, d</w:delText>
        </w:r>
      </w:del>
      <w:ins w:id="126" w:author="Unknown Author" w:date="2021-05-10T11:11:00Z">
        <w:r>
          <w:rPr>
            <w:rFonts w:ascii="Times New Roman" w:eastAsia="Times New Roman" w:hAnsi="Times New Roman" w:cs="Times New Roman"/>
            <w:color w:val="000000"/>
            <w:sz w:val="24"/>
            <w:szCs w:val="24"/>
            <w:lang w:eastAsia="en-CA"/>
          </w:rPr>
          <w:t xml:space="preserve"> D</w:t>
        </w:r>
      </w:ins>
      <w:r>
        <w:rPr>
          <w:rFonts w:ascii="Times New Roman" w:eastAsia="Times New Roman" w:hAnsi="Times New Roman" w:cs="Times New Roman"/>
          <w:color w:val="000000"/>
          <w:sz w:val="24"/>
          <w:szCs w:val="24"/>
          <w:lang w:eastAsia="en-CA"/>
        </w:rPr>
        <w:t xml:space="preserve">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127" w:name="__Fieldmark__319_3903614438"/>
      <w:r>
        <w:rPr>
          <w:rFonts w:ascii="Times New Roman" w:eastAsia="Times New Roman" w:hAnsi="Times New Roman" w:cs="Times New Roman"/>
          <w:color w:val="000000"/>
          <w:sz w:val="24"/>
          <w:szCs w:val="24"/>
          <w:lang w:eastAsia="en-CA"/>
        </w:rPr>
        <w:t>(</w:t>
      </w:r>
      <w:bookmarkStart w:id="128" w:name="__Fieldmark__176_2495178454"/>
      <w:r>
        <w:rPr>
          <w:rFonts w:ascii="Times New Roman" w:eastAsia="Times New Roman" w:hAnsi="Times New Roman" w:cs="Times New Roman"/>
          <w:color w:val="000000"/>
          <w:sz w:val="24"/>
          <w:szCs w:val="24"/>
          <w:lang w:eastAsia="en-CA"/>
        </w:rPr>
        <w:t>B</w:t>
      </w:r>
      <w:bookmarkStart w:id="129" w:name="__Fieldmark__182_942872385"/>
      <w:r>
        <w:rPr>
          <w:rFonts w:ascii="Times New Roman" w:eastAsia="Times New Roman" w:hAnsi="Times New Roman" w:cs="Times New Roman"/>
          <w:color w:val="000000"/>
          <w:sz w:val="24"/>
          <w:szCs w:val="24"/>
          <w:lang w:eastAsia="en-CA"/>
        </w:rPr>
        <w:t>oth &amp; Visser, 2001)</w:t>
      </w:r>
      <w:bookmarkEnd w:id="127"/>
      <w:bookmarkEnd w:id="128"/>
      <w:bookmarkEnd w:id="129"/>
      <w:r>
        <w:rPr>
          <w:rFonts w:ascii="Times New Roman" w:eastAsia="Times New Roman" w:hAnsi="Times New Roman" w:cs="Times New Roman"/>
          <w:color w:val="000000"/>
          <w:sz w:val="24"/>
          <w:szCs w:val="24"/>
          <w:lang w:eastAsia="en-CA"/>
        </w:rPr>
        <w:t xml:space="preserve"> or have different costs associated with phenological response </w:t>
      </w:r>
      <w:bookmarkStart w:id="130" w:name="__Fieldmark__330_3903614438"/>
      <w:r>
        <w:rPr>
          <w:rFonts w:ascii="Times New Roman" w:eastAsia="Times New Roman" w:hAnsi="Times New Roman" w:cs="Times New Roman"/>
          <w:color w:val="000000"/>
          <w:sz w:val="24"/>
          <w:szCs w:val="24"/>
          <w:lang w:eastAsia="en-CA"/>
        </w:rPr>
        <w:t>(</w:t>
      </w:r>
      <w:bookmarkStart w:id="131" w:name="__Fieldmark__183_2495178454"/>
      <w:r>
        <w:rPr>
          <w:rFonts w:ascii="Times New Roman" w:eastAsia="Times New Roman" w:hAnsi="Times New Roman" w:cs="Times New Roman"/>
          <w:color w:val="000000"/>
          <w:sz w:val="24"/>
          <w:szCs w:val="24"/>
          <w:lang w:eastAsia="en-CA"/>
        </w:rPr>
        <w:t>G</w:t>
      </w:r>
      <w:bookmarkStart w:id="132" w:name="__Fieldmark__187_942872385"/>
      <w:r>
        <w:rPr>
          <w:rFonts w:ascii="Times New Roman" w:eastAsia="Times New Roman" w:hAnsi="Times New Roman" w:cs="Times New Roman"/>
          <w:color w:val="000000"/>
          <w:sz w:val="24"/>
          <w:szCs w:val="24"/>
          <w:lang w:eastAsia="en-CA"/>
        </w:rPr>
        <w:t>ienapp &amp; Visser, 2006)</w:t>
      </w:r>
      <w:bookmarkEnd w:id="130"/>
      <w:bookmarkEnd w:id="131"/>
      <w:bookmarkEnd w:id="132"/>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77777777" w:rsidR="001A179F" w:rsidRDefault="006B7108">
      <w:pPr>
        <w:pStyle w:val="Heading1"/>
        <w:spacing w:before="280" w:after="280" w:line="480" w:lineRule="auto"/>
        <w:rPr>
          <w:sz w:val="32"/>
          <w:szCs w:val="32"/>
        </w:rPr>
      </w:pPr>
      <w:r>
        <w:rPr>
          <w:sz w:val="32"/>
          <w:szCs w:val="32"/>
        </w:rPr>
        <w:t>2. Methods</w:t>
      </w:r>
    </w:p>
    <w:p w14:paraId="2BCCE503"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begin with a unified description of the mechanisms that determine the duration of the resting period of a consumer and its resource in terms of accumulation of ambient temperature. Then we list our data sources and explain the fitting methods for the spruce budworm - balsam fir system.</w:t>
      </w:r>
    </w:p>
    <w:p w14:paraId="6E7A7622"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lastRenderedPageBreak/>
        <w:t>2.1 Theoretical development</w:t>
      </w:r>
    </w:p>
    <w:p w14:paraId="6B12F295" w14:textId="77777777"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w:t>
      </w:r>
      <w:del w:id="133" w:author="Unknown Author" w:date="2021-05-10T11:13:00Z">
        <w:r>
          <w:rPr>
            <w:color w:val="000000"/>
          </w:rPr>
          <w:delText>the</w:delText>
        </w:r>
      </w:del>
      <w:r>
        <w:rPr>
          <w:color w:val="000000"/>
        </w:rPr>
        <w:t xml:space="preserve"> ambient temperature. The resting period ends when a certain level of the quantity has accumulated. For trees, this quantity can be heat, for example in degree-day models </w:t>
      </w:r>
      <w:bookmarkStart w:id="134" w:name="__Fieldmark__374_3903614438"/>
      <w:r>
        <w:rPr>
          <w:color w:val="000000"/>
        </w:rPr>
        <w:t>(</w:t>
      </w:r>
      <w:bookmarkStart w:id="135" w:name="__Fieldmark__198_2495178454"/>
      <w:r>
        <w:rPr>
          <w:color w:val="000000"/>
        </w:rPr>
        <w:t>C</w:t>
      </w:r>
      <w:bookmarkStart w:id="136" w:name="__Fieldmark__204_942872385"/>
      <w:r>
        <w:rPr>
          <w:color w:val="000000"/>
        </w:rPr>
        <w:t>olombo, 1998)</w:t>
      </w:r>
      <w:bookmarkEnd w:id="134"/>
      <w:bookmarkEnd w:id="135"/>
      <w:bookmarkEnd w:id="136"/>
      <w:r>
        <w:rPr>
          <w:color w:val="000000"/>
        </w:rPr>
        <w:t xml:space="preserve"> or more recent nonlinear models </w:t>
      </w:r>
      <w:bookmarkStart w:id="137" w:name="__Fieldmark__385_3903614438"/>
      <w:r>
        <w:rPr>
          <w:color w:val="000000"/>
        </w:rPr>
        <w:t>(</w:t>
      </w:r>
      <w:bookmarkStart w:id="138" w:name="__Fieldmark__205_2495178454"/>
      <w:r>
        <w:rPr>
          <w:color w:val="000000"/>
        </w:rPr>
        <w:t>C</w:t>
      </w:r>
      <w:bookmarkStart w:id="139" w:name="__Fieldmark__209_942872385"/>
      <w:r>
        <w:rPr>
          <w:color w:val="000000"/>
        </w:rPr>
        <w:t>huine, 2000</w:t>
      </w:r>
      <w:bookmarkEnd w:id="137"/>
      <w:bookmarkEnd w:id="138"/>
      <w:bookmarkEnd w:id="139"/>
      <w:r>
        <w:rPr>
          <w:color w:val="000000"/>
        </w:rPr>
        <w:t xml:space="preserve">; </w:t>
      </w:r>
      <w:bookmarkStart w:id="140" w:name="__Fieldmark__396_3903614438"/>
      <w:r>
        <w:rPr>
          <w:color w:val="000000"/>
        </w:rPr>
        <w:t>D</w:t>
      </w:r>
      <w:bookmarkStart w:id="141" w:name="__Fieldmark__212_2495178454"/>
      <w:r>
        <w:rPr>
          <w:color w:val="000000"/>
        </w:rPr>
        <w:t>e</w:t>
      </w:r>
      <w:bookmarkStart w:id="142" w:name="__Fieldmark__214_942872385"/>
      <w:r>
        <w:rPr>
          <w:color w:val="000000"/>
        </w:rPr>
        <w:t>sbiens, 2007)</w:t>
      </w:r>
      <w:bookmarkEnd w:id="140"/>
      <w:bookmarkEnd w:id="141"/>
      <w:bookmarkEnd w:id="142"/>
      <w:r>
        <w:rPr>
          <w:color w:val="000000"/>
        </w:rPr>
        <w:t xml:space="preserve">. For insects, the quantity can be the proportion of the corresponding life-cycle stage that they have completed </w:t>
      </w:r>
      <w:bookmarkStart w:id="143" w:name="__Fieldmark__407_3903614438"/>
      <w:r>
        <w:rPr>
          <w:color w:val="000000"/>
        </w:rPr>
        <w:t>(</w:t>
      </w:r>
      <w:bookmarkStart w:id="144" w:name="__Fieldmark__219_2495178454"/>
      <w:r>
        <w:rPr>
          <w:color w:val="000000"/>
        </w:rPr>
        <w:t>C</w:t>
      </w:r>
      <w:bookmarkStart w:id="145" w:name="__Fieldmark__219_942872385"/>
      <w:r>
        <w:rPr>
          <w:color w:val="000000"/>
        </w:rPr>
        <w:t>obbold &amp; Powell, 2011</w:t>
      </w:r>
      <w:bookmarkEnd w:id="143"/>
      <w:bookmarkEnd w:id="144"/>
      <w:bookmarkEnd w:id="145"/>
      <w:r>
        <w:rPr>
          <w:color w:val="000000"/>
        </w:rPr>
        <w:t xml:space="preserve">; </w:t>
      </w:r>
      <w:bookmarkStart w:id="146" w:name="__Fieldmark__418_3903614438"/>
      <w:r>
        <w:rPr>
          <w:color w:val="000000"/>
        </w:rPr>
        <w:t>R</w:t>
      </w:r>
      <w:bookmarkStart w:id="147" w:name="__Fieldmark__226_2495178454"/>
      <w:r>
        <w:rPr>
          <w:color w:val="000000"/>
        </w:rPr>
        <w:t>é</w:t>
      </w:r>
      <w:bookmarkStart w:id="148" w:name="__Fieldmark__224_942872385"/>
      <w:r>
        <w:rPr>
          <w:color w:val="000000"/>
        </w:rPr>
        <w:t>gnière, St-Amant, &amp; Duval, 2012)</w:t>
      </w:r>
      <w:bookmarkEnd w:id="146"/>
      <w:bookmarkEnd w:id="147"/>
      <w:bookmarkEnd w:id="148"/>
      <w:r>
        <w:rPr>
          <w:color w:val="000000"/>
        </w:rPr>
        <w:t>. Since the development rate is temperature dependent, this quantity ultimately measures accumulated heat. This concept of an accumulating quantity is “still the most important assumption in plant and animal phenology modelling” (Chuine &amp; Régnière, 2017).</w:t>
      </w:r>
    </w:p>
    <w:p w14:paraId="50F11E43" w14:textId="77777777"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w:t>
      </w:r>
      <w:ins w:id="149" w:author="Unknown Author" w:date="2021-05-10T11:14:00Z">
        <w:r>
          <w:rPr>
            <w:color w:val="000000"/>
          </w:rPr>
          <w:t>,</w:t>
        </w:r>
      </w:ins>
      <w:r>
        <w:rPr>
          <w:color w:val="000000"/>
        </w:rPr>
        <w:t xml:space="preserve"> increasing function of temperature, denoted by </w:t>
      </w:r>
      <w:r>
        <w:rPr>
          <w:i/>
          <w:iCs/>
          <w:color w:val="000000"/>
        </w:rPr>
        <w:t>R = R(x)</w:t>
      </w:r>
      <w:r>
        <w:rPr>
          <w:color w:val="000000"/>
        </w:rPr>
        <w:t xml:space="preserve">.  While developmental rates may decrease when temperatures exceed an upper threshold </w:t>
      </w:r>
      <w:bookmarkStart w:id="150" w:name="__Fieldmark__463_3903614438"/>
      <w:r>
        <w:rPr>
          <w:color w:val="000000"/>
        </w:rPr>
        <w:t>(</w:t>
      </w:r>
      <w:bookmarkStart w:id="151" w:name="__Fieldmark__243_2495178454"/>
      <w:commentRangeStart w:id="152"/>
      <w:r>
        <w:rPr>
          <w:color w:val="000000"/>
        </w:rPr>
        <w:t>D</w:t>
      </w:r>
      <w:bookmarkStart w:id="153" w:name="__Fieldmark__239_942872385"/>
      <w:r>
        <w:rPr>
          <w:color w:val="000000"/>
        </w:rPr>
        <w:t>eutsch et al., 2008</w:t>
      </w:r>
      <w:bookmarkEnd w:id="150"/>
      <w:bookmarkEnd w:id="151"/>
      <w:bookmarkEnd w:id="153"/>
      <w:r>
        <w:rPr>
          <w:color w:val="000000"/>
        </w:rPr>
        <w:t xml:space="preserve">; </w:t>
      </w:r>
      <w:bookmarkStart w:id="154" w:name="__Fieldmark__474_3903614438"/>
      <w:r>
        <w:rPr>
          <w:color w:val="000000"/>
        </w:rPr>
        <w:t>A</w:t>
      </w:r>
      <w:bookmarkStart w:id="155" w:name="__Fieldmark__250_2495178454"/>
      <w:r>
        <w:rPr>
          <w:color w:val="000000"/>
        </w:rPr>
        <w:t>m</w:t>
      </w:r>
      <w:bookmarkStart w:id="156" w:name="__Fieldmark__244_942872385"/>
      <w:r>
        <w:rPr>
          <w:color w:val="000000"/>
        </w:rPr>
        <w:t>arasekare &amp; Coutinho, 2014</w:t>
      </w:r>
      <w:commentRangeEnd w:id="152"/>
      <w:r>
        <w:commentReference w:id="152"/>
      </w:r>
      <w:r>
        <w:rPr>
          <w:color w:val="000000"/>
        </w:rPr>
        <w:t>)</w:t>
      </w:r>
      <w:bookmarkEnd w:id="154"/>
      <w:bookmarkEnd w:id="155"/>
      <w:bookmarkEnd w:id="156"/>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7777777" w:rsidR="001A179F" w:rsidRDefault="006B7108">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77777777" w:rsidR="001A179F" w:rsidRDefault="006B7108">
            <w:pPr>
              <w:pStyle w:val="NormalWeb"/>
              <w:spacing w:before="280" w:after="0" w:line="480" w:lineRule="auto"/>
              <w:jc w:val="center"/>
            </w:pPr>
            <w:r>
              <w:t xml:space="preserve">Eq. </w:t>
            </w:r>
            <w:r>
              <w:fldChar w:fldCharType="begin"/>
            </w:r>
            <w:r>
              <w:instrText>SEQ Eq \* ARABIC</w:instrText>
            </w:r>
            <w:r>
              <w:fldChar w:fldCharType="separate"/>
            </w:r>
            <w:r>
              <w:t>0</w:t>
            </w:r>
            <w:r>
              <w:fldChar w:fldCharType="end"/>
            </w:r>
          </w:p>
        </w:tc>
      </w:tr>
    </w:tbl>
    <w:p w14:paraId="64E8111B" w14:textId="7777777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del w:id="157" w:author="Unknown Author" w:date="2021-05-10T11:15:00Z">
        <w:r>
          <w:rPr>
            <w:rFonts w:ascii="Times New Roman" w:eastAsia="Times New Roman" w:hAnsi="Times New Roman" w:cs="Times New Roman"/>
            <w:color w:val="000000"/>
            <w:sz w:val="24"/>
            <w:szCs w:val="24"/>
            <w:lang w:eastAsia="en-CA"/>
          </w:rPr>
          <w:delText>the sigmoidal function</w:delText>
        </w:r>
      </w:del>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7777777"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77777777" w:rsidR="001A179F" w:rsidRDefault="006B7108">
            <w:pPr>
              <w:pStyle w:val="NormalWeb"/>
              <w:spacing w:before="280" w:after="0" w:line="480" w:lineRule="auto"/>
              <w:jc w:val="center"/>
            </w:pPr>
            <w:r>
              <w:t xml:space="preserve">Eq. </w:t>
            </w:r>
            <w:r>
              <w:fldChar w:fldCharType="begin"/>
            </w:r>
            <w:r>
              <w:instrText>SEQ Eq \* ARABIC</w:instrText>
            </w:r>
            <w:r>
              <w:fldChar w:fldCharType="separate"/>
            </w:r>
            <w:r>
              <w:t>0</w:t>
            </w:r>
            <w:r>
              <w:fldChar w:fldCharType="end"/>
            </w:r>
          </w:p>
        </w:tc>
      </w:tr>
    </w:tbl>
    <w:p w14:paraId="6D3B888B" w14:textId="77777777"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158" w:name="__Fieldmark__553_3903614438"/>
      <w:r>
        <w:rPr>
          <w:rFonts w:ascii="Times New Roman" w:eastAsia="Times New Roman" w:hAnsi="Times New Roman" w:cs="Times New Roman"/>
          <w:color w:val="000000"/>
          <w:sz w:val="24"/>
          <w:szCs w:val="24"/>
          <w:lang w:eastAsia="en-CA"/>
        </w:rPr>
        <w:t>(</w:t>
      </w:r>
      <w:bookmarkStart w:id="159" w:name="__Fieldmark__289_2495178454"/>
      <w:r>
        <w:rPr>
          <w:rFonts w:ascii="Times New Roman" w:eastAsia="Times New Roman" w:hAnsi="Times New Roman" w:cs="Times New Roman"/>
          <w:color w:val="000000"/>
          <w:sz w:val="24"/>
          <w:szCs w:val="24"/>
          <w:lang w:eastAsia="en-CA"/>
        </w:rPr>
        <w:t>C</w:t>
      </w:r>
      <w:bookmarkStart w:id="160" w:name="__Fieldmark__286_942872385"/>
      <w:r>
        <w:rPr>
          <w:rFonts w:ascii="Times New Roman" w:eastAsia="Times New Roman" w:hAnsi="Times New Roman" w:cs="Times New Roman"/>
          <w:color w:val="000000"/>
          <w:sz w:val="24"/>
          <w:szCs w:val="24"/>
          <w:lang w:eastAsia="en-CA"/>
        </w:rPr>
        <w:t>huine, 2000</w:t>
      </w:r>
      <w:bookmarkEnd w:id="158"/>
      <w:bookmarkEnd w:id="159"/>
      <w:bookmarkEnd w:id="160"/>
      <w:r>
        <w:rPr>
          <w:rFonts w:ascii="Times New Roman" w:eastAsia="Times New Roman" w:hAnsi="Times New Roman" w:cs="Times New Roman"/>
          <w:color w:val="000000"/>
          <w:sz w:val="24"/>
          <w:szCs w:val="24"/>
          <w:lang w:eastAsia="en-CA"/>
        </w:rPr>
        <w:t xml:space="preserve">; </w:t>
      </w:r>
      <w:bookmarkStart w:id="161" w:name="__Fieldmark__564_3903614438"/>
      <w:r>
        <w:rPr>
          <w:rFonts w:ascii="Times New Roman" w:eastAsia="Times New Roman" w:hAnsi="Times New Roman" w:cs="Times New Roman"/>
          <w:color w:val="000000"/>
          <w:sz w:val="24"/>
          <w:szCs w:val="24"/>
          <w:lang w:eastAsia="en-CA"/>
        </w:rPr>
        <w:t>R</w:t>
      </w:r>
      <w:bookmarkStart w:id="162" w:name="__Fieldmark__296_2495178454"/>
      <w:r>
        <w:rPr>
          <w:rFonts w:ascii="Times New Roman" w:eastAsia="Times New Roman" w:hAnsi="Times New Roman" w:cs="Times New Roman"/>
          <w:color w:val="000000"/>
          <w:sz w:val="24"/>
          <w:szCs w:val="24"/>
          <w:lang w:eastAsia="en-CA"/>
        </w:rPr>
        <w:t>e</w:t>
      </w:r>
      <w:bookmarkStart w:id="163" w:name="__Fieldmark__291_942872385"/>
      <w:r>
        <w:rPr>
          <w:rFonts w:ascii="Times New Roman" w:eastAsia="Times New Roman" w:hAnsi="Times New Roman" w:cs="Times New Roman"/>
          <w:color w:val="000000"/>
          <w:sz w:val="24"/>
          <w:szCs w:val="24"/>
          <w:lang w:eastAsia="en-CA"/>
        </w:rPr>
        <w:t>baudo &amp; Rabhi, 2018)</w:t>
      </w:r>
      <w:bookmarkEnd w:id="161"/>
      <w:bookmarkEnd w:id="162"/>
      <w:bookmarkEnd w:id="163"/>
      <w:r>
        <w:rPr>
          <w:rFonts w:ascii="Times New Roman" w:eastAsia="Times New Roman" w:hAnsi="Times New Roman" w:cs="Times New Roman"/>
          <w:color w:val="000000"/>
          <w:sz w:val="24"/>
          <w:szCs w:val="24"/>
          <w:lang w:eastAsia="en-CA"/>
        </w:rPr>
        <w:t xml:space="preserve">. </w:t>
      </w:r>
      <w:commentRangeStart w:id="164"/>
      <w:r>
        <w:rPr>
          <w:rFonts w:ascii="Times New Roman" w:eastAsia="Times New Roman" w:hAnsi="Times New Roman" w:cs="Times New Roman"/>
          <w:color w:val="000000"/>
          <w:sz w:val="24"/>
          <w:szCs w:val="24"/>
          <w:lang w:eastAsia="en-CA"/>
        </w:rPr>
        <w:t xml:space="preserve">When the quantity of interest is the proportion of the life-cycle completed, the threshold level is </w:t>
      </w:r>
      <w:r>
        <w:rPr>
          <w:rFonts w:ascii="Times New Roman" w:eastAsia="Times New Roman" w:hAnsi="Times New Roman" w:cs="Times New Roman"/>
          <w:i/>
          <w:iCs/>
          <w:color w:val="000000"/>
          <w:sz w:val="24"/>
          <w:szCs w:val="24"/>
          <w:lang w:eastAsia="en-CA"/>
        </w:rPr>
        <w:t>F = 1</w:t>
      </w:r>
      <w:r>
        <w:rPr>
          <w:rFonts w:ascii="Times New Roman" w:eastAsia="Times New Roman" w:hAnsi="Times New Roman" w:cs="Times New Roman"/>
          <w:color w:val="000000"/>
          <w:sz w:val="24"/>
          <w:szCs w:val="24"/>
          <w:lang w:eastAsia="en-CA"/>
        </w:rPr>
        <w:t xml:space="preserve">. </w:t>
      </w:r>
      <w:commentRangeEnd w:id="164"/>
      <w:r>
        <w:commentReference w:id="164"/>
      </w:r>
      <w:r>
        <w:rPr>
          <w:rFonts w:ascii="Times New Roman" w:eastAsia="Times New Roman" w:hAnsi="Times New Roman" w:cs="Times New Roman"/>
          <w:color w:val="000000"/>
          <w:sz w:val="24"/>
          <w:szCs w:val="24"/>
          <w:lang w:eastAsia="en-CA"/>
        </w:rPr>
        <w:commentReference w:id="165"/>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 </w:t>
      </w:r>
      <w:del w:id="166" w:author="Unknown Author" w:date="2021-05-10T11:16:00Z">
        <w:r>
          <w:rPr>
            <w:rFonts w:ascii="Times New Roman" w:eastAsia="Times New Roman" w:hAnsi="Times New Roman" w:cs="Times New Roman"/>
            <w:color w:val="000000"/>
            <w:sz w:val="24"/>
            <w:szCs w:val="24"/>
            <w:lang w:eastAsia="en-CA"/>
          </w:rPr>
          <w:delText>In particular, w</w:delText>
        </w:r>
      </w:del>
      <w:ins w:id="167" w:author="Unknown Author" w:date="2021-05-10T11:16:00Z">
        <w:r>
          <w:rPr>
            <w:rFonts w:ascii="Times New Roman" w:eastAsia="Times New Roman" w:hAnsi="Times New Roman" w:cs="Times New Roman"/>
            <w:color w:val="000000"/>
            <w:sz w:val="24"/>
            <w:szCs w:val="24"/>
            <w:lang w:eastAsia="en-CA"/>
          </w:rPr>
          <w:t xml:space="preserve"> W</w:t>
        </w:r>
      </w:ins>
      <w:r>
        <w:rPr>
          <w:rFonts w:ascii="Times New Roman" w:eastAsia="Times New Roman" w:hAnsi="Times New Roman" w:cs="Times New Roman"/>
          <w:color w:val="000000"/>
          <w:sz w:val="24"/>
          <w:szCs w:val="24"/>
          <w:lang w:eastAsia="en-CA"/>
        </w:rPr>
        <w:t>hen temperatures increase, accumulation occurs faster and the phenology advances, i.e., the end time is earlier (Fig. 1D).</w:t>
      </w:r>
    </w:p>
    <w:p w14:paraId="1FF23A01" w14:textId="77777777"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The rate accumulation function of a consumer and its resource will generally differ even in the same temperature regime (compare solid and dashed curves in Fig. 1C), which typically leads to different end times of the resting period (Fig. 1D). We denote these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insect (consumer)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2AA7F56E" w14:textId="77777777" w:rsidR="001A179F" w:rsidRDefault="006B7108">
      <w:pPr>
        <w:spacing w:before="280" w:line="480" w:lineRule="auto"/>
        <w:ind w:firstLine="720"/>
        <w:rPr>
          <w:rFonts w:ascii="Times New Roman" w:hAnsi="Times New Roman" w:cs="Times New Roman"/>
          <w:sz w:val="24"/>
          <w:szCs w:val="24"/>
        </w:rPr>
      </w:pPr>
      <w:r>
        <w:rPr>
          <w:rFonts w:ascii="Times New Roman" w:hAnsi="Times New Roman" w:cs="Times New Roman"/>
          <w:sz w:val="24"/>
          <w:szCs w:val="24"/>
        </w:rPr>
        <w:t>We</w:t>
      </w:r>
      <w:r>
        <w:rPr>
          <w:rFonts w:ascii="Times New Roman" w:eastAsia="Times New Roman" w:hAnsi="Times New Roman" w:cs="Times New Roman"/>
          <w:color w:val="000000"/>
          <w:sz w:val="24"/>
          <w:szCs w:val="24"/>
          <w:lang w:eastAsia="en-CA"/>
        </w:rPr>
        <w:t xml:space="preserve"> use our theoretical model to predict general patterns of climate-change induced shifts in species phenologies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087F583A"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lastRenderedPageBreak/>
        <w:t>2.2 The spruce budworm – balsam fir system</w:t>
      </w:r>
    </w:p>
    <w:p w14:paraId="186865B1" w14:textId="77777777" w:rsidR="001A179F" w:rsidRDefault="006B7108">
      <w:pPr>
        <w:pStyle w:val="Heading3"/>
        <w:spacing w:line="480" w:lineRule="auto"/>
        <w:rPr>
          <w:rFonts w:ascii="Times New Roman" w:hAnsi="Times New Roman" w:cs="Times New Roman"/>
          <w:b/>
          <w:bCs/>
        </w:rPr>
      </w:pPr>
      <w:r>
        <w:rPr>
          <w:rFonts w:ascii="Times New Roman" w:hAnsi="Times New Roman" w:cs="Times New Roman"/>
          <w:b/>
          <w:bCs/>
          <w:color w:val="000000"/>
        </w:rPr>
        <w:t>2.2.1 Study system</w:t>
      </w:r>
    </w:p>
    <w:p w14:paraId="7811E8C0"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168" w:name="__Fieldmark__640_3903614438"/>
      <w:r>
        <w:rPr>
          <w:rFonts w:ascii="Times New Roman" w:hAnsi="Times New Roman" w:cs="Times New Roman"/>
          <w:color w:val="000000"/>
          <w:sz w:val="24"/>
          <w:szCs w:val="24"/>
        </w:rPr>
        <w:t>(</w:t>
      </w:r>
      <w:bookmarkStart w:id="169" w:name="__Fieldmark__352_2495178454"/>
      <w:r>
        <w:rPr>
          <w:rFonts w:ascii="Times New Roman" w:hAnsi="Times New Roman" w:cs="Times New Roman"/>
          <w:color w:val="000000"/>
          <w:sz w:val="24"/>
          <w:szCs w:val="24"/>
        </w:rPr>
        <w:t>F</w:t>
      </w:r>
      <w:bookmarkStart w:id="170" w:name="__Fieldmark__356_942872385"/>
      <w:r>
        <w:rPr>
          <w:rFonts w:ascii="Times New Roman" w:hAnsi="Times New Roman" w:cs="Times New Roman"/>
          <w:color w:val="000000"/>
          <w:sz w:val="24"/>
          <w:szCs w:val="24"/>
        </w:rPr>
        <w:t>leming, 2000)</w:t>
      </w:r>
      <w:bookmarkEnd w:id="168"/>
      <w:bookmarkEnd w:id="169"/>
      <w:bookmarkEnd w:id="170"/>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Picea rubens)</w:t>
      </w:r>
      <w:r>
        <w:rPr>
          <w:rFonts w:ascii="Times New Roman" w:hAnsi="Times New Roman" w:cs="Times New Roman"/>
          <w:color w:val="000000"/>
          <w:sz w:val="24"/>
          <w:szCs w:val="24"/>
        </w:rPr>
        <w:t xml:space="preserve">. This univoltine insect has </w:t>
      </w:r>
      <w:del w:id="171" w:author="Candau, Jean-Noel" w:date="2021-05-10T21:40:00Z">
        <w:r w:rsidDel="007A34C2">
          <w:rPr>
            <w:rFonts w:ascii="Times New Roman" w:hAnsi="Times New Roman" w:cs="Times New Roman"/>
            <w:color w:val="000000"/>
            <w:sz w:val="24"/>
            <w:szCs w:val="24"/>
          </w:rPr>
          <w:delText>a</w:delText>
        </w:r>
      </w:del>
      <w:ins w:id="172" w:author="Candau, Jean-Noel" w:date="2021-05-10T21:40:00Z">
        <w:r w:rsidR="007A34C2">
          <w:rPr>
            <w:rFonts w:ascii="Times New Roman" w:hAnsi="Times New Roman" w:cs="Times New Roman"/>
            <w:color w:val="000000"/>
            <w:sz w:val="24"/>
            <w:szCs w:val="24"/>
          </w:rPr>
          <w:t>an</w:t>
        </w:r>
      </w:ins>
      <w:r>
        <w:rPr>
          <w:rFonts w:ascii="Times New Roman" w:hAnsi="Times New Roman" w:cs="Times New Roman"/>
          <w:color w:val="000000"/>
          <w:sz w:val="24"/>
          <w:szCs w:val="24"/>
        </w:rPr>
        <w:t xml:space="preserve"> 8-9 months winter resting period (</w:t>
      </w:r>
      <w:del w:id="173" w:author="Unknown Author" w:date="2021-05-10T11:18:00Z">
        <w:r>
          <w:rPr>
            <w:rFonts w:ascii="Times New Roman" w:hAnsi="Times New Roman" w:cs="Times New Roman"/>
            <w:color w:val="000000"/>
            <w:sz w:val="24"/>
            <w:szCs w:val="24"/>
          </w:rPr>
          <w:delText xml:space="preserve">i.e., </w:delText>
        </w:r>
      </w:del>
      <w:r>
        <w:rPr>
          <w:rFonts w:ascii="Times New Roman" w:hAnsi="Times New Roman" w:cs="Times New Roman"/>
          <w:color w:val="000000"/>
          <w:sz w:val="24"/>
          <w:szCs w:val="24"/>
        </w:rPr>
        <w:t xml:space="preserve">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w:t>
      </w:r>
      <w:del w:id="174" w:author="Portalier Sebastien" w:date="2021-05-07T03:38:00Z">
        <w:r>
          <w:rPr>
            <w:rFonts w:ascii="Times New Roman" w:hAnsi="Times New Roman" w:cs="Times New Roman"/>
            <w:color w:val="000000"/>
            <w:sz w:val="24"/>
            <w:szCs w:val="24"/>
          </w:rPr>
          <w:delText xml:space="preserve">Old needles are nutrient poor </w:delText>
        </w:r>
        <w:bookmarkStart w:id="175" w:name="__Fieldmark__678_39036144381111"/>
        <w:r>
          <w:rPr>
            <w:rFonts w:ascii="Times New Roman" w:hAnsi="Times New Roman" w:cs="Times New Roman"/>
            <w:color w:val="000000"/>
            <w:sz w:val="24"/>
            <w:szCs w:val="24"/>
          </w:rPr>
          <w:delText>(</w:delText>
        </w:r>
        <w:bookmarkStart w:id="176" w:name="__Fieldmark__369_24951784541111"/>
        <w:r>
          <w:rPr>
            <w:rFonts w:ascii="Times New Roman" w:hAnsi="Times New Roman" w:cs="Times New Roman"/>
            <w:color w:val="000000"/>
            <w:sz w:val="24"/>
            <w:szCs w:val="24"/>
          </w:rPr>
          <w:delText>M</w:delText>
        </w:r>
        <w:bookmarkStart w:id="177" w:name="__Fieldmark__384_9428723851111"/>
        <w:r>
          <w:rPr>
            <w:rFonts w:ascii="Times New Roman" w:hAnsi="Times New Roman" w:cs="Times New Roman"/>
            <w:color w:val="000000"/>
            <w:sz w:val="24"/>
            <w:szCs w:val="24"/>
          </w:rPr>
          <w:delText>attson &amp; Scriber, 1987)</w:delText>
        </w:r>
        <w:bookmarkEnd w:id="175"/>
        <w:bookmarkEnd w:id="176"/>
        <w:bookmarkEnd w:id="177"/>
        <w:r>
          <w:rPr>
            <w:rFonts w:ascii="Times New Roman" w:hAnsi="Times New Roman" w:cs="Times New Roman"/>
            <w:color w:val="000000"/>
            <w:sz w:val="24"/>
            <w:szCs w:val="24"/>
          </w:rPr>
          <w:delText>; e</w:delText>
        </w:r>
      </w:del>
      <w:ins w:id="178" w:author="Portalier Sebastien" w:date="2021-05-07T03:38:00Z">
        <w:r>
          <w:rPr>
            <w:rFonts w:ascii="Times New Roman" w:hAnsi="Times New Roman" w:cs="Times New Roman"/>
            <w:color w:val="000000"/>
            <w:sz w:val="24"/>
            <w:szCs w:val="24"/>
          </w:rPr>
          <w:t>E</w:t>
        </w:r>
      </w:ins>
      <w:r>
        <w:rPr>
          <w:rFonts w:ascii="Times New Roman" w:hAnsi="Times New Roman" w:cs="Times New Roman"/>
          <w:color w:val="000000"/>
          <w:sz w:val="24"/>
          <w:szCs w:val="24"/>
        </w:rPr>
        <w:t>xpanding needles from swelling buds are nutrient rich with a maximum concentration of nitrogen and mineral elements</w:t>
      </w:r>
      <w:ins w:id="179" w:author="Portalier Sebastien" w:date="2021-05-07T03:38:00Z">
        <w:r>
          <w:rPr>
            <w:rFonts w:ascii="Times New Roman" w:hAnsi="Times New Roman" w:cs="Times New Roman"/>
            <w:color w:val="000000"/>
            <w:sz w:val="24"/>
            <w:szCs w:val="24"/>
          </w:rPr>
          <w:t xml:space="preserve"> (Mattson &amp; Scriber, 1987)</w:t>
        </w:r>
      </w:ins>
      <w:r>
        <w:rPr>
          <w:rFonts w:ascii="Times New Roman" w:hAnsi="Times New Roman" w:cs="Times New Roman"/>
          <w:color w:val="000000"/>
          <w:sz w:val="24"/>
          <w:szCs w:val="24"/>
        </w:rPr>
        <w:t xml:space="preserve">. Hence, the success of SBW populations in establishing feeding sites in the spring depends on the synchrony of their development with that of their host trees </w:t>
      </w:r>
      <w:bookmarkStart w:id="180" w:name="__Fieldmark__691_3903614438"/>
      <w:r>
        <w:rPr>
          <w:rFonts w:ascii="Times New Roman" w:hAnsi="Times New Roman" w:cs="Times New Roman"/>
          <w:color w:val="000000"/>
          <w:sz w:val="24"/>
          <w:szCs w:val="24"/>
        </w:rPr>
        <w:t>(</w:t>
      </w:r>
      <w:bookmarkStart w:id="181" w:name="__Fieldmark__376_2495178454"/>
      <w:r>
        <w:rPr>
          <w:rFonts w:ascii="Times New Roman" w:hAnsi="Times New Roman" w:cs="Times New Roman"/>
          <w:color w:val="000000"/>
          <w:sz w:val="24"/>
          <w:szCs w:val="24"/>
        </w:rPr>
        <w:t>R</w:t>
      </w:r>
      <w:bookmarkStart w:id="182" w:name="__Fieldmark__389_942872385"/>
      <w:r>
        <w:rPr>
          <w:rFonts w:ascii="Times New Roman" w:hAnsi="Times New Roman" w:cs="Times New Roman"/>
          <w:color w:val="000000"/>
          <w:sz w:val="24"/>
          <w:szCs w:val="24"/>
        </w:rPr>
        <w:t>égnière &amp; Nealis, 2008</w:t>
      </w:r>
      <w:bookmarkEnd w:id="180"/>
      <w:bookmarkEnd w:id="181"/>
      <w:bookmarkEnd w:id="182"/>
      <w:r>
        <w:rPr>
          <w:rFonts w:ascii="Times New Roman" w:hAnsi="Times New Roman" w:cs="Times New Roman"/>
          <w:color w:val="000000"/>
          <w:sz w:val="24"/>
          <w:szCs w:val="24"/>
        </w:rPr>
        <w:t xml:space="preserve">; </w:t>
      </w:r>
      <w:bookmarkStart w:id="183" w:name="__Fieldmark__702_3903614438"/>
      <w:r>
        <w:rPr>
          <w:rFonts w:ascii="Times New Roman" w:hAnsi="Times New Roman" w:cs="Times New Roman"/>
          <w:color w:val="000000"/>
          <w:sz w:val="24"/>
          <w:szCs w:val="24"/>
        </w:rPr>
        <w:t>V</w:t>
      </w:r>
      <w:bookmarkStart w:id="184" w:name="__Fieldmark__383_2495178454"/>
      <w:r>
        <w:rPr>
          <w:rFonts w:ascii="Times New Roman" w:hAnsi="Times New Roman" w:cs="Times New Roman"/>
          <w:color w:val="000000"/>
          <w:sz w:val="24"/>
          <w:szCs w:val="24"/>
        </w:rPr>
        <w:t>o</w:t>
      </w:r>
      <w:bookmarkStart w:id="185" w:name="__Fieldmark__394_942872385"/>
      <w:r>
        <w:rPr>
          <w:rFonts w:ascii="Times New Roman" w:hAnsi="Times New Roman" w:cs="Times New Roman"/>
          <w:color w:val="000000"/>
          <w:sz w:val="24"/>
          <w:szCs w:val="24"/>
        </w:rPr>
        <w:t>lney &amp; Fleming, 2007)</w:t>
      </w:r>
      <w:bookmarkEnd w:id="183"/>
      <w:bookmarkEnd w:id="184"/>
      <w:bookmarkEnd w:id="185"/>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del w:id="186" w:author="Portalier Sebastien" w:date="2021-05-07T03:39:00Z">
        <w:r>
          <w:rPr>
            <w:rFonts w:ascii="Times New Roman" w:hAnsi="Times New Roman" w:cs="Times New Roman"/>
            <w:color w:val="000000"/>
            <w:sz w:val="24"/>
            <w:szCs w:val="24"/>
          </w:rPr>
          <w:delText xml:space="preserve">for both sexes </w:delText>
        </w:r>
      </w:del>
      <w:bookmarkStart w:id="187" w:name="__Fieldmark__713_3903614438"/>
      <w:r>
        <w:rPr>
          <w:rFonts w:ascii="Times New Roman" w:hAnsi="Times New Roman" w:cs="Times New Roman"/>
          <w:color w:val="000000"/>
          <w:sz w:val="24"/>
          <w:szCs w:val="24"/>
        </w:rPr>
        <w:t>(</w:t>
      </w:r>
      <w:bookmarkStart w:id="188" w:name="__Fieldmark__390_2495178454"/>
      <w:r>
        <w:rPr>
          <w:rFonts w:ascii="Times New Roman" w:hAnsi="Times New Roman" w:cs="Times New Roman"/>
          <w:color w:val="000000"/>
          <w:sz w:val="24"/>
          <w:szCs w:val="24"/>
        </w:rPr>
        <w:t>L</w:t>
      </w:r>
      <w:bookmarkStart w:id="189" w:name="__Fieldmark__399_942872385"/>
      <w:r>
        <w:rPr>
          <w:rFonts w:ascii="Times New Roman" w:hAnsi="Times New Roman" w:cs="Times New Roman"/>
          <w:color w:val="000000"/>
          <w:sz w:val="24"/>
          <w:szCs w:val="24"/>
        </w:rPr>
        <w:t>awrence et al., 1997)</w:t>
      </w:r>
      <w:bookmarkEnd w:id="187"/>
      <w:bookmarkEnd w:id="188"/>
      <w:bookmarkEnd w:id="189"/>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del w:id="190" w:author="Unknown Author" w:date="2021-05-10T11:20:00Z">
        <w:r>
          <w:rPr>
            <w:rFonts w:ascii="Times New Roman" w:hAnsi="Times New Roman" w:cs="Times New Roman"/>
            <w:color w:val="000000"/>
            <w:sz w:val="24"/>
            <w:szCs w:val="24"/>
          </w:rPr>
          <w:delText>phenology</w:delText>
        </w:r>
      </w:del>
      <w:r>
        <w:rPr>
          <w:rFonts w:ascii="Times New Roman" w:hAnsi="Times New Roman" w:cs="Times New Roman"/>
          <w:color w:val="000000"/>
          <w:sz w:val="24"/>
          <w:szCs w:val="24"/>
        </w:rPr>
        <w:t xml:space="preserve"> </w:t>
      </w:r>
      <w:bookmarkStart w:id="191" w:name="__Fieldmark__724_3903614438"/>
      <w:r>
        <w:rPr>
          <w:rFonts w:ascii="Times New Roman" w:hAnsi="Times New Roman" w:cs="Times New Roman"/>
          <w:color w:val="000000"/>
          <w:sz w:val="24"/>
          <w:szCs w:val="24"/>
        </w:rPr>
        <w:t>(</w:t>
      </w:r>
      <w:bookmarkStart w:id="192" w:name="__Fieldmark__397_2495178454"/>
      <w:r>
        <w:rPr>
          <w:rFonts w:ascii="Times New Roman" w:hAnsi="Times New Roman" w:cs="Times New Roman"/>
          <w:color w:val="000000"/>
          <w:sz w:val="24"/>
          <w:szCs w:val="24"/>
        </w:rPr>
        <w:t>B</w:t>
      </w:r>
      <w:bookmarkStart w:id="193" w:name="__Fieldmark__406_942872385"/>
      <w:r>
        <w:rPr>
          <w:rFonts w:ascii="Times New Roman" w:hAnsi="Times New Roman" w:cs="Times New Roman"/>
          <w:color w:val="000000"/>
          <w:sz w:val="24"/>
          <w:szCs w:val="24"/>
        </w:rPr>
        <w:t>lais, 1957)</w:t>
      </w:r>
      <w:bookmarkEnd w:id="191"/>
      <w:bookmarkEnd w:id="192"/>
      <w:bookmarkEnd w:id="193"/>
      <w:r>
        <w:rPr>
          <w:rFonts w:ascii="Times New Roman" w:hAnsi="Times New Roman" w:cs="Times New Roman"/>
          <w:color w:val="000000"/>
          <w:sz w:val="24"/>
          <w:szCs w:val="24"/>
        </w:rPr>
        <w:t xml:space="preserve">. The emergence of SBW </w:t>
      </w:r>
      <w:del w:id="194" w:author="Portalier Sebastien" w:date="2021-05-07T20:12:00Z">
        <w:r>
          <w:rPr>
            <w:rFonts w:ascii="Times New Roman" w:hAnsi="Times New Roman" w:cs="Times New Roman"/>
            <w:color w:val="000000"/>
            <w:sz w:val="24"/>
            <w:szCs w:val="24"/>
          </w:rPr>
          <w:delText xml:space="preserve">second instar larvae from their hibernacula </w:delText>
        </w:r>
      </w:del>
      <w:r>
        <w:rPr>
          <w:rFonts w:ascii="Times New Roman" w:hAnsi="Times New Roman" w:cs="Times New Roman"/>
          <w:color w:val="000000"/>
          <w:sz w:val="24"/>
          <w:szCs w:val="24"/>
        </w:rPr>
        <w:t xml:space="preserve">generally precedes balsam fir budburst by several days. Balsam fir </w:t>
      </w:r>
      <w:del w:id="195" w:author="Unknown Author" w:date="2021-05-10T11:20:00Z">
        <w:r>
          <w:rPr>
            <w:rFonts w:ascii="Times New Roman" w:hAnsi="Times New Roman" w:cs="Times New Roman"/>
            <w:color w:val="000000"/>
            <w:sz w:val="24"/>
            <w:szCs w:val="24"/>
          </w:rPr>
          <w:delText>budburst</w:delText>
        </w:r>
      </w:del>
      <w:r>
        <w:rPr>
          <w:rFonts w:ascii="Times New Roman" w:hAnsi="Times New Roman" w:cs="Times New Roman"/>
          <w:color w:val="000000"/>
          <w:sz w:val="24"/>
          <w:szCs w:val="24"/>
        </w:rPr>
        <w:t xml:space="preserve"> phenology appears to be related to forcing temperatures but not photoperiod </w:t>
      </w:r>
      <w:bookmarkStart w:id="196" w:name="__Fieldmark__739_3903614438"/>
      <w:r>
        <w:rPr>
          <w:rFonts w:ascii="Times New Roman" w:hAnsi="Times New Roman" w:cs="Times New Roman"/>
          <w:color w:val="000000"/>
          <w:sz w:val="24"/>
          <w:szCs w:val="24"/>
        </w:rPr>
        <w:t>(</w:t>
      </w:r>
      <w:bookmarkStart w:id="197" w:name="__Fieldmark__408_2495178454"/>
      <w:r>
        <w:rPr>
          <w:rFonts w:ascii="Times New Roman" w:hAnsi="Times New Roman" w:cs="Times New Roman"/>
          <w:color w:val="000000"/>
          <w:sz w:val="24"/>
          <w:szCs w:val="24"/>
        </w:rPr>
        <w:t>O</w:t>
      </w:r>
      <w:bookmarkStart w:id="198" w:name="__Fieldmark__415_942872385"/>
      <w:r>
        <w:rPr>
          <w:rFonts w:ascii="Times New Roman" w:hAnsi="Times New Roman" w:cs="Times New Roman"/>
          <w:color w:val="000000"/>
          <w:sz w:val="24"/>
          <w:szCs w:val="24"/>
        </w:rPr>
        <w:t>sawa et al., 1983)</w:t>
      </w:r>
      <w:bookmarkEnd w:id="196"/>
      <w:bookmarkEnd w:id="197"/>
      <w:bookmarkEnd w:id="198"/>
      <w:r>
        <w:rPr>
          <w:rFonts w:ascii="Times New Roman" w:hAnsi="Times New Roman" w:cs="Times New Roman"/>
          <w:color w:val="000000"/>
          <w:sz w:val="24"/>
          <w:szCs w:val="24"/>
        </w:rPr>
        <w:t>. </w:t>
      </w:r>
    </w:p>
    <w:p w14:paraId="621B0974" w14:textId="77777777" w:rsidR="001A179F" w:rsidRDefault="006B7108">
      <w:pPr>
        <w:pStyle w:val="NormalWeb"/>
        <w:spacing w:line="480" w:lineRule="auto"/>
        <w:ind w:firstLine="720"/>
      </w:pPr>
      <w:commentRangeStart w:id="199"/>
      <w:commentRangeStart w:id="200"/>
      <w:r>
        <w:rPr>
          <w:color w:val="000000"/>
        </w:rPr>
        <w:t xml:space="preserve">We assessed historical patterns and climate change predictions of synchrony between SBW’s emergence from diapause and balsam fir’s budburst using an existing model of budworm </w:t>
      </w:r>
      <w:r>
        <w:rPr>
          <w:color w:val="000000"/>
        </w:rPr>
        <w:lastRenderedPageBreak/>
        <w:t>phenology and a general budburst model fitted to observations of budburst phenology in Canada.</w:t>
      </w:r>
      <w:commentRangeEnd w:id="199"/>
      <w:r>
        <w:commentReference w:id="199"/>
      </w:r>
      <w:commentRangeEnd w:id="200"/>
      <w:r>
        <w:commentReference w:id="200"/>
      </w:r>
      <w:r>
        <w:rPr>
          <w:color w:val="000000"/>
        </w:rPr>
        <w:commentReference w:id="201"/>
      </w:r>
      <w:r>
        <w:rPr>
          <w:color w:val="000000"/>
        </w:rPr>
        <w:t xml:space="preserve"> </w:t>
      </w:r>
      <w:ins w:id="202" w:author="Portalier Sebastien" w:date="2021-05-06T01:01:00Z">
        <w:r>
          <w:rPr>
            <w:color w:val="000000"/>
          </w:rPr>
          <w:t>Each species has its</w:t>
        </w:r>
      </w:ins>
      <w:ins w:id="203" w:author="Portalier Sebastien" w:date="2021-05-07T20:15:00Z">
        <w:r>
          <w:rPr>
            <w:color w:val="000000"/>
          </w:rPr>
          <w:t xml:space="preserve"> own</w:t>
        </w:r>
      </w:ins>
      <w:ins w:id="204" w:author="Portalier Sebastien" w:date="2021-05-06T01:01:00Z">
        <w:r>
          <w:rPr>
            <w:color w:val="000000"/>
          </w:rPr>
          <w:t xml:space="preserve"> accumulation function</w:t>
        </w:r>
      </w:ins>
      <w:ins w:id="205" w:author="Portalier Sebastien" w:date="2021-05-07T20:15:00Z">
        <w:r>
          <w:rPr>
            <w:color w:val="000000"/>
          </w:rPr>
          <w:t xml:space="preserve"> that</w:t>
        </w:r>
      </w:ins>
      <w:ins w:id="206" w:author="Portalier Sebastien" w:date="2021-05-06T01:01:00Z">
        <w:r>
          <w:rPr>
            <w:color w:val="000000"/>
          </w:rPr>
          <w:t xml:space="preserve"> </w:t>
        </w:r>
      </w:ins>
      <w:ins w:id="207" w:author="Portalier Sebastien" w:date="2021-05-07T20:15:00Z">
        <w:r>
          <w:rPr>
            <w:color w:val="000000"/>
          </w:rPr>
          <w:t>are</w:t>
        </w:r>
      </w:ins>
      <w:ins w:id="208" w:author="Portalier Sebastien" w:date="2021-05-06T01:01:00Z">
        <w:r>
          <w:rPr>
            <w:color w:val="000000"/>
          </w:rPr>
          <w:t xml:space="preserve"> used to illustrate the general theoretical case (see section </w:t>
        </w:r>
      </w:ins>
      <w:ins w:id="209" w:author="Portalier Sebastien" w:date="2021-05-07T03:43:00Z">
        <w:r>
          <w:rPr>
            <w:color w:val="000000"/>
          </w:rPr>
          <w:t>3</w:t>
        </w:r>
      </w:ins>
      <w:ins w:id="210" w:author="Portalier Sebastien" w:date="2021-05-06T01:01:00Z">
        <w:r>
          <w:rPr>
            <w:color w:val="000000"/>
          </w:rPr>
          <w:t>.1.2 and Fig. 2).</w:t>
        </w:r>
      </w:ins>
    </w:p>
    <w:p w14:paraId="4246A326" w14:textId="77777777" w:rsidR="001A179F" w:rsidRDefault="006B7108">
      <w:pPr>
        <w:pStyle w:val="Heading3"/>
        <w:spacing w:line="480" w:lineRule="auto"/>
        <w:rPr>
          <w:rFonts w:ascii="Times New Roman" w:hAnsi="Times New Roman" w:cs="Times New Roman"/>
          <w:b/>
          <w:bCs/>
        </w:rPr>
      </w:pPr>
      <w:r>
        <w:rPr>
          <w:rFonts w:ascii="Times New Roman" w:hAnsi="Times New Roman" w:cs="Times New Roman"/>
          <w:b/>
          <w:bCs/>
          <w:color w:val="000000"/>
        </w:rPr>
        <w:t>2.2.2 Phenological model of spruce budworm’s spring emergence</w:t>
      </w:r>
    </w:p>
    <w:p w14:paraId="2AEDB3E2" w14:textId="77777777"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211" w:name="__Fieldmark__754_3903614438"/>
      <w:r>
        <w:rPr>
          <w:color w:val="000000"/>
        </w:rPr>
        <w:t>(</w:t>
      </w:r>
      <w:bookmarkStart w:id="212" w:name="__Fieldmark__419_2495178454"/>
      <w:r>
        <w:rPr>
          <w:color w:val="000000"/>
        </w:rPr>
        <w:t>B</w:t>
      </w:r>
      <w:bookmarkStart w:id="213" w:name="__Fieldmark__429_942872385"/>
      <w:r>
        <w:rPr>
          <w:color w:val="000000"/>
        </w:rPr>
        <w:t>ean, 1961)</w:t>
      </w:r>
      <w:bookmarkEnd w:id="211"/>
      <w:bookmarkEnd w:id="212"/>
      <w:bookmarkEnd w:id="213"/>
      <w:r>
        <w:rPr>
          <w:color w:val="000000"/>
        </w:rPr>
        <w:t>. For modelling purposes, March 1</w:t>
      </w:r>
      <w:r>
        <w:rPr>
          <w:color w:val="000000"/>
          <w:vertAlign w:val="superscript"/>
        </w:rPr>
        <w:t>st</w:t>
      </w:r>
      <w:r>
        <w:rPr>
          <w:color w:val="000000"/>
        </w:rPr>
        <w:t xml:space="preserve"> is generally taken as the start of the quiescent stage </w:t>
      </w:r>
      <w:bookmarkStart w:id="214" w:name="__Fieldmark__765_3903614438"/>
      <w:r>
        <w:rPr>
          <w:color w:val="000000"/>
        </w:rPr>
        <w:t>(</w:t>
      </w:r>
      <w:bookmarkStart w:id="215" w:name="__Fieldmark__426_2495178454"/>
      <w:r>
        <w:rPr>
          <w:color w:val="000000"/>
        </w:rPr>
        <w:t>R</w:t>
      </w:r>
      <w:bookmarkStart w:id="216" w:name="__Fieldmark__434_942872385"/>
      <w:r>
        <w:rPr>
          <w:color w:val="000000"/>
        </w:rPr>
        <w:t xml:space="preserve">égnière, </w:t>
      </w:r>
      <w:r>
        <w:t>St-Amant, &amp; Duval</w:t>
      </w:r>
      <w:r>
        <w:rPr>
          <w:color w:val="000000"/>
        </w:rPr>
        <w:t>, 2012)</w:t>
      </w:r>
      <w:bookmarkEnd w:id="214"/>
      <w:bookmarkEnd w:id="215"/>
      <w:bookmarkEnd w:id="216"/>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(Régnière, </w:t>
      </w:r>
      <w:r>
        <w:t>St-Amant,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77777777"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77777777" w:rsidR="001A179F" w:rsidRDefault="006B7108">
            <w:pPr>
              <w:pStyle w:val="NormalWeb"/>
              <w:spacing w:before="280" w:after="0" w:line="480" w:lineRule="auto"/>
              <w:jc w:val="center"/>
            </w:pPr>
            <w:r>
              <w:t xml:space="preserve">Eq. </w:t>
            </w:r>
            <w:r>
              <w:fldChar w:fldCharType="begin"/>
            </w:r>
            <w:r>
              <w:instrText>SEQ Eq \* ARABIC</w:instrText>
            </w:r>
            <w:r>
              <w:fldChar w:fldCharType="separate"/>
            </w:r>
            <w:r>
              <w:t>0</w:t>
            </w:r>
            <w:r>
              <w:fldChar w:fldCharType="end"/>
            </w:r>
          </w:p>
        </w:tc>
      </w:tr>
    </w:tbl>
    <w:p w14:paraId="30DED731" w14:textId="77777777" w:rsidR="001A179F" w:rsidRDefault="006B7108">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77777777" w:rsidR="001A179F" w:rsidRDefault="006B7108">
            <w:pPr>
              <w:pStyle w:val="NormalWeb"/>
              <w:spacing w:before="280" w:after="0" w:line="480" w:lineRule="auto"/>
              <w:jc w:val="center"/>
            </w:pPr>
            <w:r>
              <w:t xml:space="preserve">Eq. </w:t>
            </w:r>
            <w:r>
              <w:fldChar w:fldCharType="begin"/>
            </w:r>
            <w:r>
              <w:instrText>SEQ Eq \* ARABIC</w:instrText>
            </w:r>
            <w:r>
              <w:fldChar w:fldCharType="separate"/>
            </w:r>
            <w:r>
              <w:t>0</w:t>
            </w:r>
            <w:r>
              <w:fldChar w:fldCharType="end"/>
            </w:r>
          </w:p>
        </w:tc>
      </w:tr>
    </w:tbl>
    <w:p w14:paraId="70A5AB57" w14:textId="77777777"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xml:space="preserve"> (Régnière, </w:t>
      </w:r>
      <w:r>
        <w:rPr>
          <w:rFonts w:ascii="Times New Roman" w:hAnsi="Times New Roman" w:cs="Times New Roman"/>
        </w:rPr>
        <w:t>St-Amant, &amp; Duval</w:t>
      </w:r>
      <w:r>
        <w:rPr>
          <w:rFonts w:ascii="Times New Roman" w:eastAsia="Times New Roman" w:hAnsi="Times New Roman" w:cs="Times New Roman"/>
          <w:color w:val="000000"/>
          <w:sz w:val="24"/>
          <w:szCs w:val="24"/>
          <w:lang w:eastAsia="en-CA"/>
        </w:rPr>
        <w:t xml:space="preserve">, 2012). The accumulation rate function is increasing for temperatures up to </w:t>
      </w:r>
      <w:ins w:id="217" w:author="Portalier Sebastien" w:date="2021-05-07T02:55:00Z">
        <w:r>
          <w:rPr>
            <w:rFonts w:ascii="Times New Roman" w:eastAsia="Times New Roman" w:hAnsi="Times New Roman" w:cs="Times New Roman"/>
            <w:color w:val="000000"/>
            <w:sz w:val="24"/>
            <w:szCs w:val="24"/>
            <w:lang w:eastAsia="en-CA"/>
          </w:rPr>
          <w:t>31</w:t>
        </w:r>
      </w:ins>
      <w:r>
        <w:rPr>
          <w:rFonts w:ascii="Times New Roman" w:eastAsia="Times New Roman" w:hAnsi="Times New Roman" w:cs="Times New Roman"/>
          <w:color w:val="000000"/>
          <w:sz w:val="24"/>
          <w:szCs w:val="24"/>
          <w:lang w:eastAsia="en-CA"/>
        </w:rPr>
        <w:t xml:space="preserve">° C, which is well </w:t>
      </w:r>
      <w:del w:id="218" w:author="Unknown Author" w:date="2021-05-10T11:27:00Z">
        <w:r>
          <w:rPr>
            <w:rFonts w:ascii="Times New Roman" w:eastAsia="Times New Roman" w:hAnsi="Times New Roman" w:cs="Times New Roman"/>
            <w:color w:val="000000"/>
            <w:sz w:val="24"/>
            <w:szCs w:val="24"/>
            <w:lang w:eastAsia="en-CA"/>
          </w:rPr>
          <w:delText>within</w:delText>
        </w:r>
      </w:del>
      <w:ins w:id="219" w:author="Unknown Author" w:date="2021-05-10T11:27:00Z">
        <w:r>
          <w:rPr>
            <w:rFonts w:ascii="Times New Roman" w:eastAsia="Times New Roman" w:hAnsi="Times New Roman" w:cs="Times New Roman"/>
            <w:color w:val="000000"/>
            <w:sz w:val="24"/>
            <w:szCs w:val="24"/>
            <w:lang w:eastAsia="en-CA"/>
          </w:rPr>
          <w:t>above</w:t>
        </w:r>
      </w:ins>
      <w:r>
        <w:rPr>
          <w:rFonts w:ascii="Times New Roman" w:eastAsia="Times New Roman" w:hAnsi="Times New Roman" w:cs="Times New Roman"/>
          <w:color w:val="000000"/>
          <w:sz w:val="24"/>
          <w:szCs w:val="24"/>
          <w:lang w:eastAsia="en-CA"/>
        </w:rPr>
        <w:t xml:space="preserve"> the temperatures observed during the quiescent stage.</w:t>
      </w:r>
    </w:p>
    <w:p w14:paraId="1EAB20A5" w14:textId="77777777" w:rsidR="001A179F" w:rsidRDefault="006B7108">
      <w:pPr>
        <w:pStyle w:val="Heading3"/>
        <w:spacing w:line="480" w:lineRule="auto"/>
        <w:rPr>
          <w:rFonts w:ascii="Times New Roman" w:hAnsi="Times New Roman" w:cs="Times New Roman"/>
          <w:b/>
          <w:bCs/>
        </w:rPr>
      </w:pPr>
      <w:r>
        <w:rPr>
          <w:rFonts w:ascii="Times New Roman" w:hAnsi="Times New Roman" w:cs="Times New Roman"/>
          <w:b/>
          <w:bCs/>
          <w:color w:val="000000"/>
        </w:rPr>
        <w:lastRenderedPageBreak/>
        <w:t>2.2.3 Phenological model of balsam fir’s budburst</w:t>
      </w:r>
    </w:p>
    <w:p w14:paraId="26100D1F" w14:textId="77777777" w:rsidR="001A179F" w:rsidRDefault="006B7108">
      <w:pPr>
        <w:pStyle w:val="NormalWeb"/>
        <w:spacing w:before="280" w:beforeAutospacing="0" w:afterAutospacing="0" w:line="480" w:lineRule="auto"/>
      </w:pPr>
      <w:r>
        <w:rPr>
          <w:color w:val="000000"/>
        </w:rPr>
        <w:t>Process</w:t>
      </w:r>
      <w:del w:id="220" w:author="Unknown Author" w:date="2021-05-10T11:27:00Z">
        <w:r>
          <w:rPr>
            <w:color w:val="000000"/>
          </w:rPr>
          <w:delText>ed</w:delText>
        </w:r>
      </w:del>
      <w:r>
        <w:rPr>
          <w:color w:val="000000"/>
        </w:rPr>
        <w:t xml:space="preserve">-based tree phenology models describe the individual or interactive effects of environmental conditions (e.g., temperature or photoperiod) on bud development (Chuine &amp; Régnière, 2017). We use the Uniforc model of Chuine (2000) to model balsam fir’s budburst phenology. Uniforc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77777777"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t>
      </w:r>
      <w:bookmarkStart w:id="221" w:name="__Fieldmark__834_3903614438"/>
      <w:r>
        <w:rPr>
          <w:color w:val="000000"/>
        </w:rPr>
        <w:t>D</w:t>
      </w:r>
      <w:bookmarkStart w:id="222" w:name="__Fieldmark__491_2495178454"/>
      <w:r>
        <w:rPr>
          <w:color w:val="000000"/>
        </w:rPr>
        <w:t>o</w:t>
      </w:r>
      <w:bookmarkStart w:id="223" w:name="__Fieldmark__543_942872385"/>
      <w:r>
        <w:rPr>
          <w:color w:val="000000"/>
        </w:rPr>
        <w:t>rais &amp; Kettela (1982)</w:t>
      </w:r>
      <w:bookmarkEnd w:id="221"/>
      <w:bookmarkEnd w:id="222"/>
      <w:bookmarkEnd w:id="223"/>
      <w:r>
        <w:rPr>
          <w:color w:val="000000"/>
        </w:rPr>
        <w:t>. The budburst date was defined as the date when 50% of the buds in the site have reached stage II.</w:t>
      </w:r>
    </w:p>
    <w:p w14:paraId="73126D52" w14:textId="77777777" w:rsidR="001A179F" w:rsidRDefault="006B7108">
      <w:pPr>
        <w:pStyle w:val="NormalWeb"/>
        <w:spacing w:before="280" w:beforeAutospacing="0" w:afterAutospacing="0" w:line="480" w:lineRule="auto"/>
        <w:ind w:firstLine="720"/>
      </w:pPr>
      <w:commentRangeStart w:id="224"/>
      <w:commentRangeStart w:id="225"/>
      <w:r>
        <w:rPr>
          <w:color w:val="000000"/>
        </w:rPr>
        <w:t>We perform sensitivity analysis on both models using partial rank correlation coefficients </w:t>
      </w:r>
      <w:bookmarkStart w:id="226" w:name="__Fieldmark__847_3903614438"/>
      <w:r>
        <w:rPr>
          <w:color w:val="000000"/>
        </w:rPr>
        <w:t>(</w:t>
      </w:r>
      <w:bookmarkStart w:id="227" w:name="__Fieldmark__500_2495178454"/>
      <w:r>
        <w:rPr>
          <w:color w:val="000000"/>
        </w:rPr>
        <w:t>W</w:t>
      </w:r>
      <w:bookmarkStart w:id="228" w:name="__Fieldmark__554_942872385"/>
      <w:r>
        <w:rPr>
          <w:color w:val="000000"/>
        </w:rPr>
        <w:t>u et al., 2013)</w:t>
      </w:r>
      <w:bookmarkEnd w:id="226"/>
      <w:bookmarkEnd w:id="227"/>
      <w:bookmarkEnd w:id="228"/>
      <w:r>
        <w:rPr>
          <w:color w:val="000000"/>
        </w:rPr>
        <w:t>.</w:t>
      </w:r>
      <w:commentRangeEnd w:id="224"/>
      <w:r>
        <w:commentReference w:id="224"/>
      </w:r>
      <w:commentRangeEnd w:id="225"/>
      <w:r w:rsidR="007A34C2">
        <w:rPr>
          <w:rStyle w:val="CommentReference"/>
          <w:rFonts w:asciiTheme="minorHAnsi" w:eastAsiaTheme="minorHAnsi" w:hAnsiTheme="minorHAnsi" w:cstheme="minorBidi"/>
          <w:lang w:eastAsia="en-US"/>
        </w:rPr>
        <w:commentReference w:id="225"/>
      </w:r>
    </w:p>
    <w:p w14:paraId="24F8D5E2"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t>2.3 Historical and future temperature regimes in eastern Canada</w:t>
      </w:r>
    </w:p>
    <w:p w14:paraId="7931F293" w14:textId="77777777"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3) to explore the effects of </w:t>
      </w:r>
      <w:del w:id="229" w:author="Unknown Author" w:date="2021-05-10T11:30:00Z">
        <w:r>
          <w:rPr>
            <w:color w:val="000000"/>
          </w:rPr>
          <w:delText>various</w:delText>
        </w:r>
      </w:del>
      <w:r>
        <w:rPr>
          <w:color w:val="000000"/>
        </w:rPr>
        <w:t xml:space="preserve"> historical and future temperature regimes on the synchrony between SBW and balsam fir phenology. The temperature data for these locations were calculated using BioSIM </w:t>
      </w:r>
      <w:bookmarkStart w:id="230" w:name="__Fieldmark__861_3903614438"/>
      <w:r>
        <w:rPr>
          <w:color w:val="000000"/>
        </w:rPr>
        <w:t>(</w:t>
      </w:r>
      <w:bookmarkStart w:id="231" w:name="__Fieldmark__510_2495178454"/>
      <w:r>
        <w:rPr>
          <w:color w:val="000000"/>
        </w:rPr>
        <w:t>R</w:t>
      </w:r>
      <w:bookmarkStart w:id="232" w:name="__Fieldmark__566_942872385"/>
      <w:r>
        <w:rPr>
          <w:color w:val="000000"/>
        </w:rPr>
        <w:t xml:space="preserve">égnière, </w:t>
      </w:r>
      <w:r>
        <w:rPr>
          <w:color w:val="000000"/>
        </w:rPr>
        <w:lastRenderedPageBreak/>
        <w:t>Saint-Amant, Béchard, et al., 2014)</w:t>
      </w:r>
      <w:bookmarkEnd w:id="230"/>
      <w:bookmarkEnd w:id="231"/>
      <w:bookmarkEnd w:id="232"/>
      <w:r>
        <w:rPr>
          <w:color w:val="000000"/>
        </w:rPr>
        <w:t xml:space="preserve">. BioSIM interpolates weather station historical data and climate change scenarios across North America. We used data from 1996 to 2016 to explore </w:t>
      </w:r>
      <w:del w:id="233" w:author="Unknown Author" w:date="2021-05-10T11:30:00Z">
        <w:r>
          <w:rPr>
            <w:color w:val="000000"/>
          </w:rPr>
          <w:delText>the</w:delText>
        </w:r>
      </w:del>
      <w:r>
        <w:rPr>
          <w:color w:val="000000"/>
        </w:rPr>
        <w:t xml:space="preserve"> latitudinal trends of past insect emergence, tree budburst and their mismatch across years. </w:t>
      </w:r>
    </w:p>
    <w:p w14:paraId="0C33E971" w14:textId="77777777" w:rsidR="001A179F" w:rsidRDefault="006B7108">
      <w:pPr>
        <w:pStyle w:val="NormalWeb"/>
        <w:spacing w:before="280" w:beforeAutospacing="0" w:afterAutospacing="0" w:line="480" w:lineRule="auto"/>
        <w:ind w:firstLine="720"/>
      </w:pPr>
      <w:del w:id="234" w:author="Unknown Author" w:date="2021-05-10T11:31:00Z">
        <w:r>
          <w:rPr>
            <w:color w:val="000000"/>
          </w:rPr>
          <w:delText>Last, w</w:delText>
        </w:r>
      </w:del>
      <w:ins w:id="235" w:author="Unknown Author" w:date="2021-05-10T11:31:00Z">
        <w:r>
          <w:rPr>
            <w:color w:val="000000"/>
          </w:rPr>
          <w:t xml:space="preserve"> W</w:t>
        </w:r>
      </w:ins>
      <w:r>
        <w:rPr>
          <w:color w:val="000000"/>
        </w:rPr>
        <w:t xml:space="preserve">e used predicted temperatures under different warming scenarios </w:t>
      </w:r>
      <w:del w:id="236" w:author="Unknown Author" w:date="2021-05-10T11:31:00Z">
        <w:r>
          <w:rPr>
            <w:color w:val="000000"/>
          </w:rPr>
          <w:delText>at the same locations</w:delText>
        </w:r>
      </w:del>
      <w:r>
        <w:rPr>
          <w:color w:val="000000"/>
        </w:rPr>
        <w:t xml:space="preserve"> to </w:t>
      </w:r>
      <w:del w:id="237" w:author="Unknown Author" w:date="2021-05-10T11:31:00Z">
        <w:r>
          <w:rPr>
            <w:color w:val="000000"/>
          </w:rPr>
          <w:delText>gain insights in</w:delText>
        </w:r>
      </w:del>
      <w:ins w:id="238" w:author="Unknown Author" w:date="2021-05-10T11:31:00Z">
        <w:r>
          <w:rPr>
            <w:color w:val="000000"/>
          </w:rPr>
          <w:t xml:space="preserve"> reveal</w:t>
        </w:r>
      </w:ins>
      <w:r>
        <w:rPr>
          <w:color w:val="000000"/>
        </w:rPr>
        <w:t xml:space="preserve"> expected trends for emergence, budburst and mismatch</w:t>
      </w:r>
      <w:del w:id="239" w:author="Unknown Author" w:date="2021-05-10T11:31:00Z">
        <w:r>
          <w:rPr>
            <w:color w:val="000000"/>
          </w:rPr>
          <w:delText xml:space="preserve"> in the future</w:delText>
        </w:r>
      </w:del>
      <w:r>
        <w:rPr>
          <w:color w:val="000000"/>
        </w:rPr>
        <w:t xml:space="preserve">. We selected three different scenarios, known as RCP2.6, RCP4.5 and RCP8.5 </w:t>
      </w:r>
      <w:bookmarkStart w:id="240" w:name="__Fieldmark__874_3903614438"/>
      <w:r>
        <w:rPr>
          <w:color w:val="000000"/>
        </w:rPr>
        <w:t>(</w:t>
      </w:r>
      <w:bookmarkStart w:id="241" w:name="__Fieldmark__519_2495178454"/>
      <w:r>
        <w:rPr>
          <w:color w:val="000000"/>
        </w:rPr>
        <w:t>v</w:t>
      </w:r>
      <w:bookmarkStart w:id="242" w:name="__Fieldmark__576_942872385"/>
      <w:r>
        <w:rPr>
          <w:color w:val="000000"/>
        </w:rPr>
        <w:t>an Vuuren et al., 2011)</w:t>
      </w:r>
      <w:bookmarkEnd w:id="240"/>
      <w:bookmarkEnd w:id="241"/>
      <w:bookmarkEnd w:id="242"/>
      <w:r>
        <w:rPr>
          <w:color w:val="000000"/>
        </w:rPr>
        <w:t>. For each scenario, we generated 1200 stochastic temperature time series over the 2001-2100 period. </w:t>
      </w:r>
    </w:p>
    <w:p w14:paraId="3E8F473A" w14:textId="77777777" w:rsidR="001A179F" w:rsidRDefault="006B7108">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(i.e., a few hours of warm temperatures, while the average daily temperature stays low).  </w:t>
      </w:r>
    </w:p>
    <w:p w14:paraId="19AC583C" w14:textId="77777777" w:rsidR="001A179F" w:rsidRDefault="006B7108">
      <w:pPr>
        <w:pStyle w:val="Heading1"/>
        <w:spacing w:before="240" w:beforeAutospacing="0" w:after="280" w:afterAutospacing="0" w:line="480" w:lineRule="auto"/>
      </w:pPr>
      <w:r>
        <w:rPr>
          <w:color w:val="000000"/>
          <w:sz w:val="32"/>
          <w:szCs w:val="32"/>
        </w:rPr>
        <w:t>3. Results</w:t>
      </w:r>
    </w:p>
    <w:p w14:paraId="03C1B950"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t>3.1 Theoretical results</w:t>
      </w:r>
    </w:p>
    <w:p w14:paraId="39EED86D" w14:textId="77777777" w:rsidR="001A179F" w:rsidRDefault="006B7108">
      <w:pPr>
        <w:pStyle w:val="NormalWeb"/>
        <w:spacing w:before="280" w:beforeAutospacing="0" w:afterAutospacing="0" w:line="480" w:lineRule="auto"/>
      </w:pPr>
      <w:r>
        <w:rPr>
          <w:color w:val="000000"/>
        </w:rPr>
        <w:t xml:space="preserve">Model equation </w:t>
      </w:r>
      <w:ins w:id="243" w:author="Portalier Sebastien" w:date="2021-05-07T22:18:00Z">
        <w:r>
          <w:rPr>
            <w:color w:val="000000"/>
          </w:rPr>
          <w:t>(</w:t>
        </w:r>
      </w:ins>
      <w:r>
        <w:rPr>
          <w:color w:val="000000"/>
        </w:rPr>
        <w:t>Eq. 1</w:t>
      </w:r>
      <w:ins w:id="244" w:author="Portalier Sebastien" w:date="2021-05-07T22:18:00Z">
        <w:r>
          <w:rPr>
            <w:color w:val="000000"/>
          </w:rPr>
          <w:t>)</w:t>
        </w:r>
      </w:ins>
      <w:r>
        <w:rPr>
          <w:color w:val="000000"/>
        </w:rPr>
        <w:t xml:space="preserve">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future temperature </w:t>
      </w:r>
      <w:del w:id="245" w:author="Unknown Author" w:date="2021-05-10T11:32:00Z">
        <w:r>
          <w:rPr>
            <w:color w:val="000000"/>
          </w:rPr>
          <w:delText>(</w:delText>
        </w:r>
        <w:r>
          <w:rPr>
            <w:i/>
            <w:iCs/>
            <w:color w:val="000000"/>
          </w:rPr>
          <w:delText>x</w:delText>
        </w:r>
        <w:r>
          <w:rPr>
            <w:i/>
            <w:iCs/>
            <w:color w:val="000000"/>
            <w:vertAlign w:val="subscript"/>
          </w:rPr>
          <w:delText>2</w:delText>
        </w:r>
        <w:r>
          <w:rPr>
            <w:i/>
            <w:iCs/>
            <w:color w:val="000000"/>
          </w:rPr>
          <w:delText>(t)</w:delText>
        </w:r>
        <w:r>
          <w:rPr>
            <w:color w:val="000000"/>
          </w:rPr>
          <w:delText xml:space="preserve">) </w:delText>
        </w:r>
      </w:del>
      <w:r>
        <w:rPr>
          <w:color w:val="000000"/>
        </w:rPr>
        <w:t xml:space="preserve">time series </w:t>
      </w:r>
      <w:ins w:id="246" w:author="Unknown Author" w:date="2021-05-10T11:33:00Z">
        <w:r>
          <w:rPr>
            <w:color w:val="000000"/>
          </w:rPr>
          <w:t>(</w:t>
        </w:r>
        <w:r>
          <w:rPr>
            <w:i/>
            <w:iCs/>
            <w:color w:val="000000"/>
          </w:rPr>
          <w:t>x</w:t>
        </w:r>
        <w:r>
          <w:rPr>
            <w:i/>
            <w:iCs/>
            <w:color w:val="000000"/>
            <w:vertAlign w:val="subscript"/>
          </w:rPr>
          <w:t>2</w:t>
        </w:r>
        <w:r>
          <w:rPr>
            <w:i/>
            <w:iCs/>
            <w:color w:val="000000"/>
          </w:rPr>
          <w:t>(t)</w:t>
        </w:r>
        <w:del w:id="247" w:author="Candau, Jean-Noel" w:date="2021-05-10T21:41:00Z">
          <w:r w:rsidDel="007A34C2">
            <w:rPr>
              <w:color w:val="000000"/>
            </w:rPr>
            <w:delText xml:space="preserve">)  </w:delText>
          </w:r>
        </w:del>
      </w:ins>
      <w:del w:id="248" w:author="Candau, Jean-Noel" w:date="2021-05-10T21:41:00Z">
        <w:r w:rsidDel="007A34C2">
          <w:rPr>
            <w:color w:val="000000"/>
          </w:rPr>
          <w:delText>deviate</w:delText>
        </w:r>
      </w:del>
      <w:ins w:id="249" w:author="Candau, Jean-Noel" w:date="2021-05-10T21:41:00Z">
        <w:r w:rsidR="007A34C2">
          <w:rPr>
            <w:color w:val="000000"/>
          </w:rPr>
          <w:t>) deviate</w:t>
        </w:r>
      </w:ins>
      <w:r>
        <w:rPr>
          <w:color w:val="000000"/>
        </w:rPr>
        <w:t xml:space="preserv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14:paraId="1AF1A770" w14:textId="77777777" w:rsidR="001A179F" w:rsidRDefault="006B7108">
      <w:pPr>
        <w:pStyle w:val="Heading3"/>
        <w:spacing w:line="480" w:lineRule="auto"/>
        <w:rPr>
          <w:rFonts w:ascii="Times New Roman" w:hAnsi="Times New Roman" w:cs="Times New Roman"/>
          <w:b/>
          <w:bCs/>
        </w:rPr>
      </w:pPr>
      <w:r>
        <w:rPr>
          <w:rFonts w:ascii="Times New Roman" w:hAnsi="Times New Roman" w:cs="Times New Roman"/>
          <w:b/>
          <w:bCs/>
          <w:color w:val="000000"/>
        </w:rPr>
        <w:lastRenderedPageBreak/>
        <w:t>3.1.1 Phenology shift of a single species</w:t>
      </w:r>
    </w:p>
    <w:p w14:paraId="43B1455C" w14:textId="77777777" w:rsidR="001A179F" w:rsidRDefault="006B7108">
      <w:pPr>
        <w:pStyle w:val="NormalWeb"/>
        <w:spacing w:line="480" w:lineRule="auto"/>
        <w:rPr>
          <w:color w:val="000000"/>
        </w:rPr>
      </w:pPr>
      <w:del w:id="250" w:author="Unknown Author" w:date="2021-05-10T11:33:00Z">
        <w:r>
          <w:rPr>
            <w:color w:val="000000"/>
          </w:rPr>
          <w:delText>In the case of a constant</w:delText>
        </w:r>
      </w:del>
      <w:ins w:id="251" w:author="Unknown Author" w:date="2021-05-10T11:33:00Z">
        <w:r>
          <w:rPr>
            <w:color w:val="000000"/>
          </w:rPr>
          <w:t xml:space="preserve"> When</w:t>
        </w:r>
      </w:ins>
      <w:r>
        <w:rPr>
          <w:color w:val="000000"/>
        </w:rPr>
        <w:t xml:space="preserve"> temperature</w:t>
      </w:r>
      <w:ins w:id="252" w:author="Unknown Author" w:date="2021-05-10T11:33:00Z">
        <w:r>
          <w:rPr>
            <w:color w:val="000000"/>
          </w:rPr>
          <w:t>s differ by a constant</w:t>
        </w:r>
      </w:ins>
      <w:ins w:id="253" w:author="Unknown Author" w:date="2021-05-10T11:34:00Z">
        <w:r>
          <w:rPr>
            <w:color w:val="000000"/>
          </w:rPr>
          <w:t xml:space="preserve"> (</w:t>
        </w:r>
      </w:ins>
      <m:oMath>
        <m:r>
          <w:rPr>
            <w:rFonts w:ascii="Cambria Math" w:hAnsi="Cambria Math"/>
          </w:rPr>
          <m:t>∆x</m:t>
        </m:r>
      </m:oMath>
      <w:ins w:id="254" w:author="Unknown Author" w:date="2021-05-10T11:34:00Z">
        <w:r>
          <w:rPr>
            <w:color w:val="000000"/>
          </w:rPr>
          <w:t>)</w:t>
        </w:r>
      </w:ins>
      <w:del w:id="255" w:author="Unknown Author" w:date="2021-05-10T11:33:00Z">
        <w:r>
          <w:rPr>
            <w:color w:val="000000"/>
          </w:rPr>
          <w:delText xml:space="preserve"> difference</w:delText>
        </w:r>
      </w:del>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w:t>
      </w:r>
      <w:del w:id="256" w:author="Unknown Author" w:date="2021-05-10T11:34:00Z">
        <w:r>
          <w:rPr>
            <w:color w:val="000000"/>
          </w:rPr>
          <w:delText xml:space="preserve">where </w:delText>
        </w:r>
        <w:r>
          <w:rPr>
            <w:noProof/>
            <w:color w:val="000000"/>
          </w:rPr>
          <w:drawing>
            <wp:inline distT="0" distB="0" distL="0" distR="0" wp14:anchorId="2BA05CB5" wp14:editId="421161FF">
              <wp:extent cx="200660" cy="168275"/>
              <wp:effectExtent l="0" t="0" r="0" b="0"/>
              <wp:docPr id="1" name="Picture 1"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OLE-object"/>
                      <pic:cNvPicPr>
                        <a:picLocks noChangeAspect="1" noChangeArrowheads="1"/>
                      </pic:cNvPicPr>
                    </pic:nvPicPr>
                    <pic:blipFill>
                      <a:blip/>
                      <a:stretch>
                        <a:fillRect/>
                      </a:stretch>
                    </pic:blipFill>
                    <pic:spPr bwMode="auto">
                      <a:xfrm>
                        <a:off x="0" y="0"/>
                        <a:ext cx="200660" cy="168275"/>
                      </a:xfrm>
                      <a:prstGeom prst="rect">
                        <a:avLst/>
                      </a:prstGeom>
                    </pic:spPr>
                  </pic:pic>
                </a:graphicData>
              </a:graphic>
            </wp:inline>
          </w:drawing>
        </w:r>
        <w:r>
          <w:rPr>
            <w:color w:val="000000"/>
          </w:rPr>
          <w:delText xml:space="preserve"> is the difference</w:delText>
        </w:r>
      </w:del>
      <w:r>
        <w:rPr>
          <w:color w:val="000000"/>
        </w:rPr>
        <w:t xml:space="preserve">.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1A179F" w14:paraId="042A4EB3" w14:textId="77777777">
        <w:tc>
          <w:tcPr>
            <w:tcW w:w="985" w:type="dxa"/>
            <w:shd w:val="clear" w:color="auto" w:fill="auto"/>
            <w:vAlign w:val="center"/>
          </w:tcPr>
          <w:p w14:paraId="02BEB3D1"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90500C9" w14:textId="77777777" w:rsidR="001A179F" w:rsidRDefault="006B7108">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FFC1122" w14:textId="77777777" w:rsidR="001A179F" w:rsidRDefault="006B7108">
            <w:pPr>
              <w:pStyle w:val="NormalWeb"/>
              <w:spacing w:before="280" w:after="0" w:line="480" w:lineRule="auto"/>
              <w:jc w:val="center"/>
            </w:pPr>
            <w:r>
              <w:t xml:space="preserve">Eq. </w:t>
            </w:r>
            <w:r>
              <w:fldChar w:fldCharType="begin"/>
            </w:r>
            <w:r>
              <w:instrText>SEQ Eq \* ARABIC</w:instrText>
            </w:r>
            <w:r>
              <w:fldChar w:fldCharType="separate"/>
            </w:r>
            <w:r>
              <w:t>0</w:t>
            </w:r>
            <w:r>
              <w:fldChar w:fldCharType="end"/>
            </w:r>
          </w:p>
        </w:tc>
      </w:tr>
    </w:tbl>
    <w:p w14:paraId="6619DA8E" w14:textId="77777777" w:rsidR="001A179F" w:rsidRDefault="006B7108">
      <w:pPr>
        <w:pStyle w:val="NormalWeb"/>
        <w:spacing w:line="480" w:lineRule="auto"/>
        <w:rPr>
          <w:color w:val="000000"/>
        </w:rPr>
      </w:pPr>
      <w:del w:id="257" w:author="Unknown Author" w:date="2021-05-10T11:35:00Z">
        <w:r>
          <w:rPr>
            <w:color w:val="000000"/>
          </w:rPr>
          <w:delText xml:space="preserve">In the second case, if the difference in temperature between two years is a </w:delText>
        </w:r>
      </w:del>
      <w:ins w:id="258" w:author="Unknown Author" w:date="2021-05-10T11:35:00Z">
        <w:r>
          <w:rPr>
            <w:color w:val="000000"/>
          </w:rPr>
          <w:t xml:space="preserve"> When temperatures differ by </w:t>
        </w:r>
      </w:ins>
      <w:r>
        <w:rPr>
          <w:color w:val="000000"/>
        </w:rPr>
        <w:t xml:space="preserve">warm or cold spell of short duration </w:t>
      </w:r>
      <m:oMath>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1A179F" w14:paraId="1F735B93" w14:textId="77777777">
        <w:tc>
          <w:tcPr>
            <w:tcW w:w="985" w:type="dxa"/>
            <w:shd w:val="clear" w:color="auto" w:fill="auto"/>
            <w:vAlign w:val="center"/>
          </w:tcPr>
          <w:p w14:paraId="08E255E7"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E062A00" w14:textId="77777777" w:rsidR="001A179F" w:rsidRDefault="006B7108">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r>
                  <w:rPr>
                    <w:rFonts w:ascii="Cambria Math" w:hAnsi="Cambria Math"/>
                  </w:rPr>
                  <m:t>.</m:t>
                </m:r>
              </m:oMath>
            </m:oMathPara>
          </w:p>
        </w:tc>
        <w:tc>
          <w:tcPr>
            <w:tcW w:w="989" w:type="dxa"/>
            <w:shd w:val="clear" w:color="auto" w:fill="auto"/>
            <w:vAlign w:val="center"/>
          </w:tcPr>
          <w:p w14:paraId="7D862CD8" w14:textId="77777777" w:rsidR="001A179F" w:rsidRDefault="006B7108">
            <w:pPr>
              <w:pStyle w:val="NormalWeb"/>
              <w:spacing w:before="280" w:after="0" w:line="480" w:lineRule="auto"/>
              <w:jc w:val="center"/>
            </w:pPr>
            <w:r>
              <w:t xml:space="preserve">Eq. </w:t>
            </w:r>
            <w:r>
              <w:fldChar w:fldCharType="begin"/>
            </w:r>
            <w:r>
              <w:instrText>SEQ Eq \* ARABIC</w:instrText>
            </w:r>
            <w:r>
              <w:fldChar w:fldCharType="separate"/>
            </w:r>
            <w:r>
              <w:t>0</w:t>
            </w:r>
            <w:r>
              <w:fldChar w:fldCharType="end"/>
            </w:r>
          </w:p>
        </w:tc>
      </w:tr>
    </w:tbl>
    <w:p w14:paraId="278CC8AE" w14:textId="77777777" w:rsidR="001A179F" w:rsidRDefault="006B7108">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w:t>
      </w:r>
      <w:ins w:id="259" w:author="Candau, Jean-Noel" w:date="2021-05-10T21:42:00Z">
        <w:r w:rsidR="007A34C2">
          <w:rPr>
            <w:color w:val="000000"/>
          </w:rPr>
          <w:t>is at</w:t>
        </w:r>
      </w:ins>
      <w:del w:id="260" w:author="Candau, Jean-Noel" w:date="2021-05-10T21:42:00Z">
        <w:r w:rsidDel="007A34C2">
          <w:rPr>
            <w:color w:val="000000"/>
          </w:rPr>
          <w:delText>has</w:delText>
        </w:r>
      </w:del>
      <w:r>
        <w:rPr>
          <w:color w:val="000000"/>
        </w:rPr>
        <w:t xml:space="preserve"> its maximal slope. For the rate function in Eq. 2, this occurs at temperature </w:t>
      </w:r>
      <w:r>
        <w:rPr>
          <w:i/>
          <w:iCs/>
          <w:color w:val="000000"/>
        </w:rPr>
        <w:t>x=c</w:t>
      </w:r>
      <w:r>
        <w:rPr>
          <w:color w:val="000000"/>
        </w:rPr>
        <w:t>.</w:t>
      </w:r>
    </w:p>
    <w:p w14:paraId="5EFB907A" w14:textId="77777777" w:rsidR="001A179F" w:rsidRDefault="006B7108">
      <w:pPr>
        <w:pStyle w:val="Heading3"/>
        <w:spacing w:line="480" w:lineRule="auto"/>
        <w:rPr>
          <w:rFonts w:ascii="Times New Roman" w:hAnsi="Times New Roman" w:cs="Times New Roman"/>
          <w:b/>
          <w:bCs/>
        </w:rPr>
      </w:pPr>
      <w:r>
        <w:rPr>
          <w:rFonts w:ascii="Times New Roman" w:hAnsi="Times New Roman" w:cs="Times New Roman"/>
          <w:b/>
          <w:bCs/>
          <w:color w:val="000000"/>
        </w:rPr>
        <w:lastRenderedPageBreak/>
        <w:t xml:space="preserve">3.1.2 Effects on the mismatch </w:t>
      </w:r>
      <w:del w:id="261" w:author="Unknown Author" w:date="2021-05-10T11:36:00Z">
        <w:r>
          <w:rPr>
            <w:rFonts w:ascii="Times New Roman" w:hAnsi="Times New Roman" w:cs="Times New Roman"/>
            <w:b/>
            <w:bCs/>
            <w:color w:val="000000"/>
          </w:rPr>
          <w:delText>between two species</w:delText>
        </w:r>
      </w:del>
    </w:p>
    <w:p w14:paraId="73E28D48" w14:textId="77777777" w:rsidR="001A179F" w:rsidRDefault="006B7108">
      <w:pPr>
        <w:pStyle w:val="NormalWeb"/>
        <w:spacing w:line="480" w:lineRule="auto"/>
      </w:pPr>
      <w:r>
        <w:rPr>
          <w:color w:val="000000"/>
        </w:rPr>
        <w:t>When heat accumulation occurs independently in each species, the mismatch between the two changes</w:t>
      </w:r>
      <w:del w:id="262" w:author="Unknown Author" w:date="2021-05-10T11:37:00Z">
        <w:r>
          <w:rPr>
            <w:color w:val="000000"/>
          </w:rPr>
          <w:delText>,</w:delText>
        </w:r>
      </w:del>
      <w:ins w:id="263" w:author="Unknown Author" w:date="2021-05-10T11:37:00Z">
        <w:r>
          <w:rPr>
            <w:color w:val="000000"/>
          </w:rPr>
          <w:t xml:space="preserve"> if</w:t>
        </w:r>
      </w:ins>
      <w:r>
        <w:rPr>
          <w:color w:val="000000"/>
        </w:rPr>
        <w:t xml:space="preserve"> they respond differently to changes in temperature.  </w:t>
      </w:r>
      <w:del w:id="264" w:author="Unknown Author" w:date="2021-05-10T11:37:00Z">
        <w:r>
          <w:rPr>
            <w:color w:val="000000"/>
          </w:rPr>
          <w:delText>It is obvious that t</w:delText>
        </w:r>
      </w:del>
      <w:ins w:id="265" w:author="Unknown Author" w:date="2021-05-10T11:37:00Z">
        <w:r>
          <w:rPr>
            <w:color w:val="000000"/>
          </w:rPr>
          <w:t xml:space="preserve"> T</w:t>
        </w:r>
      </w:ins>
      <w:r>
        <w:rPr>
          <w:color w:val="000000"/>
        </w:rPr>
        <w:t xml:space="preserve">he mismatch </w:t>
      </w:r>
      <w:del w:id="266" w:author="Portalier Sebastien" w:date="2021-05-07T22:22:00Z">
        <w:r>
          <w:rPr>
            <w:color w:val="000000"/>
          </w:rPr>
          <w:delText xml:space="preserve">between two species </w:delText>
        </w:r>
      </w:del>
      <w:r>
        <w:rPr>
          <w:color w:val="000000"/>
        </w:rPr>
        <w:t>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5552F1C0" w14:textId="77777777" w:rsidR="001A179F" w:rsidRDefault="006B7108">
      <w:pPr>
        <w:pStyle w:val="NormalWeb"/>
        <w:spacing w:line="480" w:lineRule="auto"/>
        <w:ind w:firstLine="720"/>
      </w:pPr>
      <w:r>
        <w:rPr>
          <w:color w:val="000000"/>
        </w:rPr>
        <w:t xml:space="preserve">For a theoretical example, </w:t>
      </w:r>
      <w:del w:id="267" w:author="Unknown Author" w:date="2021-05-10T11:38:00Z">
        <w:r>
          <w:rPr>
            <w:color w:val="000000"/>
          </w:rPr>
          <w:delText xml:space="preserve">let us </w:delText>
        </w:r>
      </w:del>
      <w:ins w:id="268" w:author="Unknown Author" w:date="2021-05-10T11:38:00Z">
        <w:r>
          <w:rPr>
            <w:color w:val="000000"/>
          </w:rPr>
          <w:t xml:space="preserve"> we </w:t>
        </w:r>
      </w:ins>
      <w:r>
        <w:rPr>
          <w:color w:val="000000"/>
        </w:rPr>
        <w:t xml:space="preserve">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w:t>
      </w:r>
      <w:del w:id="269" w:author="Unknown Author" w:date="2021-05-10T11:38:00Z">
        <w:r>
          <w:rPr>
            <w:color w:val="000000"/>
          </w:rPr>
          <w:delText>would</w:delText>
        </w:r>
      </w:del>
      <w:r>
        <w:rPr>
          <w:color w:val="000000"/>
        </w:rPr>
        <w:t xml:space="preserve"> increase</w:t>
      </w:r>
      <w:ins w:id="270" w:author="Unknown Author" w:date="2021-05-10T11:38:00Z">
        <w:r>
          <w:rPr>
            <w:color w:val="000000"/>
          </w:rPr>
          <w:t>s</w:t>
        </w:r>
      </w:ins>
      <w:r>
        <w:rPr>
          <w:color w:val="000000"/>
        </w:rPr>
        <w:t xml:space="preserve">.  Vice versa, if temperatures exceed historical averages only late in the season, when the consumer is more sensitive, the phenology of the consumer is expected to advance more, so that the mismatch </w:t>
      </w:r>
      <w:del w:id="271" w:author="Unknown Author" w:date="2021-05-10T11:38:00Z">
        <w:r>
          <w:rPr>
            <w:color w:val="000000"/>
          </w:rPr>
          <w:delText xml:space="preserve">would </w:delText>
        </w:r>
      </w:del>
      <w:ins w:id="272" w:author="Unknown Author" w:date="2021-05-10T11:38:00Z">
        <w:r>
          <w:rPr>
            <w:color w:val="000000"/>
          </w:rPr>
          <w:t xml:space="preserve"> </w:t>
        </w:r>
      </w:ins>
      <w:r>
        <w:rPr>
          <w:color w:val="000000"/>
        </w:rPr>
        <w:t>decrease</w:t>
      </w:r>
      <w:ins w:id="273" w:author="Unknown Author" w:date="2021-05-10T11:38:00Z">
        <w:r>
          <w:rPr>
            <w:color w:val="000000"/>
          </w:rPr>
          <w:t>s</w:t>
        </w:r>
      </w:ins>
      <w:r>
        <w:rPr>
          <w:color w:val="000000"/>
        </w:rPr>
        <w:t>. Hence, a change in mismatch is most likely if the two species are most sensitive at different temperatures, i.e., when the maximal slopes of their respective rate accumulation functions occur at very different temperatures.</w:t>
      </w:r>
    </w:p>
    <w:p w14:paraId="6A11307C" w14:textId="77777777" w:rsidR="001A179F" w:rsidRDefault="006B7108">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Eqs 5 and 6)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1A179F" w14:paraId="0056362B" w14:textId="77777777">
        <w:tc>
          <w:tcPr>
            <w:tcW w:w="985" w:type="dxa"/>
            <w:shd w:val="clear" w:color="auto" w:fill="auto"/>
            <w:vAlign w:val="center"/>
          </w:tcPr>
          <w:p w14:paraId="307DE7CE"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9328CBF" w14:textId="77777777" w:rsidR="001A179F" w:rsidRDefault="006B7108">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534E5D18" w14:textId="77777777" w:rsidR="001A179F" w:rsidRDefault="006B7108">
            <w:pPr>
              <w:pStyle w:val="NormalWeb"/>
              <w:spacing w:before="280" w:after="0" w:line="480" w:lineRule="auto"/>
              <w:jc w:val="center"/>
            </w:pPr>
            <w:r>
              <w:t xml:space="preserve">Eq. </w:t>
            </w:r>
            <w:r>
              <w:fldChar w:fldCharType="begin"/>
            </w:r>
            <w:r>
              <w:instrText>SEQ Eq \* ARABIC</w:instrText>
            </w:r>
            <w:r>
              <w:fldChar w:fldCharType="separate"/>
            </w:r>
            <w:r>
              <w:t>0</w:t>
            </w:r>
            <w:r>
              <w:fldChar w:fldCharType="end"/>
            </w:r>
          </w:p>
        </w:tc>
      </w:tr>
    </w:tbl>
    <w:p w14:paraId="0668B7F0" w14:textId="77777777" w:rsidR="001A179F" w:rsidRDefault="006B7108">
      <w:pPr>
        <w:pStyle w:val="NormalWeb"/>
        <w:spacing w:before="240" w:beforeAutospacing="0" w:after="280" w:afterAutospacing="0" w:line="480" w:lineRule="auto"/>
      </w:pPr>
      <w:r>
        <w:rPr>
          <w:color w:val="000000"/>
        </w:rPr>
        <w:t xml:space="preserve">where the mean, amplitude and offset have been chosen to match historical averages in </w:t>
      </w:r>
      <w:del w:id="274" w:author="Unknown Author" w:date="2021-05-10T11:39:00Z">
        <w:r>
          <w:rPr>
            <w:color w:val="000000"/>
          </w:rPr>
          <w:delText>the city of</w:delText>
        </w:r>
      </w:del>
      <w:r>
        <w:rPr>
          <w:color w:val="000000"/>
        </w:rPr>
        <w:t xml:space="preserve">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p>
    <w:p w14:paraId="7A651B06" w14:textId="77777777" w:rsidR="001A179F" w:rsidRDefault="006B7108">
      <w:pPr>
        <w:pStyle w:val="NormalWeb"/>
        <w:spacing w:line="480" w:lineRule="auto"/>
        <w:ind w:firstLine="720"/>
      </w:pPr>
      <w:r>
        <w:rPr>
          <w:color w:val="000000"/>
        </w:rPr>
        <w:t xml:space="preserve">When </w:t>
      </w:r>
      <w:del w:id="275" w:author="Unknown Author" w:date="2021-05-10T11:39:00Z">
        <w:r>
          <w:rPr>
            <w:color w:val="000000"/>
          </w:rPr>
          <w:delText>the</w:delText>
        </w:r>
      </w:del>
      <w:r>
        <w:rPr>
          <w:color w:val="000000"/>
        </w:rPr>
        <w:t xml:space="preserve"> future temperature</w:t>
      </w:r>
      <w:ins w:id="276" w:author="Unknown Author" w:date="2021-05-10T11:39:00Z">
        <w:r>
          <w:rPr>
            <w:color w:val="000000"/>
          </w:rPr>
          <w:t>s</w:t>
        </w:r>
      </w:ins>
      <w:r>
        <w:rPr>
          <w:color w:val="000000"/>
        </w:rPr>
        <w:t xml:space="preserve"> differs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p>
    <w:p w14:paraId="13CA9D2B" w14:textId="77777777" w:rsidR="001A179F" w:rsidRDefault="006B7108">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6)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1A179F" w14:paraId="539CA06E" w14:textId="77777777">
        <w:tc>
          <w:tcPr>
            <w:tcW w:w="985" w:type="dxa"/>
            <w:shd w:val="clear" w:color="auto" w:fill="auto"/>
            <w:vAlign w:val="center"/>
          </w:tcPr>
          <w:p w14:paraId="5EFC422D"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0E83A419" w14:textId="77777777" w:rsidR="001A179F" w:rsidRDefault="006B7108">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sSubSup>
                      </m:e>
                    </m:groupChr>
                  </m:e>
                  <m:lim>
                    <m:r>
                      <w:rPr>
                        <w:rFonts w:ascii="Cambria Math" w:hAnsi="Cambria Math"/>
                      </w:rPr>
                      <m:t>mismatch2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sSubSup>
                      </m:e>
                    </m:groupChr>
                  </m:e>
                  <m:lim>
                    <m:r>
                      <w:rPr>
                        <w:rFonts w:ascii="Cambria Math" w:hAnsi="Cambria Math"/>
                      </w:rPr>
                      <m:t>mismatch1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sSubSup>
                              </m:e>
                            </m:d>
                          </m:e>
                        </m:d>
                      </m:den>
                    </m:f>
                  </m:e>
                </m:d>
                <m:r>
                  <w:rPr>
                    <w:rFonts w:ascii="Cambria Math" w:hAnsi="Cambria Math"/>
                  </w:rPr>
                  <m:t>.</m:t>
                </m:r>
              </m:oMath>
            </m:oMathPara>
          </w:p>
        </w:tc>
        <w:tc>
          <w:tcPr>
            <w:tcW w:w="989" w:type="dxa"/>
            <w:shd w:val="clear" w:color="auto" w:fill="auto"/>
            <w:vAlign w:val="center"/>
          </w:tcPr>
          <w:p w14:paraId="6B3B0E33" w14:textId="77777777" w:rsidR="001A179F" w:rsidRDefault="006B7108">
            <w:pPr>
              <w:pStyle w:val="NormalWeb"/>
              <w:spacing w:before="280" w:after="0" w:line="480" w:lineRule="auto"/>
              <w:jc w:val="center"/>
            </w:pPr>
            <w:r>
              <w:t xml:space="preserve">Eq. </w:t>
            </w:r>
            <w:r>
              <w:fldChar w:fldCharType="begin"/>
            </w:r>
            <w:r>
              <w:instrText>SEQ Eq \* ARABIC</w:instrText>
            </w:r>
            <w:r>
              <w:fldChar w:fldCharType="separate"/>
            </w:r>
            <w:r>
              <w:t>0</w:t>
            </w:r>
            <w:r>
              <w:fldChar w:fldCharType="end"/>
            </w:r>
          </w:p>
        </w:tc>
      </w:tr>
    </w:tbl>
    <w:p w14:paraId="3AC37700" w14:textId="77777777" w:rsidR="001A179F" w:rsidRDefault="006B7108">
      <w:pPr>
        <w:pStyle w:val="NormalWeb"/>
        <w:spacing w:before="240" w:beforeAutospacing="0" w:after="280" w:afterAutospacing="0" w:line="480" w:lineRule="auto"/>
        <w:ind w:firstLine="720"/>
      </w:pPr>
      <w:r>
        <w:rPr>
          <w:color w:val="000000"/>
        </w:rPr>
        <w:lastRenderedPageBreak/>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the difference in parentheses in Eq. 8 can still be negative because the denominator in the first term is much larger than in the second. 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t>
      </w:r>
    </w:p>
    <w:p w14:paraId="77B90912" w14:textId="77777777" w:rsidR="001A179F" w:rsidRDefault="006B7108">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109E0216"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lastRenderedPageBreak/>
        <w:t>3.2 Case study: spruce budworm - balsam fir system</w:t>
      </w:r>
    </w:p>
    <w:p w14:paraId="18C2B3ED" w14:textId="77777777" w:rsidR="001A179F" w:rsidRDefault="006B7108">
      <w:pPr>
        <w:pStyle w:val="Heading3"/>
        <w:spacing w:line="480" w:lineRule="auto"/>
        <w:rPr>
          <w:rFonts w:ascii="Times New Roman" w:hAnsi="Times New Roman" w:cs="Times New Roman"/>
          <w:b/>
          <w:bCs/>
          <w:color w:val="000000"/>
        </w:rPr>
      </w:pPr>
      <w:r>
        <w:rPr>
          <w:rFonts w:ascii="Times New Roman" w:hAnsi="Times New Roman" w:cs="Times New Roman"/>
          <w:b/>
          <w:bCs/>
          <w:color w:val="000000"/>
        </w:rPr>
        <w:t>3.2.1 Fitting and sensitivity</w:t>
      </w:r>
    </w:p>
    <w:p w14:paraId="007D4BD7" w14:textId="77777777" w:rsidR="001A179F" w:rsidRDefault="006B7108">
      <w:pPr>
        <w:pStyle w:val="NormalWeb"/>
        <w:spacing w:before="280" w:beforeAutospacing="0" w:afterAutospacing="0" w:line="480" w:lineRule="auto"/>
        <w:rPr>
          <w:del w:id="277" w:author="Unknown Author" w:date="2021-05-10T11:52:00Z"/>
          <w:color w:val="000000"/>
        </w:rPr>
      </w:pPr>
      <w:r>
        <w:rPr>
          <w:color w:val="000000"/>
        </w:rPr>
        <w:t xml:space="preserve">Fitting the Uniforc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p>
    <w:p w14:paraId="61D3282F" w14:textId="77777777" w:rsidR="001A179F" w:rsidRDefault="006B7108">
      <w:pPr>
        <w:pStyle w:val="NormalWeb"/>
        <w:spacing w:before="280" w:beforeAutospacing="0" w:afterAutospacing="0" w:line="480" w:lineRule="auto"/>
      </w:pPr>
      <w:del w:id="278" w:author="Unknown Author" w:date="2021-05-10T11:52:00Z">
        <w:r>
          <w:rPr>
            <w:color w:val="000000"/>
          </w:rPr>
          <w:delText xml:space="preserve">We analyzed the residuals of the fitting of the </w:delText>
        </w:r>
      </w:del>
      <w:del w:id="279" w:author="Unknown Author" w:date="2021-05-10T11:51:00Z">
        <w:r>
          <w:rPr>
            <w:color w:val="000000"/>
          </w:rPr>
          <w:delText>balsam fir</w:delText>
        </w:r>
      </w:del>
      <w:del w:id="280" w:author="Unknown Author" w:date="2021-05-10T11:52:00Z">
        <w:r>
          <w:rPr>
            <w:color w:val="000000"/>
          </w:rPr>
          <w:delText xml:space="preserve"> model in order to check its quality. </w:delText>
        </w:r>
      </w:del>
      <w:r>
        <w:rPr>
          <w:color w:val="000000"/>
        </w:rPr>
        <w:t xml:space="preserve">The residuals </w:t>
      </w:r>
      <w:ins w:id="281" w:author="Unknown Author" w:date="2021-05-10T11:52:00Z">
        <w:r>
          <w:rPr>
            <w:color w:val="000000"/>
          </w:rPr>
          <w:t xml:space="preserve">of this fitting </w:t>
        </w:r>
      </w:ins>
      <w:r>
        <w:rPr>
          <w:color w:val="000000"/>
        </w:rPr>
        <w:t>follow a Normal distribution centred on 0 (Fig. 4A). There is no obvious pattern for the residuals across latitude in the range of our study (Fig. 4B). </w:t>
      </w:r>
    </w:p>
    <w:p w14:paraId="7CB96BF0" w14:textId="77777777"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w:t>
      </w:r>
      <w:del w:id="282" w:author="Unknown Author" w:date="2021-05-10T11:52:00Z">
        <w:r>
          <w:rPr>
            <w:color w:val="000000"/>
          </w:rPr>
          <w:delText>for budburst and emergence dates</w:delText>
        </w:r>
      </w:del>
      <w:r>
        <w:rPr>
          <w:color w:val="000000"/>
        </w:rPr>
        <w:t xml:space="preserve"> for two years (2013, 2014) in two sites in Quebec </w:t>
      </w:r>
      <w:bookmarkStart w:id="283" w:name="__Fieldmark__1090_3903614438"/>
      <w:r>
        <w:rPr>
          <w:color w:val="000000"/>
        </w:rPr>
        <w:t>(</w:t>
      </w:r>
      <w:bookmarkStart w:id="284" w:name="__Fieldmark__731_2495178454"/>
      <w:r>
        <w:rPr>
          <w:color w:val="000000"/>
        </w:rPr>
        <w:t>P</w:t>
      </w:r>
      <w:bookmarkStart w:id="285" w:name="__Fieldmark__818_942872385"/>
      <w:r>
        <w:rPr>
          <w:color w:val="000000"/>
        </w:rPr>
        <w:t xml:space="preserve">ureswaran, </w:t>
      </w:r>
      <w:r>
        <w:t>Neau,</w:t>
      </w:r>
      <w:r>
        <w:rPr>
          <w:color w:val="000000"/>
        </w:rPr>
        <w:t xml:space="preserve"> et al., 2019)</w:t>
      </w:r>
      <w:bookmarkEnd w:id="283"/>
      <w:bookmarkEnd w:id="284"/>
      <w:bookmarkEnd w:id="285"/>
      <w:r>
        <w:rPr>
          <w:color w:val="000000"/>
        </w:rPr>
        <w:t xml:space="preserve">. Measured budburst occurred between </w:t>
      </w:r>
      <w:del w:id="286" w:author="Portalier Sebastien" w:date="2021-05-07T05:12:00Z">
        <w:r>
          <w:rPr>
            <w:color w:val="000000"/>
          </w:rPr>
          <w:delText>day</w:delText>
        </w:r>
      </w:del>
      <w:r>
        <w:rPr>
          <w:color w:val="000000"/>
        </w:rPr>
        <w:commentReference w:id="287"/>
      </w:r>
      <w:r>
        <w:rPr>
          <w:color w:val="000000"/>
        </w:rPr>
        <w:commentReference w:id="288"/>
      </w:r>
      <w:del w:id="289" w:author="Portalier Sebastien" w:date="2021-05-07T05:12:00Z">
        <w:r>
          <w:rPr>
            <w:color w:val="000000"/>
          </w:rPr>
          <w:delText xml:space="preserve"> 136 (</w:delText>
        </w:r>
      </w:del>
      <w:r>
        <w:rPr>
          <w:color w:val="000000"/>
        </w:rPr>
        <w:t>May 16th</w:t>
      </w:r>
      <w:del w:id="290" w:author="Portalier Sebastien" w:date="2021-05-07T05:12:00Z">
        <w:r>
          <w:rPr>
            <w:color w:val="000000"/>
          </w:rPr>
          <w:delText>)</w:delText>
        </w:r>
      </w:del>
      <w:r>
        <w:rPr>
          <w:color w:val="000000"/>
        </w:rPr>
        <w:t xml:space="preserve"> and </w:t>
      </w:r>
      <w:del w:id="291" w:author="Portalier Sebastien" w:date="2021-05-07T05:12:00Z">
        <w:r>
          <w:rPr>
            <w:color w:val="000000"/>
          </w:rPr>
          <w:delText>day 168 (</w:delText>
        </w:r>
      </w:del>
      <w:r>
        <w:rPr>
          <w:color w:val="000000"/>
        </w:rPr>
        <w:t>June 17th</w:t>
      </w:r>
      <w:del w:id="292" w:author="Portalier Sebastien" w:date="2021-05-07T05:12:00Z">
        <w:r>
          <w:rPr>
            <w:color w:val="000000"/>
          </w:rPr>
          <w:delText>)</w:delText>
        </w:r>
      </w:del>
      <w:r>
        <w:rPr>
          <w:color w:val="000000"/>
        </w:rPr>
        <w:t xml:space="preserve">, in 2013, and between </w:t>
      </w:r>
      <w:del w:id="293" w:author="Portalier Sebastien" w:date="2021-05-07T05:12:00Z">
        <w:r>
          <w:rPr>
            <w:color w:val="000000"/>
          </w:rPr>
          <w:delText>day 149 (</w:delText>
        </w:r>
      </w:del>
      <w:r>
        <w:rPr>
          <w:color w:val="000000"/>
        </w:rPr>
        <w:t>May 29th</w:t>
      </w:r>
      <w:del w:id="294" w:author="Portalier Sebastien" w:date="2021-05-07T05:12:00Z">
        <w:r>
          <w:rPr>
            <w:color w:val="000000"/>
          </w:rPr>
          <w:delText>)</w:delText>
        </w:r>
      </w:del>
      <w:r>
        <w:rPr>
          <w:color w:val="000000"/>
        </w:rPr>
        <w:t xml:space="preserve"> and </w:t>
      </w:r>
      <w:del w:id="295" w:author="Portalier Sebastien" w:date="2021-05-07T05:12:00Z">
        <w:r>
          <w:rPr>
            <w:color w:val="000000"/>
          </w:rPr>
          <w:delText>day 166 (</w:delText>
        </w:r>
      </w:del>
      <w:r>
        <w:rPr>
          <w:color w:val="000000"/>
        </w:rPr>
        <w:t>June 15th</w:t>
      </w:r>
      <w:del w:id="296" w:author="Portalier Sebastien" w:date="2021-05-07T05:12:00Z">
        <w:r>
          <w:rPr>
            <w:color w:val="000000"/>
          </w:rPr>
          <w:delText>)</w:delText>
        </w:r>
      </w:del>
      <w:r>
        <w:rPr>
          <w:color w:val="000000"/>
        </w:rPr>
        <w:t xml:space="preserve">, in 2014. The model predicts a median budburst on </w:t>
      </w:r>
      <w:del w:id="297" w:author="Portalier Sebastien" w:date="2021-05-07T05:12:00Z">
        <w:r>
          <w:rPr>
            <w:color w:val="000000"/>
          </w:rPr>
          <w:delText>day 147 (</w:delText>
        </w:r>
      </w:del>
      <w:r>
        <w:rPr>
          <w:color w:val="000000"/>
        </w:rPr>
        <w:t>May 27th</w:t>
      </w:r>
      <w:del w:id="298" w:author="Portalier Sebastien" w:date="2021-05-07T05:12:00Z">
        <w:r>
          <w:rPr>
            <w:color w:val="000000"/>
          </w:rPr>
          <w:delText>)</w:delText>
        </w:r>
      </w:del>
      <w:r>
        <w:rPr>
          <w:color w:val="000000"/>
        </w:rPr>
        <w:t xml:space="preserve"> in 2013, and </w:t>
      </w:r>
      <w:del w:id="299" w:author="Portalier Sebastien" w:date="2021-05-07T05:12:00Z">
        <w:r>
          <w:rPr>
            <w:color w:val="000000"/>
          </w:rPr>
          <w:delText>day 148 (</w:delText>
        </w:r>
      </w:del>
      <w:r>
        <w:rPr>
          <w:color w:val="000000"/>
        </w:rPr>
        <w:t>May 28th</w:t>
      </w:r>
      <w:del w:id="300" w:author="Portalier Sebastien" w:date="2021-05-07T05:12:00Z">
        <w:r>
          <w:rPr>
            <w:color w:val="000000"/>
          </w:rPr>
          <w:delText>)</w:delText>
        </w:r>
      </w:del>
      <w:r>
        <w:rPr>
          <w:color w:val="000000"/>
        </w:rPr>
        <w:t xml:space="preserve"> in 2014.  For the insect, the emergence peak occurred on </w:t>
      </w:r>
      <w:del w:id="301" w:author="Portalier Sebastien" w:date="2021-05-07T05:12:00Z">
        <w:r>
          <w:rPr>
            <w:color w:val="000000"/>
          </w:rPr>
          <w:delText>day 129 (</w:delText>
        </w:r>
      </w:del>
      <w:r>
        <w:rPr>
          <w:color w:val="000000"/>
        </w:rPr>
        <w:t>May 9th</w:t>
      </w:r>
      <w:del w:id="302" w:author="Portalier Sebastien" w:date="2021-05-07T05:12:00Z">
        <w:r>
          <w:rPr>
            <w:color w:val="000000"/>
          </w:rPr>
          <w:delText>)</w:delText>
        </w:r>
      </w:del>
      <w:r>
        <w:rPr>
          <w:color w:val="000000"/>
        </w:rPr>
        <w:t xml:space="preserve"> in 2013, and on </w:t>
      </w:r>
      <w:del w:id="303" w:author="Portalier Sebastien" w:date="2021-05-07T05:13:00Z">
        <w:r>
          <w:rPr>
            <w:color w:val="000000"/>
          </w:rPr>
          <w:delText>day 143 (</w:delText>
        </w:r>
      </w:del>
      <w:r>
        <w:rPr>
          <w:color w:val="000000"/>
        </w:rPr>
        <w:t>May 23th</w:t>
      </w:r>
      <w:del w:id="304" w:author="Portalier Sebastien" w:date="2021-05-07T05:13:00Z">
        <w:r>
          <w:rPr>
            <w:color w:val="000000"/>
          </w:rPr>
          <w:delText>)</w:delText>
        </w:r>
      </w:del>
      <w:r>
        <w:rPr>
          <w:color w:val="000000"/>
        </w:rPr>
        <w:t xml:space="preserve"> in 2014. The model predicts a median emergence on </w:t>
      </w:r>
      <w:del w:id="305" w:author="Portalier Sebastien" w:date="2021-05-07T05:13:00Z">
        <w:r>
          <w:rPr>
            <w:color w:val="000000"/>
          </w:rPr>
          <w:delText>day 140 (</w:delText>
        </w:r>
      </w:del>
      <w:r>
        <w:rPr>
          <w:color w:val="000000"/>
        </w:rPr>
        <w:t>May 20th</w:t>
      </w:r>
      <w:del w:id="306" w:author="Portalier Sebastien" w:date="2021-05-07T05:13:00Z">
        <w:r>
          <w:rPr>
            <w:color w:val="000000"/>
          </w:rPr>
          <w:delText>)</w:delText>
        </w:r>
      </w:del>
      <w:r>
        <w:rPr>
          <w:color w:val="000000"/>
        </w:rPr>
        <w:t xml:space="preserve"> in 2013, and </w:t>
      </w:r>
      <w:del w:id="307" w:author="Portalier Sebastien" w:date="2021-05-07T05:13:00Z">
        <w:r>
          <w:rPr>
            <w:color w:val="000000"/>
          </w:rPr>
          <w:delText>day 141 (</w:delText>
        </w:r>
      </w:del>
      <w:r>
        <w:rPr>
          <w:color w:val="000000"/>
        </w:rPr>
        <w:t>May 21th</w:t>
      </w:r>
      <w:del w:id="308" w:author="Portalier Sebastien" w:date="2021-05-07T05:13:00Z">
        <w:r>
          <w:rPr>
            <w:color w:val="000000"/>
          </w:rPr>
          <w:delText>)</w:delText>
        </w:r>
      </w:del>
      <w:r>
        <w:rPr>
          <w:color w:val="000000"/>
        </w:rPr>
        <w:t xml:space="preserve"> in 2014. Hence, the accuracy of both models is satisfactory.  </w:t>
      </w:r>
    </w:p>
    <w:p w14:paraId="706ECBD3" w14:textId="77777777" w:rsidR="001A179F" w:rsidRDefault="006B7108">
      <w:pPr>
        <w:pStyle w:val="NormalWeb"/>
        <w:spacing w:before="280" w:beforeAutospacing="0" w:afterAutospacing="0" w:line="480" w:lineRule="auto"/>
      </w:pPr>
      <w:del w:id="309" w:author="Unknown Author" w:date="2021-05-10T11:53:00Z">
        <w:r>
          <w:rPr>
            <w:color w:val="000000"/>
          </w:rPr>
          <w:delText>    Our analysis shows that t</w:delText>
        </w:r>
      </w:del>
      <w:ins w:id="310" w:author="Unknown Author" w:date="2021-05-10T11:53:00Z">
        <w:r>
          <w:rPr>
            <w:color w:val="000000"/>
          </w:rPr>
          <w:t>T</w:t>
        </w:r>
      </w:ins>
      <w:r>
        <w:rPr>
          <w:color w:val="000000"/>
        </w:rPr>
        <w:t xml:space="preserve">he budworm model is sensitive to most parameters (Fig. 4C).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r>
        <w:rPr>
          <w:i/>
          <w:iCs/>
          <w:color w:val="000000"/>
        </w:rPr>
        <w:t>x</w:t>
      </w:r>
      <w:r>
        <w:rPr>
          <w:i/>
          <w:iCs/>
          <w:color w:val="000000"/>
          <w:vertAlign w:val="subscript"/>
        </w:rPr>
        <w:t>b</w:t>
      </w:r>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14:paraId="658E3E62" w14:textId="77777777" w:rsidR="001A179F" w:rsidRDefault="006B7108">
      <w:pPr>
        <w:pStyle w:val="Heading3"/>
        <w:spacing w:line="480" w:lineRule="auto"/>
        <w:rPr>
          <w:rFonts w:ascii="Times New Roman" w:hAnsi="Times New Roman" w:cs="Times New Roman"/>
          <w:b/>
          <w:bCs/>
        </w:rPr>
      </w:pPr>
      <w:r>
        <w:rPr>
          <w:rFonts w:ascii="Times New Roman" w:hAnsi="Times New Roman" w:cs="Times New Roman"/>
          <w:b/>
          <w:bCs/>
          <w:color w:val="000000"/>
        </w:rPr>
        <w:lastRenderedPageBreak/>
        <w:t>3.2.2 Spruce budworm – balsam fir system across latitude</w:t>
      </w:r>
    </w:p>
    <w:p w14:paraId="1CFC22A0" w14:textId="77777777" w:rsidR="001A179F" w:rsidRDefault="006B7108">
      <w:pPr>
        <w:pStyle w:val="NormalWeb"/>
        <w:spacing w:before="280" w:beforeAutospacing="0" w:afterAutospacing="0" w:line="480" w:lineRule="auto"/>
      </w:pPr>
      <w:r>
        <w:rPr>
          <w:color w:val="000000"/>
        </w:rPr>
        <w:t xml:space="preserve">Both emergence (Fig. 5A) and budburst (Fig. 5B) occur later at higher latitudes, although some discrepancies may occur due to altitude. However, insects and trees are not affected by temperatures in the same way. Hence, the mismatch between both </w:t>
      </w:r>
      <w:del w:id="311" w:author="Unknown Author" w:date="2021-05-10T11:54:00Z">
        <w:r>
          <w:rPr>
            <w:color w:val="000000"/>
          </w:rPr>
          <w:delText>events</w:delText>
        </w:r>
      </w:del>
      <w:ins w:id="312" w:author="Unknown Author" w:date="2021-05-10T11:54:00Z">
        <w:r>
          <w:rPr>
            <w:color w:val="000000"/>
          </w:rPr>
          <w:t xml:space="preserve"> species</w:t>
        </w:r>
      </w:ins>
      <w:r>
        <w:rPr>
          <w:color w:val="000000"/>
        </w:rPr>
        <w:t xml:space="preserve"> varies across latitude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w:t>
      </w:r>
      <w:commentRangeStart w:id="313"/>
      <w:r>
        <w:rPr>
          <w:color w:val="000000"/>
        </w:rPr>
        <w:t>should be</w:t>
      </w:r>
      <w:commentRangeEnd w:id="313"/>
      <w:r>
        <w:commentReference w:id="313"/>
      </w:r>
      <w:r>
        <w:rPr>
          <w:color w:val="000000"/>
        </w:rPr>
        <w:t xml:space="preserve"> more adapted to their host phenology at lower </w:t>
      </w:r>
      <w:del w:id="314" w:author="Unknown Author" w:date="2021-05-10T11:55:00Z">
        <w:r>
          <w:rPr>
            <w:color w:val="000000"/>
          </w:rPr>
          <w:delText>latitude</w:delText>
        </w:r>
      </w:del>
      <w:r>
        <w:rPr>
          <w:color w:val="000000"/>
        </w:rPr>
        <w:t xml:space="preserve"> than at higher latitudes</w:t>
      </w:r>
      <w:ins w:id="315" w:author="Portalier Sebastien" w:date="2021-05-07T22:34:00Z">
        <w:r>
          <w:rPr>
            <w:color w:val="000000"/>
          </w:rPr>
          <w:t>.</w:t>
        </w:r>
      </w:ins>
      <w:del w:id="316" w:author="Portalier Sebastien" w:date="2021-05-07T22:34:00Z">
        <w:r>
          <w:rPr>
            <w:color w:val="000000"/>
          </w:rPr>
          <w:delText>, where larvae may experience some years with harsher conditions than others.</w:delText>
        </w:r>
      </w:del>
    </w:p>
    <w:p w14:paraId="0FC9129E" w14:textId="77777777" w:rsidR="001A179F" w:rsidRDefault="006B7108">
      <w:pPr>
        <w:pStyle w:val="Heading3"/>
        <w:spacing w:line="480" w:lineRule="auto"/>
        <w:rPr>
          <w:rFonts w:ascii="Times New Roman" w:hAnsi="Times New Roman" w:cs="Times New Roman"/>
          <w:b/>
          <w:bCs/>
        </w:rPr>
      </w:pPr>
      <w:r>
        <w:rPr>
          <w:rFonts w:ascii="Times New Roman" w:hAnsi="Times New Roman" w:cs="Times New Roman"/>
          <w:b/>
          <w:bCs/>
          <w:color w:val="000000"/>
        </w:rPr>
        <w:t>3.2.3 Predicted trends according to warming scenarios</w:t>
      </w:r>
    </w:p>
    <w:p w14:paraId="2FDBFD9C" w14:textId="77777777"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del w:id="317" w:author="Portalier Sebastien" w:date="2021-05-07T02:58:00Z">
        <w:r>
          <w:rPr>
            <w:color w:val="000000"/>
          </w:rPr>
          <w:delText xml:space="preserve">There is still a latitudinal pattern. </w:delText>
        </w:r>
      </w:del>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5A). </w:t>
      </w:r>
      <w:del w:id="318" w:author="Unknown Author" w:date="2021-05-10T11:56:00Z">
        <w:r>
          <w:rPr>
            <w:color w:val="000000"/>
          </w:rPr>
          <w:delText>On the other hand</w:delText>
        </w:r>
      </w:del>
      <w:ins w:id="319" w:author="Unknown Author" w:date="2021-05-10T11:56:00Z">
        <w:r>
          <w:rPr>
            <w:color w:val="000000"/>
          </w:rPr>
          <w:t>By contrast</w:t>
        </w:r>
      </w:ins>
      <w:r>
        <w:rPr>
          <w:color w:val="000000"/>
        </w:rPr>
        <w:t xml:space="preserve">, emergence of SBW is expected to shift differently across latitude (about 15 days </w:t>
      </w:r>
      <w:ins w:id="320" w:author="Portalier Sebastien" w:date="2021-05-07T05:41:00Z">
        <w:r>
          <w:rPr>
            <w:color w:val="000000"/>
          </w:rPr>
          <w:t xml:space="preserve">difference </w:t>
        </w:r>
      </w:ins>
      <w:r>
        <w:rPr>
          <w:color w:val="000000"/>
        </w:rPr>
        <w:t>compared to 10 nowadays, see Fig. 5B). </w:t>
      </w:r>
    </w:p>
    <w:p w14:paraId="259D04B8" w14:textId="77777777" w:rsidR="001A179F" w:rsidRDefault="006B7108">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w:t>
      </w:r>
      <w:del w:id="321" w:author="Portalier Sebastien" w:date="2021-05-07T05:30:00Z">
        <w:r>
          <w:rPr>
            <w:color w:val="000000"/>
          </w:rPr>
          <w:delText xml:space="preserve"> </w:delText>
        </w:r>
      </w:del>
      <w:ins w:id="322" w:author="Portalier Sebastien" w:date="2021-05-07T05:30:00Z">
        <w:r>
          <w:rPr>
            <w:color w:val="000000"/>
          </w:rPr>
          <w:t>a rich source of nutrients</w:t>
        </w:r>
      </w:ins>
      <w:del w:id="323" w:author="Portalier Sebastien" w:date="2021-05-07T05:30:00Z">
        <w:r>
          <w:rPr>
            <w:color w:val="000000"/>
          </w:rPr>
          <w:delText>the nutrient-rich swelling buds and developing needles</w:delText>
        </w:r>
      </w:del>
      <w:r>
        <w:rPr>
          <w:color w:val="000000"/>
        </w:rPr>
        <w:t xml:space="preserve">. Thus, a moderate warming </w:t>
      </w:r>
      <w:del w:id="324" w:author="Unknown Author" w:date="2021-05-10T11:57:00Z">
        <w:r>
          <w:rPr>
            <w:color w:val="000000"/>
          </w:rPr>
          <w:delText>would</w:delText>
        </w:r>
      </w:del>
      <w:ins w:id="325" w:author="Unknown Author" w:date="2021-05-10T11:57:00Z">
        <w:r>
          <w:rPr>
            <w:color w:val="000000"/>
          </w:rPr>
          <w:t>could</w:t>
        </w:r>
      </w:ins>
      <w:r>
        <w:rPr>
          <w:color w:val="000000"/>
        </w:rPr>
        <w:t xml:space="preserve"> be beneficial for the insect at low latitudes. In case of greater warming (RCP4.5, RCP8.5), variance may lead to emergence occurring too early some </w:t>
      </w:r>
      <w:r>
        <w:rPr>
          <w:color w:val="000000"/>
        </w:rPr>
        <w:lastRenderedPageBreak/>
        <w:t>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Heading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326" w:name="__Fieldmark__1168_3903614438"/>
      <w:r>
        <w:rPr>
          <w:color w:val="000000"/>
        </w:rPr>
        <w:t>(</w:t>
      </w:r>
      <w:bookmarkStart w:id="327" w:name="__Fieldmark__805_2495178454"/>
      <w:r>
        <w:rPr>
          <w:color w:val="000000"/>
        </w:rPr>
        <w:t>V</w:t>
      </w:r>
      <w:bookmarkStart w:id="328" w:name="__Fieldmark__912_942872385"/>
      <w:r>
        <w:rPr>
          <w:color w:val="000000"/>
        </w:rPr>
        <w:t>isser &amp; Both, 2005</w:t>
      </w:r>
      <w:bookmarkEnd w:id="326"/>
      <w:bookmarkEnd w:id="327"/>
      <w:bookmarkEnd w:id="328"/>
      <w:r>
        <w:rPr>
          <w:color w:val="000000"/>
        </w:rPr>
        <w:t xml:space="preserve">; </w:t>
      </w:r>
      <w:bookmarkStart w:id="329" w:name="__Fieldmark__1179_3903614438"/>
      <w:r>
        <w:rPr>
          <w:color w:val="000000"/>
        </w:rPr>
        <w:t>D</w:t>
      </w:r>
      <w:bookmarkStart w:id="330" w:name="__Fieldmark__812_2495178454"/>
      <w:r>
        <w:rPr>
          <w:color w:val="000000"/>
        </w:rPr>
        <w:t>o</w:t>
      </w:r>
      <w:bookmarkStart w:id="331" w:name="__Fieldmark__917_942872385"/>
      <w:r>
        <w:rPr>
          <w:color w:val="000000"/>
        </w:rPr>
        <w:t>nnelly et al., 2011</w:t>
      </w:r>
      <w:bookmarkEnd w:id="329"/>
      <w:bookmarkEnd w:id="330"/>
      <w:bookmarkEnd w:id="331"/>
      <w:r>
        <w:rPr>
          <w:color w:val="000000"/>
        </w:rPr>
        <w:t xml:space="preserve">; </w:t>
      </w:r>
      <w:bookmarkStart w:id="332" w:name="__Fieldmark__1190_3903614438"/>
      <w:r>
        <w:rPr>
          <w:color w:val="000000"/>
        </w:rPr>
        <w:t>K</w:t>
      </w:r>
      <w:bookmarkStart w:id="333" w:name="__Fieldmark__819_2495178454"/>
      <w:r>
        <w:rPr>
          <w:color w:val="000000"/>
        </w:rPr>
        <w:t>h</w:t>
      </w:r>
      <w:bookmarkStart w:id="334" w:name="__Fieldmark__926_942872385"/>
      <w:r>
        <w:rPr>
          <w:color w:val="000000"/>
        </w:rPr>
        <w:t>arouba et al., 2018)</w:t>
      </w:r>
      <w:bookmarkEnd w:id="332"/>
      <w:bookmarkEnd w:id="333"/>
      <w:bookmarkEnd w:id="334"/>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t>
      </w:r>
      <w:r>
        <w:rPr>
          <w:color w:val="000000"/>
        </w:rPr>
        <w:lastRenderedPageBreak/>
        <w:t xml:space="preserve">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81EE4C2" w14:textId="77777777"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335" w:name="__Fieldmark__1208_3903614438"/>
      <w:r>
        <w:rPr>
          <w:color w:val="000000"/>
        </w:rPr>
        <w:t>(</w:t>
      </w:r>
      <w:bookmarkStart w:id="336" w:name="__Fieldmark__833_2495178454"/>
      <w:r>
        <w:rPr>
          <w:color w:val="000000"/>
        </w:rPr>
        <w:t>S</w:t>
      </w:r>
      <w:bookmarkStart w:id="337" w:name="__Fieldmark__944_942872385"/>
      <w:r>
        <w:rPr>
          <w:color w:val="000000"/>
        </w:rPr>
        <w:t>immonds et al., 2020)</w:t>
      </w:r>
      <w:bookmarkEnd w:id="335"/>
      <w:bookmarkEnd w:id="336"/>
      <w:bookmarkEnd w:id="337"/>
      <w:r>
        <w:rPr>
          <w:color w:val="000000"/>
        </w:rPr>
        <w:t xml:space="preserve">. If a subsidiary resource is available, the consumer may switch resources </w:t>
      </w:r>
      <w:bookmarkStart w:id="338" w:name="__Fieldmark__1219_3903614438"/>
      <w:r>
        <w:rPr>
          <w:color w:val="000000"/>
        </w:rPr>
        <w:t>(</w:t>
      </w:r>
      <w:bookmarkStart w:id="339" w:name="__Fieldmark__840_2495178454"/>
      <w:r>
        <w:rPr>
          <w:color w:val="000000"/>
        </w:rPr>
        <w:t>S</w:t>
      </w:r>
      <w:bookmarkStart w:id="340" w:name="__Fieldmark__954_942872385"/>
      <w:r>
        <w:rPr>
          <w:color w:val="000000"/>
        </w:rPr>
        <w:t>tålhandske et al., 2016)</w:t>
      </w:r>
      <w:bookmarkEnd w:id="338"/>
      <w:bookmarkEnd w:id="339"/>
      <w:bookmarkEnd w:id="340"/>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341" w:name="__Fieldmark__1230_3903614438"/>
      <w:r>
        <w:rPr>
          <w:color w:val="000000"/>
        </w:rPr>
        <w:t>(</w:t>
      </w:r>
      <w:bookmarkStart w:id="342" w:name="__Fieldmark__847_2495178454"/>
      <w:r>
        <w:rPr>
          <w:color w:val="000000"/>
        </w:rPr>
        <w:t>M</w:t>
      </w:r>
      <w:bookmarkStart w:id="343" w:name="__Fieldmark__961_942872385"/>
      <w:r>
        <w:rPr>
          <w:color w:val="000000"/>
        </w:rPr>
        <w:t>iller-Rushing et al., 2010)</w:t>
      </w:r>
      <w:bookmarkEnd w:id="341"/>
      <w:bookmarkEnd w:id="342"/>
      <w:bookmarkEnd w:id="343"/>
      <w:r>
        <w:rPr>
          <w:color w:val="000000"/>
        </w:rPr>
        <w:t>, and also their geographic distribution. Our work, which is based on heat accumulation, improves our ability to predict the direction and the magnitude of the change in phenological synchrony, a research challenge identified by earlier studies (Kharouba et al. 2018).</w:t>
      </w:r>
    </w:p>
    <w:p w14:paraId="443AB2E7"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lastRenderedPageBreak/>
        <w:t>4.2 The spruce budworm - balsam fir system and its general implications </w:t>
      </w:r>
    </w:p>
    <w:p w14:paraId="1AEE2C40" w14:textId="77777777"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w:t>
      </w:r>
      <w:del w:id="344" w:author="Portalier Sebastien" w:date="2021-05-07T05:37:00Z">
        <w:r>
          <w:rPr>
            <w:color w:val="000000"/>
          </w:rPr>
          <w:delText>, depending on latitude</w:delText>
        </w:r>
      </w:del>
      <w:r>
        <w:rPr>
          <w:color w:val="000000"/>
        </w:rPr>
        <w:t>, while the tree phenology would advance by 7 days on average. The expected overall mismatch increases by approximately 7 days on average (see Fig. 5 and section 3.2.3). </w:t>
      </w:r>
    </w:p>
    <w:p w14:paraId="3E244F0B" w14:textId="77777777"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(see introduction).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w:t>
      </w:r>
      <w:ins w:id="345" w:author="Candau, Jean-Noel" w:date="2021-05-10T22:02:00Z">
        <w:r w:rsidR="00487067">
          <w:rPr>
            <w:color w:val="000000"/>
          </w:rPr>
          <w:t xml:space="preserve">some parts of its current </w:t>
        </w:r>
      </w:ins>
      <w:del w:id="346" w:author="Candau, Jean-Noel" w:date="2021-05-10T22:02:00Z">
        <w:r w:rsidDel="00487067">
          <w:rPr>
            <w:color w:val="000000"/>
          </w:rPr>
          <w:delText>the considered</w:delText>
        </w:r>
      </w:del>
      <w:ins w:id="347" w:author="Candau, Jean-Noel" w:date="2021-05-10T22:02:00Z">
        <w:r w:rsidR="00487067">
          <w:rPr>
            <w:color w:val="000000"/>
          </w:rPr>
          <w:t>distribution</w:t>
        </w:r>
      </w:ins>
      <w:del w:id="348" w:author="Candau, Jean-Noel" w:date="2021-05-10T22:02:00Z">
        <w:r w:rsidDel="00487067">
          <w:rPr>
            <w:color w:val="000000"/>
          </w:rPr>
          <w:delText xml:space="preserve"> region</w:delText>
        </w:r>
      </w:del>
      <w:r>
        <w:rPr>
          <w:color w:val="000000"/>
        </w:rPr>
        <w:t xml:space="preserve">. </w:t>
      </w:r>
      <w:ins w:id="349" w:author="Candau, Jean-Noel" w:date="2021-05-10T22:03:00Z">
        <w:r w:rsidR="00487067">
          <w:rPr>
            <w:color w:val="000000"/>
          </w:rPr>
          <w:t>Conversely,</w:t>
        </w:r>
      </w:ins>
      <w:del w:id="350" w:author="Candau, Jean-Noel" w:date="2021-05-10T22:03:00Z">
        <w:r w:rsidDel="00487067">
          <w:rPr>
            <w:color w:val="000000"/>
          </w:rPr>
          <w:delText>This has consequences on the tree host, since</w:delText>
        </w:r>
      </w:del>
      <w:r>
        <w:rPr>
          <w:color w:val="000000"/>
        </w:rPr>
        <w:t xml:space="preserve"> an increase in the persistence of the insect </w:t>
      </w:r>
      <w:ins w:id="351" w:author="Candau, Jean-Noel" w:date="2021-05-10T22:03:00Z">
        <w:r w:rsidR="00487067">
          <w:rPr>
            <w:color w:val="000000"/>
          </w:rPr>
          <w:t xml:space="preserve">in other regions </w:t>
        </w:r>
      </w:ins>
      <w:r>
        <w:rPr>
          <w:color w:val="000000"/>
        </w:rPr>
        <w:t xml:space="preserve">will increase damages for the tree, which in turn may affect </w:t>
      </w:r>
      <w:r>
        <w:rPr>
          <w:color w:val="000000"/>
        </w:rPr>
        <w:lastRenderedPageBreak/>
        <w:t>persistence of the tree</w:t>
      </w:r>
      <w:del w:id="352" w:author="Candau, Jean-Noel" w:date="2021-05-10T22:03:00Z">
        <w:r w:rsidDel="00487067">
          <w:rPr>
            <w:color w:val="000000"/>
          </w:rPr>
          <w:delText xml:space="preserve"> in the considered region</w:delText>
        </w:r>
      </w:del>
      <w:r>
        <w:rPr>
          <w:color w:val="000000"/>
        </w:rPr>
        <w:t>. Since insect pests (especially SBW)</w:t>
      </w:r>
      <w:del w:id="353" w:author="Portalier Sebastien" w:date="2021-05-07T05:45:00Z">
        <w:r>
          <w:rPr>
            <w:color w:val="000000"/>
          </w:rPr>
          <w:delText>, along with fire cycles and soil composition</w:delText>
        </w:r>
      </w:del>
      <w:r>
        <w:rPr>
          <w:color w:val="000000"/>
        </w:rPr>
        <w:t xml:space="preserve"> are </w:t>
      </w:r>
      <w:ins w:id="354" w:author="Portalier Sebastien" w:date="2021-05-07T05:45:00Z">
        <w:r>
          <w:rPr>
            <w:color w:val="000000"/>
          </w:rPr>
          <w:t xml:space="preserve">one of </w:t>
        </w:r>
      </w:ins>
      <w:r>
        <w:rPr>
          <w:color w:val="000000"/>
        </w:rPr>
        <w:t xml:space="preserve">the main drivers of forest composition in the black spruce, white spruce and balsam fir zones </w:t>
      </w:r>
      <w:bookmarkStart w:id="355" w:name="__Fieldmark__1253_3903614438"/>
      <w:r>
        <w:rPr>
          <w:color w:val="000000"/>
        </w:rPr>
        <w:t>(</w:t>
      </w:r>
      <w:bookmarkStart w:id="356" w:name="__Fieldmark__866_2495178454"/>
      <w:r>
        <w:rPr>
          <w:color w:val="000000"/>
        </w:rPr>
        <w:t>H</w:t>
      </w:r>
      <w:bookmarkStart w:id="357" w:name="__Fieldmark__999_942872385"/>
      <w:r>
        <w:rPr>
          <w:color w:val="000000"/>
        </w:rPr>
        <w:t>arper et al., 2003)</w:t>
      </w:r>
      <w:bookmarkEnd w:id="355"/>
      <w:bookmarkEnd w:id="356"/>
      <w:bookmarkEnd w:id="357"/>
      <w:r>
        <w:rPr>
          <w:color w:val="000000"/>
        </w:rPr>
        <w:t>, a change in phenological synchrony between these species may affect their future geographic distribution</w:t>
      </w:r>
      <w:ins w:id="358" w:author="Candau, Jean-Noel" w:date="2021-05-10T22:04:00Z">
        <w:r w:rsidR="00487067">
          <w:rPr>
            <w:color w:val="000000"/>
          </w:rPr>
          <w:t>s</w:t>
        </w:r>
      </w:ins>
      <w:r>
        <w:rPr>
          <w:color w:val="000000"/>
        </w:rPr>
        <w:t>. </w:t>
      </w:r>
    </w:p>
    <w:p w14:paraId="11F930E4" w14:textId="77777777" w:rsidR="001A179F" w:rsidRDefault="006B7108">
      <w:pPr>
        <w:pStyle w:val="NormalWeb"/>
        <w:spacing w:before="280" w:beforeAutospacing="0" w:afterAutospacing="0" w:line="480" w:lineRule="auto"/>
        <w:ind w:firstLine="720"/>
      </w:pPr>
      <w:r>
        <w:rPr>
          <w:color w:val="000000"/>
        </w:rPr>
        <w:t xml:space="preserve">A change in </w:t>
      </w:r>
      <w:del w:id="359" w:author="Portalier Sebastien" w:date="2021-05-07T05:46:00Z">
        <w:r>
          <w:rPr>
            <w:color w:val="000000"/>
          </w:rPr>
          <w:delText xml:space="preserve">phenology and </w:delText>
        </w:r>
      </w:del>
      <w:r>
        <w:rPr>
          <w:color w:val="000000"/>
        </w:rPr>
        <w:t xml:space="preserve">mismatch between budworm and balsam fir would also affect other potential host species. It is known that black spruce is a suitable host, but its phenological mismatch with budworm protects the tree from a long-term budworm establishment </w:t>
      </w:r>
      <w:bookmarkStart w:id="360" w:name="__Fieldmark__1274_3903614438"/>
      <w:r>
        <w:rPr>
          <w:color w:val="000000"/>
        </w:rPr>
        <w:t>(</w:t>
      </w:r>
      <w:bookmarkStart w:id="361" w:name="__Fieldmark__883_2495178454"/>
      <w:r>
        <w:rPr>
          <w:color w:val="000000"/>
        </w:rPr>
        <w:t>P</w:t>
      </w:r>
      <w:bookmarkStart w:id="362" w:name="__Fieldmark__1014_942872385"/>
      <w:r>
        <w:rPr>
          <w:color w:val="000000"/>
        </w:rPr>
        <w:t xml:space="preserve">ureswaran, </w:t>
      </w:r>
      <w:r>
        <w:t>De Grandpré,</w:t>
      </w:r>
      <w:r>
        <w:rPr>
          <w:color w:val="000000"/>
        </w:rPr>
        <w:t xml:space="preserve"> et al., 2015)</w:t>
      </w:r>
      <w:bookmarkEnd w:id="360"/>
      <w:bookmarkEnd w:id="361"/>
      <w:bookmarkEnd w:id="362"/>
      <w:r>
        <w:rPr>
          <w:color w:val="000000"/>
        </w:rPr>
        <w:t xml:space="preserve">. Moreover, in northern sites, black spruce seems to be somehow protected because the budworm cannot establish for a long period due to a high frequency of cold years (Pureswaran, </w:t>
      </w:r>
      <w:r>
        <w:t>De Grandpré,</w:t>
      </w:r>
      <w:r>
        <w:rPr>
          <w:color w:val="000000"/>
        </w:rPr>
        <w:t xml:space="preserve"> et al., 2015). However, our model predicts that warming should lead to a better synchrony between the insect and balsam fir in these sites, </w:t>
      </w:r>
      <w:del w:id="363" w:author="Portalier Sebastien" w:date="2021-05-07T05:47:00Z">
        <w:r>
          <w:rPr>
            <w:color w:val="000000"/>
          </w:rPr>
          <w:delText>which means that</w:delText>
        </w:r>
      </w:del>
      <w:ins w:id="364" w:author="Portalier Sebastien" w:date="2021-05-07T05:47:00Z">
        <w:r>
          <w:rPr>
            <w:color w:val="000000"/>
          </w:rPr>
          <w:t>therefore</w:t>
        </w:r>
      </w:ins>
      <w:r>
        <w:rPr>
          <w:color w:val="000000"/>
        </w:rPr>
        <w:t xml:space="preserv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w:t>
      </w:r>
      <w:del w:id="365" w:author="Portalier Sebastien" w:date="2021-05-07T05:48:00Z">
        <w:r>
          <w:rPr>
            <w:color w:val="000000"/>
          </w:rPr>
          <w:delText xml:space="preserve">white spruce and </w:delText>
        </w:r>
      </w:del>
      <w:r>
        <w:rPr>
          <w:color w:val="000000"/>
        </w:rPr>
        <w:t>black spruce.  </w:t>
      </w:r>
    </w:p>
    <w:p w14:paraId="1FD550C7" w14:textId="77777777"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w:t>
      </w:r>
      <w:del w:id="366" w:author="Portalier Sebastien" w:date="2021-05-07T05:48:00Z">
        <w:r>
          <w:rPr>
            <w:color w:val="000000"/>
          </w:rPr>
          <w:delText>The resulting synchrony is indirect: o</w:delText>
        </w:r>
      </w:del>
      <w:ins w:id="367" w:author="Portalier Sebastien" w:date="2021-05-07T05:48:00Z">
        <w:r>
          <w:rPr>
            <w:color w:val="000000"/>
          </w:rPr>
          <w:t>O</w:t>
        </w:r>
      </w:ins>
      <w:r>
        <w:rPr>
          <w:color w:val="000000"/>
        </w:rPr>
        <w:t xml:space="preserve">nly temperature drives phenology. Recent observations of interactions between defoliation and host phenology suggest that severe defoliation by budworm may advance budburst phenology </w:t>
      </w:r>
      <w:bookmarkStart w:id="368" w:name="__Fieldmark__1296_3903614438"/>
      <w:r>
        <w:rPr>
          <w:color w:val="000000"/>
        </w:rPr>
        <w:t>(Deslauriers et al., 2019)</w:t>
      </w:r>
      <w:bookmarkStart w:id="369" w:name="__Fieldmark__1034_942872385"/>
      <w:bookmarkStart w:id="370" w:name="__Fieldmark__901_2495178454"/>
      <w:bookmarkEnd w:id="368"/>
      <w:bookmarkEnd w:id="369"/>
      <w:bookmarkEnd w:id="370"/>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588B3BD"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lastRenderedPageBreak/>
        <w:t>4.3 Future extensions</w:t>
      </w:r>
    </w:p>
    <w:p w14:paraId="78644481" w14:textId="77777777" w:rsidR="001A179F" w:rsidRDefault="006B7108">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del w:id="371" w:author="Candau, Jean-Noel" w:date="2021-05-10T21:52:00Z">
        <w:r w:rsidDel="00FD1CBA">
          <w:rPr>
            <w:color w:val="000000"/>
          </w:rPr>
          <w:delText>It is well known that o</w:delText>
        </w:r>
      </w:del>
      <w:ins w:id="372" w:author="Candau, Jean-Noel" w:date="2021-05-10T21:52:00Z">
        <w:r w:rsidR="00FD1CBA">
          <w:rPr>
            <w:color w:val="000000"/>
          </w:rPr>
          <w:t>O</w:t>
        </w:r>
      </w:ins>
      <w:r>
        <w:rPr>
          <w:color w:val="000000"/>
        </w:rPr>
        <w:t xml:space="preserve">rganisms can </w:t>
      </w:r>
      <w:ins w:id="373" w:author="Candau, Jean-Noel" w:date="2021-05-10T21:52:00Z">
        <w:r w:rsidR="00FD1CBA">
          <w:rPr>
            <w:color w:val="000000"/>
          </w:rPr>
          <w:t xml:space="preserve">also </w:t>
        </w:r>
      </w:ins>
      <w:r>
        <w:rPr>
          <w:color w:val="000000"/>
        </w:rPr>
        <w:t xml:space="preserve">use temperature (or any other environmental variables) indirectly as cues for predicting an optimal time window to have access to resources or convenient environmental conditions (e.g., photoperiod, rainfall) </w:t>
      </w:r>
      <w:bookmarkStart w:id="374" w:name="__Fieldmark__1310_3903614438"/>
      <w:r>
        <w:rPr>
          <w:color w:val="000000"/>
        </w:rPr>
        <w:t>(</w:t>
      </w:r>
      <w:bookmarkStart w:id="375" w:name="__Fieldmark__912_2495178454"/>
      <w:r>
        <w:rPr>
          <w:color w:val="000000"/>
        </w:rPr>
        <w:t>M</w:t>
      </w:r>
      <w:bookmarkStart w:id="376" w:name="__Fieldmark__1043_942872385"/>
      <w:r>
        <w:rPr>
          <w:color w:val="000000"/>
        </w:rPr>
        <w:t>cNamara et al., 2011)</w:t>
      </w:r>
      <w:bookmarkEnd w:id="374"/>
      <w:bookmarkEnd w:id="375"/>
      <w:bookmarkEnd w:id="376"/>
      <w:r>
        <w:rPr>
          <w:color w:val="000000"/>
        </w:rPr>
        <w:t>. </w:t>
      </w:r>
    </w:p>
    <w:p w14:paraId="39A509D1" w14:textId="77777777" w:rsidR="001A179F" w:rsidRDefault="006B7108">
      <w:pPr>
        <w:pStyle w:val="NormalWeb"/>
        <w:spacing w:before="280" w:beforeAutospacing="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377" w:name="__Fieldmark__1324_3903614438"/>
      <w:r>
        <w:rPr>
          <w:color w:val="000000"/>
        </w:rPr>
        <w:t>L</w:t>
      </w:r>
      <w:bookmarkStart w:id="378" w:name="__Fieldmark__922_2495178454"/>
      <w:r>
        <w:rPr>
          <w:color w:val="000000"/>
        </w:rPr>
        <w:t>i</w:t>
      </w:r>
      <w:bookmarkStart w:id="379" w:name="__Fieldmark__1050_942872385"/>
      <w:r>
        <w:rPr>
          <w:color w:val="000000"/>
        </w:rPr>
        <w:t>ndén, 2018</w:t>
      </w:r>
      <w:bookmarkEnd w:id="377"/>
      <w:bookmarkEnd w:id="378"/>
      <w:bookmarkEnd w:id="379"/>
      <w:r>
        <w:rPr>
          <w:color w:val="000000"/>
        </w:rPr>
        <w:t xml:space="preserve">) while others showed that, in some cases, time lag between phenological peak dates was a better predictor of resource availability than the overlap between phenological distributions </w:t>
      </w:r>
      <w:bookmarkStart w:id="380" w:name="__Fieldmark__1335_3903614438"/>
      <w:r>
        <w:rPr>
          <w:color w:val="000000"/>
        </w:rPr>
        <w:t>(</w:t>
      </w:r>
      <w:bookmarkStart w:id="381" w:name="__Fieldmark__929_2495178454"/>
      <w:r>
        <w:rPr>
          <w:color w:val="000000"/>
        </w:rPr>
        <w:t>R</w:t>
      </w:r>
      <w:bookmarkStart w:id="382" w:name="__Fieldmark__1055_942872385"/>
      <w:r>
        <w:rPr>
          <w:color w:val="000000"/>
        </w:rPr>
        <w:t>amakers et al., 2020)</w:t>
      </w:r>
      <w:bookmarkEnd w:id="380"/>
      <w:bookmarkEnd w:id="381"/>
      <w:bookmarkEnd w:id="382"/>
      <w:r>
        <w:rPr>
          <w:color w:val="000000"/>
        </w:rPr>
        <w:t>.  </w:t>
      </w:r>
    </w:p>
    <w:p w14:paraId="0B7661A2" w14:textId="77777777" w:rsidR="001A179F" w:rsidRDefault="006B7108">
      <w:pPr>
        <w:pStyle w:val="NormalWeb"/>
        <w:spacing w:before="280" w:beforeAutospacing="0" w:afterAutospacing="0" w:line="480" w:lineRule="auto"/>
        <w:ind w:firstLine="720"/>
      </w:pPr>
      <w:r>
        <w:rPr>
          <w:color w:val="000000"/>
        </w:rPr>
        <w:t>The theoretical framework presented here can be applied to other consumer-resource systems.  The concrete example of the spruce budworm - balsam fir system informs the required methodology. To estimate the mismatch</w:t>
      </w:r>
      <w:del w:id="383" w:author="Portalier Sebastien" w:date="2021-05-07T22:50:00Z">
        <w:r>
          <w:rPr>
            <w:color w:val="000000"/>
          </w:rPr>
          <w:delText xml:space="preserve"> between two interacting species</w:delText>
        </w:r>
      </w:del>
      <w:r>
        <w:rPr>
          <w:color w:val="000000"/>
        </w:rPr>
        <w:t xml:space="preserve">,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w:t>
      </w:r>
      <w:r>
        <w:rPr>
          <w:color w:val="000000"/>
        </w:rPr>
        <w:lastRenderedPageBreak/>
        <w:t xml:space="preserve">day may allow for development during a few hours, even when the average temperature over the whole day may not. </w:t>
      </w:r>
    </w:p>
    <w:p w14:paraId="578C3AFF" w14:textId="77777777"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w:t>
      </w:r>
      <w:del w:id="384" w:author="Candau, Jean-Noel" w:date="2021-05-10T21:54:00Z">
        <w:r w:rsidDel="00FD1CBA">
          <w:rPr>
            <w:color w:val="000000"/>
          </w:rPr>
          <w:delText xml:space="preserve">we used </w:delText>
        </w:r>
      </w:del>
      <w:r>
        <w:rPr>
          <w:color w:val="000000"/>
        </w:rPr>
        <w:t xml:space="preserve">temperature data </w:t>
      </w:r>
      <w:ins w:id="385" w:author="Candau, Jean-Noel" w:date="2021-05-10T21:55:00Z">
        <w:r w:rsidR="00FD1CBA">
          <w:rPr>
            <w:color w:val="000000"/>
          </w:rPr>
          <w:t>modelled by</w:t>
        </w:r>
      </w:ins>
      <w:del w:id="386" w:author="Candau, Jean-Noel" w:date="2021-05-10T21:55:00Z">
        <w:r w:rsidDel="00FD1CBA">
          <w:rPr>
            <w:color w:val="000000"/>
          </w:rPr>
          <w:delText>from</w:delText>
        </w:r>
      </w:del>
      <w:r>
        <w:rPr>
          <w:color w:val="000000"/>
        </w:rPr>
        <w:t xml:space="preserve"> BioSim </w:t>
      </w:r>
      <w:bookmarkStart w:id="387" w:name="__Fieldmark__1350_3903614438"/>
      <w:r>
        <w:rPr>
          <w:color w:val="000000"/>
        </w:rPr>
        <w:t>(</w:t>
      </w:r>
      <w:bookmarkStart w:id="388" w:name="__Fieldmark__940_2495178454"/>
      <w:r>
        <w:rPr>
          <w:color w:val="000000"/>
        </w:rPr>
        <w:t>R</w:t>
      </w:r>
      <w:bookmarkStart w:id="389" w:name="__Fieldmark__1072_942872385"/>
      <w:r>
        <w:rPr>
          <w:color w:val="000000"/>
        </w:rPr>
        <w:t xml:space="preserve">égnière, </w:t>
      </w:r>
      <w:r>
        <w:t>Saint-Amant, Béchard, et al.</w:t>
      </w:r>
      <w:r>
        <w:rPr>
          <w:color w:val="000000"/>
        </w:rPr>
        <w:t>, 2014)</w:t>
      </w:r>
      <w:bookmarkEnd w:id="387"/>
      <w:bookmarkEnd w:id="388"/>
      <w:bookmarkEnd w:id="389"/>
      <w:r>
        <w:rPr>
          <w:color w:val="000000"/>
        </w:rPr>
        <w:t xml:space="preserve"> </w:t>
      </w:r>
      <w:del w:id="390" w:author="Candau, Jean-Noel" w:date="2021-05-10T21:55:00Z">
        <w:r w:rsidDel="00FD1CBA">
          <w:rPr>
            <w:color w:val="000000"/>
          </w:rPr>
          <w:delText xml:space="preserve">that </w:delText>
        </w:r>
      </w:del>
      <w:r>
        <w:rPr>
          <w:color w:val="000000"/>
        </w:rPr>
        <w:t>lead to realistic emergence and budburst dates when compared to real data (see section 3.2)</w:t>
      </w:r>
      <w:ins w:id="391" w:author="Candau, Jean-Noel" w:date="2021-05-10T21:56:00Z">
        <w:r w:rsidR="00487067">
          <w:rPr>
            <w:color w:val="000000"/>
          </w:rPr>
          <w:t xml:space="preserve"> and to </w:t>
        </w:r>
      </w:ins>
      <w:ins w:id="392" w:author="Candau, Jean-Noel" w:date="2021-05-10T21:57:00Z">
        <w:r w:rsidR="00487067">
          <w:rPr>
            <w:color w:val="000000"/>
          </w:rPr>
          <w:t xml:space="preserve">a phenological mismatch, i.e. </w:t>
        </w:r>
      </w:ins>
      <w:del w:id="393" w:author="Candau, Jean-Noel" w:date="2021-05-10T21:57:00Z">
        <w:r w:rsidDel="00487067">
          <w:rPr>
            <w:color w:val="000000"/>
          </w:rPr>
          <w:delText xml:space="preserve">. Especially, </w:delText>
        </w:r>
      </w:del>
      <w:r>
        <w:rPr>
          <w:color w:val="000000"/>
        </w:rPr>
        <w:t>budworm usually emerg</w:t>
      </w:r>
      <w:ins w:id="394" w:author="Candau, Jean-Noel" w:date="2021-05-10T21:57:00Z">
        <w:r w:rsidR="00487067">
          <w:rPr>
            <w:color w:val="000000"/>
          </w:rPr>
          <w:t>ing</w:t>
        </w:r>
      </w:ins>
      <w:del w:id="395" w:author="Candau, Jean-Noel" w:date="2021-05-10T21:57:00Z">
        <w:r w:rsidDel="00487067">
          <w:rPr>
            <w:color w:val="000000"/>
          </w:rPr>
          <w:delText>es</w:delText>
        </w:r>
      </w:del>
      <w:r>
        <w:rPr>
          <w:color w:val="000000"/>
        </w:rPr>
        <w:t xml:space="preserve"> before budburst, </w:t>
      </w:r>
      <w:ins w:id="396" w:author="Candau, Jean-Noel" w:date="2021-05-10T21:57:00Z">
        <w:r w:rsidR="00487067">
          <w:rPr>
            <w:color w:val="000000"/>
          </w:rPr>
          <w:t xml:space="preserve">similar to </w:t>
        </w:r>
      </w:ins>
      <w:del w:id="397" w:author="Candau, Jean-Noel" w:date="2021-05-10T21:57:00Z">
        <w:r w:rsidDel="00487067">
          <w:rPr>
            <w:color w:val="000000"/>
          </w:rPr>
          <w:delText xml:space="preserve">which is the observed pattern in the </w:delText>
        </w:r>
      </w:del>
      <w:r>
        <w:rPr>
          <w:color w:val="000000"/>
        </w:rPr>
        <w:t>field</w:t>
      </w:r>
      <w:ins w:id="398" w:author="Candau, Jean-Noel" w:date="2021-05-10T21:57:00Z">
        <w:r w:rsidR="00487067">
          <w:rPr>
            <w:color w:val="000000"/>
          </w:rPr>
          <w:t xml:space="preserve"> observations</w:t>
        </w:r>
      </w:ins>
      <w:r>
        <w:rPr>
          <w:color w:val="000000"/>
        </w:rPr>
        <w:t xml:space="preserve"> </w:t>
      </w:r>
      <w:bookmarkStart w:id="399" w:name="__Fieldmark__1361_3903614438"/>
      <w:r>
        <w:rPr>
          <w:color w:val="000000"/>
        </w:rPr>
        <w:t>(</w:t>
      </w:r>
      <w:bookmarkStart w:id="400" w:name="__Fieldmark__947_2495178454"/>
      <w:r>
        <w:rPr>
          <w:color w:val="000000"/>
        </w:rPr>
        <w:t>P</w:t>
      </w:r>
      <w:bookmarkStart w:id="401" w:name="__Fieldmark__1077_942872385"/>
      <w:r>
        <w:rPr>
          <w:color w:val="000000"/>
        </w:rPr>
        <w:t xml:space="preserve">ureswaran, </w:t>
      </w:r>
      <w:r>
        <w:t>Neau,</w:t>
      </w:r>
      <w:r>
        <w:rPr>
          <w:color w:val="000000"/>
        </w:rPr>
        <w:t xml:space="preserve"> et al., 2019)</w:t>
      </w:r>
      <w:bookmarkEnd w:id="399"/>
      <w:bookmarkEnd w:id="400"/>
      <w:bookmarkEnd w:id="401"/>
      <w:r>
        <w:rPr>
          <w:color w:val="000000"/>
        </w:rPr>
        <w:t xml:space="preserve">. More simplistic distributions that do not contain any warm spell can lead to the opposite pattern (i.e., budburst occurs first). Realistic temperatures show warm periods </w:t>
      </w:r>
      <w:del w:id="402" w:author="Portalier Sebastien" w:date="2021-05-07T05:53:00Z">
        <w:r>
          <w:rPr>
            <w:color w:val="000000"/>
          </w:rPr>
          <w:delText>(of a few days)</w:delText>
        </w:r>
      </w:del>
      <w:r>
        <w:rPr>
          <w:color w:val="000000"/>
        </w:rPr>
        <w:t xml:space="preserve"> during days with low average temperatures (i.e., late winter - early spring), which advance the insect phenology compared to </w:t>
      </w:r>
      <w:del w:id="403" w:author="Portalier Sebastien" w:date="2021-05-07T22:55:00Z">
        <w:r>
          <w:rPr>
            <w:color w:val="000000"/>
          </w:rPr>
          <w:delText xml:space="preserve">theoretical </w:delText>
        </w:r>
      </w:del>
      <w:ins w:id="404" w:author="Portalier Sebastien" w:date="2021-05-07T22:55:00Z">
        <w:r>
          <w:t xml:space="preserve">simplified </w:t>
        </w:r>
      </w:ins>
      <w:r>
        <w:t xml:space="preserve">(cosine) </w:t>
      </w:r>
      <w:r>
        <w:rPr>
          <w:color w:val="000000"/>
        </w:rPr>
        <w:t xml:space="preserve">distributions. The tree is less sensitive to these short warm events. </w:t>
      </w:r>
    </w:p>
    <w:p w14:paraId="39C03CDA" w14:textId="77777777"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del w:id="405" w:author="Candau, Jean-Noel" w:date="2021-05-10T21:51:00Z">
        <w:r w:rsidDel="00FD1CBA">
          <w:rPr>
            <w:color w:val="000000"/>
          </w:rPr>
          <w:delText xml:space="preserve">would </w:delText>
        </w:r>
      </w:del>
      <w:ins w:id="406" w:author="Candau, Jean-Noel" w:date="2021-05-10T21:51:00Z">
        <w:r w:rsidR="00FD1CBA">
          <w:rPr>
            <w:color w:val="000000"/>
          </w:rPr>
          <w:t>co</w:t>
        </w:r>
      </w:ins>
      <w:ins w:id="407" w:author="Candau, Jean-Noel" w:date="2021-05-10T21:52:00Z">
        <w:r w:rsidR="00FD1CBA">
          <w:rPr>
            <w:color w:val="000000"/>
          </w:rPr>
          <w:t>uld</w:t>
        </w:r>
      </w:ins>
      <w:ins w:id="408" w:author="Candau, Jean-Noel" w:date="2021-05-10T21:51:00Z">
        <w:r w:rsidR="00FD1CBA">
          <w:rPr>
            <w:color w:val="000000"/>
          </w:rPr>
          <w:t xml:space="preserve"> </w:t>
        </w:r>
      </w:ins>
      <w:r>
        <w:rPr>
          <w:color w:val="000000"/>
        </w:rPr>
        <w:t xml:space="preserve">lead to new insights on the dynamics of the systems. Our model could be linked to models that explore the consequences of phenological mismatch on the population dynamics of </w:t>
      </w:r>
      <w:del w:id="409" w:author="Portalier Sebastien" w:date="2021-05-07T22:53:00Z">
        <w:r>
          <w:rPr>
            <w:color w:val="000000"/>
          </w:rPr>
          <w:delText>a consumer and its resource</w:delText>
        </w:r>
      </w:del>
      <w:ins w:id="410" w:author="Portalier Sebastien" w:date="2021-05-07T22:53:00Z">
        <w:r>
          <w:rPr>
            <w:color w:val="000000"/>
          </w:rPr>
          <w:t>consumer – resource system</w:t>
        </w:r>
      </w:ins>
      <w:ins w:id="411" w:author="Portalier Sebastien" w:date="2021-05-07T22:54:00Z">
        <w:r>
          <w:rPr>
            <w:color w:val="000000"/>
          </w:rPr>
          <w:t>s</w:t>
        </w:r>
      </w:ins>
      <w:r>
        <w:rPr>
          <w:color w:val="000000"/>
        </w:rPr>
        <w:t xml:space="preserve"> (e.g., </w:t>
      </w:r>
      <w:bookmarkStart w:id="412" w:name="__Fieldmark__1386_3903614438"/>
      <w:r>
        <w:rPr>
          <w:color w:val="000000"/>
        </w:rPr>
        <w:t>B</w:t>
      </w:r>
      <w:bookmarkStart w:id="413" w:name="__Fieldmark__965_2495178454"/>
      <w:r>
        <w:rPr>
          <w:color w:val="000000"/>
        </w:rPr>
        <w:t>e</w:t>
      </w:r>
      <w:bookmarkStart w:id="414" w:name="__Fieldmark__1095_942872385"/>
      <w:r>
        <w:rPr>
          <w:color w:val="000000"/>
        </w:rPr>
        <w:t>wick et al., 2016)</w:t>
      </w:r>
      <w:bookmarkEnd w:id="412"/>
      <w:bookmarkEnd w:id="413"/>
      <w:bookmarkEnd w:id="414"/>
      <w:r>
        <w:rPr>
          <w:color w:val="000000"/>
        </w:rPr>
        <w:t>.</w:t>
      </w:r>
    </w:p>
    <w:p w14:paraId="1EEB4679" w14:textId="77777777" w:rsidR="001A179F" w:rsidRDefault="006B7108">
      <w:pPr>
        <w:pStyle w:val="Heading1"/>
        <w:spacing w:before="240" w:beforeAutospacing="0" w:after="280" w:afterAutospacing="0" w:line="480" w:lineRule="auto"/>
      </w:pPr>
      <w:r>
        <w:rPr>
          <w:color w:val="000000"/>
          <w:sz w:val="32"/>
          <w:szCs w:val="32"/>
        </w:rPr>
        <w:t>Acknowledgement</w:t>
      </w:r>
    </w:p>
    <w:p w14:paraId="42FB4A2D"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authors thank Remi Saint-Amant for his helpful guidance to obtain temperature data from BioSIM, and Dr. Jacques Régnière for sharing data on balsam fir phenology. This study was funded by the Healthy Forest Partnership.</w:t>
      </w:r>
    </w:p>
    <w:p w14:paraId="3D597F5B" w14:textId="77777777" w:rsidR="001A179F" w:rsidRDefault="006B7108">
      <w:pPr>
        <w:spacing w:line="480" w:lineRule="auto"/>
        <w:rPr>
          <w:rFonts w:ascii="Times New Roman" w:hAnsi="Times New Roman" w:cs="Times New Roman"/>
          <w:color w:val="000000"/>
          <w:sz w:val="24"/>
          <w:szCs w:val="24"/>
        </w:rPr>
      </w:pPr>
      <w:r>
        <w:br w:type="page"/>
      </w:r>
    </w:p>
    <w:p w14:paraId="2D77AC30" w14:textId="77777777" w:rsidR="001A179F" w:rsidRDefault="006B7108">
      <w:pPr>
        <w:pStyle w:val="Heading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Amarasekare, P., &amp; Coutinho, R. M. (2014). 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(3), E50-65. doi: 10.1086/677386</w:t>
      </w:r>
    </w:p>
    <w:p w14:paraId="4983BC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Awmack, C., Bezemer, T. M., Brown, V. K., … Whittaker, J. B. (2002). Herbivory in global climate change research: direct effects of rising temperature on insect herbivores.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(1), 1–16. doi: 10.1046/j.1365-2486.2002.00451.x</w:t>
      </w:r>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minnesota. </w:t>
      </w:r>
      <w:r>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Pr>
          <w:rFonts w:ascii="Times New Roman" w:hAnsi="Times New Roman" w:cs="Times New Roman"/>
          <w:i/>
          <w:iCs/>
          <w:sz w:val="24"/>
          <w:szCs w:val="24"/>
        </w:rPr>
        <w:t>54</w:t>
      </w:r>
      <w:r>
        <w:rPr>
          <w:rFonts w:ascii="Times New Roman" w:hAnsi="Times New Roman" w:cs="Times New Roman"/>
          <w:sz w:val="24"/>
          <w:szCs w:val="24"/>
        </w:rPr>
        <w:t>(2), 175–177. doi: 10.1093/aesa/54.2.175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Bewick, S., Cantrell, R. S., Cosner,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Blais, J. R. (1957). Some relationships of the spruce budworm, Choristoneura fumiferana (Clem.) to black spruce, Picea mariana (Moench)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(4), 364–372. doi: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Bijlsma,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(1), 73–83. doi: 10.1111/j.1365-2656.2008.01458.x</w:t>
      </w:r>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(6835), 296–298. doi: 10.1038/35077063</w:t>
      </w:r>
    </w:p>
    <w:p w14:paraId="01A99AE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Chuine,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337–347. doi: 10.1006/jtbi.2000.2178</w:t>
      </w:r>
    </w:p>
    <w:p w14:paraId="62A90CF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&amp; Régnière,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(1), 159–182. doi: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Cobbold,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(5), 1052–1081. doi: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Lajeunesse,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 224–228. doi: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(4), 567–577. doi: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r>
        <w:rPr>
          <w:rFonts w:ascii="Times New Roman" w:hAnsi="Times New Roman" w:cs="Times New Roman"/>
          <w:i/>
          <w:iCs/>
          <w:sz w:val="24"/>
          <w:szCs w:val="24"/>
          <w:lang w:val="fr-FR"/>
        </w:rPr>
        <w:t>Advances in Marine Biology</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(C), 249–293. doi: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Relation phénologique entre le débourrement des bourgeons chez le sapin baumier et l’émergence des larves de deuxième stade de la tordeuse des bourgeons de l’épinette, Choristoneura fumiferana (Lepidoptera: Tortricidae).</w:t>
      </w:r>
      <w:r>
        <w:rPr>
          <w:rFonts w:ascii="Times New Roman" w:hAnsi="Times New Roman" w:cs="Times New Roman"/>
          <w:sz w:val="24"/>
          <w:szCs w:val="24"/>
          <w:lang w:val="fr-FR"/>
        </w:rPr>
        <w:t xml:space="preserve"> ProQuest.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Cartenì,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(4), 590–605. doi: 10.1093/treephys/tpy135</w:t>
      </w:r>
    </w:p>
    <w:p w14:paraId="3DDEE78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Deutsch, C. A., Tewksbury, J. J., Huey, R. B., Sheldon, K. S., Ghalambor, C. K., Haak, D. C., &amp; Martin, P. R. (2008). Impacts of climate warming on terrestrial ectotherms across latitude.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105</w:t>
      </w:r>
      <w:r>
        <w:rPr>
          <w:rFonts w:ascii="Times New Roman" w:hAnsi="Times New Roman" w:cs="Times New Roman"/>
          <w:sz w:val="24"/>
          <w:szCs w:val="24"/>
        </w:rPr>
        <w:t>(18), 6668–6672. doi: 10.1073/pnas.0709472105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Caffarra, A., &amp; O’Neill, B. F. (2011). A review of climate-driven mismatches between interdependent phenophases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(6), 805–817. doi: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Dorais, L., &amp; Kettela, E. G. (1982). A review of entomological survey and assessment techniques used in regional spruce budworm. </w:t>
      </w:r>
      <w:r>
        <w:rPr>
          <w:rFonts w:ascii="Times New Roman" w:hAnsi="Times New Roman" w:cs="Times New Roman"/>
          <w:i/>
          <w:iCs/>
          <w:sz w:val="24"/>
          <w:szCs w:val="24"/>
        </w:rPr>
        <w:t>Choristoneura Fumiferana</w:t>
      </w:r>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(1658), 935–943. doi: 10.1098/rspb.2008.1434</w:t>
      </w:r>
    </w:p>
    <w:p w14:paraId="3B95E1A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(1), 180–185. doi: 10.1111/j.1365-2435.2006.01079.x</w:t>
      </w:r>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DeGrandpré,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SUPPL.), 2003. doi: 10.1139/a03-013</w:t>
      </w:r>
    </w:p>
    <w:p w14:paraId="7A79A9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Hunter, A. F., &amp; Lechowicz, M. J. (1992). Foliage quality changes during canopy development of </w:t>
      </w:r>
      <w:r>
        <w:rPr>
          <w:rFonts w:ascii="Times New Roman" w:hAnsi="Times New Roman" w:cs="Times New Roman"/>
          <w:sz w:val="24"/>
          <w:szCs w:val="24"/>
        </w:rPr>
        <w:lastRenderedPageBreak/>
        <w:t xml:space="preserve">some northern hardwood trees. </w:t>
      </w:r>
      <w:r>
        <w:rPr>
          <w:rFonts w:ascii="Times New Roman" w:hAnsi="Times New Roman" w:cs="Times New Roman"/>
          <w:i/>
          <w:iCs/>
          <w:sz w:val="24"/>
          <w:szCs w:val="24"/>
        </w:rPr>
        <w:t>Oecologia</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316–323.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Iwasa, Y., Odendaal, F. J., Murphy, D. D., Ehrlich, P. R., &amp; Launer,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(3), 363–379. doi: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Ehrlén, J., Gelman, A., Bolmgren, K., Allen, J. M., Travers, S. E., &amp; Wolkovich,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5211–5216. doi: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&amp; Wolkovich,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(5), 406–415. doi: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(2), 291–318. doi: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Lindén,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5057–5059. doi: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Slansky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McNamara, J. M., Barta, Z., Klaassen, M., &amp; Bauer, S. (2011). Cues and the optimal timing of </w:t>
      </w:r>
      <w:r>
        <w:rPr>
          <w:rFonts w:ascii="Times New Roman" w:hAnsi="Times New Roman" w:cs="Times New Roman"/>
          <w:sz w:val="24"/>
          <w:szCs w:val="24"/>
        </w:rPr>
        <w:lastRenderedPageBreak/>
        <w:t xml:space="preserve">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(12), 1183–1190. doi: 10.1111/j.1461-0248.2011.01686.x</w:t>
      </w:r>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Høye,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3177–3186. doi: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Osawa, A., Shoemaker, C. A., &amp; Stedinger, J. R. (1983). A stochastic model of balsam fir bud phenology utilizing maximum likelihood parameter estimation (Abies balsamea,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(3), 478–490. doi: 10.1093/forestscience/29.3.478</w:t>
      </w:r>
    </w:p>
    <w:p w14:paraId="3BBDCD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(1), 637–669. doi: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Yohe,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(6918), 37–42. doi: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Forchhammer, M. C., Stenseth,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(1462), 15–23. doi: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Pureswaran, D. S., De Grandpré, L., Paré, D., Taylor, A., Barrette, M., Morin, H., Régnière, J., Kneeshaw, D. D. (2015). </w:t>
      </w:r>
      <w:r>
        <w:rPr>
          <w:rFonts w:ascii="Times New Roman" w:hAnsi="Times New Roman" w:cs="Times New Roman"/>
          <w:sz w:val="24"/>
          <w:szCs w:val="24"/>
        </w:rPr>
        <w:t>Climate-induced changes in host tree–insect phenology may drive ecological state-shift in boreal forests. Ecology, 96(6), 1480–1491. doi: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doi: </w:t>
      </w:r>
      <w:r>
        <w:rPr>
          <w:rFonts w:ascii="Times New Roman" w:hAnsi="Times New Roman" w:cs="Times New Roman"/>
          <w:sz w:val="24"/>
          <w:szCs w:val="24"/>
        </w:rPr>
        <w:lastRenderedPageBreak/>
        <w:t>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Ramakers,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745–756. doi: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Rebaudo, F., &amp; Rabhi, V.-B. (2018). Modeling temperature-dependent development rate and phenology in insects: review of major developments, challenges, and future directions. </w:t>
      </w:r>
      <w:r>
        <w:rPr>
          <w:rFonts w:ascii="Times New Roman" w:hAnsi="Times New Roman" w:cs="Times New Roman"/>
          <w:i/>
          <w:iCs/>
          <w:sz w:val="24"/>
          <w:szCs w:val="24"/>
          <w:lang w:val="fr-FR"/>
        </w:rPr>
        <w:t>Entomologia Experimentalis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(8), 607–617. doi: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&amp; Nealis,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(3), 362–373. doi: 10.1111/j.1365-2311.2007.00977.x</w:t>
      </w:r>
    </w:p>
    <w:p w14:paraId="08FF4664" w14:textId="77777777" w:rsidR="006B7108" w:rsidRPr="006B7108" w:rsidRDefault="006B7108">
      <w:pPr>
        <w:widowControl w:val="0"/>
        <w:spacing w:line="480" w:lineRule="auto"/>
        <w:ind w:left="480" w:hanging="480"/>
        <w:rPr>
          <w:ins w:id="415" w:author="Candau, Jean-Noel" w:date="2021-05-10T21:31:00Z"/>
          <w:rFonts w:ascii="Times New Roman" w:hAnsi="Times New Roman" w:cs="Times New Roman"/>
          <w:sz w:val="24"/>
          <w:szCs w:val="24"/>
          <w:lang w:val="fr-CA"/>
          <w:rPrChange w:id="416" w:author="Candau, Jean-Noel" w:date="2021-05-10T21:33:00Z">
            <w:rPr>
              <w:ins w:id="417" w:author="Candau, Jean-Noel" w:date="2021-05-10T21:31:00Z"/>
              <w:rFonts w:ascii="Times New Roman" w:hAnsi="Times New Roman" w:cs="Times New Roman"/>
              <w:sz w:val="24"/>
              <w:szCs w:val="24"/>
            </w:rPr>
          </w:rPrChange>
        </w:rPr>
      </w:pPr>
      <w:ins w:id="418" w:author="Candau, Jean-Noel" w:date="2021-05-10T21:31:00Z">
        <w:r w:rsidRPr="006B7108">
          <w:rPr>
            <w:rFonts w:ascii="Times New Roman" w:hAnsi="Times New Roman" w:cs="Times New Roman"/>
            <w:sz w:val="24"/>
            <w:szCs w:val="24"/>
            <w:rPrChange w:id="419" w:author="Candau, Jean-Noel" w:date="2021-05-10T21:31:00Z">
              <w:rPr>
                <w:rFonts w:ascii="Times New Roman" w:hAnsi="Times New Roman" w:cs="Times New Roman"/>
                <w:sz w:val="24"/>
                <w:szCs w:val="24"/>
                <w:lang w:val="fr-FR"/>
              </w:rPr>
            </w:rPrChange>
          </w:rPr>
          <w:t>Régnière, J., &amp; Nealis, V. G. (2018).</w:t>
        </w:r>
        <w:r>
          <w:rPr>
            <w:rFonts w:ascii="Times New Roman" w:hAnsi="Times New Roman" w:cs="Times New Roman"/>
            <w:sz w:val="24"/>
            <w:szCs w:val="24"/>
          </w:rPr>
          <w:t xml:space="preserve"> Two sides of a coin: host-plat synchrony fitness</w:t>
        </w:r>
      </w:ins>
      <w:ins w:id="420" w:author="Candau, Jean-Noel" w:date="2021-05-10T21:32:00Z">
        <w:r>
          <w:rPr>
            <w:rFonts w:ascii="Times New Roman" w:hAnsi="Times New Roman" w:cs="Times New Roman"/>
            <w:sz w:val="24"/>
            <w:szCs w:val="24"/>
          </w:rPr>
          <w:t xml:space="preserve"> trade-offs in the population dynamics of the western spruce budworm</w:t>
        </w:r>
      </w:ins>
      <w:ins w:id="421" w:author="Candau, Jean-Noel" w:date="2021-05-10T21:31:00Z">
        <w:r>
          <w:rPr>
            <w:rFonts w:ascii="Times New Roman" w:hAnsi="Times New Roman" w:cs="Times New Roman"/>
            <w:sz w:val="24"/>
            <w:szCs w:val="24"/>
          </w:rPr>
          <w:t>.</w:t>
        </w:r>
      </w:ins>
      <w:ins w:id="422" w:author="Candau, Jean-Noel" w:date="2021-05-10T21:32:00Z">
        <w:r>
          <w:rPr>
            <w:rFonts w:ascii="Times New Roman" w:hAnsi="Times New Roman" w:cs="Times New Roman"/>
            <w:sz w:val="24"/>
            <w:szCs w:val="24"/>
          </w:rPr>
          <w:t xml:space="preserve"> </w:t>
        </w:r>
        <w:r w:rsidRPr="006B7108">
          <w:rPr>
            <w:rFonts w:ascii="Times New Roman" w:hAnsi="Times New Roman" w:cs="Times New Roman"/>
            <w:i/>
            <w:iCs/>
            <w:sz w:val="24"/>
            <w:szCs w:val="24"/>
            <w:lang w:val="fr-CA"/>
            <w:rPrChange w:id="423" w:author="Candau, Jean-Noel" w:date="2021-05-10T21:33:00Z">
              <w:rPr>
                <w:rFonts w:ascii="Times New Roman" w:hAnsi="Times New Roman" w:cs="Times New Roman"/>
                <w:i/>
                <w:iCs/>
                <w:sz w:val="24"/>
                <w:szCs w:val="24"/>
              </w:rPr>
            </w:rPrChange>
          </w:rPr>
          <w:t>Insect Science</w:t>
        </w:r>
      </w:ins>
      <w:ins w:id="424" w:author="Candau, Jean-Noel" w:date="2021-05-10T21:31:00Z">
        <w:r w:rsidRPr="006B7108">
          <w:rPr>
            <w:rFonts w:ascii="Times New Roman" w:hAnsi="Times New Roman" w:cs="Times New Roman"/>
            <w:sz w:val="24"/>
            <w:szCs w:val="24"/>
            <w:lang w:val="fr-CA"/>
            <w:rPrChange w:id="425" w:author="Candau, Jean-Noel" w:date="2021-05-10T21:33:00Z">
              <w:rPr>
                <w:rFonts w:ascii="Times New Roman" w:hAnsi="Times New Roman" w:cs="Times New Roman"/>
                <w:sz w:val="24"/>
                <w:szCs w:val="24"/>
              </w:rPr>
            </w:rPrChange>
          </w:rPr>
          <w:t xml:space="preserve">, </w:t>
        </w:r>
      </w:ins>
      <w:ins w:id="426" w:author="Candau, Jean-Noel" w:date="2021-05-10T21:32:00Z">
        <w:r w:rsidRPr="006B7108">
          <w:rPr>
            <w:rFonts w:ascii="Times New Roman" w:hAnsi="Times New Roman" w:cs="Times New Roman"/>
            <w:i/>
            <w:iCs/>
            <w:sz w:val="24"/>
            <w:szCs w:val="24"/>
            <w:lang w:val="fr-CA"/>
            <w:rPrChange w:id="427" w:author="Candau, Jean-Noel" w:date="2021-05-10T21:33:00Z">
              <w:rPr>
                <w:rFonts w:ascii="Times New Roman" w:hAnsi="Times New Roman" w:cs="Times New Roman"/>
                <w:i/>
                <w:iCs/>
                <w:sz w:val="24"/>
                <w:szCs w:val="24"/>
              </w:rPr>
            </w:rPrChange>
          </w:rPr>
          <w:t>25</w:t>
        </w:r>
      </w:ins>
      <w:ins w:id="428" w:author="Candau, Jean-Noel" w:date="2021-05-10T21:31:00Z">
        <w:r w:rsidRPr="006B7108">
          <w:rPr>
            <w:rFonts w:ascii="Times New Roman" w:hAnsi="Times New Roman" w:cs="Times New Roman"/>
            <w:sz w:val="24"/>
            <w:szCs w:val="24"/>
            <w:lang w:val="fr-CA"/>
            <w:rPrChange w:id="429" w:author="Candau, Jean-Noel" w:date="2021-05-10T21:33:00Z">
              <w:rPr>
                <w:rFonts w:ascii="Times New Roman" w:hAnsi="Times New Roman" w:cs="Times New Roman"/>
                <w:sz w:val="24"/>
                <w:szCs w:val="24"/>
              </w:rPr>
            </w:rPrChange>
          </w:rPr>
          <w:t xml:space="preserve">, </w:t>
        </w:r>
      </w:ins>
      <w:ins w:id="430" w:author="Candau, Jean-Noel" w:date="2021-05-10T21:33:00Z">
        <w:r w:rsidRPr="006B7108">
          <w:rPr>
            <w:rFonts w:ascii="Times New Roman" w:hAnsi="Times New Roman" w:cs="Times New Roman"/>
            <w:sz w:val="24"/>
            <w:szCs w:val="24"/>
            <w:lang w:val="fr-CA"/>
            <w:rPrChange w:id="431" w:author="Candau, Jean-Noel" w:date="2021-05-10T21:33:00Z">
              <w:rPr>
                <w:rFonts w:ascii="Times New Roman" w:hAnsi="Times New Roman" w:cs="Times New Roman"/>
                <w:sz w:val="24"/>
                <w:szCs w:val="24"/>
              </w:rPr>
            </w:rPrChange>
          </w:rPr>
          <w:t>117-126</w:t>
        </w:r>
      </w:ins>
      <w:ins w:id="432" w:author="Candau, Jean-Noel" w:date="2021-05-10T21:31:00Z">
        <w:r w:rsidRPr="006B7108">
          <w:rPr>
            <w:rFonts w:ascii="Times New Roman" w:hAnsi="Times New Roman" w:cs="Times New Roman"/>
            <w:sz w:val="24"/>
            <w:szCs w:val="24"/>
            <w:lang w:val="fr-CA"/>
            <w:rPrChange w:id="433" w:author="Candau, Jean-Noel" w:date="2021-05-10T21:33:00Z">
              <w:rPr>
                <w:rFonts w:ascii="Times New Roman" w:hAnsi="Times New Roman" w:cs="Times New Roman"/>
                <w:sz w:val="24"/>
                <w:szCs w:val="24"/>
              </w:rPr>
            </w:rPrChange>
          </w:rPr>
          <w:t>. doi: 10.1111/</w:t>
        </w:r>
      </w:ins>
      <w:ins w:id="434" w:author="Candau, Jean-Noel" w:date="2021-05-10T21:33:00Z">
        <w:r w:rsidRPr="006B7108">
          <w:rPr>
            <w:rFonts w:ascii="Times New Roman" w:hAnsi="Times New Roman" w:cs="Times New Roman"/>
            <w:sz w:val="24"/>
            <w:szCs w:val="24"/>
            <w:lang w:val="fr-CA"/>
            <w:rPrChange w:id="435" w:author="Candau, Jean-Noel" w:date="2021-05-10T21:33:00Z">
              <w:rPr>
                <w:rFonts w:ascii="Times New Roman" w:hAnsi="Times New Roman" w:cs="Times New Roman"/>
                <w:sz w:val="24"/>
                <w:szCs w:val="24"/>
              </w:rPr>
            </w:rPrChange>
          </w:rPr>
          <w:t>1</w:t>
        </w:r>
        <w:r>
          <w:rPr>
            <w:rFonts w:ascii="Times New Roman" w:hAnsi="Times New Roman" w:cs="Times New Roman"/>
            <w:sz w:val="24"/>
            <w:szCs w:val="24"/>
            <w:lang w:val="fr-CA"/>
          </w:rPr>
          <w:t>744-7917.12407</w:t>
        </w:r>
      </w:ins>
    </w:p>
    <w:p w14:paraId="443C1F3A" w14:textId="77777777" w:rsidR="001A179F" w:rsidRDefault="006B7108">
      <w:pPr>
        <w:widowControl w:val="0"/>
        <w:spacing w:line="480" w:lineRule="auto"/>
        <w:ind w:left="480" w:hanging="480"/>
        <w:rPr>
          <w:rFonts w:ascii="Times New Roman" w:hAnsi="Times New Roman" w:cs="Times New Roman"/>
          <w:sz w:val="24"/>
          <w:szCs w:val="24"/>
        </w:rPr>
      </w:pPr>
      <w:r w:rsidRPr="006B7108">
        <w:rPr>
          <w:rFonts w:ascii="Times New Roman" w:hAnsi="Times New Roman" w:cs="Times New Roman"/>
          <w:sz w:val="24"/>
          <w:szCs w:val="24"/>
          <w:lang w:val="fr-CA"/>
          <w:rPrChange w:id="436" w:author="Candau, Jean-Noel" w:date="2021-05-10T21:31:00Z">
            <w:rPr>
              <w:rFonts w:ascii="Times New Roman" w:hAnsi="Times New Roman" w:cs="Times New Roman"/>
              <w:sz w:val="24"/>
              <w:szCs w:val="24"/>
            </w:rPr>
          </w:rPrChange>
        </w:rPr>
        <w:t xml:space="preserve">Régnière, J., Saint-Amant, R., Béchard, A., &amp; Moutaoufik, A. (2014). </w:t>
      </w:r>
      <w:r>
        <w:rPr>
          <w:rFonts w:ascii="Times New Roman" w:hAnsi="Times New Roman" w:cs="Times New Roman"/>
          <w:i/>
          <w:iCs/>
          <w:sz w:val="24"/>
          <w:szCs w:val="24"/>
        </w:rPr>
        <w:t>BioSIM 10: User’s manual, A. Nat. Resour. Can., Can. For. Serv.</w:t>
      </w:r>
      <w:r>
        <w:rPr>
          <w:rFonts w:ascii="Times New Roman" w:hAnsi="Times New Roman" w:cs="Times New Roman"/>
          <w:sz w:val="24"/>
          <w:szCs w:val="24"/>
        </w:rPr>
        <w:t xml:space="preserve"> Laurentian Forestry Centre, Québec (Quebec).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r w:rsidRPr="006B7108">
        <w:rPr>
          <w:rFonts w:ascii="Times New Roman" w:hAnsi="Times New Roman" w:cs="Times New Roman"/>
          <w:sz w:val="24"/>
          <w:szCs w:val="24"/>
          <w:rPrChange w:id="437" w:author="Candau, Jean-Noel" w:date="2021-05-10T21:25:00Z">
            <w:rPr>
              <w:rFonts w:ascii="Times New Roman" w:hAnsi="Times New Roman" w:cs="Times New Roman"/>
              <w:sz w:val="24"/>
              <w:szCs w:val="24"/>
              <w:lang w:val="fr-FR"/>
            </w:rPr>
          </w:rPrChange>
        </w:rPr>
        <w:t xml:space="preserve">Régnière, J., St-Amant,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(8), 1571–1586. doi: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Zohner,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(1), 165–182. doi: 10.1146/annurev-ecolsys-110617-062535</w:t>
      </w:r>
    </w:p>
    <w:p w14:paraId="1A16B47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Samplonius, J. M., Atkinson, A., Hassall, C., Keogan, K., Thackeray, S. J., Assmann, J. J., … Phillimore, A. B. (2021). Strengthening the evidence base for temperature-mediated phenological asynchrony and its impacts. </w:t>
      </w:r>
      <w:r>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(2), 155–164. doi: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(12), 1766–1775. doi: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3161–3176. doi: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doi: 10.32942/osf.io/rxmct</w:t>
      </w:r>
    </w:p>
    <w:p w14:paraId="773DE6B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(4), 1060–1067. doi: 10.1111/bij.12838</w:t>
      </w:r>
    </w:p>
    <w:p w14:paraId="1CC8CB08" w14:textId="77777777" w:rsidR="001A179F" w:rsidRDefault="006B7108">
      <w:pPr>
        <w:widowControl w:val="0"/>
        <w:spacing w:line="480" w:lineRule="auto"/>
        <w:ind w:left="480" w:hanging="480"/>
        <w:rPr>
          <w:del w:id="438" w:author="Portalier Sebastien" w:date="2021-05-07T03:12:00Z"/>
          <w:rFonts w:ascii="Times New Roman" w:hAnsi="Times New Roman" w:cs="Times New Roman"/>
          <w:sz w:val="24"/>
          <w:szCs w:val="24"/>
        </w:rPr>
      </w:pPr>
      <w:del w:id="439" w:author="Portalier Sebastien" w:date="2021-05-07T03:12:00Z">
        <w:r>
          <w:rPr>
            <w:rFonts w:ascii="Times New Roman" w:hAnsi="Times New Roman" w:cs="Times New Roman"/>
            <w:sz w:val="24"/>
            <w:szCs w:val="24"/>
          </w:rPr>
          <w:delText xml:space="preserve">Thackeray, S. J., Henrys, P. A., Hemming, D., Bell, J. R., Botham, M. S., Burthe, S., … Wanless, S. (2016). Phenological sensitivity to climate across taxa and trophic levels. </w:delText>
        </w:r>
        <w:r>
          <w:rPr>
            <w:rFonts w:ascii="Times New Roman" w:hAnsi="Times New Roman" w:cs="Times New Roman"/>
            <w:i/>
            <w:iCs/>
            <w:sz w:val="24"/>
            <w:szCs w:val="24"/>
          </w:rPr>
          <w:delText>Nature</w:delText>
        </w:r>
        <w:r>
          <w:rPr>
            <w:rFonts w:ascii="Times New Roman" w:hAnsi="Times New Roman" w:cs="Times New Roman"/>
            <w:sz w:val="24"/>
            <w:szCs w:val="24"/>
          </w:rPr>
          <w:delText xml:space="preserve">, </w:delText>
        </w:r>
        <w:r>
          <w:rPr>
            <w:rFonts w:ascii="Times New Roman" w:hAnsi="Times New Roman" w:cs="Times New Roman"/>
            <w:i/>
            <w:iCs/>
            <w:sz w:val="24"/>
            <w:szCs w:val="24"/>
          </w:rPr>
          <w:delText>535</w:delText>
        </w:r>
        <w:r>
          <w:rPr>
            <w:rFonts w:ascii="Times New Roman" w:hAnsi="Times New Roman" w:cs="Times New Roman"/>
            <w:sz w:val="24"/>
            <w:szCs w:val="24"/>
          </w:rPr>
          <w:delText>(7611), 241–245. doi: 10.1038/nature18608</w:delText>
        </w:r>
      </w:del>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37–55. doi: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Kainuma, M., Riahi, K., Thomson, A., Hibbard, K., Hurtt, G. C., Kram, T., Krey, V., Lamarque, J. F., Masui, T., Meinshausen, M., Nakicenovic, N., Smith, S. J., Rose, S. K. (2011). The representative concentration pathways: an overview. Climatic </w:t>
      </w:r>
      <w:r>
        <w:rPr>
          <w:rFonts w:ascii="Times New Roman" w:hAnsi="Times New Roman" w:cs="Times New Roman"/>
          <w:sz w:val="24"/>
          <w:szCs w:val="24"/>
        </w:rPr>
        <w:lastRenderedPageBreak/>
        <w:t>Change, 109(1), 5–31. doi: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(1464), 289–294. doi: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(1581), 2561–2569. doi: 10.1098/rspb.2005.3356</w:t>
      </w:r>
    </w:p>
    <w:p w14:paraId="16092BE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Volney, W. J. A., &amp; Fleming, R. A. (2007). Spruce budworm (Choristoneura spp.) biotype reactions to forest and climate characteristics.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13</w:t>
      </w:r>
      <w:r>
        <w:rPr>
          <w:rFonts w:ascii="Times New Roman" w:hAnsi="Times New Roman" w:cs="Times New Roman"/>
          <w:sz w:val="24"/>
          <w:szCs w:val="24"/>
        </w:rPr>
        <w:t>(8), 1630–1643. doi: 10.1111/j.1365-2486.2007.01402.x</w:t>
      </w:r>
    </w:p>
    <w:p w14:paraId="78E59401" w14:textId="77777777" w:rsidR="001A179F" w:rsidRDefault="006B7108">
      <w:pPr>
        <w:widowControl w:val="0"/>
        <w:spacing w:line="480" w:lineRule="auto"/>
        <w:ind w:left="480" w:hanging="480"/>
        <w:rPr>
          <w:rFonts w:ascii="Times New Roman" w:hAnsi="Times New Roman" w:cs="Times New Roman"/>
          <w:sz w:val="24"/>
        </w:rPr>
      </w:pPr>
      <w:r>
        <w:rPr>
          <w:rFonts w:ascii="Times New Roman" w:hAnsi="Times New Roman" w:cs="Times New Roman"/>
          <w:sz w:val="24"/>
          <w:szCs w:val="24"/>
        </w:rPr>
        <w:t xml:space="preserve">Wu, J., Dhingra, R., Gambhir, M., &amp; Remais, J. V. (2013). 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(86), 20121018. doi: 10.1098/rsif.2012.1018</w:t>
      </w:r>
      <w:bookmarkStart w:id="440" w:name="__Fieldmark__1111_942872385"/>
      <w:bookmarkStart w:id="441" w:name="__Fieldmark__976_2495178454"/>
      <w:bookmarkStart w:id="442" w:name="__Fieldmark__1403_3903614438"/>
      <w:bookmarkEnd w:id="440"/>
      <w:bookmarkEnd w:id="441"/>
      <w:bookmarkEnd w:id="442"/>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2FE95019" wp14:editId="24B2AE78">
            <wp:extent cx="6012180" cy="41338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9"/>
                    <a:stretch>
                      <a:fillRect/>
                    </a:stretch>
                  </pic:blipFill>
                  <pic:spPr bwMode="auto">
                    <a:xfrm>
                      <a:off x="0" y="0"/>
                      <a:ext cx="6012180" cy="4133850"/>
                    </a:xfrm>
                    <a:prstGeom prst="rect">
                      <a:avLst/>
                    </a:prstGeom>
                  </pic:spPr>
                </pic:pic>
              </a:graphicData>
            </a:graphic>
          </wp:inline>
        </w:drawing>
      </w:r>
    </w:p>
    <w:p w14:paraId="532D6B6E"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14:paraId="107F5014"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5DBEDD5" wp14:editId="11400615">
            <wp:extent cx="6568440" cy="315277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0"/>
                    <a:stretch>
                      <a:fillRect/>
                    </a:stretch>
                  </pic:blipFill>
                  <pic:spPr bwMode="auto">
                    <a:xfrm>
                      <a:off x="0" y="0"/>
                      <a:ext cx="6568440" cy="3152775"/>
                    </a:xfrm>
                    <a:prstGeom prst="rect">
                      <a:avLst/>
                    </a:prstGeom>
                  </pic:spPr>
                </pic:pic>
              </a:graphicData>
            </a:graphic>
          </wp:inline>
        </w:drawing>
      </w:r>
    </w:p>
    <w:p w14:paraId="7F2FBF11"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Solid is the predicted value,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1"/>
                    <a:stretch>
                      <a:fillRect/>
                    </a:stretch>
                  </pic:blipFill>
                  <pic:spPr bwMode="auto">
                    <a:xfrm>
                      <a:off x="0" y="0"/>
                      <a:ext cx="5638800" cy="5638800"/>
                    </a:xfrm>
                    <a:prstGeom prst="rect">
                      <a:avLst/>
                    </a:prstGeom>
                  </pic:spPr>
                </pic:pic>
              </a:graphicData>
            </a:graphic>
          </wp:inline>
        </w:drawing>
      </w:r>
    </w:p>
    <w:p w14:paraId="5B62757C" w14:textId="7777777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230D6875" wp14:editId="546D22ED">
            <wp:extent cx="6461760" cy="4038600"/>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noChangeArrowheads="1"/>
                    </pic:cNvPicPr>
                  </pic:nvPicPr>
                  <pic:blipFill>
                    <a:blip r:embed="rId12"/>
                    <a:stretch>
                      <a:fillRect/>
                    </a:stretch>
                  </pic:blipFill>
                  <pic:spPr bwMode="auto">
                    <a:xfrm>
                      <a:off x="0" y="0"/>
                      <a:ext cx="6461760" cy="4038600"/>
                    </a:xfrm>
                    <a:prstGeom prst="rect">
                      <a:avLst/>
                    </a:prstGeom>
                  </pic:spPr>
                </pic:pic>
              </a:graphicData>
            </a:graphic>
          </wp:inline>
        </w:drawing>
      </w:r>
    </w:p>
    <w:p w14:paraId="5DE9EEA0" w14:textId="7777777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 xml:space="preserve">that hastens budburst, and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1</w:t>
      </w:r>
      <w:r>
        <w:rPr>
          <w:rFonts w:ascii="Times New Roman" w:eastAsia="Times New Roman" w:hAnsi="Times New Roman" w:cs="Times New Roman"/>
          <w:color w:val="000000"/>
          <w:sz w:val="24"/>
          <w:szCs w:val="24"/>
          <w:lang w:eastAsia="en-CA"/>
        </w:rPr>
        <w:t xml:space="preserve"> that delays budburst.</w:t>
      </w:r>
      <w:r>
        <w:br w:type="page"/>
      </w:r>
    </w:p>
    <w:p w14:paraId="727448C3"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9E1B071" wp14:editId="623AD0CA">
            <wp:extent cx="6275705" cy="4314825"/>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13"/>
                    <a:stretch>
                      <a:fillRect/>
                    </a:stretch>
                  </pic:blipFill>
                  <pic:spPr bwMode="auto">
                    <a:xfrm>
                      <a:off x="0" y="0"/>
                      <a:ext cx="6275705" cy="4314825"/>
                    </a:xfrm>
                    <a:prstGeom prst="rect">
                      <a:avLst/>
                    </a:prstGeom>
                  </pic:spPr>
                </pic:pic>
              </a:graphicData>
            </a:graphic>
          </wp:inline>
        </w:drawing>
      </w:r>
    </w:p>
    <w:p w14:paraId="72185C78" w14:textId="77777777"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emergence date of </w:t>
      </w:r>
      <w:del w:id="443" w:author="Portalier Sebastien" w:date="2021-05-07T06:03:00Z">
        <w:r>
          <w:rPr>
            <w:rFonts w:ascii="Times New Roman" w:eastAsia="Times New Roman" w:hAnsi="Times New Roman" w:cs="Times New Roman"/>
            <w:color w:val="000000"/>
            <w:sz w:val="24"/>
            <w:szCs w:val="24"/>
            <w:lang w:eastAsia="en-CA"/>
          </w:rPr>
          <w:delText>L</w:delText>
        </w:r>
        <w:r>
          <w:rPr>
            <w:rFonts w:ascii="Times New Roman" w:eastAsia="Times New Roman" w:hAnsi="Times New Roman" w:cs="Times New Roman"/>
            <w:color w:val="000000"/>
            <w:sz w:val="24"/>
            <w:szCs w:val="24"/>
            <w:vertAlign w:val="subscript"/>
            <w:lang w:eastAsia="en-CA"/>
          </w:rPr>
          <w:delText>2</w:delText>
        </w:r>
        <w:r>
          <w:rPr>
            <w:rFonts w:ascii="Times New Roman" w:eastAsia="Times New Roman" w:hAnsi="Times New Roman" w:cs="Times New Roman"/>
            <w:color w:val="000000"/>
            <w:sz w:val="24"/>
            <w:szCs w:val="24"/>
            <w:lang w:eastAsia="en-CA"/>
          </w:rPr>
          <w:delText xml:space="preserve"> instar</w:delText>
        </w:r>
      </w:del>
      <w:ins w:id="444" w:author="Portalier Sebastien" w:date="2021-05-07T06:03:00Z">
        <w:r>
          <w:rPr>
            <w:rFonts w:ascii="Times New Roman" w:eastAsia="Times New Roman" w:hAnsi="Times New Roman" w:cs="Times New Roman"/>
            <w:color w:val="000000"/>
            <w:sz w:val="24"/>
            <w:szCs w:val="24"/>
            <w:lang w:eastAsia="en-CA"/>
          </w:rPr>
          <w:t>SBW</w:t>
        </w:r>
      </w:ins>
      <w:r>
        <w:rPr>
          <w:rFonts w:ascii="Times New Roman" w:eastAsia="Times New Roman" w:hAnsi="Times New Roman" w:cs="Times New Roman"/>
          <w:color w:val="000000"/>
          <w:sz w:val="24"/>
          <w:szCs w:val="24"/>
          <w:lang w:eastAsia="en-CA"/>
        </w:rPr>
        <w:t xml:space="preserve"> (Julian days), (B) budburst date</w:t>
      </w:r>
      <w:del w:id="445" w:author="Portalier Sebastien" w:date="2021-05-07T06:03:00Z">
        <w:r>
          <w:rPr>
            <w:rFonts w:ascii="Times New Roman" w:eastAsia="Times New Roman" w:hAnsi="Times New Roman" w:cs="Times New Roman"/>
            <w:color w:val="000000"/>
            <w:sz w:val="24"/>
            <w:szCs w:val="24"/>
            <w:lang w:eastAsia="en-CA"/>
          </w:rPr>
          <w:delText xml:space="preserve"> (Julian days)</w:delText>
        </w:r>
      </w:del>
      <w:r>
        <w:rPr>
          <w:rFonts w:ascii="Times New Roman" w:eastAsia="Times New Roman" w:hAnsi="Times New Roman" w:cs="Times New Roman"/>
          <w:color w:val="000000"/>
          <w:sz w:val="24"/>
          <w:szCs w:val="24"/>
          <w:lang w:eastAsia="en-CA"/>
        </w:rPr>
        <w:t xml:space="preserve">, and (C) mismatch between emergence and budburst date. For each latitude, the white box (left one) represents the 1996-2016 period. Grey boxes represent expected outcomes according to RCP 2.6 (light grey), RCP 4.5 (dark grey), and RCP 8.5 (black) scenarios over 2021 to 2100.  Both emergence and budburst are expected to occur later at higher latitudes. Overall warming scenarios, both events are expected to occur earlier in the year. </w:t>
      </w:r>
      <w:del w:id="446" w:author="Portalier Sebastien" w:date="2021-05-07T06:05:00Z">
        <w:r>
          <w:rPr>
            <w:rFonts w:ascii="Times New Roman" w:eastAsia="Times New Roman" w:hAnsi="Times New Roman" w:cs="Times New Roman"/>
            <w:color w:val="000000"/>
            <w:sz w:val="24"/>
            <w:szCs w:val="24"/>
            <w:lang w:eastAsia="en-CA"/>
          </w:rPr>
          <w:delText>Among future scenarios, warmer scenarios generate more variance</w:delText>
        </w:r>
      </w:del>
      <w:r>
        <w:rPr>
          <w:rFonts w:ascii="Times New Roman" w:eastAsia="Times New Roman" w:hAnsi="Times New Roman" w:cs="Times New Roman"/>
          <w:color w:val="000000"/>
          <w:sz w:val="24"/>
          <w:szCs w:val="24"/>
          <w:lang w:eastAsia="en-CA"/>
        </w:rPr>
        <w:commentReference w:id="447"/>
      </w:r>
      <w:r w:rsidR="00FD1CBA">
        <w:rPr>
          <w:rStyle w:val="CommentReference"/>
        </w:rPr>
        <w:commentReference w:id="448"/>
      </w:r>
      <w:del w:id="449" w:author="Portalier Sebastien" w:date="2021-05-07T06:05:00Z">
        <w:r>
          <w:rPr>
            <w:rFonts w:ascii="Times New Roman" w:eastAsia="Times New Roman" w:hAnsi="Times New Roman" w:cs="Times New Roman"/>
            <w:color w:val="000000"/>
            <w:sz w:val="24"/>
            <w:szCs w:val="24"/>
            <w:lang w:eastAsia="en-CA"/>
          </w:rPr>
          <w:delText xml:space="preserve">. </w:delText>
        </w:r>
      </w:del>
      <w:r>
        <w:rPr>
          <w:rFonts w:ascii="Times New Roman" w:eastAsia="Times New Roman" w:hAnsi="Times New Roman" w:cs="Times New Roman"/>
          <w:color w:val="000000"/>
          <w:sz w:val="24"/>
          <w:szCs w:val="24"/>
          <w:lang w:eastAsia="en-CA"/>
        </w:rPr>
        <w:t xml:space="preserve">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w:t>
      </w:r>
      <w:r>
        <w:rPr>
          <w:rFonts w:ascii="Times New Roman" w:eastAsia="Times New Roman" w:hAnsi="Times New Roman" w:cs="Times New Roman"/>
          <w:color w:val="000000"/>
          <w:sz w:val="24"/>
          <w:szCs w:val="24"/>
          <w:lang w:eastAsia="en-CA"/>
        </w:rPr>
        <w:lastRenderedPageBreak/>
        <w:t xml:space="preserve">some years, which may lead to low survival of </w:t>
      </w:r>
      <w:del w:id="450" w:author="Portalier Sebastien" w:date="2021-05-07T06:05:00Z">
        <w:r>
          <w:rPr>
            <w:rFonts w:ascii="Times New Roman" w:eastAsia="Times New Roman" w:hAnsi="Times New Roman" w:cs="Times New Roman"/>
            <w:color w:val="000000"/>
            <w:sz w:val="24"/>
            <w:szCs w:val="24"/>
            <w:lang w:eastAsia="en-CA"/>
          </w:rPr>
          <w:delText>L</w:delText>
        </w:r>
        <w:r>
          <w:rPr>
            <w:rFonts w:ascii="Times New Roman" w:eastAsia="Times New Roman" w:hAnsi="Times New Roman" w:cs="Times New Roman"/>
            <w:color w:val="000000"/>
            <w:sz w:val="24"/>
            <w:szCs w:val="24"/>
            <w:vertAlign w:val="subscript"/>
            <w:lang w:eastAsia="en-CA"/>
          </w:rPr>
          <w:delText>2</w:delText>
        </w:r>
      </w:del>
      <w:ins w:id="451" w:author="Portalier Sebastien" w:date="2021-05-07T06:05:00Z">
        <w:r>
          <w:rPr>
            <w:rFonts w:ascii="Times New Roman" w:eastAsia="Times New Roman" w:hAnsi="Times New Roman" w:cs="Times New Roman"/>
            <w:color w:val="000000"/>
            <w:sz w:val="24"/>
            <w:szCs w:val="24"/>
            <w:lang w:eastAsia="en-CA"/>
          </w:rPr>
          <w:t>SBW</w:t>
        </w:r>
      </w:ins>
      <w:r>
        <w:rPr>
          <w:rFonts w:ascii="Times New Roman" w:eastAsia="Times New Roman" w:hAnsi="Times New Roman" w:cs="Times New Roman"/>
          <w:color w:val="000000"/>
          <w:sz w:val="24"/>
          <w:szCs w:val="24"/>
          <w:lang w:eastAsia="en-CA"/>
        </w:rPr>
        <w:t xml:space="preserve">. At higher latitudes, emergence is expected to systematically occur a few days before budburst, which would increase survival of </w:t>
      </w:r>
      <w:del w:id="452" w:author="Portalier Sebastien" w:date="2021-05-07T06:05:00Z">
        <w:r>
          <w:rPr>
            <w:rFonts w:ascii="Times New Roman" w:eastAsia="Times New Roman" w:hAnsi="Times New Roman" w:cs="Times New Roman"/>
            <w:color w:val="000000"/>
            <w:sz w:val="24"/>
            <w:szCs w:val="24"/>
            <w:lang w:eastAsia="en-CA"/>
          </w:rPr>
          <w:delText>L</w:delText>
        </w:r>
        <w:r>
          <w:rPr>
            <w:rFonts w:ascii="Times New Roman" w:eastAsia="Times New Roman" w:hAnsi="Times New Roman" w:cs="Times New Roman"/>
            <w:color w:val="000000"/>
            <w:sz w:val="24"/>
            <w:szCs w:val="24"/>
            <w:vertAlign w:val="subscript"/>
            <w:lang w:eastAsia="en-CA"/>
          </w:rPr>
          <w:delText>2</w:delText>
        </w:r>
      </w:del>
      <w:ins w:id="453" w:author="Portalier Sebastien" w:date="2021-05-07T06:05:00Z">
        <w:r>
          <w:rPr>
            <w:rFonts w:ascii="Times New Roman" w:eastAsia="Times New Roman" w:hAnsi="Times New Roman" w:cs="Times New Roman"/>
            <w:color w:val="000000"/>
            <w:sz w:val="24"/>
            <w:szCs w:val="24"/>
            <w:lang w:eastAsia="en-CA"/>
          </w:rPr>
          <w:t>SBW</w:t>
        </w:r>
      </w:ins>
      <w:r>
        <w:rPr>
          <w:rFonts w:ascii="Times New Roman" w:eastAsia="Times New Roman" w:hAnsi="Times New Roman" w:cs="Times New Roman"/>
          <w:color w:val="000000"/>
          <w:sz w:val="24"/>
          <w:szCs w:val="24"/>
          <w:lang w:eastAsia="en-CA"/>
        </w:rPr>
        <w:t>.</w:t>
      </w:r>
    </w:p>
    <w:sectPr w:rsidR="001A179F">
      <w:footerReference w:type="default" r:id="rId14"/>
      <w:pgSz w:w="12240" w:h="15840"/>
      <w:pgMar w:top="1417" w:right="1417" w:bottom="1417" w:left="1417" w:header="0" w:footer="708" w:gutter="0"/>
      <w:lnNumType w:countBy="1" w:distance="283"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Portalier Sebastien" w:date="2021-05-07T19:48:00Z" w:initials="PS">
    <w:p w14:paraId="204FBEC1" w14:textId="77777777" w:rsidR="006B7108" w:rsidRDefault="006B7108">
      <w:r>
        <w:rPr>
          <w:rFonts w:ascii="Liberation Serif" w:eastAsia="DejaVu Sans" w:hAnsi="Liberation Serif" w:cs="DejaVu Sans"/>
          <w:sz w:val="24"/>
          <w:szCs w:val="24"/>
          <w:lang w:val="en-US" w:bidi="en-US"/>
        </w:rPr>
        <w:t>We do not provide any entry in the reference list for IPCC 2014. Should we add: “</w:t>
      </w:r>
      <w:r>
        <w:rPr>
          <w:rFonts w:ascii="Times New Roman" w:eastAsia="DejaVu Sans" w:hAnsi="Times New Roman" w:cs="Times New Roman"/>
          <w:sz w:val="24"/>
          <w:szCs w:val="24"/>
          <w:lang w:val="en-US" w:bidi="en-US"/>
        </w:rPr>
        <w:t xml:space="preserve">Pachauri, R. K., Allen, M. R., Barros, V. R., Broome, J., Cramer, W., Christ, R., … Dasgupta, P. (2014). </w:t>
      </w:r>
      <w:r>
        <w:rPr>
          <w:rFonts w:ascii="Times New Roman" w:eastAsia="DejaVu Sans" w:hAnsi="Times New Roman" w:cs="Times New Roman"/>
          <w:i/>
          <w:iCs/>
          <w:sz w:val="24"/>
          <w:szCs w:val="24"/>
          <w:lang w:val="en-US" w:bidi="en-US"/>
        </w:rPr>
        <w:t>Climate change 2014: synthesis report. Contribution of Working Groups I, II and III to the fifth assessment report of the Intergovernmental Panel on Climate Change</w:t>
      </w:r>
      <w:r>
        <w:rPr>
          <w:rFonts w:ascii="Times New Roman" w:eastAsia="DejaVu Sans" w:hAnsi="Times New Roman" w:cs="Times New Roman"/>
          <w:sz w:val="24"/>
          <w:szCs w:val="24"/>
          <w:lang w:val="en-US" w:bidi="en-US"/>
        </w:rPr>
        <w:t>. Ipcc.”? But in that case, we need to change the in-text citation too.</w:t>
      </w:r>
    </w:p>
  </w:comment>
  <w:comment w:id="7" w:author="Unknown Author" w:date="2021-05-10T10:52:00Z" w:initials="">
    <w:p w14:paraId="2E55BC85" w14:textId="77777777" w:rsidR="006B7108" w:rsidRDefault="006B7108">
      <w:r>
        <w:rPr>
          <w:rFonts w:ascii="Calibri" w:hAnsi="Calibri" w:cs="Arial"/>
          <w:i/>
          <w:sz w:val="16"/>
        </w:rPr>
        <w:t>Reply to Portalier Sebastien (2021-05-07, 19:48): "..."</w:t>
      </w:r>
    </w:p>
    <w:p w14:paraId="2A2DFBF5" w14:textId="77777777" w:rsidR="006B7108" w:rsidRDefault="006B7108">
      <w:r>
        <w:rPr>
          <w:rFonts w:ascii="Liberation Serif" w:eastAsia="DejaVu Sans" w:hAnsi="Liberation Serif" w:cs="DejaVu Sans"/>
          <w:sz w:val="20"/>
          <w:szCs w:val="24"/>
        </w:rPr>
        <w:t>Yes to both</w:t>
      </w:r>
    </w:p>
    <w:p w14:paraId="41279DFA" w14:textId="77777777" w:rsidR="006B7108" w:rsidRDefault="006B7108"/>
  </w:comment>
  <w:comment w:id="8" w:author="Candau, Jean-Noel" w:date="2021-05-10T21:29:00Z" w:initials="CJ">
    <w:p w14:paraId="27E44D99" w14:textId="77777777" w:rsidR="006B7108" w:rsidRDefault="006B7108">
      <w:pPr>
        <w:pStyle w:val="CommentText"/>
      </w:pPr>
      <w:r>
        <w:rPr>
          <w:rStyle w:val="CommentReference"/>
        </w:rPr>
        <w:annotationRef/>
      </w:r>
      <w:r>
        <w:t>I am good with that too.</w:t>
      </w:r>
    </w:p>
  </w:comment>
  <w:comment w:id="27" w:author="Unknown Author" w:date="2021-05-10T10:58:00Z" w:initials="">
    <w:p w14:paraId="7C81AEE2" w14:textId="77777777" w:rsidR="006B7108" w:rsidRDefault="006B7108">
      <w:r>
        <w:rPr>
          <w:rFonts w:ascii="Calibri" w:hAnsi="Calibri" w:cs="Arial"/>
          <w:sz w:val="20"/>
        </w:rPr>
        <w:t>Consumer’s competitors are the same trophic level, aren’t they?</w:t>
      </w:r>
    </w:p>
  </w:comment>
  <w:comment w:id="49" w:author="Unknown Author" w:date="2021-05-10T11:03:00Z" w:initials="">
    <w:p w14:paraId="161F1F2C" w14:textId="77777777" w:rsidR="006B7108" w:rsidRDefault="006B7108">
      <w:r>
        <w:rPr>
          <w:rFonts w:ascii="Calibri" w:hAnsi="Calibri" w:cs="Arial"/>
          <w:sz w:val="20"/>
        </w:rPr>
        <w:t>This was explained above. Maybe it can be deleted?</w:t>
      </w:r>
    </w:p>
  </w:comment>
  <w:comment w:id="77" w:author="Portalier Sebastien" w:date="2021-05-07T03:06:00Z" w:initials="PS">
    <w:p w14:paraId="42FB9341" w14:textId="77777777" w:rsidR="006B7108" w:rsidRDefault="006B7108">
      <w:r>
        <w:rPr>
          <w:rFonts w:ascii="Liberation Serif" w:eastAsia="DejaVu Sans" w:hAnsi="Liberation Serif" w:cs="DejaVu Sans"/>
          <w:sz w:val="24"/>
          <w:szCs w:val="24"/>
          <w:lang w:val="en-US" w:bidi="en-US"/>
        </w:rPr>
        <w:t>I thought that maybe we can remove one citation. Thackeray et al, 2016 is cited only here, and it saves about 45 words.</w:t>
      </w:r>
    </w:p>
  </w:comment>
  <w:comment w:id="78" w:author="Unknown Author" w:date="2021-05-10T11:04:00Z" w:initials="">
    <w:p w14:paraId="484D0E43" w14:textId="77777777" w:rsidR="006B7108" w:rsidRDefault="006B7108">
      <w:r>
        <w:rPr>
          <w:rFonts w:ascii="Calibri" w:hAnsi="Calibri" w:cs="Arial"/>
          <w:i/>
          <w:sz w:val="16"/>
        </w:rPr>
        <w:t>Reply to Portalier Sebastien (2021-05-07, 03:06): "..."</w:t>
      </w:r>
    </w:p>
    <w:p w14:paraId="4F28FE86" w14:textId="77777777" w:rsidR="006B7108" w:rsidRDefault="006B7108">
      <w:r>
        <w:rPr>
          <w:rFonts w:ascii="Liberation Serif" w:eastAsia="DejaVu Sans" w:hAnsi="Liberation Serif" w:cs="DejaVu Sans"/>
          <w:sz w:val="20"/>
          <w:szCs w:val="24"/>
        </w:rPr>
        <w:t>Yes, since we also have two others for the same point</w:t>
      </w:r>
    </w:p>
  </w:comment>
  <w:comment w:id="83" w:author="Unknown Author" w:date="2021-05-10T11:05:00Z" w:initials="">
    <w:p w14:paraId="72B940E1" w14:textId="77777777" w:rsidR="006B7108" w:rsidRDefault="006B7108">
      <w:r>
        <w:rPr>
          <w:rFonts w:ascii="Calibri" w:hAnsi="Calibri" w:cs="Arial"/>
          <w:sz w:val="20"/>
        </w:rPr>
        <w:t>Is this really 6.1? More than the average advance?</w:t>
      </w:r>
    </w:p>
    <w:p w14:paraId="47FAEEA6" w14:textId="77777777" w:rsidR="006B7108" w:rsidRDefault="006B7108"/>
  </w:comment>
  <w:comment w:id="152" w:author="Unknown Author" w:date="2021-05-10T11:15:00Z" w:initials="">
    <w:p w14:paraId="00A23A57" w14:textId="77777777" w:rsidR="006B7108" w:rsidRDefault="006B7108">
      <w:r>
        <w:rPr>
          <w:rFonts w:ascii="Calibri" w:hAnsi="Calibri" w:cs="Arial"/>
          <w:sz w:val="20"/>
        </w:rPr>
        <w:t xml:space="preserve">Do we need both references here? </w:t>
      </w:r>
    </w:p>
  </w:comment>
  <w:comment w:id="164" w:author="Portalier Sebastien" w:date="2021-05-07T20:07:00Z" w:initials="PS">
    <w:p w14:paraId="6AA4BB86" w14:textId="77777777" w:rsidR="006B7108" w:rsidRDefault="006B7108">
      <w:r>
        <w:rPr>
          <w:rFonts w:ascii="Liberation Serif" w:eastAsia="DejaVu Sans" w:hAnsi="Liberation Serif" w:cs="DejaVu Sans"/>
          <w:sz w:val="24"/>
          <w:szCs w:val="24"/>
          <w:lang w:val="en-US" w:bidi="en-US"/>
        </w:rPr>
        <w:t>Does this really matter? We do not really talk about that later on.</w:t>
      </w:r>
    </w:p>
  </w:comment>
  <w:comment w:id="165" w:author="Unknown Author" w:date="2021-05-10T10:44:00Z" w:initials="">
    <w:p w14:paraId="4CBAEC0E" w14:textId="77777777" w:rsidR="006B7108" w:rsidRDefault="006B7108">
      <w:r>
        <w:rPr>
          <w:rFonts w:ascii="Calibri" w:hAnsi="Calibri" w:cs="Arial"/>
          <w:i/>
          <w:sz w:val="16"/>
        </w:rPr>
        <w:t>Reply to Portalier Sebastien (2021-05-07, 20:07): "..."</w:t>
      </w:r>
    </w:p>
    <w:p w14:paraId="39FEBB5D" w14:textId="77777777" w:rsidR="006B7108" w:rsidRDefault="006B7108">
      <w:r>
        <w:rPr>
          <w:rFonts w:ascii="Liberation Serif" w:eastAsia="DejaVu Sans" w:hAnsi="Liberation Serif" w:cs="DejaVu Sans"/>
          <w:sz w:val="20"/>
          <w:szCs w:val="24"/>
        </w:rPr>
        <w:t>I agree. I had been thinking about this as well.</w:t>
      </w:r>
    </w:p>
  </w:comment>
  <w:comment w:id="199" w:author="Unknown Author" w:date="2021-05-03T05:51:00Z" w:initials="">
    <w:p w14:paraId="7C66B64C" w14:textId="77777777" w:rsidR="006B7108" w:rsidRDefault="006B7108">
      <w:r>
        <w:rPr>
          <w:rFonts w:ascii="Liberation Serif" w:eastAsia="DejaVu Sans" w:hAnsi="Liberation Serif" w:cs="DejaVu Sans"/>
          <w:sz w:val="20"/>
          <w:szCs w:val="24"/>
          <w:lang w:val="en-US" w:bidi="en-US"/>
        </w:rPr>
        <w:t>Can we refer to the theoretical part here? To make sure that the reader sees how the two are connected?</w:t>
      </w:r>
    </w:p>
  </w:comment>
  <w:comment w:id="200" w:author="Portalier Sebastien" w:date="2021-05-07T20:13:00Z" w:initials="PS">
    <w:p w14:paraId="0B6C87CF" w14:textId="77777777" w:rsidR="006B7108" w:rsidRDefault="006B7108">
      <w:r>
        <w:rPr>
          <w:rFonts w:ascii="Liberation Serif" w:eastAsia="DejaVu Sans" w:hAnsi="Liberation Serif" w:cs="DejaVu Sans"/>
          <w:sz w:val="24"/>
          <w:szCs w:val="24"/>
          <w:lang w:val="en-US" w:bidi="en-US"/>
        </w:rPr>
        <w:t>I added one sentence.</w:t>
      </w:r>
    </w:p>
  </w:comment>
  <w:comment w:id="201" w:author="Unknown Author" w:date="2021-05-10T10:47:00Z" w:initials="">
    <w:p w14:paraId="5DA2CFF6" w14:textId="77777777" w:rsidR="006B7108" w:rsidRDefault="006B7108">
      <w:r>
        <w:rPr>
          <w:rFonts w:ascii="Calibri" w:hAnsi="Calibri" w:cs="Arial"/>
          <w:i/>
          <w:sz w:val="16"/>
        </w:rPr>
        <w:t>Reply to Portalier Sebastien (2021-05-07, 20:13): "..."</w:t>
      </w:r>
    </w:p>
    <w:p w14:paraId="4A11004F" w14:textId="77777777" w:rsidR="006B7108" w:rsidRDefault="006B7108">
      <w:r>
        <w:rPr>
          <w:rFonts w:ascii="Liberation Serif" w:eastAsia="DejaVu Sans" w:hAnsi="Liberation Serif" w:cs="DejaVu Sans"/>
          <w:sz w:val="20"/>
          <w:szCs w:val="24"/>
        </w:rPr>
        <w:t>That works. But I would replace “that are used” by “which we use”</w:t>
      </w:r>
    </w:p>
  </w:comment>
  <w:comment w:id="224" w:author="Unknown Author" w:date="2021-05-10T11:30:00Z" w:initials="">
    <w:p w14:paraId="0945BEC7" w14:textId="77777777" w:rsidR="006B7108" w:rsidRDefault="006B7108">
      <w:r>
        <w:rPr>
          <w:rFonts w:ascii="Calibri" w:hAnsi="Calibri" w:cs="Arial"/>
          <w:sz w:val="20"/>
        </w:rPr>
        <w:t>I understand why this sentence is here, but it seems to disrupt the flow and may not be necessary.</w:t>
      </w:r>
    </w:p>
  </w:comment>
  <w:comment w:id="225" w:author="Candau, Jean-Noel" w:date="2021-05-10T21:44:00Z" w:initials="CJ">
    <w:p w14:paraId="53B4973B" w14:textId="77777777" w:rsidR="007A34C2" w:rsidRDefault="007A34C2">
      <w:pPr>
        <w:pStyle w:val="CommentText"/>
      </w:pPr>
      <w:r>
        <w:rPr>
          <w:rStyle w:val="CommentReference"/>
        </w:rPr>
        <w:annotationRef/>
      </w:r>
      <w:r>
        <w:t xml:space="preserve">I agree that it disrupts the flow but I </w:t>
      </w:r>
      <w:r w:rsidR="00FD1CBA">
        <w:t>don’t see where else it could be and I believe we need to since we present results of the sensitivity in the Results section.</w:t>
      </w:r>
    </w:p>
  </w:comment>
  <w:comment w:id="287" w:author="Portalier Sebastien" w:date="2021-05-07T05:13:00Z" w:initials="PS">
    <w:p w14:paraId="521AA273" w14:textId="77777777" w:rsidR="006B7108" w:rsidRDefault="006B7108">
      <w:r>
        <w:rPr>
          <w:rFonts w:ascii="Liberation Serif" w:eastAsia="DejaVu Sans" w:hAnsi="Liberation Serif" w:cs="DejaVu Sans"/>
          <w:sz w:val="24"/>
          <w:szCs w:val="24"/>
          <w:lang w:val="en-US" w:bidi="en-US"/>
        </w:rPr>
        <w:t>Since we do not have a figure for this, I do not see the point of mentioning day numbers: calendar date should be enough and more meaningful for the readers.</w:t>
      </w:r>
    </w:p>
  </w:comment>
  <w:comment w:id="288" w:author="Unknown Author" w:date="2021-05-10T10:48:00Z" w:initials="">
    <w:p w14:paraId="62D704D2" w14:textId="77777777" w:rsidR="006B7108" w:rsidRDefault="006B7108">
      <w:r>
        <w:rPr>
          <w:rFonts w:ascii="Calibri" w:hAnsi="Calibri" w:cs="Arial"/>
          <w:i/>
          <w:sz w:val="16"/>
        </w:rPr>
        <w:t>Reply to Portalier Sebastien (2021-05-07, 05:13): "..."</w:t>
      </w:r>
    </w:p>
    <w:p w14:paraId="6DE0CD78" w14:textId="77777777" w:rsidR="006B7108" w:rsidRDefault="006B7108">
      <w:r>
        <w:rPr>
          <w:rFonts w:ascii="Liberation Serif" w:eastAsia="DejaVu Sans" w:hAnsi="Liberation Serif" w:cs="DejaVu Sans"/>
          <w:sz w:val="20"/>
          <w:szCs w:val="24"/>
        </w:rPr>
        <w:t>Agreed</w:t>
      </w:r>
    </w:p>
    <w:p w14:paraId="643764FC" w14:textId="77777777" w:rsidR="006B7108" w:rsidRDefault="006B7108"/>
  </w:comment>
  <w:comment w:id="313" w:author="Unknown Author" w:date="2021-05-10T11:55:00Z" w:initials="">
    <w:p w14:paraId="3C2A0312" w14:textId="77777777" w:rsidR="006B7108" w:rsidRDefault="006B7108">
      <w:r>
        <w:rPr>
          <w:rFonts w:ascii="Calibri" w:hAnsi="Calibri" w:cs="Arial"/>
          <w:sz w:val="20"/>
        </w:rPr>
        <w:t xml:space="preserve"> Seem more adapted ?</w:t>
      </w:r>
    </w:p>
  </w:comment>
  <w:comment w:id="447" w:author="Portalier Sebastien" w:date="2021-05-07T06:06:00Z" w:initials="PS">
    <w:p w14:paraId="32C4961E" w14:textId="77777777" w:rsidR="006B7108" w:rsidRDefault="006B7108">
      <w:r>
        <w:rPr>
          <w:rFonts w:ascii="Liberation Serif" w:eastAsia="DejaVu Sans" w:hAnsi="Liberation Serif" w:cs="DejaVu Sans"/>
          <w:sz w:val="24"/>
          <w:szCs w:val="24"/>
          <w:lang w:val="en-US" w:bidi="en-US"/>
        </w:rPr>
        <w:t>We mentioned this point in the text. I am not sure that it is important to mention it again in the figure caption (that is already quite long). Moreover, the overall conclusion remains the same among all warming scenarios.</w:t>
      </w:r>
    </w:p>
  </w:comment>
  <w:comment w:id="448" w:author="Candau, Jean-Noel" w:date="2021-05-10T21:49:00Z" w:initials="CJ">
    <w:p w14:paraId="3ABFC8CD" w14:textId="77777777" w:rsidR="00FD1CBA" w:rsidRDefault="00FD1CBA">
      <w:pPr>
        <w:pStyle w:val="CommentText"/>
      </w:pPr>
      <w:r>
        <w:rPr>
          <w:rStyle w:val="CommentReference"/>
        </w:rPr>
        <w:annotationRef/>
      </w:r>
      <w:r>
        <w:t>I agree. We don’t need to repeat the interpretation of the figure in the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4FBEC1" w15:done="0"/>
  <w15:commentEx w15:paraId="41279DFA" w15:done="0"/>
  <w15:commentEx w15:paraId="27E44D99" w15:paraIdParent="41279DFA" w15:done="0"/>
  <w15:commentEx w15:paraId="7C81AEE2" w15:done="0"/>
  <w15:commentEx w15:paraId="161F1F2C" w15:done="0"/>
  <w15:commentEx w15:paraId="42FB9341" w15:done="0"/>
  <w15:commentEx w15:paraId="4F28FE86" w15:done="0"/>
  <w15:commentEx w15:paraId="47FAEEA6" w15:done="0"/>
  <w15:commentEx w15:paraId="00A23A57" w15:done="0"/>
  <w15:commentEx w15:paraId="6AA4BB86" w15:done="0"/>
  <w15:commentEx w15:paraId="39FEBB5D" w15:done="0"/>
  <w15:commentEx w15:paraId="7C66B64C" w15:done="0"/>
  <w15:commentEx w15:paraId="0B6C87CF" w15:done="0"/>
  <w15:commentEx w15:paraId="4A11004F" w15:done="0"/>
  <w15:commentEx w15:paraId="0945BEC7" w15:done="0"/>
  <w15:commentEx w15:paraId="53B4973B" w15:paraIdParent="0945BEC7" w15:done="0"/>
  <w15:commentEx w15:paraId="521AA273" w15:done="0"/>
  <w15:commentEx w15:paraId="643764FC" w15:done="0"/>
  <w15:commentEx w15:paraId="3C2A0312" w15:done="0"/>
  <w15:commentEx w15:paraId="32C4961E" w15:done="0"/>
  <w15:commentEx w15:paraId="3ABFC8CD" w15:paraIdParent="32C4961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17575" w14:textId="77777777" w:rsidR="00023C86" w:rsidRDefault="00023C86">
      <w:pPr>
        <w:spacing w:after="0" w:line="240" w:lineRule="auto"/>
      </w:pPr>
      <w:r>
        <w:separator/>
      </w:r>
    </w:p>
  </w:endnote>
  <w:endnote w:type="continuationSeparator" w:id="0">
    <w:p w14:paraId="21688E6D" w14:textId="77777777" w:rsidR="00023C86" w:rsidRDefault="00023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13073"/>
      <w:docPartObj>
        <w:docPartGallery w:val="Page Numbers (Bottom of Page)"/>
        <w:docPartUnique/>
      </w:docPartObj>
    </w:sdtPr>
    <w:sdtContent>
      <w:p w14:paraId="31632A29" w14:textId="77777777" w:rsidR="006B7108" w:rsidRDefault="006B7108">
        <w:pPr>
          <w:pStyle w:val="Footer"/>
          <w:jc w:val="right"/>
        </w:pPr>
        <w:r>
          <w:fldChar w:fldCharType="begin"/>
        </w:r>
        <w:r>
          <w:instrText>PAGE</w:instrText>
        </w:r>
        <w:r>
          <w:fldChar w:fldCharType="separate"/>
        </w:r>
        <w:r w:rsidR="00487067">
          <w:rPr>
            <w:noProof/>
          </w:rPr>
          <w:t>4</w:t>
        </w:r>
        <w:r>
          <w:fldChar w:fldCharType="end"/>
        </w:r>
      </w:p>
    </w:sdtContent>
  </w:sdt>
  <w:p w14:paraId="445529CF" w14:textId="77777777" w:rsidR="006B7108" w:rsidRDefault="006B7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382FF" w14:textId="77777777" w:rsidR="00023C86" w:rsidRDefault="00023C86">
      <w:pPr>
        <w:spacing w:after="0" w:line="240" w:lineRule="auto"/>
      </w:pPr>
      <w:r>
        <w:separator/>
      </w:r>
    </w:p>
  </w:footnote>
  <w:footnote w:type="continuationSeparator" w:id="0">
    <w:p w14:paraId="6B149880" w14:textId="77777777" w:rsidR="00023C86" w:rsidRDefault="00023C8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ndau, Jean-Noel">
    <w15:presenceInfo w15:providerId="AD" w15:userId="S-1-5-21-66081788-462978661-1268862865-193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79F"/>
    <w:rsid w:val="00023C86"/>
    <w:rsid w:val="001A179F"/>
    <w:rsid w:val="00487067"/>
    <w:rsid w:val="006B7108"/>
    <w:rsid w:val="007A34C2"/>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Heading2">
    <w:name w:val="heading 2"/>
    <w:basedOn w:val="Normal"/>
    <w:next w:val="Normal"/>
    <w:link w:val="Heading2Ch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F5A43"/>
    <w:rPr>
      <w:rFonts w:ascii="Times New Roman" w:eastAsia="Times New Roman" w:hAnsi="Times New Roman" w:cs="Times New Roman"/>
      <w:b/>
      <w:bCs/>
      <w:kern w:val="2"/>
      <w:sz w:val="48"/>
      <w:szCs w:val="48"/>
      <w:lang w:eastAsia="en-CA"/>
    </w:rPr>
  </w:style>
  <w:style w:type="character" w:customStyle="1" w:styleId="Heading2Char">
    <w:name w:val="Heading 2 Char"/>
    <w:basedOn w:val="DefaultParagraphFont"/>
    <w:link w:val="Heading2"/>
    <w:uiPriority w:val="9"/>
    <w:qFormat/>
    <w:rsid w:val="00FF5A43"/>
    <w:rPr>
      <w:rFonts w:ascii="Calibri Light" w:eastAsia="Calibri Light" w:hAnsi="Calibri Light" w:cs="Times New Roman"/>
      <w:color w:val="2F5496"/>
      <w:sz w:val="26"/>
      <w:szCs w:val="26"/>
    </w:rPr>
  </w:style>
  <w:style w:type="character" w:customStyle="1" w:styleId="Heading3Char">
    <w:name w:val="Heading 3 Char"/>
    <w:basedOn w:val="DefaultParagraphFont"/>
    <w:link w:val="Heading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DefaultParagraphFont"/>
    <w:uiPriority w:val="99"/>
    <w:qFormat/>
    <w:rsid w:val="00355CC1"/>
  </w:style>
  <w:style w:type="character" w:customStyle="1" w:styleId="FooterChar">
    <w:name w:val="Footer Char"/>
    <w:basedOn w:val="DefaultParagraphFont"/>
    <w:link w:val="Footer"/>
    <w:uiPriority w:val="99"/>
    <w:qFormat/>
    <w:rsid w:val="00355CC1"/>
  </w:style>
  <w:style w:type="character" w:styleId="LineNumber">
    <w:name w:val="line number"/>
    <w:basedOn w:val="DefaultParagraphFont"/>
    <w:uiPriority w:val="99"/>
    <w:semiHidden/>
    <w:unhideWhenUsed/>
    <w:qFormat/>
    <w:rsid w:val="004D0042"/>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Header">
    <w:name w:val="header"/>
    <w:basedOn w:val="Normal"/>
    <w:uiPriority w:val="99"/>
    <w:unhideWhenUsed/>
    <w:rsid w:val="00355CC1"/>
    <w:pPr>
      <w:tabs>
        <w:tab w:val="center" w:pos="4320"/>
        <w:tab w:val="right" w:pos="8640"/>
      </w:tabs>
      <w:spacing w:after="0" w:line="240" w:lineRule="auto"/>
    </w:pPr>
  </w:style>
  <w:style w:type="paragraph" w:styleId="Footer">
    <w:name w:val="footer"/>
    <w:basedOn w:val="Normal"/>
    <w:link w:val="FooterChar"/>
    <w:uiPriority w:val="99"/>
    <w:unhideWhenUsed/>
    <w:rsid w:val="00355CC1"/>
    <w:pPr>
      <w:tabs>
        <w:tab w:val="center" w:pos="4320"/>
        <w:tab w:val="right" w:pos="8640"/>
      </w:tabs>
      <w:spacing w:after="0" w:line="240" w:lineRule="auto"/>
    </w:pPr>
  </w:style>
  <w:style w:type="paragraph" w:styleId="Revision">
    <w:name w:val="Revision"/>
    <w:uiPriority w:val="99"/>
    <w:semiHidden/>
    <w:qFormat/>
    <w:rsid w:val="00911592"/>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24FED"/>
    <w:rPr>
      <w:b/>
      <w:bCs/>
    </w:rPr>
  </w:style>
  <w:style w:type="paragraph" w:styleId="BalloonText">
    <w:name w:val="Balloon Text"/>
    <w:basedOn w:val="Normal"/>
    <w:link w:val="BalloonTextChar"/>
    <w:uiPriority w:val="99"/>
    <w:semiHidden/>
    <w:unhideWhenUsed/>
    <w:rsid w:val="006B7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1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5379D-7929-4B76-89D9-5ED947DC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8779</Words>
  <Characters>50044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58706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Candau, Jean-Noel</cp:lastModifiedBy>
  <cp:revision>2</cp:revision>
  <dcterms:created xsi:type="dcterms:W3CDTF">2021-05-11T02:05:00Z</dcterms:created>
  <dcterms:modified xsi:type="dcterms:W3CDTF">2021-05-11T02:05:00Z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