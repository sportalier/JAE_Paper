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footer1.xml" ContentType="application/vnd.openxmlformats-officedocument.wordprocessingml.footer+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tabs>
          <w:tab w:val="left" w:pos="0" w:leader="none"/>
        </w:tabs>
        <w:spacing w:lineRule="auto" w:line="480" w:before="0" w:after="160"/>
        <w:ind w:left="0" w:right="0" w:hanging="0"/>
        <w:jc w:val="left"/>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Potential impacts of climate change on the phenological synchrony between a consumer and its resource: the example of the spruce budworm and its tree host.</w:t>
      </w:r>
    </w:p>
    <w:p>
      <w:pPr>
        <w:pStyle w:val="Normal"/>
        <w:tabs>
          <w:tab w:val="left" w:pos="0" w:leader="none"/>
        </w:tabs>
        <w:spacing w:lineRule="auto" w:line="480" w:before="0" w:after="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 xml:space="preserve"> </w:t>
      </w:r>
    </w:p>
    <w:p>
      <w:pPr>
        <w:pStyle w:val="Heading1"/>
        <w:tabs>
          <w:tab w:val="left" w:pos="0" w:leader="none"/>
        </w:tabs>
        <w:spacing w:lineRule="auto" w:line="480" w:before="0" w:after="0"/>
        <w:rPr>
          <w:rFonts w:ascii="Times New Roman" w:hAnsi="Times New Roman" w:eastAsia="Times New Roman" w:cs="Times New Roman"/>
          <w:b/>
          <w:b/>
          <w:color w:val="000000"/>
        </w:rPr>
      </w:pPr>
      <w:bookmarkStart w:id="0" w:name="_heading=h.iv404z42suo4"/>
      <w:bookmarkEnd w:id="0"/>
      <w:r>
        <w:rPr>
          <w:rFonts w:eastAsia="Times New Roman" w:cs="Times New Roman" w:ascii="Times New Roman" w:hAnsi="Times New Roman"/>
          <w:b/>
          <w:color w:val="000000"/>
        </w:rPr>
        <w:t>Abstract</w:t>
      </w:r>
    </w:p>
    <w:p>
      <w:pPr>
        <w:pStyle w:val="Normal"/>
        <w:tabs>
          <w:tab w:val="left" w:pos="0" w:leader="none"/>
        </w:tabs>
        <w:spacing w:lineRule="auto" w:line="48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The ongoing anthropogenic climate change increasingly affects species phenology. Especially, the seasonal resting period, when organisms remain inactive during part of the year, is often driven by temperature. In the case of a consumer and a resource that both exhibit a seasonal resting period, the synchrony of the end of their respective resting period is fundamental for the persistence of their interaction. Since the consumer and its resource may react differently to a change in temperature regime, the synchrony between them will likely be altered. In this study, we propose a general theoretical model that determines the duration of the resting period according to temperature, and its effects on synchrony or mismatch between phenological stages of two interacting species. We then illustrate our approach using the spruce budworm – balsam fir system in Eastern Canada as a case study. We found that an increase in temperature would usually advance the end of the resting period. However, the effects of a warm or cold spell during the resting period would strongly vary according to the time and the duration of the spell. Depending on the way each species reacts to the same temperature shift, the mismatch between the consumer and its resource may increase or decrease. For the spruce budworm – balsam fir system, our model predicts that an increase in temperature may increase the mismatch between the insect and the tree in Southern sites, but may increase the synchrony in Northern sites. This kind of modelling approach is of primer importance to investigate potential effects of climate change on consumer – resource systems. The study of synchrony between interacting species is fundamental to predict future species distribution.</w:t>
      </w:r>
    </w:p>
    <w:p>
      <w:pPr>
        <w:pStyle w:val="Normal"/>
        <w:tabs>
          <w:tab w:val="left" w:pos="0" w:leader="none"/>
        </w:tabs>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 xml:space="preserve">Keywords: </w:t>
      </w:r>
    </w:p>
    <w:p>
      <w:pPr>
        <w:pStyle w:val="Normal"/>
        <w:tabs>
          <w:tab w:val="left" w:pos="0"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t>Consumer, resource, phenology, global warming, spruce budworm, balsam fir</w:t>
      </w:r>
    </w:p>
    <w:p>
      <w:pPr>
        <w:pStyle w:val="Normal"/>
        <w:tabs>
          <w:tab w:val="left" w:pos="0"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tabs>
          <w:tab w:val="left" w:pos="0" w:leader="none"/>
        </w:tabs>
        <w:spacing w:lineRule="auto" w:line="480" w:before="0" w:after="0"/>
        <w:rPr>
          <w:rFonts w:ascii="Times New Roman" w:hAnsi="Times New Roman" w:eastAsia="Times New Roman" w:cs="Times New Roman"/>
          <w:b/>
          <w:b/>
          <w:color w:val="000000"/>
        </w:rPr>
      </w:pPr>
      <w:bookmarkStart w:id="1" w:name="_heading=h.v99588u9qyki"/>
      <w:bookmarkEnd w:id="1"/>
      <w:r>
        <w:rPr>
          <w:rFonts w:eastAsia="Times New Roman" w:cs="Times New Roman" w:ascii="Times New Roman" w:hAnsi="Times New Roman"/>
          <w:b/>
          <w:color w:val="000000"/>
        </w:rPr>
        <w:t>1. Introduction</w:t>
      </w:r>
    </w:p>
    <w:p>
      <w:pPr>
        <w:pStyle w:val="Normal"/>
        <w:tabs>
          <w:tab w:val="left" w:pos="0" w:leader="none"/>
        </w:tabs>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Anthropogenic climate change has increasingly disrupted ecological interactions for the past century (IPCC 2014 and references within). It is expected that this trend will continue and amplify as interacting species are likely to respond differently to similar environmental changes and selective pressures (Parmesan, 2006). Among ecological interactions, consumer-resource relationships are fundamental to the functioning of terrestrial and marine ecosystems. Trophic interactions between consumers and resources may be affected by climate change through: (1) direct changes in the life history traits (e.g., fecundity, mortality) of the consumer and/or the resource, (2) changes in the abundance of the consumer and/or the resource due to cascading effects from higher or lower trophic levels (e.g., changes in the consumer’s predators or competitors) (Both, Van Asch, Bijlsma, Van Den Burg, &amp; Visser, 2009), and (3) differential shifts in the phenology of the consumer and/or the resource leading to phenological mismatch (Kharouba et al., 2018).</w:t>
      </w:r>
    </w:p>
    <w:p>
      <w:pPr>
        <w:pStyle w:val="Normal"/>
        <w:tabs>
          <w:tab w:val="left" w:pos="0" w:leader="none"/>
        </w:tabs>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Phenological mismatch between a consumer and a resource occurs when the timing of the species’ life cycle phases relevant to the interaction changes at different rates. The impact of a phenological mismatch on interacting species depends on the nature of the interaction and the direction of the phenological change (Renner &amp; Zohner, 2018). In antagonistic interactions such as between a consumer and a resource, an increase in synchrony will likely favour the consumer while a decrease will favour the resource. </w:t>
      </w:r>
    </w:p>
    <w:p>
      <w:pPr>
        <w:pStyle w:val="Normal"/>
        <w:tabs>
          <w:tab w:val="left" w:pos="0" w:leader="none"/>
        </w:tabs>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While there is a growing body of literature stating evidence for changes in species phenology, examples of phenological mismatch are still relatively scarce (Renner &amp; Zohner, 2018) partly because they are expected to persist only for a short period of time over small spatial scales. Among studies, there is no clear pattern in the direction of the change because emergence dates of some interacting species are getting closer, while others are getting further apart (Kharouba et al., 2018). The clearest cases of climate-driven mismatch have been reported at high latitudes where many organisms rely on a seasonal resting period because temperatures affecting physiological processes tend to be below species optima for most of the year. After a seasonal arrest in development that can last for several months, synchrony in springtime phenology, particularly between the emergence of phytophagous insects from diapause and the end of their host plants dormancy, is critical to the consumer’s fitness (van Asch &amp; Visser, 2007). Spring defoliators have evolved to exploit foliage at its annual optima nutritional qualities, i.e., high concentration in nutrient and water and low concentrations in fibre and secondary metabolites (Hunter et al. 1992, Mattson &amp; Scriber, 1987). This strategy requires a precise phenological match between the consumer and its resource because the quality of foliage declines quickly with foliar expansion. If the consumer emerges too early, it may encounter a long initial period with no food or poor food quality. If it emerges too late, the speed at which the nutritional quality of the foliage degrades may outpace its capacity to adjust physiologically thus negatively impacting its fitness.    </w:t>
      </w:r>
    </w:p>
    <w:p>
      <w:pPr>
        <w:pStyle w:val="Normal"/>
        <w:tabs>
          <w:tab w:val="left" w:pos="0" w:leader="none"/>
        </w:tabs>
        <w:spacing w:lineRule="auto" w:line="48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The seasonal resting phase of many organisms can be divided in two successive stages called endodormancy and ecodormancy in perennial woody plants, and diapause and quiescence in insects (Chuine and Régnière 2017). Development and metabolism are generally inhibited by internal factors (e.g., depletion of energy reserves, hormones) in the first stage and by external factors (e.g., temperature, photoperiod) in the second one. This study focuses on a system where both a consumer and its resource show a seasonal resting period during part of the year (e.g., during winter). For both, we assume that the first stage of the seasonal resting period is accomplished early in the winter before the return of favourable conditions, a common case in temperate and colder climates, and that temperature is the main driver that triggers the end of the second stage and therefore the resting period. In the remainder of this paper, the expression “resting period” will refer to the second stage of the seasonal resting period. </w:t>
      </w:r>
    </w:p>
    <w:p>
      <w:pPr>
        <w:pStyle w:val="Normal"/>
        <w:tabs>
          <w:tab w:val="left" w:pos="0" w:leader="none"/>
        </w:tabs>
        <w:spacing w:lineRule="auto" w:line="48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Observed patterns of change in phenological synchrony as a result of climate change have been difficult to explain mechanistically. The aim of this study is to investigate potential effects of global warming on the phenological synchrony between a consumer and its resource in the likely case where each species reacts independently of one another to temperatures. We begin with the general theoretical aspects that determine the duration of the resting period according to temperature, and its effects on synchrony / mismatch between phenological stages of the two species. Then, we use a major insect pest of the Canadian boreal forest, the spruce budworm, and its main host, balsam fir, as a case study. We investigate the phenological mismatch across a gradient of latitudes, and the way this synchrony / mismatch is expected to vary with climate change in the future.</w:t>
      </w:r>
    </w:p>
    <w:p>
      <w:pPr>
        <w:pStyle w:val="Heading1"/>
        <w:rPr>
          <w:rFonts w:ascii="Times New Roman" w:hAnsi="Times New Roman" w:eastAsia="Times New Roman" w:cs="Times New Roman"/>
          <w:b/>
          <w:b/>
          <w:color w:val="000000"/>
        </w:rPr>
      </w:pPr>
      <w:r>
        <w:rPr>
          <w:rFonts w:eastAsia="Times New Roman" w:cs="Times New Roman" w:ascii="Times New Roman" w:hAnsi="Times New Roman"/>
          <w:b/>
          <w:color w:val="000000"/>
        </w:rPr>
        <w:t>2. Methods</w:t>
      </w:r>
    </w:p>
    <w:p>
      <w:pPr>
        <w:pStyle w:val="Normal"/>
        <w:keepNext w:val="false"/>
        <w:keepLines w:val="false"/>
        <w:widowControl/>
        <w:spacing w:lineRule="auto" w:line="480" w:before="28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We begin with a unified description of the mechanism that determines the duration of the resting period of a consumer and </w:t>
      </w:r>
      <w:r>
        <w:rPr>
          <w:rFonts w:eastAsia="Times New Roman" w:cs="Times New Roman" w:ascii="Times New Roman" w:hAnsi="Times New Roman"/>
          <w:sz w:val="24"/>
          <w:szCs w:val="24"/>
        </w:rPr>
        <w:t>its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resource in terms of accumulation of ambient temperature. Then we list our data sources and explain the fitting methods for the spruce budworm</w:t>
      </w:r>
      <w:r>
        <w:rPr>
          <w:rFonts w:eastAsia="Times New Roman" w:cs="Times New Roman" w:ascii="Times New Roman" w:hAnsi="Times New Roman"/>
          <w:sz w:val="24"/>
          <w:szCs w:val="24"/>
        </w:rPr>
        <w:t xml:space="preserve"> / balsam fir system</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p>
    <w:p>
      <w:pPr>
        <w:pStyle w:val="Heading2"/>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2.1 Theoretical development</w:t>
      </w:r>
    </w:p>
    <w:p>
      <w:pPr>
        <w:pStyle w:val="Normal"/>
        <w:keepNext w:val="false"/>
        <w:keepLines w:val="false"/>
        <w:widowControl/>
        <w:spacing w:lineRule="auto" w:line="480" w:before="28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Throughout the resting p</w:t>
      </w:r>
      <w:r>
        <w:rPr>
          <w:rFonts w:eastAsia="Times New Roman" w:cs="Times New Roman" w:ascii="Times New Roman" w:hAnsi="Times New Roman"/>
          <w:sz w:val="24"/>
          <w:szCs w:val="24"/>
        </w:rPr>
        <w:t>eriod</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an organism accumulates units of some quantity. The instantaneous rate of accumulation depends on the ambient temperature, and the resting p</w:t>
      </w:r>
      <w:r>
        <w:rPr>
          <w:rFonts w:eastAsia="Times New Roman" w:cs="Times New Roman" w:ascii="Times New Roman" w:hAnsi="Times New Roman"/>
          <w:sz w:val="24"/>
          <w:szCs w:val="24"/>
        </w:rPr>
        <w:t>eriod</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ends when a certain level of that quantity has been accumulated. For trees, this quantity can be heat, for example in degree-day models </w:t>
      </w:r>
      <w:r>
        <w:rPr>
          <w:rFonts w:eastAsia="Times New Roman" w:cs="Times New Roman" w:ascii="Times New Roman" w:hAnsi="Times New Roman"/>
          <w:sz w:val="24"/>
          <w:szCs w:val="24"/>
        </w:rPr>
        <w:t>(Colombo, 1998)</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or more recent nonlinear models </w:t>
      </w:r>
      <w:r>
        <w:rPr>
          <w:rFonts w:eastAsia="Times New Roman" w:cs="Times New Roman" w:ascii="Times New Roman" w:hAnsi="Times New Roman"/>
          <w:sz w:val="24"/>
          <w:szCs w:val="24"/>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Chuine, 2000; Desbien, 2007</w:t>
      </w:r>
      <w:r>
        <w:rPr>
          <w:rFonts w:eastAsia="Times New Roman" w:cs="Times New Roman" w:ascii="Times New Roman" w:hAnsi="Times New Roman"/>
          <w:sz w:val="24"/>
          <w:szCs w:val="24"/>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For insects, the quantity can be the proportion of the corresponding life-cycle stage that they have completed </w:t>
      </w:r>
      <w:r>
        <w:rPr>
          <w:rFonts w:eastAsia="Times New Roman" w:cs="Times New Roman" w:ascii="Times New Roman" w:hAnsi="Times New Roman"/>
          <w:sz w:val="24"/>
          <w:szCs w:val="24"/>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Cobbold </w:t>
      </w:r>
      <w:r>
        <w:rPr>
          <w:rFonts w:eastAsia="Times New Roman" w:cs="Times New Roman" w:ascii="Times New Roman" w:hAnsi="Times New Roman"/>
          <w:sz w:val="24"/>
          <w:szCs w:val="24"/>
        </w:rPr>
        <w:t xml:space="preserve">&amp;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Powell, 2011</w:t>
      </w:r>
      <w:r>
        <w:rPr>
          <w:rFonts w:eastAsia="Times New Roman" w:cs="Times New Roman" w:ascii="Times New Roman" w:hAnsi="Times New Roman"/>
          <w:sz w:val="24"/>
          <w:szCs w:val="24"/>
        </w:rPr>
        <w:t>; Régnière, St-Amant, &amp; Duval, 2012)</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Since the development rate is also temperature dependent, this quantity is ultimately also a measure of accumulated heat. </w:t>
      </w:r>
    </w:p>
    <w:p>
      <w:pPr>
        <w:pStyle w:val="Normal"/>
        <w:keepNext w:val="false"/>
        <w:keepLines w:val="false"/>
        <w:widowControl/>
        <w:spacing w:lineRule="auto" w:line="480" w:before="280" w:after="0"/>
        <w:ind w:left="0" w:right="0" w:firstLine="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We denote time by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vertAlign w:val="baseline"/>
        </w:rPr>
        <w:t>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in days and temperature by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vertAlign w:val="baseline"/>
        </w:rPr>
        <w:t>x = x(t)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in degrees Celsius. The instantaneous rate of accumulation is some nonnegative function of temperature, denoted by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vertAlign w:val="baseline"/>
        </w:rPr>
        <w:t>R = R(x)</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For the range of temperatures that occur during the resting phase,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vertAlign w:val="baseline"/>
        </w:rPr>
        <w:t>R(x)</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is an increasing function. Indeed, </w:t>
      </w:r>
      <w:r>
        <w:rPr>
          <w:rFonts w:eastAsia="Times New Roman" w:cs="Times New Roman" w:ascii="Times New Roman" w:hAnsi="Times New Roman"/>
          <w:sz w:val="24"/>
          <w:szCs w:val="24"/>
        </w:rPr>
        <w:t>w</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hile developmental rates typically decrease when temperatures exceed a</w:t>
      </w:r>
      <w:r>
        <w:rPr>
          <w:rFonts w:eastAsia="Times New Roman" w:cs="Times New Roman" w:ascii="Times New Roman" w:hAnsi="Times New Roman"/>
          <w:sz w:val="24"/>
          <w:szCs w:val="24"/>
        </w:rPr>
        <w:t>n upper threshold</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eastAsia="Times New Roman" w:cs="Times New Roman" w:ascii="Times New Roman" w:hAnsi="Times New Roman"/>
          <w:sz w:val="24"/>
          <w:szCs w:val="24"/>
        </w:rPr>
        <w:t>(Deutsch et al., 2008; Amarasekare &amp; Coutinho, 2014)</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such temperatures do </w:t>
      </w:r>
      <w:r>
        <w:rPr>
          <w:rFonts w:eastAsia="Times New Roman" w:cs="Times New Roman" w:ascii="Times New Roman" w:hAnsi="Times New Roman"/>
          <w:sz w:val="24"/>
          <w:szCs w:val="24"/>
        </w:rPr>
        <w:t>not generally arise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during the </w:t>
      </w:r>
      <w:r>
        <w:rPr>
          <w:rFonts w:eastAsia="Times New Roman" w:cs="Times New Roman" w:ascii="Times New Roman" w:hAnsi="Times New Roman"/>
          <w:sz w:val="24"/>
          <w:szCs w:val="24"/>
        </w:rPr>
        <w:t>resting phase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The </w:t>
      </w:r>
      <w:r>
        <w:rPr>
          <w:rFonts w:eastAsia="Times New Roman" w:cs="Times New Roman" w:ascii="Times New Roman" w:hAnsi="Times New Roman"/>
          <w:sz w:val="24"/>
          <w:szCs w:val="24"/>
        </w:rPr>
        <w:t>resting</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eastAsia="Times New Roman" w:cs="Times New Roman" w:ascii="Times New Roman" w:hAnsi="Times New Roman"/>
          <w:sz w:val="24"/>
          <w:szCs w:val="24"/>
        </w:rPr>
        <w:t>period</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begins at some time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vertAlign w:val="baseline"/>
        </w:rPr>
        <w:t>t</w:t>
      </w:r>
      <w:r>
        <w:rPr>
          <w:rFonts w:eastAsia="Times New Roman" w:cs="Times New Roman" w:ascii="Times New Roman" w:hAnsi="Times New Roman"/>
          <w:b w:val="false"/>
          <w:i/>
          <w:caps w:val="false"/>
          <w:smallCaps w:val="false"/>
          <w:strike w:val="false"/>
          <w:dstrike w:val="false"/>
          <w:color w:val="000000"/>
          <w:sz w:val="24"/>
          <w:szCs w:val="24"/>
          <w:u w:val="none"/>
          <w:vertAlign w:val="subscript"/>
        </w:rPr>
        <w:t>0</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and ends at such time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vertAlign w:val="baseline"/>
        </w:rPr>
        <w:t>t</w:t>
      </w:r>
      <w:r>
        <w:rPr>
          <w:rFonts w:eastAsia="Times New Roman" w:cs="Times New Roman" w:ascii="Times New Roman" w:hAnsi="Times New Roman"/>
          <w:b w:val="false"/>
          <w:i/>
          <w:caps w:val="false"/>
          <w:smallCaps w:val="false"/>
          <w:strike w:val="false"/>
          <w:dstrike w:val="false"/>
          <w:color w:val="000000"/>
          <w:sz w:val="24"/>
          <w:szCs w:val="24"/>
          <w:u w:val="none"/>
          <w:vertAlign w:val="superscript"/>
        </w:rPr>
        <w: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when the accumulated quantity reaches a certain threshold level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vertAlign w:val="baseline"/>
        </w:rPr>
        <w:t>F</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As noted by Chuine and R</w:t>
      </w:r>
      <w:r>
        <w:rPr>
          <w:rFonts w:eastAsia="Times New Roman" w:cs="Times New Roman" w:ascii="Times New Roman" w:hAnsi="Times New Roman"/>
          <w:sz w:val="24"/>
          <w:szCs w:val="24"/>
        </w:rPr>
        <w:t xml:space="preserve">égnière (2017), this concept of an accumulating quantity is “still the most important assumption in plant and animal phenology modelling”.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The fundamental equation that connects all these quantities and determines the end of the resting p</w:t>
      </w:r>
      <w:r>
        <w:rPr>
          <w:rFonts w:eastAsia="Times New Roman" w:cs="Times New Roman" w:ascii="Times New Roman" w:hAnsi="Times New Roman"/>
          <w:sz w:val="24"/>
          <w:szCs w:val="24"/>
        </w:rPr>
        <w:t>eriod</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is</w:t>
      </w:r>
    </w:p>
    <w:tbl>
      <w:tblPr>
        <w:tblW w:w="9062" w:type="dxa"/>
        <w:jc w:val="left"/>
        <w:tblInd w:w="0" w:type="dxa"/>
        <w:tblBorders/>
        <w:tblCellMar>
          <w:top w:w="0" w:type="dxa"/>
          <w:left w:w="108" w:type="dxa"/>
          <w:bottom w:w="0" w:type="dxa"/>
          <w:right w:w="108" w:type="dxa"/>
        </w:tblCellMar>
      </w:tblPr>
      <w:tblGrid>
        <w:gridCol w:w="985"/>
        <w:gridCol w:w="7088"/>
        <w:gridCol w:w="989"/>
      </w:tblGrid>
      <w:tr>
        <w:trPr/>
        <w:tc>
          <w:tcPr>
            <w:tcW w:w="985" w:type="dxa"/>
            <w:tcBorders/>
            <w:shd w:fill="auto" w:val="clear"/>
            <w:vAlign w:val="center"/>
          </w:tcPr>
          <w:p>
            <w:pPr>
              <w:pStyle w:val="Normal"/>
              <w:keepNext w:val="false"/>
              <w:keepLines w:val="false"/>
              <w:widowControl/>
              <w:spacing w:lineRule="auto" w:line="48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tc>
        <w:tc>
          <w:tcPr>
            <w:tcW w:w="7088" w:type="dxa"/>
            <w:tcBorders/>
            <w:shd w:fill="auto" w:val="clear"/>
            <w:vAlign w:val="center"/>
          </w:tcPr>
          <w:p>
            <w:pPr>
              <w:pStyle w:val="Normal"/>
              <w:spacing w:before="0" w:after="160"/>
              <w:jc w:val="center"/>
              <w:rPr/>
            </w:pPr>
            <w:r>
              <w:rPr/>
            </w:r>
            <m:oMath xmlns:m="http://schemas.openxmlformats.org/officeDocument/2006/math">
              <m:nary>
                <m:naryPr>
                  <m:chr m:val="∫"/>
                </m:naryPr>
                <m:sub>
                  <m:sSub>
                    <m:e>
                      <m:r>
                        <w:rPr>
                          <w:rFonts w:ascii="Cambria Math" w:hAnsi="Cambria Math"/>
                        </w:rPr>
                        <m:t xml:space="preserve">t</m:t>
                      </m:r>
                    </m:e>
                    <m:sub>
                      <m:r>
                        <w:rPr>
                          <w:rFonts w:ascii="Cambria Math" w:hAnsi="Cambria Math"/>
                        </w:rPr>
                        <m:t xml:space="preserve">0</m:t>
                      </m:r>
                    </m:sub>
                  </m:sSub>
                </m:sub>
                <m:sup>
                  <m:sSup>
                    <m:e>
                      <m:r>
                        <w:rPr>
                          <w:rFonts w:ascii="Cambria Math" w:hAnsi="Cambria Math"/>
                        </w:rPr>
                        <m:t xml:space="preserve">t</m:t>
                      </m:r>
                    </m:e>
                    <m:sup/>
                  </m:sSup>
                </m:sup>
                <m:e>
                  <m:r>
                    <w:rPr>
                      <w:rFonts w:ascii="Cambria Math" w:hAnsi="Cambria Math"/>
                    </w:rPr>
                    <m:t xml:space="preserve">R</m:t>
                  </m:r>
                  <m:d>
                    <m:dPr>
                      <m:begChr m:val="("/>
                      <m:endChr m:val=")"/>
                    </m:dPr>
                    <m:e>
                      <m:r>
                        <w:rPr>
                          <w:rFonts w:ascii="Cambria Math" w:hAnsi="Cambria Math"/>
                        </w:rPr>
                        <m:t xml:space="preserve">x</m:t>
                      </m:r>
                      <m:d>
                        <m:dPr>
                          <m:begChr m:val="("/>
                          <m:endChr m:val=")"/>
                        </m:dPr>
                        <m:e>
                          <m:r>
                            <w:rPr>
                              <w:rFonts w:ascii="Cambria Math" w:hAnsi="Cambria Math"/>
                            </w:rPr>
                            <m:t xml:space="preserve">t</m:t>
                          </m:r>
                        </m:e>
                      </m:d>
                    </m:e>
                  </m:d>
                  <m:r>
                    <w:rPr>
                      <w:rFonts w:ascii="Cambria Math" w:hAnsi="Cambria Math"/>
                    </w:rPr>
                    <m:t xml:space="preserve">dt</m:t>
                  </m:r>
                  <m:r>
                    <w:rPr>
                      <w:rFonts w:ascii="Cambria Math" w:hAnsi="Cambria Math"/>
                    </w:rPr>
                    <m:t xml:space="preserve">=</m:t>
                  </m:r>
                  <m:r>
                    <w:rPr>
                      <w:rFonts w:ascii="Cambria Math" w:hAnsi="Cambria Math"/>
                    </w:rPr>
                    <m:t xml:space="preserve">F</m:t>
                  </m:r>
                  <m:r>
                    <w:rPr>
                      <w:rFonts w:ascii="Cambria Math" w:hAnsi="Cambria Math"/>
                    </w:rPr>
                    <m:t xml:space="preserve">.</m:t>
                  </m:r>
                </m:e>
              </m:nary>
            </m:oMath>
          </w:p>
        </w:tc>
        <w:tc>
          <w:tcPr>
            <w:tcW w:w="989" w:type="dxa"/>
            <w:tcBorders/>
            <w:shd w:fill="auto" w:val="clear"/>
            <w:vAlign w:val="center"/>
          </w:tcPr>
          <w:p>
            <w:pPr>
              <w:pStyle w:val="Normal"/>
              <w:keepNext w:val="false"/>
              <w:keepLines w:val="false"/>
              <w:widowControl/>
              <w:spacing w:lineRule="auto" w:line="48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Eq. 1</w:t>
            </w:r>
          </w:p>
        </w:tc>
      </w:tr>
    </w:tbl>
    <w:p>
      <w:pPr>
        <w:pStyle w:val="Normal"/>
        <w:keepNext w:val="false"/>
        <w:keepLines w:val="false"/>
        <w:widowControl/>
        <w:spacing w:lineRule="auto" w:line="480" w:before="28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A typical example for the accumulation rate function is the sigmoidal function</w:t>
      </w:r>
    </w:p>
    <w:tbl>
      <w:tblPr>
        <w:tblW w:w="9062" w:type="dxa"/>
        <w:jc w:val="left"/>
        <w:tblInd w:w="0" w:type="dxa"/>
        <w:tblBorders/>
        <w:tblCellMar>
          <w:top w:w="0" w:type="dxa"/>
          <w:left w:w="108" w:type="dxa"/>
          <w:bottom w:w="0" w:type="dxa"/>
          <w:right w:w="108" w:type="dxa"/>
        </w:tblCellMar>
      </w:tblPr>
      <w:tblGrid>
        <w:gridCol w:w="985"/>
        <w:gridCol w:w="7088"/>
        <w:gridCol w:w="989"/>
      </w:tblGrid>
      <w:tr>
        <w:trPr/>
        <w:tc>
          <w:tcPr>
            <w:tcW w:w="985" w:type="dxa"/>
            <w:tcBorders/>
            <w:shd w:fill="auto" w:val="clear"/>
            <w:vAlign w:val="center"/>
          </w:tcPr>
          <w:p>
            <w:pPr>
              <w:pStyle w:val="Normal"/>
              <w:keepNext w:val="false"/>
              <w:keepLines w:val="false"/>
              <w:widowControl/>
              <w:spacing w:lineRule="auto" w:line="48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tc>
        <w:tc>
          <w:tcPr>
            <w:tcW w:w="7088" w:type="dxa"/>
            <w:tcBorders/>
            <w:shd w:fill="auto" w:val="clear"/>
            <w:vAlign w:val="center"/>
          </w:tcPr>
          <w:p>
            <w:pPr>
              <w:pStyle w:val="Normal"/>
              <w:spacing w:before="0" w:after="160"/>
              <w:jc w:val="center"/>
              <w:rPr/>
            </w:pP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r>
                    <w:rPr>
                      <w:rFonts w:ascii="Cambria Math" w:hAnsi="Cambria Math"/>
                    </w:rPr>
                    <m:t xml:space="preserve">exp</m:t>
                  </m:r>
                  <m:r>
                    <w:rPr>
                      <w:rFonts w:ascii="Cambria Math" w:hAnsi="Cambria Math"/>
                    </w:rPr>
                    <m:t xml:space="preserve">⁡</m:t>
                  </m:r>
                  <m:d>
                    <m:dPr>
                      <m:begChr m:val="("/>
                      <m:endChr m:val=")"/>
                    </m:dPr>
                    <m:e>
                      <m:r>
                        <w:rPr>
                          <w:rFonts w:ascii="Cambria Math" w:hAnsi="Cambria Math"/>
                        </w:rPr>
                        <m:t xml:space="preserve">b</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c</m:t>
                          </m:r>
                        </m:e>
                      </m:d>
                    </m:e>
                  </m:d>
                </m:den>
              </m:f>
              <m:r>
                <w:rPr>
                  <w:rFonts w:ascii="Cambria Math" w:hAnsi="Cambria Math"/>
                </w:rPr>
                <m:t xml:space="preserve">,</m:t>
              </m:r>
            </m:oMath>
          </w:p>
        </w:tc>
        <w:tc>
          <w:tcPr>
            <w:tcW w:w="989" w:type="dxa"/>
            <w:tcBorders/>
            <w:shd w:fill="auto" w:val="clear"/>
            <w:vAlign w:val="center"/>
          </w:tcPr>
          <w:p>
            <w:pPr>
              <w:pStyle w:val="Normal"/>
              <w:keepNext w:val="false"/>
              <w:keepLines w:val="false"/>
              <w:widowControl/>
              <w:spacing w:lineRule="auto" w:line="48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Eq. 2</w:t>
            </w:r>
          </w:p>
        </w:tc>
      </w:tr>
    </w:tbl>
    <w:p>
      <w:pPr>
        <w:pStyle w:val="Normal"/>
        <w:keepNext w:val="false"/>
        <w:keepLines w:val="false"/>
        <w:widowControl/>
        <w:spacing w:lineRule="auto" w:line="480" w:before="28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where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vertAlign w:val="baseline"/>
        </w:rPr>
        <w:t>b &lt; 0</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and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vertAlign w:val="baseline"/>
        </w:rPr>
        <w:t>c</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are two parameters to be estimated from data (Chuine</w:t>
      </w:r>
      <w:r>
        <w:rPr>
          <w:rFonts w:eastAsia="Times New Roman" w:cs="Times New Roman" w:ascii="Times New Roman" w:hAnsi="Times New Roman"/>
          <w:sz w:val="24"/>
          <w:szCs w:val="24"/>
        </w:rPr>
        <w:t>, 2000; Rebaudo &amp; Rahbi, 2018)</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When the quantity of interest is the proportion of the life-cycle completed, it is natural to set the threshold level to be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vertAlign w:val="baseline"/>
        </w:rPr>
        <w:t>F = 1</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If we divide Eq. 1 by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vertAlign w:val="baseline"/>
        </w:rPr>
        <w:t>F</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and include the term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vertAlign w:val="baseline"/>
        </w:rPr>
        <w:t>1/F</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into the function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vertAlign w:val="baseline"/>
        </w:rPr>
        <w:t>R</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in Eq. 2, we can standardize notation and compare different rate functions. We illustrate the rate function in Eq. 2 as well as the condition in Eq. 1 for two different species and two simplistic temperature time series in Figure 1. As temperature patterns during the resting p</w:t>
      </w:r>
      <w:r>
        <w:rPr>
          <w:rFonts w:eastAsia="Times New Roman" w:cs="Times New Roman" w:ascii="Times New Roman" w:hAnsi="Times New Roman"/>
          <w:sz w:val="24"/>
          <w:szCs w:val="24"/>
        </w:rPr>
        <w:t>eriod</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change because of </w:t>
      </w:r>
      <w:r>
        <w:rPr>
          <w:rFonts w:eastAsia="Times New Roman" w:cs="Times New Roman" w:ascii="Times New Roman" w:hAnsi="Times New Roman"/>
          <w:sz w:val="24"/>
          <w:szCs w:val="24"/>
        </w:rPr>
        <w:t>global warming, the end time of the resting period of a species may shift. In particular, when temperatures increase, accumulation occurs faster and the phenology advances, i.e., end time is earlier (Fig. 1D).</w:t>
      </w:r>
    </w:p>
    <w:p>
      <w:pPr>
        <w:pStyle w:val="Normal"/>
        <w:keepNext w:val="false"/>
        <w:keepLines w:val="false"/>
        <w:widowControl/>
        <w:spacing w:lineRule="auto" w:line="480" w:before="28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ab/>
      </w:r>
      <w:r>
        <w:rPr>
          <w:rFonts w:eastAsia="Times New Roman" w:cs="Times New Roman" w:ascii="Times New Roman" w:hAnsi="Times New Roman"/>
          <w:sz w:val="24"/>
          <w:szCs w:val="24"/>
        </w:rPr>
        <w:t xml:space="preserve">Two species, such as a consumer and its resource, will likely have different forms of the rate accumulation function or the same form with different combinations of parameters (e.g., </w:t>
      </w:r>
      <w:r>
        <w:rPr>
          <w:rFonts w:eastAsia="Times New Roman" w:cs="Times New Roman" w:ascii="Times New Roman" w:hAnsi="Times New Roman"/>
          <w:i/>
          <w:sz w:val="24"/>
          <w:szCs w:val="24"/>
        </w:rPr>
        <w:t>b</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c</w:t>
      </w:r>
      <w:r>
        <w:rPr>
          <w:rFonts w:eastAsia="Times New Roman" w:cs="Times New Roman" w:ascii="Times New Roman" w:hAnsi="Times New Roman"/>
          <w:sz w:val="24"/>
          <w:szCs w:val="24"/>
        </w:rPr>
        <w:t xml:space="preserve">, and </w:t>
      </w:r>
      <w:r>
        <w:rPr>
          <w:rFonts w:eastAsia="Times New Roman" w:cs="Times New Roman" w:ascii="Times New Roman" w:hAnsi="Times New Roman"/>
          <w:i/>
          <w:sz w:val="24"/>
          <w:szCs w:val="24"/>
        </w:rPr>
        <w:t>F</w:t>
      </w:r>
      <w:r>
        <w:rPr>
          <w:rFonts w:eastAsia="Times New Roman" w:cs="Times New Roman" w:ascii="Times New Roman" w:hAnsi="Times New Roman"/>
          <w:sz w:val="24"/>
          <w:szCs w:val="24"/>
        </w:rPr>
        <w:t xml:space="preserve">) even in the same temperature regime (compare solid and dashed curves in Fig. 1C), which typically leads to different end times of the resting period (bottom right panel). We denote these by </w:t>
      </w:r>
      <w:r>
        <w:rPr>
          <w:rFonts w:eastAsia="Times New Roman" w:cs="Times New Roman" w:ascii="Times New Roman" w:hAnsi="Times New Roman"/>
          <w:i/>
          <w:sz w:val="24"/>
          <w:szCs w:val="24"/>
        </w:rPr>
        <w:t>t</w:t>
      </w:r>
      <w:r>
        <w:rPr>
          <w:rFonts w:eastAsia="Times New Roman" w:cs="Times New Roman" w:ascii="Times New Roman" w:hAnsi="Times New Roman"/>
          <w:i/>
          <w:sz w:val="24"/>
          <w:szCs w:val="24"/>
          <w:vertAlign w:val="subscript"/>
        </w:rPr>
        <w:t>e</w:t>
      </w:r>
      <w:r>
        <w:rPr>
          <w:rFonts w:eastAsia="Times New Roman" w:cs="Times New Roman" w:ascii="Times New Roman" w:hAnsi="Times New Roman"/>
          <w:i/>
          <w:sz w:val="24"/>
          <w:szCs w:val="24"/>
          <w:vertAlign w:val="superscript"/>
        </w:rPr>
        <w:t>*</w:t>
      </w:r>
      <w:r>
        <w:rPr>
          <w:rFonts w:eastAsia="Times New Roman" w:cs="Times New Roman" w:ascii="Times New Roman" w:hAnsi="Times New Roman"/>
          <w:sz w:val="24"/>
          <w:szCs w:val="24"/>
        </w:rPr>
        <w:t xml:space="preserve"> (emergence time) for the insect (consumer) and by </w:t>
      </w:r>
      <w:r>
        <w:rPr>
          <w:rFonts w:eastAsia="Times New Roman" w:cs="Times New Roman" w:ascii="Times New Roman" w:hAnsi="Times New Roman"/>
          <w:i/>
          <w:sz w:val="24"/>
          <w:szCs w:val="24"/>
        </w:rPr>
        <w:t>t</w:t>
      </w:r>
      <w:r>
        <w:rPr>
          <w:rFonts w:eastAsia="Times New Roman" w:cs="Times New Roman" w:ascii="Times New Roman" w:hAnsi="Times New Roman"/>
          <w:i/>
          <w:sz w:val="24"/>
          <w:szCs w:val="24"/>
          <w:vertAlign w:val="subscript"/>
        </w:rPr>
        <w:t>b</w:t>
      </w:r>
      <w:r>
        <w:rPr>
          <w:rFonts w:eastAsia="Times New Roman" w:cs="Times New Roman" w:ascii="Times New Roman" w:hAnsi="Times New Roman"/>
          <w:i/>
          <w:sz w:val="24"/>
          <w:szCs w:val="24"/>
          <w:vertAlign w:val="superscript"/>
        </w:rPr>
        <w:t>*</w:t>
      </w:r>
      <w:r>
        <w:rPr>
          <w:rFonts w:eastAsia="Times New Roman" w:cs="Times New Roman" w:ascii="Times New Roman" w:hAnsi="Times New Roman"/>
          <w:sz w:val="24"/>
          <w:szCs w:val="24"/>
        </w:rPr>
        <w:t xml:space="preserve"> (budburst time) for the host tree (resource).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We call th</w:t>
      </w:r>
      <w:r>
        <w:rPr>
          <w:rFonts w:eastAsia="Times New Roman" w:cs="Times New Roman" w:ascii="Times New Roman" w:hAnsi="Times New Roman"/>
          <w:sz w:val="24"/>
          <w:szCs w:val="24"/>
        </w:rPr>
        <w:t>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difference in end times the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vertAlign w:val="baseline"/>
        </w:rPr>
        <w:t>mismatch</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between the two species (</w:t>
      </w:r>
      <w:r>
        <w:rPr>
          <w:rFonts w:eastAsia="Times New Roman" w:cs="Times New Roman" w:ascii="Times New Roman" w:hAnsi="Times New Roman"/>
          <w:sz w:val="24"/>
          <w:szCs w:val="24"/>
        </w:rPr>
        <w:t xml:space="preserve">i.e., </w:t>
      </w:r>
      <w:r>
        <w:rPr/>
      </w:r>
      <m:oMath xmlns:m="http://schemas.openxmlformats.org/officeDocument/2006/math">
        <m:r>
          <w:rPr>
            <w:rFonts w:ascii="Cambria Math" w:hAnsi="Cambria Math"/>
          </w:rPr>
          <m:t xml:space="preserve">mismatch</m:t>
        </m:r>
        <m:r>
          <w:rPr>
            <w:rFonts w:ascii="Cambria Math" w:hAnsi="Cambria Math"/>
          </w:rPr>
          <m:t xml:space="preserve">=</m:t>
        </m:r>
        <m:sSubSup>
          <m:e>
            <m:r>
              <w:rPr>
                <w:rFonts w:ascii="Cambria Math" w:hAnsi="Cambria Math"/>
              </w:rPr>
              <m:t xml:space="preserve">t</m:t>
            </m:r>
          </m:e>
          <m:sub>
            <m:r>
              <w:rPr>
                <w:rFonts w:ascii="Cambria Math" w:hAnsi="Cambria Math"/>
              </w:rPr>
              <m:t xml:space="preserve">e</m:t>
            </m:r>
          </m:sub>
          <m:sup/>
        </m:sSubSup>
        <m:r>
          <w:rPr>
            <w:rFonts w:ascii="Cambria Math" w:hAnsi="Cambria Math"/>
          </w:rPr>
          <m:t xml:space="preserve">−</m:t>
        </m:r>
        <m:sSubSup>
          <m:e>
            <m:r>
              <w:rPr>
                <w:rFonts w:ascii="Cambria Math" w:hAnsi="Cambria Math"/>
              </w:rPr>
              <m:t xml:space="preserve">t</m:t>
            </m:r>
          </m:e>
          <m:sub>
            <m:r>
              <w:rPr>
                <w:rFonts w:ascii="Cambria Math" w:hAnsi="Cambria Math"/>
              </w:rPr>
              <m:t xml:space="preserve">b</m:t>
            </m:r>
          </m:sub>
          <m:sup/>
        </m:sSubSup>
      </m:oMath>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When the end times of the resting period of two species respond differently to climate change, then the mismatch between the two species will change. This is the fundamental quantity that we are interested in here (</w:t>
      </w:r>
      <w:r>
        <w:rPr>
          <w:rFonts w:eastAsia="Times New Roman" w:cs="Times New Roman" w:ascii="Times New Roman" w:hAnsi="Times New Roman"/>
          <w:sz w:val="24"/>
          <w:szCs w:val="24"/>
        </w:rPr>
        <w:t>Fig. 1D)</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t>
      </w:r>
    </w:p>
    <w:p>
      <w:pPr>
        <w:pStyle w:val="Normal"/>
        <w:keepNext w:val="false"/>
        <w:keepLines w:val="false"/>
        <w:widowControl/>
        <w:spacing w:lineRule="auto" w:line="480" w:before="280" w:after="0"/>
        <w:ind w:left="0" w:right="0" w:firstLine="36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One would expect that a consumer that crucially relies on a certain resource would have evolved a relatively small mismatch with that resource. However, this does not mean that its accumulation rate curve has to be the same as that of its resource. Even if the functional form is the same, many different parameter combinations in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vertAlign w:val="baseline"/>
        </w:rPr>
        <w:t>R(x)</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in Eq. 2 lead to the same end time of the resting period. Hence, </w:t>
      </w:r>
      <w:r>
        <w:rPr>
          <w:rFonts w:eastAsia="Times New Roman" w:cs="Times New Roman" w:ascii="Times New Roman" w:hAnsi="Times New Roman"/>
          <w:sz w:val="24"/>
          <w:szCs w:val="24"/>
        </w:rPr>
        <w:t>as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temperature patterns change, the </w:t>
      </w:r>
      <w:r>
        <w:rPr>
          <w:rFonts w:eastAsia="Times New Roman" w:cs="Times New Roman" w:ascii="Times New Roman" w:hAnsi="Times New Roman"/>
          <w:sz w:val="24"/>
          <w:szCs w:val="24"/>
        </w:rPr>
        <w:t>phenologies of the two species may respond differently and the mismatch can increase or decrease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We </w:t>
      </w:r>
      <w:r>
        <w:rPr>
          <w:rFonts w:eastAsia="Times New Roman" w:cs="Times New Roman" w:ascii="Times New Roman" w:hAnsi="Times New Roman"/>
          <w:sz w:val="24"/>
          <w:szCs w:val="24"/>
        </w:rPr>
        <w:t>use our theoretical model to predict general patterns of climate change-induced shifts in species phenologies and changes in the mismatch between interacting species. We use the spruce budworm and balsam fir system in eastern Canada</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to illustrate how est</w:t>
      </w:r>
      <w:r>
        <w:rPr>
          <w:rFonts w:eastAsia="Times New Roman" w:cs="Times New Roman" w:ascii="Times New Roman" w:hAnsi="Times New Roman"/>
          <w:sz w:val="24"/>
          <w:szCs w:val="24"/>
        </w:rPr>
        <w:t xml:space="preserve">imated rate accumulation functions can be applied to different temperature scenarios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to </w:t>
      </w:r>
      <w:r>
        <w:rPr>
          <w:rFonts w:eastAsia="Times New Roman" w:cs="Times New Roman" w:ascii="Times New Roman" w:hAnsi="Times New Roman"/>
          <w:sz w:val="24"/>
          <w:szCs w:val="24"/>
        </w:rPr>
        <w:t>investigate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how climate</w:t>
      </w:r>
      <w:r>
        <w:rPr>
          <w:rFonts w:eastAsia="Times New Roman" w:cs="Times New Roman" w:ascii="Times New Roman" w:hAnsi="Times New Roman"/>
          <w:sz w:val="24"/>
          <w:szCs w:val="24"/>
        </w:rPr>
        <w:t xml:space="preserve"> change may affect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th</w:t>
      </w:r>
      <w:r>
        <w:rPr>
          <w:rFonts w:eastAsia="Times New Roman" w:cs="Times New Roman" w:ascii="Times New Roman" w:hAnsi="Times New Roman"/>
          <w:sz w:val="24"/>
          <w:szCs w:val="24"/>
        </w:rPr>
        <w:t>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phenological</w:t>
      </w:r>
      <w:r>
        <w:rPr>
          <w:rFonts w:eastAsia="Times New Roman" w:cs="Times New Roman" w:ascii="Times New Roman" w:hAnsi="Times New Roman"/>
          <w:sz w:val="24"/>
          <w:szCs w:val="24"/>
        </w:rPr>
        <w:t xml:space="preserve"> between these two species.</w:t>
      </w:r>
    </w:p>
    <w:p>
      <w:pPr>
        <w:pStyle w:val="Heading2"/>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Heading2"/>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2.2 The spruce budworm – balsam fir system</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Heading3"/>
        <w:spacing w:lineRule="auto" w:line="480" w:before="0" w:after="0"/>
        <w:rPr>
          <w:rFonts w:ascii="Times New Roman" w:hAnsi="Times New Roman" w:eastAsia="Times New Roman" w:cs="Times New Roman"/>
          <w:b/>
          <w:b/>
          <w:color w:val="000000"/>
        </w:rPr>
      </w:pPr>
      <w:bookmarkStart w:id="2" w:name="_heading=h.o696px298v8h"/>
      <w:bookmarkEnd w:id="2"/>
      <w:r>
        <w:rPr>
          <w:rFonts w:eastAsia="Times New Roman" w:cs="Times New Roman" w:ascii="Times New Roman" w:hAnsi="Times New Roman"/>
          <w:b/>
          <w:color w:val="000000"/>
        </w:rPr>
        <w:t>2.2.1 Study system</w:t>
      </w:r>
    </w:p>
    <w:p>
      <w:pPr>
        <w:pStyle w:val="Normal"/>
        <w:tabs>
          <w:tab w:val="left" w:pos="0" w:leader="none"/>
        </w:tabs>
        <w:spacing w:lineRule="auto" w:line="480" w:before="0" w:after="0"/>
        <w:rPr/>
      </w:pPr>
      <w:r>
        <w:rPr>
          <w:rFonts w:eastAsia="Times New Roman" w:cs="Times New Roman" w:ascii="Times New Roman" w:hAnsi="Times New Roman"/>
          <w:sz w:val="24"/>
          <w:szCs w:val="24"/>
        </w:rPr>
        <w:t>The spruce budworm (SBW) (</w:t>
      </w:r>
      <w:r>
        <w:rPr>
          <w:rFonts w:eastAsia="Times New Roman" w:cs="Times New Roman" w:ascii="Times New Roman" w:hAnsi="Times New Roman"/>
          <w:i/>
          <w:sz w:val="24"/>
          <w:szCs w:val="24"/>
        </w:rPr>
        <w:t>Choristoneura fumiferana</w:t>
      </w:r>
      <w:r>
        <w:rPr>
          <w:rFonts w:eastAsia="Times New Roman" w:cs="Times New Roman" w:ascii="Times New Roman" w:hAnsi="Times New Roman"/>
          <w:sz w:val="24"/>
          <w:szCs w:val="24"/>
        </w:rPr>
        <w:t>) is the most destructive insect defoliator of the North American boreal forests (Fleming, 2000). It feeds primarily on balsam fir (</w:t>
      </w:r>
      <w:r>
        <w:rPr>
          <w:rFonts w:eastAsia="Times New Roman" w:cs="Times New Roman" w:ascii="Times New Roman" w:hAnsi="Times New Roman"/>
          <w:i/>
          <w:sz w:val="24"/>
          <w:szCs w:val="24"/>
        </w:rPr>
        <w:t>Abies balsamea</w:t>
      </w:r>
      <w:r>
        <w:rPr>
          <w:rFonts w:eastAsia="Times New Roman" w:cs="Times New Roman" w:ascii="Times New Roman" w:hAnsi="Times New Roman"/>
          <w:sz w:val="24"/>
          <w:szCs w:val="24"/>
        </w:rPr>
        <w:t>), white spruce (</w:t>
      </w:r>
      <w:r>
        <w:rPr>
          <w:rFonts w:eastAsia="Times New Roman" w:cs="Times New Roman" w:ascii="Times New Roman" w:hAnsi="Times New Roman"/>
          <w:i/>
          <w:sz w:val="24"/>
          <w:szCs w:val="24"/>
        </w:rPr>
        <w:t>Picea glauca)</w:t>
      </w:r>
      <w:r>
        <w:rPr>
          <w:rFonts w:eastAsia="Times New Roman" w:cs="Times New Roman" w:ascii="Times New Roman" w:hAnsi="Times New Roman"/>
          <w:sz w:val="24"/>
          <w:szCs w:val="24"/>
        </w:rPr>
        <w:t>, red spruce (</w:t>
      </w:r>
      <w:r>
        <w:rPr>
          <w:rFonts w:eastAsia="Times New Roman" w:cs="Times New Roman" w:ascii="Times New Roman" w:hAnsi="Times New Roman"/>
          <w:i/>
          <w:sz w:val="24"/>
          <w:szCs w:val="24"/>
        </w:rPr>
        <w:t>Picea rubens)</w:t>
      </w:r>
      <w:r>
        <w:rPr>
          <w:rFonts w:eastAsia="Times New Roman" w:cs="Times New Roman" w:ascii="Times New Roman" w:hAnsi="Times New Roman"/>
          <w:sz w:val="24"/>
          <w:szCs w:val="24"/>
        </w:rPr>
        <w:t>, and black spruce (</w:t>
      </w:r>
      <w:r>
        <w:rPr>
          <w:rFonts w:eastAsia="Times New Roman" w:cs="Times New Roman" w:ascii="Times New Roman" w:hAnsi="Times New Roman"/>
          <w:i/>
          <w:sz w:val="24"/>
          <w:szCs w:val="24"/>
        </w:rPr>
        <w:t>Picea mariana)</w:t>
      </w:r>
      <w:r>
        <w:rPr>
          <w:rFonts w:eastAsia="Times New Roman" w:cs="Times New Roman" w:ascii="Times New Roman" w:hAnsi="Times New Roman"/>
          <w:sz w:val="24"/>
          <w:szCs w:val="24"/>
        </w:rPr>
        <w:t xml:space="preserve">. This insect has a 1-year life cycle with a winter diapause at the second larval stage.  The first stage of the diapause ends in late winter and is followed by a period of quiescence during which development resumes at a rate dependent on outside temperatures. Once this post-diapause development is completed, second instar larvae emerge from their hibernacula (cocoon-like structure) in late April to late May in Eastern Canada and Northeastern USA. </w:t>
      </w:r>
    </w:p>
    <w:p>
      <w:pPr>
        <w:pStyle w:val="Normal"/>
        <w:tabs>
          <w:tab w:val="left" w:pos="0" w:leader="none"/>
        </w:tabs>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tabs>
          <w:tab w:val="left" w:pos="0" w:leader="none"/>
        </w:tabs>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After emergence, young larvae mine 1-year old needles until budburst. The larvae will start feeding on expanding buds and developing needles as soon as they become available. Year-old needles are nutrient poor (Mattson &amp; Scriber, 1987). In contrast, expanding needles from swelling buds have the maximum concentration of nitrogen and mineral elements thus providing nutrient-rich food to the developing larva. Hence, the success of SBW populations in establishing feeding sites in the spring depends on the synchrony of their development with that of their host trees (Régnière &amp; Nealis, 2008; Volney &amp; Fleming, 2007). Indeed, the population consequences for late-emerging SBW are severe: larval survival is depressed (from about 60% normal survival down to 10%); development is delayed, and average pupal mass decreases by about 50% for both sexes (Lawrence, Mattson, &amp; Haack, 1997). In the boreal forests of Eastern Canada, the higher vulnerability of balsam fir to spruce budworm defoliation compared to other host species has been attributed to its early budburst phenology (Blais, 1957). Indeed, under similar environmental conditions, balsam fir’s budburst occurs two weeks prior to black spruce, closer to spruce budworm emergence. Many environmental factors may affect budburst phenology including the accumulation of cold temperature during the dormancy (i.e., chilling temperatures), warm temperatures during the quiescent phase (i.e., forcing temperatures), photoperiod, or snowmelt. Balsam fir budburst phenology appears to be related to forcing temperatures but not photoperiod (Osawa, Shoemaker &amp; Stedinger, 1983). In Eastern Canada and Northeastern USA, emergence of SBW second instar larvae from their hibernacula generally precedes balsam fir budburst by several days.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present accumulation rate functions for spruce budworm and balsam fir separately. </w:t>
      </w:r>
    </w:p>
    <w:p>
      <w:pPr>
        <w:pStyle w:val="Heading3"/>
        <w:rPr>
          <w:rFonts w:ascii="Times New Roman" w:hAnsi="Times New Roman" w:eastAsia="Times New Roman" w:cs="Times New Roman"/>
          <w:b/>
          <w:b/>
          <w:color w:val="000000"/>
        </w:rPr>
      </w:pPr>
      <w:r>
        <w:rPr>
          <w:rFonts w:eastAsia="Times New Roman" w:cs="Times New Roman" w:ascii="Times New Roman" w:hAnsi="Times New Roman"/>
          <w:b/>
          <w:color w:val="000000"/>
        </w:rPr>
        <w:t>2.2.2 Phenological model of spruce budworm’s spring emergence</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Spruce budworm spends 8-9 months in its seasonal resting period. The factors involved in the termination of the first phase are unknown. For modelling purposes, the second stage of the seasonal resting period is often assumed to start on March 1st every year. The heat accumulation rate in this stage is defined as follows (Régnière, St-Amant, &amp; Duval, 2012) </w:t>
      </w:r>
    </w:p>
    <w:tbl>
      <w:tblPr>
        <w:tblW w:w="9062" w:type="dxa"/>
        <w:jc w:val="left"/>
        <w:tblInd w:w="0" w:type="dxa"/>
        <w:tblBorders/>
        <w:tblCellMar>
          <w:top w:w="0" w:type="dxa"/>
          <w:left w:w="108" w:type="dxa"/>
          <w:bottom w:w="0" w:type="dxa"/>
          <w:right w:w="108" w:type="dxa"/>
        </w:tblCellMar>
      </w:tblPr>
      <w:tblGrid>
        <w:gridCol w:w="425"/>
        <w:gridCol w:w="7650"/>
        <w:gridCol w:w="987"/>
      </w:tblGrid>
      <w:tr>
        <w:trPr/>
        <w:tc>
          <w:tcPr>
            <w:tcW w:w="425" w:type="dxa"/>
            <w:tcBorders/>
            <w:shd w:fill="auto" w:val="clear"/>
            <w:vAlign w:val="center"/>
          </w:tcPr>
          <w:p>
            <w:pPr>
              <w:pStyle w:val="Normal"/>
              <w:keepNext w:val="false"/>
              <w:keepLines w:val="false"/>
              <w:widowControl/>
              <w:spacing w:lineRule="auto" w:line="48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tc>
        <w:tc>
          <w:tcPr>
            <w:tcW w:w="7650" w:type="dxa"/>
            <w:tcBorders/>
            <w:shd w:fill="auto" w:val="clear"/>
            <w:vAlign w:val="center"/>
          </w:tcPr>
          <w:p>
            <w:pPr>
              <w:pStyle w:val="Normal"/>
              <w:spacing w:before="0" w:after="160"/>
              <w:jc w:val="center"/>
              <w:rPr/>
            </w:pPr>
            <w:r>
              <w:rPr/>
            </w:r>
            <m:oMath xmlns:m="http://schemas.openxmlformats.org/officeDocument/2006/math">
              <m:r>
                <w:rPr>
                  <w:rFonts w:ascii="Cambria Math" w:hAnsi="Cambria Math"/>
                </w:rPr>
                <m:t xml:space="preserve">R</m:t>
              </m:r>
              <m:d>
                <m:dPr>
                  <m:begChr m:val="("/>
                  <m:endChr m:val=")"/>
                </m:dPr>
                <m:e>
                  <m:r>
                    <w:rPr>
                      <w:rFonts w:ascii="Cambria Math" w:hAnsi="Cambria Math"/>
                    </w:rPr>
                    <m:t xml:space="preserve">x</m:t>
                  </m:r>
                  <m:d>
                    <m:dPr>
                      <m:begChr m:val="("/>
                      <m:endChr m:val=")"/>
                    </m:dPr>
                    <m:e>
                      <m:r>
                        <w:rPr>
                          <w:rFonts w:ascii="Cambria Math" w:hAnsi="Cambria Math"/>
                        </w:rPr>
                        <m:t xml:space="preserve">t</m:t>
                      </m:r>
                    </m:e>
                  </m:d>
                </m:e>
              </m:d>
              <m:r>
                <w:rPr>
                  <w:rFonts w:ascii="Cambria Math" w:hAnsi="Cambria Math"/>
                </w:rPr>
                <m:t xml:space="preserve">=</m:t>
              </m:r>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d>
                <m:dPr>
                  <m:begChr m:val="["/>
                  <m:endChr m:val="]"/>
                </m:dPr>
                <m:e>
                  <m:f>
                    <m:num>
                      <m:r>
                        <w:rPr>
                          <w:rFonts w:ascii="Cambria Math" w:hAnsi="Cambria Math"/>
                        </w:rPr>
                        <m:t xml:space="preserve">1</m:t>
                      </m:r>
                    </m:num>
                    <m:den>
                      <m:r>
                        <w:rPr>
                          <w:rFonts w:ascii="Cambria Math" w:hAnsi="Cambria Math"/>
                        </w:rPr>
                        <m:t xml:space="preserve">1</m:t>
                      </m:r>
                      <m:r>
                        <w:rPr>
                          <w:rFonts w:ascii="Cambria Math" w:hAnsi="Cambria Math"/>
                        </w:rPr>
                        <m:t xml:space="preserve">+</m:t>
                      </m:r>
                      <m:r>
                        <w:rPr>
                          <w:rFonts w:ascii="Cambria Math" w:hAnsi="Cambria Math"/>
                        </w:rPr>
                        <m:t xml:space="preserve">exp</m:t>
                      </m:r>
                      <m:r>
                        <w:rPr>
                          <w:rFonts w:ascii="Cambria Math" w:hAnsi="Cambria Math"/>
                        </w:rPr>
                        <m:t xml:space="preserve">⁡</m:t>
                      </m:r>
                      <m:d>
                        <m:dPr>
                          <m:begChr m:val="("/>
                          <m:endChr m:val=")"/>
                        </m:dPr>
                        <m:e>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sSubSup>
                            <m:e>
                              <m:r>
                                <w:rPr>
                                  <w:rFonts w:ascii="Cambria Math" w:hAnsi="Cambria Math"/>
                                </w:rPr>
                                <m:t xml:space="preserve">β</m:t>
                              </m:r>
                            </m:e>
                            <m:sub>
                              <m:r>
                                <w:rPr>
                                  <w:rFonts w:ascii="Cambria Math" w:hAnsi="Cambria Math"/>
                                </w:rPr>
                                <m:t xml:space="preserve">3</m:t>
                              </m:r>
                            </m:sub>
                            <m:sup>
                              <m:r>
                                <w:rPr>
                                  <w:rFonts w:ascii="Cambria Math" w:hAnsi="Cambria Math"/>
                                </w:rPr>
                                <m:t xml:space="preserve">τ</m:t>
                              </m:r>
                            </m:sup>
                          </m:sSubSup>
                        </m:e>
                      </m:d>
                    </m:den>
                  </m:f>
                  <m:r>
                    <w:rPr>
                      <w:rFonts w:ascii="Cambria Math" w:hAnsi="Cambria Math"/>
                    </w:rPr>
                    <m:t xml:space="preserve">−</m:t>
                  </m:r>
                  <m:r>
                    <w:rPr>
                      <w:rFonts w:ascii="Cambria Math" w:hAnsi="Cambria Math"/>
                    </w:rPr>
                    <m:t xml:space="preserve">exp</m:t>
                  </m:r>
                  <m:r>
                    <w:rPr>
                      <w:rFonts w:ascii="Cambria Math" w:hAnsi="Cambria Math"/>
                    </w:rPr>
                    <m:t xml:space="preserve">⁡</m:t>
                  </m:r>
                  <m:f>
                    <m:fPr>
                      <m:type m:val="lin"/>
                    </m:fPr>
                    <m:num>
                      <m:d>
                        <m:dPr>
                          <m:begChr m:val="("/>
                          <m:endChr m:val=")"/>
                        </m:dPr>
                        <m:e>
                          <m:r>
                            <w:rPr>
                              <w:rFonts w:ascii="Cambria Math" w:hAnsi="Cambria Math"/>
                            </w:rPr>
                            <m:t xml:space="preserve">τ</m:t>
                          </m:r>
                          <m:r>
                            <w:rPr>
                              <w:rFonts w:ascii="Cambria Math" w:hAnsi="Cambria Math"/>
                            </w:rPr>
                            <m:t xml:space="preserve">−</m:t>
                          </m:r>
                          <m:r>
                            <w:rPr>
                              <w:rFonts w:ascii="Cambria Math" w:hAnsi="Cambria Math"/>
                            </w:rPr>
                            <m:t xml:space="preserve">1</m:t>
                          </m:r>
                        </m:e>
                      </m:d>
                    </m:num>
                    <m:den>
                      <m:sSub>
                        <m:e>
                          <m:r>
                            <w:rPr>
                              <w:rFonts w:ascii="Cambria Math" w:hAnsi="Cambria Math"/>
                            </w:rPr>
                            <m:t xml:space="preserve">β</m:t>
                          </m:r>
                        </m:e>
                        <m:sub>
                          <m:r>
                            <w:rPr>
                              <w:rFonts w:ascii="Cambria Math" w:hAnsi="Cambria Math"/>
                            </w:rPr>
                            <m:t xml:space="preserve">4</m:t>
                          </m:r>
                        </m:sub>
                      </m:sSub>
                    </m:den>
                  </m:f>
                </m:e>
              </m:d>
              <m:r>
                <w:rPr>
                  <w:rFonts w:ascii="Cambria Math" w:hAnsi="Cambria Math"/>
                </w:rPr>
                <m:t xml:space="preserve">,</m:t>
              </m:r>
              <m:r>
                <w:rPr>
                  <w:rFonts w:ascii="Cambria Math" w:hAnsi="Cambria Math"/>
                </w:rPr>
                <m:t xml:space="preserve">if</m:t>
              </m:r>
              <m:sSub>
                <m:e>
                  <m:r>
                    <w:rPr>
                      <w:rFonts w:ascii="Cambria Math" w:hAnsi="Cambria Math"/>
                    </w:rPr>
                    <m:t xml:space="preserve">x</m:t>
                  </m:r>
                </m:e>
                <m:sub>
                  <m:r>
                    <w:rPr>
                      <w:rFonts w:ascii="Cambria Math" w:hAnsi="Cambria Math"/>
                    </w:rPr>
                    <m:t xml:space="preserve">b</m:t>
                  </m:r>
                </m:sub>
              </m:sSub>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m</m:t>
                  </m:r>
                </m:sub>
              </m:sSub>
              <m:r>
                <w:rPr>
                  <w:rFonts w:ascii="Cambria Math" w:hAnsi="Cambria Math"/>
                </w:rPr>
                <m:t xml:space="preserve">0,</m:t>
              </m:r>
              <m:r>
                <w:rPr>
                  <w:rFonts w:ascii="Cambria Math" w:hAnsi="Cambria Math"/>
                </w:rPr>
                <m:t xml:space="preserve">otherwise</m:t>
              </m:r>
            </m:oMath>
          </w:p>
        </w:tc>
        <w:tc>
          <w:tcPr>
            <w:tcW w:w="987" w:type="dxa"/>
            <w:tcBorders/>
            <w:shd w:fill="auto" w:val="clear"/>
            <w:vAlign w:val="center"/>
          </w:tcPr>
          <w:p>
            <w:pPr>
              <w:pStyle w:val="Normal"/>
              <w:keepNext w:val="false"/>
              <w:keepLines w:val="false"/>
              <w:widowControl/>
              <w:spacing w:lineRule="auto" w:line="480" w:before="0" w:after="0"/>
              <w:ind w:left="0" w:right="0" w:hanging="0"/>
              <w:jc w:val="center"/>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Eq. </w:t>
            </w:r>
            <w:r>
              <w:rPr>
                <w:rFonts w:eastAsia="Times New Roman" w:cs="Times New Roman" w:ascii="Times New Roman" w:hAnsi="Times New Roman"/>
                <w:sz w:val="24"/>
                <w:szCs w:val="24"/>
              </w:rPr>
              <w:t>3</w:t>
            </w:r>
          </w:p>
        </w:tc>
      </w:tr>
    </w:tbl>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where</w:t>
      </w:r>
    </w:p>
    <w:tbl>
      <w:tblPr>
        <w:tblW w:w="9062" w:type="dxa"/>
        <w:jc w:val="left"/>
        <w:tblInd w:w="0" w:type="dxa"/>
        <w:tblBorders/>
        <w:tblCellMar>
          <w:top w:w="0" w:type="dxa"/>
          <w:left w:w="108" w:type="dxa"/>
          <w:bottom w:w="0" w:type="dxa"/>
          <w:right w:w="108" w:type="dxa"/>
        </w:tblCellMar>
      </w:tblPr>
      <w:tblGrid>
        <w:gridCol w:w="985"/>
        <w:gridCol w:w="7088"/>
        <w:gridCol w:w="989"/>
      </w:tblGrid>
      <w:tr>
        <w:trPr/>
        <w:tc>
          <w:tcPr>
            <w:tcW w:w="985" w:type="dxa"/>
            <w:tcBorders/>
            <w:shd w:fill="auto" w:val="clear"/>
            <w:vAlign w:val="center"/>
          </w:tcPr>
          <w:p>
            <w:pPr>
              <w:pStyle w:val="Normal"/>
              <w:keepNext w:val="false"/>
              <w:keepLines w:val="false"/>
              <w:widowControl/>
              <w:spacing w:lineRule="auto" w:line="48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tc>
        <w:tc>
          <w:tcPr>
            <w:tcW w:w="7088" w:type="dxa"/>
            <w:tcBorders/>
            <w:shd w:fill="auto" w:val="clear"/>
            <w:vAlign w:val="center"/>
          </w:tcPr>
          <w:p>
            <w:pPr>
              <w:pStyle w:val="Normal"/>
              <w:spacing w:before="0" w:after="160"/>
              <w:jc w:val="center"/>
              <w:rPr/>
            </w:pPr>
            <w:r>
              <w:rPr/>
            </w:r>
            <m:oMath xmlns:m="http://schemas.openxmlformats.org/officeDocument/2006/math">
              <m:r>
                <w:rPr>
                  <w:rFonts w:ascii="Cambria Math" w:hAnsi="Cambria Math"/>
                </w:rPr>
                <m:t xml:space="preserve">τ</m:t>
              </m:r>
              <m:r>
                <w:rPr>
                  <w:rFonts w:ascii="Cambria Math" w:hAnsi="Cambria Math"/>
                </w:rPr>
                <m:t xml:space="preserve">=</m:t>
              </m:r>
              <m:f>
                <m:num>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b</m:t>
                      </m:r>
                    </m:sub>
                  </m:sSub>
                </m:num>
                <m:den>
                  <m:sSub>
                    <m:e>
                      <m:r>
                        <w:rPr>
                          <w:rFonts w:ascii="Cambria Math" w:hAnsi="Cambria Math"/>
                        </w:rPr>
                        <m:t xml:space="preserve">x</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b</m:t>
                      </m:r>
                    </m:sub>
                  </m:sSub>
                </m:den>
              </m:f>
            </m:oMath>
          </w:p>
        </w:tc>
        <w:tc>
          <w:tcPr>
            <w:tcW w:w="989" w:type="dxa"/>
            <w:tcBorders/>
            <w:shd w:fill="auto" w:val="clear"/>
            <w:vAlign w:val="center"/>
          </w:tcPr>
          <w:p>
            <w:pPr>
              <w:pStyle w:val="Normal"/>
              <w:keepNext w:val="false"/>
              <w:keepLines w:val="false"/>
              <w:widowControl/>
              <w:spacing w:lineRule="auto" w:line="480" w:before="0" w:after="0"/>
              <w:ind w:left="0" w:right="0" w:hanging="0"/>
              <w:jc w:val="center"/>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Eq. </w:t>
            </w:r>
            <w:r>
              <w:rPr>
                <w:rFonts w:eastAsia="Times New Roman" w:cs="Times New Roman" w:ascii="Times New Roman" w:hAnsi="Times New Roman"/>
                <w:sz w:val="24"/>
                <w:szCs w:val="24"/>
              </w:rPr>
              <w:t>4</w:t>
            </w:r>
          </w:p>
        </w:tc>
      </w:tr>
    </w:tbl>
    <w:p>
      <w:pPr>
        <w:pStyle w:val="Normal"/>
        <w:spacing w:lineRule="auto" w:line="480"/>
        <w:rPr/>
      </w:pPr>
      <w:r>
        <w:rPr>
          <w:rFonts w:eastAsia="Times New Roman" w:cs="Times New Roman" w:ascii="Times New Roman" w:hAnsi="Times New Roman"/>
          <w:sz w:val="24"/>
          <w:szCs w:val="24"/>
        </w:rPr>
        <w:t>Accumulation happens only when the temperature lies between a minimal value (</w:t>
      </w:r>
      <w:r>
        <w:rPr>
          <w:rFonts w:eastAsia="Times New Roman" w:cs="Times New Roman" w:ascii="Times New Roman" w:hAnsi="Times New Roman"/>
          <w:i/>
          <w:sz w:val="24"/>
          <w:szCs w:val="24"/>
        </w:rPr>
        <w:t>x</w:t>
      </w:r>
      <w:r>
        <w:rPr>
          <w:rFonts w:eastAsia="Times New Roman" w:cs="Times New Roman" w:ascii="Times New Roman" w:hAnsi="Times New Roman"/>
          <w:i/>
          <w:sz w:val="24"/>
          <w:szCs w:val="24"/>
          <w:vertAlign w:val="subscript"/>
        </w:rPr>
        <w:t>b</w:t>
      </w:r>
      <w:r>
        <w:rPr>
          <w:rFonts w:eastAsia="Times New Roman" w:cs="Times New Roman" w:ascii="Times New Roman" w:hAnsi="Times New Roman"/>
          <w:sz w:val="24"/>
          <w:szCs w:val="24"/>
        </w:rPr>
        <w:t>) and a maximal value (</w:t>
      </w:r>
      <w:r>
        <w:rPr>
          <w:rFonts w:eastAsia="Times New Roman" w:cs="Times New Roman" w:ascii="Times New Roman" w:hAnsi="Times New Roman"/>
          <w:i/>
          <w:sz w:val="24"/>
          <w:szCs w:val="24"/>
        </w:rPr>
        <w:t>x</w:t>
      </w:r>
      <w:r>
        <w:rPr>
          <w:rFonts w:eastAsia="Times New Roman" w:cs="Times New Roman" w:ascii="Times New Roman" w:hAnsi="Times New Roman"/>
          <w:i/>
          <w:sz w:val="24"/>
          <w:szCs w:val="24"/>
          <w:vertAlign w:val="subscript"/>
        </w:rPr>
        <w:t>m</w:t>
      </w:r>
      <w:r>
        <w:rPr>
          <w:rFonts w:eastAsia="Times New Roman" w:cs="Times New Roman" w:ascii="Times New Roman" w:hAnsi="Times New Roman"/>
          <w:sz w:val="24"/>
          <w:szCs w:val="24"/>
        </w:rPr>
        <w:t xml:space="preserve">). The resulting instantaneous rate of accumulation according to temperature shows a humped-shape profile. Accumulation is integrated through time (see Eq. 1), until </w:t>
      </w:r>
      <w:r>
        <w:rPr>
          <w:rFonts w:eastAsia="Times New Roman" w:cs="Times New Roman" w:ascii="Times New Roman" w:hAnsi="Times New Roman"/>
          <w:i/>
          <w:sz w:val="24"/>
          <w:szCs w:val="24"/>
        </w:rPr>
        <w:t>F = 1</w:t>
      </w:r>
      <w:r>
        <w:rPr>
          <w:rFonts w:eastAsia="Times New Roman" w:cs="Times New Roman" w:ascii="Times New Roman" w:hAnsi="Times New Roman"/>
          <w:sz w:val="24"/>
          <w:szCs w:val="24"/>
        </w:rPr>
        <w:t xml:space="preserve">. Parameter values for spruce budworm have been estimated from laboratory experiments as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0.194</m:t>
        </m:r>
      </m:oMath>
      <w:r>
        <w:rPr>
          <w:rFonts w:eastAsia="Times New Roman" w:cs="Times New Roman" w:ascii="Times New Roman" w:hAnsi="Times New Roman"/>
          <w:sz w:val="24"/>
          <w:szCs w:val="24"/>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3.0</m:t>
        </m:r>
      </m:oMath>
      <w:r>
        <w:rPr>
          <w:rFonts w:eastAsia="Times New Roman" w:cs="Times New Roman" w:ascii="Times New Roman" w:hAnsi="Times New Roman"/>
          <w:sz w:val="24"/>
          <w:szCs w:val="24"/>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5.94</m:t>
        </m:r>
      </m:oMath>
      <w:r>
        <w:rPr>
          <w:rFonts w:eastAsia="Times New Roman" w:cs="Times New Roman" w:ascii="Times New Roman" w:hAnsi="Times New Roman"/>
          <w:sz w:val="24"/>
          <w:szCs w:val="24"/>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4</m:t>
            </m:r>
          </m:sub>
        </m:sSub>
        <m:r>
          <w:rPr>
            <w:rFonts w:ascii="Cambria Math" w:hAnsi="Cambria Math"/>
          </w:rPr>
          <m:t xml:space="preserve">=</m:t>
        </m:r>
        <m:r>
          <w:rPr>
            <w:rFonts w:ascii="Cambria Math" w:hAnsi="Cambria Math"/>
          </w:rPr>
          <m:t xml:space="preserve">0.034</m:t>
        </m:r>
      </m:oMath>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x</w:t>
      </w:r>
      <w:r>
        <w:rPr>
          <w:rFonts w:eastAsia="Times New Roman" w:cs="Times New Roman" w:ascii="Times New Roman" w:hAnsi="Times New Roman"/>
          <w:i/>
          <w:sz w:val="24"/>
          <w:szCs w:val="24"/>
          <w:vertAlign w:val="subscript"/>
        </w:rPr>
        <w:t>b</w:t>
      </w:r>
      <w:r>
        <w:rPr>
          <w:rFonts w:eastAsia="Times New Roman" w:cs="Times New Roman" w:ascii="Times New Roman" w:hAnsi="Times New Roman"/>
          <w:sz w:val="24"/>
          <w:szCs w:val="24"/>
        </w:rPr>
        <w:t xml:space="preserve"> = 2.5 °C, and </w:t>
      </w:r>
      <w:r>
        <w:rPr>
          <w:rFonts w:eastAsia="Times New Roman" w:cs="Times New Roman" w:ascii="Times New Roman" w:hAnsi="Times New Roman"/>
          <w:i/>
          <w:sz w:val="24"/>
          <w:szCs w:val="24"/>
        </w:rPr>
        <w:t>x</w:t>
      </w:r>
      <w:r>
        <w:rPr>
          <w:rFonts w:eastAsia="Times New Roman" w:cs="Times New Roman" w:ascii="Times New Roman" w:hAnsi="Times New Roman"/>
          <w:i/>
          <w:sz w:val="24"/>
          <w:szCs w:val="24"/>
          <w:vertAlign w:val="subscript"/>
        </w:rPr>
        <w:t>m</w:t>
      </w:r>
      <w:r>
        <w:rPr>
          <w:rFonts w:eastAsia="Times New Roman" w:cs="Times New Roman" w:ascii="Times New Roman" w:hAnsi="Times New Roman"/>
          <w:sz w:val="24"/>
          <w:szCs w:val="24"/>
        </w:rPr>
        <w:t xml:space="preserve"> = 35 °C (Régnière, St-Amant, &amp; Duval, 2012).</w:t>
      </w:r>
    </w:p>
    <w:p>
      <w:pPr>
        <w:pStyle w:val="Heading3"/>
        <w:rPr>
          <w:rFonts w:ascii="Times New Roman" w:hAnsi="Times New Roman" w:eastAsia="Times New Roman" w:cs="Times New Roman"/>
          <w:b/>
          <w:b/>
          <w:color w:val="000000"/>
        </w:rPr>
      </w:pPr>
      <w:r>
        <w:rPr>
          <w:rFonts w:eastAsia="Times New Roman" w:cs="Times New Roman" w:ascii="Times New Roman" w:hAnsi="Times New Roman"/>
          <w:b/>
          <w:color w:val="000000"/>
        </w:rPr>
        <w:t>2.2.3 Phenological model of Balsam fir’s budburst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We use the Uniforc model of Chuine (2000), to model balsam fir’s budburst phenology. Accordingly, the heat accumulation rate is the same as in the theoretical example (see Eq. 2).</w:t>
      </w:r>
    </w:p>
    <w:tbl>
      <w:tblPr>
        <w:tblW w:w="9057" w:type="dxa"/>
        <w:jc w:val="left"/>
        <w:tblInd w:w="0" w:type="dxa"/>
        <w:tblBorders/>
        <w:tblCellMar>
          <w:top w:w="0" w:type="dxa"/>
          <w:left w:w="108" w:type="dxa"/>
          <w:bottom w:w="0" w:type="dxa"/>
          <w:right w:w="108" w:type="dxa"/>
        </w:tblCellMar>
      </w:tblPr>
      <w:tblGrid>
        <w:gridCol w:w="690"/>
        <w:gridCol w:w="7377"/>
        <w:gridCol w:w="990"/>
      </w:tblGrid>
      <w:tr>
        <w:trPr/>
        <w:tc>
          <w:tcPr>
            <w:tcW w:w="690" w:type="dxa"/>
            <w:tcBorders/>
            <w:shd w:fill="auto" w:val="clear"/>
            <w:vAlign w:val="center"/>
          </w:tcPr>
          <w:p>
            <w:pPr>
              <w:pStyle w:val="Normal"/>
              <w:keepNext w:val="false"/>
              <w:keepLines w:val="false"/>
              <w:widowControl/>
              <w:spacing w:lineRule="auto" w:line="48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tc>
        <w:tc>
          <w:tcPr>
            <w:tcW w:w="7377" w:type="dxa"/>
            <w:tcBorders/>
            <w:shd w:fill="auto" w:val="clear"/>
            <w:vAlign w:val="center"/>
          </w:tcPr>
          <w:p>
            <w:pPr>
              <w:pStyle w:val="Normal"/>
              <w:keepNext w:val="false"/>
              <w:keepLines w:val="false"/>
              <w:widowControl/>
              <w:spacing w:lineRule="auto" w:line="48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tc>
        <w:tc>
          <w:tcPr>
            <w:tcW w:w="990" w:type="dxa"/>
            <w:tcBorders/>
            <w:shd w:fill="auto" w:val="clear"/>
            <w:vAlign w:val="center"/>
          </w:tcPr>
          <w:p>
            <w:pPr>
              <w:pStyle w:val="Normal"/>
              <w:keepNext w:val="false"/>
              <w:keepLines w:val="false"/>
              <w:widowControl/>
              <w:spacing w:lineRule="auto" w:line="48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tc>
      </w:tr>
    </w:tbl>
    <w:p>
      <w:pPr>
        <w:pStyle w:val="Normal"/>
        <w:keepNext w:val="false"/>
        <w:keepLines w:val="false"/>
        <w:widowControl/>
        <w:spacing w:lineRule="auto" w:line="480" w:before="28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Accumulation starts at a given time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vertAlign w:val="baseline"/>
        </w:rPr>
        <w:t>t</w:t>
      </w:r>
      <w:r>
        <w:rPr>
          <w:rFonts w:eastAsia="Times New Roman" w:cs="Times New Roman" w:ascii="Times New Roman" w:hAnsi="Times New Roman"/>
          <w:b w:val="false"/>
          <w:i/>
          <w:caps w:val="false"/>
          <w:smallCaps w:val="false"/>
          <w:strike w:val="false"/>
          <w:dstrike w:val="false"/>
          <w:color w:val="000000"/>
          <w:sz w:val="24"/>
          <w:szCs w:val="24"/>
          <w:u w:val="none"/>
          <w:vertAlign w:val="subscript"/>
        </w:rPr>
        <w:t>0</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which is posterior to January 1</w:t>
      </w:r>
      <w:r>
        <w:rPr>
          <w:rFonts w:eastAsia="Times New Roman" w:cs="Times New Roman" w:ascii="Times New Roman" w:hAnsi="Times New Roman"/>
          <w:b w:val="false"/>
          <w:i w:val="false"/>
          <w:caps w:val="false"/>
          <w:smallCaps w:val="false"/>
          <w:strike w:val="false"/>
          <w:dstrike w:val="false"/>
          <w:color w:val="000000"/>
          <w:sz w:val="24"/>
          <w:szCs w:val="24"/>
          <w:u w:val="none"/>
          <w:vertAlign w:val="superscript"/>
        </w:rPr>
        <w:t>st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(Desbiens, 2007), when trees have accumulated enough cold to end bud dormancy. Accumulation is integrated through time (see Eq. 1). Budburst occurs when accumulation reaches a threshold </w:t>
      </w:r>
      <w:r>
        <w:rPr/>
      </w:r>
      <m:oMath xmlns:m="http://schemas.openxmlformats.org/officeDocument/2006/math">
        <m:sSup>
          <m:e>
            <m:r>
              <w:rPr>
                <w:rFonts w:ascii="Cambria Math" w:hAnsi="Cambria Math"/>
              </w:rPr>
              <m:t xml:space="preserve">F</m:t>
            </m:r>
          </m:e>
          <m:sup/>
        </m:sSup>
      </m:oMath>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w:t>
      </w:r>
    </w:p>
    <w:p>
      <w:pPr>
        <w:pStyle w:val="Normal"/>
        <w:spacing w:lineRule="auto" w:line="480"/>
        <w:rPr/>
      </w:pPr>
      <w:r>
        <w:rPr>
          <w:rFonts w:eastAsia="Times New Roman" w:cs="Times New Roman" w:ascii="Times New Roman" w:hAnsi="Times New Roman"/>
          <w:sz w:val="24"/>
          <w:szCs w:val="24"/>
        </w:rPr>
        <w:tab/>
        <w:t xml:space="preserve">Fitting the model to data from Quebec and New Brunswick (Desbiens, 2007) resulted in the following parameter values </w:t>
      </w:r>
      <w:r>
        <w:rPr>
          <w:rFonts w:eastAsia="Times New Roman" w:cs="Times New Roman" w:ascii="Times New Roman" w:hAnsi="Times New Roman"/>
          <w:i/>
          <w:sz w:val="24"/>
          <w:szCs w:val="24"/>
        </w:rPr>
        <w:t>b</w:t>
      </w:r>
      <w:r>
        <w:rPr>
          <w:rFonts w:eastAsia="Times New Roman" w:cs="Times New Roman" w:ascii="Times New Roman" w:hAnsi="Times New Roman"/>
          <w:sz w:val="24"/>
          <w:szCs w:val="24"/>
        </w:rPr>
        <w:t xml:space="preserve"> = -0.1936, </w:t>
      </w:r>
      <w:r>
        <w:rPr>
          <w:rFonts w:eastAsia="Times New Roman" w:cs="Times New Roman" w:ascii="Times New Roman" w:hAnsi="Times New Roman"/>
          <w:i/>
          <w:sz w:val="24"/>
          <w:szCs w:val="24"/>
        </w:rPr>
        <w:t>c</w:t>
      </w:r>
      <w:r>
        <w:rPr>
          <w:rFonts w:eastAsia="Times New Roman" w:cs="Times New Roman" w:ascii="Times New Roman" w:hAnsi="Times New Roman"/>
          <w:sz w:val="24"/>
          <w:szCs w:val="24"/>
        </w:rPr>
        <w:t xml:space="preserve"> = 10.99 °C, </w:t>
      </w:r>
      <w:r>
        <w:rPr>
          <w:rFonts w:eastAsia="Times New Roman" w:cs="Times New Roman" w:ascii="Times New Roman" w:hAnsi="Times New Roman"/>
          <w:i/>
          <w:sz w:val="24"/>
          <w:szCs w:val="24"/>
        </w:rPr>
        <w:t>t</w:t>
      </w:r>
      <w:r>
        <w:rPr>
          <w:rFonts w:eastAsia="Times New Roman" w:cs="Times New Roman" w:ascii="Times New Roman" w:hAnsi="Times New Roman"/>
          <w:i/>
          <w:sz w:val="24"/>
          <w:szCs w:val="24"/>
          <w:vertAlign w:val="subscript"/>
        </w:rPr>
        <w:t>0</w:t>
      </w:r>
      <w:r>
        <w:rPr>
          <w:rFonts w:eastAsia="Times New Roman" w:cs="Times New Roman" w:ascii="Times New Roman" w:hAnsi="Times New Roman"/>
          <w:sz w:val="24"/>
          <w:szCs w:val="24"/>
        </w:rPr>
        <w:t xml:space="preserve"> = 84 (March 25</w:t>
      </w:r>
      <w:r>
        <w:rPr>
          <w:rFonts w:eastAsia="Times New Roman" w:cs="Times New Roman" w:ascii="Times New Roman" w:hAnsi="Times New Roman"/>
          <w:sz w:val="24"/>
          <w:szCs w:val="24"/>
          <w:vertAlign w:val="superscript"/>
        </w:rPr>
        <w:t>th</w:t>
      </w:r>
      <w:r>
        <w:rPr>
          <w:rFonts w:eastAsia="Times New Roman" w:cs="Times New Roman" w:ascii="Times New Roman" w:hAnsi="Times New Roman"/>
          <w:sz w:val="24"/>
          <w:szCs w:val="24"/>
        </w:rPr>
        <w:t xml:space="preserve">), and </w:t>
      </w:r>
      <w:r>
        <w:rPr>
          <w:rFonts w:eastAsia="Times New Roman" w:cs="Times New Roman" w:ascii="Times New Roman" w:hAnsi="Times New Roman"/>
          <w:i/>
          <w:sz w:val="24"/>
          <w:szCs w:val="24"/>
        </w:rPr>
        <w:t>F</w:t>
      </w:r>
      <w:r>
        <w:rPr>
          <w:rFonts w:eastAsia="Times New Roman" w:cs="Times New Roman" w:ascii="Times New Roman" w:hAnsi="Times New Roman"/>
          <w:i/>
          <w:sz w:val="24"/>
          <w:szCs w:val="24"/>
          <w:vertAlign w:val="superscript"/>
        </w:rPr>
        <w:t>*</w:t>
      </w:r>
      <w:r>
        <w:rPr>
          <w:rFonts w:eastAsia="Times New Roman" w:cs="Times New Roman" w:ascii="Times New Roman" w:hAnsi="Times New Roman"/>
          <w:sz w:val="24"/>
          <w:szCs w:val="24"/>
        </w:rPr>
        <w:t xml:space="preserve">  = 13.63, which differ only slightly from the parameterization by Desbiens (2007).</w:t>
      </w:r>
    </w:p>
    <w:p>
      <w:pPr>
        <w:pStyle w:val="Normal"/>
        <w:spacing w:lineRule="auto" w:line="480"/>
        <w:ind w:left="0" w:righ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perform sensitivity analysis on both models using partial rank correlation coefficient  (Wu, Dhingra, Gambhir, &amp; Remais, 2013). </w:t>
      </w:r>
    </w:p>
    <w:p>
      <w:pPr>
        <w:pStyle w:val="Heading2"/>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2.3 Temperature data</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selected 6 locations on a latitudinal gradient across Eastern Canada (Fig. 3) to explore the effects of various historical and future temperature regimes on the synchrony between spruce budworm and balsam fir phenology. The temperature data for these locations  were calculated using BioSIM (Régnière, Saint-Amant, Béchard, &amp; Moutaoufik, 2014). BioSIM interpolates weather station historical data and Climate Change scenarios to any location in North America. We used data from 1996 to 2016 to explore the latitudinal trends of past emergence for the insect, budburst for the tree, and the mismatch between the two events over latitude and across years. </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Last, we used predicted temperatures under different warming scenarios at the same locations in order to gain insights in expected trends for emergence, budburst and mismatch in the future. Selected scenarios are RCP2.6, RCP4.5 and RCP8.5 (van Vuuren et al., 2011). For each scenario, a total of 1200 stochastic temperature time series were generated over the 2001-2100 period. </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Both models used temperature data with a four-hourly time interval. It allows for the capture of warm events within a day (i.e., a few hours of warm temperatures, while the average daily temperature stays low). </w:t>
      </w:r>
    </w:p>
    <w:p>
      <w:pPr>
        <w:pStyle w:val="Heading1"/>
        <w:spacing w:lineRule="auto" w:line="480"/>
        <w:rPr>
          <w:rFonts w:ascii="Times New Roman" w:hAnsi="Times New Roman" w:eastAsia="Times New Roman" w:cs="Times New Roman"/>
          <w:b/>
          <w:b/>
          <w:color w:val="000000"/>
        </w:rPr>
      </w:pPr>
      <w:r>
        <w:rPr>
          <w:rFonts w:eastAsia="Times New Roman" w:cs="Times New Roman" w:ascii="Times New Roman" w:hAnsi="Times New Roman"/>
          <w:b/>
          <w:color w:val="000000"/>
        </w:rPr>
        <w:t>3. Results</w:t>
      </w:r>
    </w:p>
    <w:p>
      <w:pPr>
        <w:pStyle w:val="Heading2"/>
        <w:spacing w:lineRule="auto" w:line="48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3.1 Theoretical results</w:t>
      </w:r>
    </w:p>
    <w:p>
      <w:pPr>
        <w:pStyle w:val="Normal"/>
        <w:spacing w:lineRule="auto" w:line="480"/>
        <w:rPr/>
      </w:pPr>
      <w:r>
        <w:rPr>
          <w:rFonts w:eastAsia="Times New Roman" w:cs="Times New Roman" w:ascii="Times New Roman" w:hAnsi="Times New Roman"/>
          <w:sz w:val="24"/>
          <w:szCs w:val="24"/>
        </w:rPr>
        <w:t xml:space="preserve">Model equation Eq. 1 can in general not be solved explicitly for the end time, </w:t>
      </w:r>
      <w:r>
        <w:rPr>
          <w:rFonts w:eastAsia="Times New Roman" w:cs="Times New Roman" w:ascii="Times New Roman" w:hAnsi="Times New Roman"/>
          <w:i/>
          <w:sz w:val="24"/>
          <w:szCs w:val="24"/>
        </w:rPr>
        <w:t>t*,</w:t>
      </w:r>
      <w:r>
        <w:rPr>
          <w:rFonts w:eastAsia="Times New Roman" w:cs="Times New Roman" w:ascii="Times New Roman" w:hAnsi="Times New Roman"/>
          <w:sz w:val="24"/>
          <w:szCs w:val="24"/>
        </w:rPr>
        <w:t xml:space="preserve"> at least not for realistic temperature time series </w:t>
      </w:r>
      <w:r>
        <w:rPr>
          <w:rFonts w:eastAsia="Times New Roman" w:cs="Times New Roman" w:ascii="Times New Roman" w:hAnsi="Times New Roman"/>
          <w:i/>
          <w:sz w:val="24"/>
          <w:szCs w:val="24"/>
        </w:rPr>
        <w:t>x(t)</w:t>
      </w:r>
      <w:r>
        <w:rPr>
          <w:rFonts w:eastAsia="Times New Roman" w:cs="Times New Roman" w:ascii="Times New Roman" w:hAnsi="Times New Roman"/>
          <w:sz w:val="24"/>
          <w:szCs w:val="24"/>
        </w:rPr>
        <w:t xml:space="preserve">. Instead, we derive a general  approximation formula for how </w:t>
      </w:r>
      <w:r>
        <w:rPr>
          <w:rFonts w:eastAsia="Times New Roman" w:cs="Times New Roman" w:ascii="Times New Roman" w:hAnsi="Times New Roman"/>
          <w:i/>
          <w:sz w:val="24"/>
          <w:szCs w:val="24"/>
        </w:rPr>
        <w:t>t*</w:t>
      </w:r>
      <w:r>
        <w:rPr>
          <w:rFonts w:eastAsia="Times New Roman" w:cs="Times New Roman" w:ascii="Times New Roman" w:hAnsi="Times New Roman"/>
          <w:sz w:val="24"/>
          <w:szCs w:val="24"/>
        </w:rPr>
        <w:t xml:space="preserve"> changes when a future temperature (</w:t>
      </w:r>
      <w:r>
        <w:rPr>
          <w:rFonts w:eastAsia="Times New Roman" w:cs="Times New Roman" w:ascii="Times New Roman" w:hAnsi="Times New Roman"/>
          <w:i/>
          <w:sz w:val="24"/>
          <w:szCs w:val="24"/>
        </w:rPr>
        <w:t>x</w:t>
      </w:r>
      <w:r>
        <w:rPr>
          <w:rFonts w:eastAsia="Times New Roman" w:cs="Times New Roman" w:ascii="Times New Roman" w:hAnsi="Times New Roman"/>
          <w:i/>
          <w:sz w:val="24"/>
          <w:szCs w:val="24"/>
          <w:vertAlign w:val="subscript"/>
        </w:rPr>
        <w:t>2</w:t>
      </w:r>
      <w:r>
        <w:rPr>
          <w:rFonts w:eastAsia="Times New Roman" w:cs="Times New Roman" w:ascii="Times New Roman" w:hAnsi="Times New Roman"/>
          <w:i/>
          <w:sz w:val="24"/>
          <w:szCs w:val="24"/>
        </w:rPr>
        <w:t>(t)</w:t>
      </w:r>
      <w:r>
        <w:rPr>
          <w:rFonts w:eastAsia="Times New Roman" w:cs="Times New Roman" w:ascii="Times New Roman" w:hAnsi="Times New Roman"/>
          <w:sz w:val="24"/>
          <w:szCs w:val="24"/>
        </w:rPr>
        <w:t>) time series deviates from historical expectation (</w:t>
      </w:r>
      <w:r>
        <w:rPr>
          <w:rFonts w:eastAsia="Times New Roman" w:cs="Times New Roman" w:ascii="Times New Roman" w:hAnsi="Times New Roman"/>
          <w:i/>
          <w:sz w:val="24"/>
          <w:szCs w:val="24"/>
        </w:rPr>
        <w:t>x</w:t>
      </w:r>
      <w:r>
        <w:rPr>
          <w:rFonts w:eastAsia="Times New Roman" w:cs="Times New Roman" w:ascii="Times New Roman" w:hAnsi="Times New Roman"/>
          <w:i/>
          <w:sz w:val="24"/>
          <w:szCs w:val="24"/>
          <w:vertAlign w:val="subscript"/>
        </w:rPr>
        <w:t>1</w:t>
      </w:r>
      <w:r>
        <w:rPr>
          <w:rFonts w:eastAsia="Times New Roman" w:cs="Times New Roman" w:ascii="Times New Roman" w:hAnsi="Times New Roman"/>
          <w:i/>
          <w:sz w:val="24"/>
          <w:szCs w:val="24"/>
        </w:rPr>
        <w:t>(t)</w:t>
      </w:r>
      <w:r>
        <w:rPr>
          <w:rFonts w:eastAsia="Times New Roman" w:cs="Times New Roman" w:ascii="Times New Roman" w:hAnsi="Times New Roman"/>
          <w:sz w:val="24"/>
          <w:szCs w:val="24"/>
        </w:rPr>
        <w:t xml:space="preserve">) by a small amount (see appendix). We use this formula to evaluate and discuss the impact of a climate change on the phenology of a single species and the phenological mismatch between two species in two particular cases: a constant temperature difference throughout the resting period or a warm or cold spell during a short time period. </w:t>
      </w:r>
    </w:p>
    <w:p>
      <w:pPr>
        <w:pStyle w:val="Heading3"/>
        <w:spacing w:lineRule="auto" w:line="480"/>
        <w:rPr>
          <w:rFonts w:ascii="Times New Roman" w:hAnsi="Times New Roman" w:eastAsia="Times New Roman" w:cs="Times New Roman"/>
          <w:b/>
          <w:b/>
          <w:color w:val="000000"/>
        </w:rPr>
      </w:pPr>
      <w:bookmarkStart w:id="3" w:name="_heading=h.d3ittl3lkmrw"/>
      <w:bookmarkEnd w:id="3"/>
      <w:r>
        <w:rPr>
          <w:rFonts w:eastAsia="Times New Roman" w:cs="Times New Roman" w:ascii="Times New Roman" w:hAnsi="Times New Roman"/>
          <w:b/>
          <w:color w:val="000000"/>
        </w:rPr>
        <w:t>3.1.1 Phenology shift of a single species</w:t>
      </w:r>
    </w:p>
    <w:p>
      <w:pPr>
        <w:pStyle w:val="Normal"/>
        <w:spacing w:lineRule="auto" w:line="480" w:before="0" w:after="0"/>
        <w:rPr/>
      </w:pPr>
      <w:r>
        <w:rPr>
          <w:rFonts w:eastAsia="Times New Roman" w:cs="Times New Roman" w:ascii="Times New Roman" w:hAnsi="Times New Roman"/>
          <w:sz w:val="24"/>
          <w:szCs w:val="24"/>
        </w:rPr>
        <w:t xml:space="preserve">In the case of a constant temperature difference, we write </w:t>
      </w:r>
      <w:r>
        <w:rPr/>
        <w:drawing>
          <wp:inline distT="0" distB="0" distL="0" distR="0">
            <wp:extent cx="1464945" cy="219710"/>
            <wp:effectExtent l="0" t="0" r="0" b="0"/>
            <wp:docPr id="1"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8.png" descr=""/>
                    <pic:cNvPicPr>
                      <a:picLocks noChangeAspect="1" noChangeArrowheads="1"/>
                    </pic:cNvPicPr>
                  </pic:nvPicPr>
                  <pic:blipFill>
                    <a:blip r:embed="rId2"/>
                    <a:stretch>
                      <a:fillRect/>
                    </a:stretch>
                  </pic:blipFill>
                  <pic:spPr bwMode="auto">
                    <a:xfrm>
                      <a:off x="0" y="0"/>
                      <a:ext cx="1464945" cy="219710"/>
                    </a:xfrm>
                    <a:prstGeom prst="rect">
                      <a:avLst/>
                    </a:prstGeom>
                  </pic:spPr>
                </pic:pic>
              </a:graphicData>
            </a:graphic>
          </wp:inline>
        </w:drawing>
      </w:r>
      <w:r>
        <w:rPr>
          <w:rFonts w:eastAsia="Times New Roman" w:cs="Times New Roman" w:ascii="Times New Roman" w:hAnsi="Times New Roman"/>
          <w:sz w:val="24"/>
          <w:szCs w:val="24"/>
        </w:rPr>
        <w:t xml:space="preserve"> where \Delta x is the difference. Then the corresponding end times </w:t>
      </w:r>
      <w:r>
        <w:rPr>
          <w:rFonts w:eastAsia="Times New Roman" w:cs="Times New Roman" w:ascii="Times New Roman" w:hAnsi="Times New Roman"/>
          <w:i/>
          <w:sz w:val="24"/>
          <w:szCs w:val="24"/>
        </w:rPr>
        <w:t>t</w:t>
      </w:r>
      <w:r>
        <w:rPr>
          <w:rFonts w:eastAsia="Times New Roman" w:cs="Times New Roman" w:ascii="Times New Roman" w:hAnsi="Times New Roman"/>
          <w:i/>
          <w:sz w:val="24"/>
          <w:szCs w:val="24"/>
          <w:vertAlign w:val="subscript"/>
        </w:rPr>
        <w:t>2</w:t>
      </w:r>
      <w:r>
        <w:rPr>
          <w:rFonts w:eastAsia="Times New Roman" w:cs="Times New Roman" w:ascii="Times New Roman" w:hAnsi="Times New Roman"/>
          <w:i/>
          <w:sz w:val="24"/>
          <w:szCs w:val="24"/>
          <w:vertAlign w:val="superscript"/>
        </w:rPr>
        <w:t>*</w:t>
      </w:r>
      <w:r>
        <w:rPr>
          <w:rFonts w:eastAsia="Times New Roman" w:cs="Times New Roman" w:ascii="Times New Roman" w:hAnsi="Times New Roman"/>
          <w:sz w:val="24"/>
          <w:szCs w:val="24"/>
        </w:rPr>
        <w:t xml:space="preserve"> and </w:t>
      </w:r>
      <w:r>
        <w:rPr>
          <w:rFonts w:eastAsia="Times New Roman" w:cs="Times New Roman" w:ascii="Times New Roman" w:hAnsi="Times New Roman"/>
          <w:i/>
          <w:sz w:val="24"/>
          <w:szCs w:val="24"/>
        </w:rPr>
        <w:t>t</w:t>
      </w:r>
      <w:r>
        <w:rPr>
          <w:rFonts w:eastAsia="Times New Roman" w:cs="Times New Roman" w:ascii="Times New Roman" w:hAnsi="Times New Roman"/>
          <w:i/>
          <w:sz w:val="24"/>
          <w:szCs w:val="24"/>
          <w:vertAlign w:val="subscript"/>
        </w:rPr>
        <w:t>1</w:t>
      </w:r>
      <w:r>
        <w:rPr>
          <w:rFonts w:eastAsia="Times New Roman" w:cs="Times New Roman" w:ascii="Times New Roman" w:hAnsi="Times New Roman"/>
          <w:i/>
          <w:sz w:val="24"/>
          <w:szCs w:val="24"/>
          <w:vertAlign w:val="superscript"/>
        </w:rPr>
        <w:t>*</w:t>
      </w:r>
      <w:r>
        <w:rPr>
          <w:rFonts w:eastAsia="Times New Roman" w:cs="Times New Roman" w:ascii="Times New Roman" w:hAnsi="Times New Roman"/>
          <w:sz w:val="24"/>
          <w:szCs w:val="24"/>
        </w:rPr>
        <w:t xml:space="preserve"> are related by</w:t>
      </w:r>
    </w:p>
    <w:p>
      <w:pPr>
        <w:pStyle w:val="Normal"/>
        <w:spacing w:lineRule="auto" w:line="480" w:before="0" w:after="0"/>
        <w:jc w:val="center"/>
        <w:rPr/>
      </w:pPr>
      <w:r>
        <w:rPr/>
        <w:drawing>
          <wp:inline distT="0" distB="0" distL="0" distR="0">
            <wp:extent cx="2857500" cy="54483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2857500" cy="544830"/>
                    </a:xfrm>
                    <a:prstGeom prst="rect">
                      <a:avLst/>
                    </a:prstGeom>
                  </pic:spPr>
                </pic:pic>
              </a:graphicData>
            </a:graphic>
          </wp:inline>
        </w:drawing>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Eq. 5</w:t>
      </w:r>
    </w:p>
    <w:p>
      <w:pPr>
        <w:pStyle w:val="Normal"/>
        <w:spacing w:lineRule="auto" w:line="480" w:before="0" w:after="0"/>
        <w:rPr/>
      </w:pPr>
      <w:r>
        <w:rPr>
          <w:rFonts w:eastAsia="Times New Roman" w:cs="Times New Roman" w:ascii="Times New Roman" w:hAnsi="Times New Roman"/>
          <w:sz w:val="24"/>
          <w:szCs w:val="24"/>
        </w:rPr>
        <w:t xml:space="preserve">In the second case, if the difference in temperature between two years is a warm or cold spell of short duration </w:t>
      </w:r>
      <w:r>
        <w:rPr/>
        <w:drawing>
          <wp:inline distT="0" distB="0" distL="0" distR="0">
            <wp:extent cx="203200" cy="19050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203200" cy="190500"/>
                    </a:xfrm>
                    <a:prstGeom prst="rect">
                      <a:avLst/>
                    </a:prstGeom>
                  </pic:spPr>
                </pic:pic>
              </a:graphicData>
            </a:graphic>
          </wp:inline>
        </w:drawing>
      </w:r>
      <w:r>
        <w:rPr>
          <w:rFonts w:eastAsia="Times New Roman" w:cs="Times New Roman" w:ascii="Times New Roman" w:hAnsi="Times New Roman"/>
          <w:sz w:val="24"/>
          <w:szCs w:val="24"/>
        </w:rPr>
        <w:t xml:space="preserve"> at time </w:t>
      </w:r>
      <w:r>
        <w:rPr>
          <w:rFonts w:eastAsia="Times New Roman" w:cs="Times New Roman" w:ascii="Times New Roman" w:hAnsi="Times New Roman"/>
          <w:i/>
          <w:sz w:val="24"/>
          <w:szCs w:val="24"/>
        </w:rPr>
        <w:t>t</w:t>
      </w:r>
      <w:r>
        <w:rPr>
          <w:rFonts w:eastAsia="Times New Roman" w:cs="Times New Roman" w:ascii="Times New Roman" w:hAnsi="Times New Roman"/>
          <w:i/>
          <w:sz w:val="24"/>
          <w:szCs w:val="24"/>
          <w:vertAlign w:val="subscript"/>
        </w:rPr>
        <w:t>s</w:t>
      </w:r>
      <w:r>
        <w:rPr>
          <w:rFonts w:eastAsia="Times New Roman" w:cs="Times New Roman" w:ascii="Times New Roman" w:hAnsi="Times New Roman"/>
          <w:sz w:val="24"/>
          <w:szCs w:val="24"/>
        </w:rPr>
        <w:t xml:space="preserve"> of temperature difference </w:t>
      </w:r>
      <w:r>
        <w:rPr/>
        <w:drawing>
          <wp:inline distT="0" distB="0" distL="0" distR="0">
            <wp:extent cx="211455" cy="200660"/>
            <wp:effectExtent l="0" t="0" r="0" b="0"/>
            <wp:docPr id="4"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png" descr=""/>
                    <pic:cNvPicPr>
                      <a:picLocks noChangeAspect="1" noChangeArrowheads="1"/>
                    </pic:cNvPicPr>
                  </pic:nvPicPr>
                  <pic:blipFill>
                    <a:blip r:embed="rId5"/>
                    <a:stretch>
                      <a:fillRect/>
                    </a:stretch>
                  </pic:blipFill>
                  <pic:spPr bwMode="auto">
                    <a:xfrm>
                      <a:off x="0" y="0"/>
                      <a:ext cx="211455" cy="200660"/>
                    </a:xfrm>
                    <a:prstGeom prst="rect">
                      <a:avLst/>
                    </a:prstGeom>
                  </pic:spPr>
                </pic:pic>
              </a:graphicData>
            </a:graphic>
          </wp:inline>
        </w:drawing>
      </w:r>
      <w:r>
        <w:rPr/>
        <w:t xml:space="preserve"> </w:t>
      </w:r>
      <w:r>
        <w:rPr>
          <w:rFonts w:eastAsia="Times New Roman" w:cs="Times New Roman" w:ascii="Times New Roman" w:hAnsi="Times New Roman"/>
          <w:sz w:val="24"/>
          <w:szCs w:val="24"/>
        </w:rPr>
        <w:t>(positive for a warm spell, negative for a cold spell), then the corresponding ends of the seasonal resting phases are related by</w:t>
      </w:r>
    </w:p>
    <w:p>
      <w:pPr>
        <w:pStyle w:val="Normal"/>
        <w:spacing w:lineRule="auto" w:line="480" w:before="0" w:after="0"/>
        <w:jc w:val="center"/>
        <w:rPr/>
      </w:pPr>
      <w:r>
        <w:rPr>
          <w:rFonts w:eastAsia="Times New Roman" w:cs="Times New Roman" w:ascii="Times New Roman" w:hAnsi="Times New Roman"/>
          <w:sz w:val="24"/>
          <w:szCs w:val="24"/>
        </w:rPr>
        <w:t xml:space="preserve"> </w:t>
      </w:r>
      <w:r>
        <w:rPr/>
        <w:drawing>
          <wp:inline distT="0" distB="0" distL="0" distR="0">
            <wp:extent cx="2543175" cy="592455"/>
            <wp:effectExtent l="0" t="0" r="0" b="0"/>
            <wp:docPr id="5"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png" descr=""/>
                    <pic:cNvPicPr>
                      <a:picLocks noChangeAspect="1" noChangeArrowheads="1"/>
                    </pic:cNvPicPr>
                  </pic:nvPicPr>
                  <pic:blipFill>
                    <a:blip r:embed="rId6"/>
                    <a:stretch>
                      <a:fillRect/>
                    </a:stretch>
                  </pic:blipFill>
                  <pic:spPr bwMode="auto">
                    <a:xfrm>
                      <a:off x="0" y="0"/>
                      <a:ext cx="2543175" cy="592455"/>
                    </a:xfrm>
                    <a:prstGeom prst="rect">
                      <a:avLst/>
                    </a:prstGeom>
                  </pic:spPr>
                </pic:pic>
              </a:graphicData>
            </a:graphic>
          </wp:inline>
        </w:drawing>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Eq. 6</w:t>
      </w:r>
    </w:p>
    <w:p>
      <w:pPr>
        <w:pStyle w:val="Normal"/>
        <w:pBdr>
          <w:bottom w:val="single" w:sz="2" w:space="2" w:color="000000"/>
        </w:pBdr>
        <w:spacing w:lineRule="auto" w:line="480" w:before="0" w:after="0"/>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xml:space="preserve">Both formulas show the expected qualitative pattern that if time series </w:t>
      </w:r>
      <w:r>
        <w:rPr>
          <w:rFonts w:eastAsia="Times New Roman" w:cs="Times New Roman" w:ascii="Times New Roman" w:hAnsi="Times New Roman"/>
          <w:i/>
          <w:sz w:val="24"/>
          <w:szCs w:val="24"/>
        </w:rPr>
        <w:t>x</w:t>
      </w:r>
      <w:r>
        <w:rPr>
          <w:rFonts w:eastAsia="Times New Roman" w:cs="Times New Roman" w:ascii="Times New Roman" w:hAnsi="Times New Roman"/>
          <w:i/>
          <w:sz w:val="24"/>
          <w:szCs w:val="24"/>
          <w:vertAlign w:val="subscript"/>
        </w:rPr>
        <w:t>2</w:t>
      </w:r>
      <w:r>
        <w:rPr>
          <w:rFonts w:eastAsia="Times New Roman" w:cs="Times New Roman" w:ascii="Times New Roman" w:hAnsi="Times New Roman"/>
          <w:sz w:val="24"/>
          <w:szCs w:val="24"/>
        </w:rPr>
        <w:t xml:space="preserve"> is warmer than </w:t>
      </w:r>
      <w:r>
        <w:rPr>
          <w:rFonts w:eastAsia="Times New Roman" w:cs="Times New Roman" w:ascii="Times New Roman" w:hAnsi="Times New Roman"/>
          <w:i/>
          <w:sz w:val="24"/>
          <w:szCs w:val="24"/>
        </w:rPr>
        <w:t>x</w:t>
      </w:r>
      <w:r>
        <w:rPr>
          <w:rFonts w:eastAsia="Times New Roman" w:cs="Times New Roman" w:ascii="Times New Roman" w:hAnsi="Times New Roman"/>
          <w:i/>
          <w:sz w:val="24"/>
          <w:szCs w:val="24"/>
          <w:vertAlign w:val="subscript"/>
        </w:rPr>
        <w:t>1</w:t>
      </w:r>
      <w:r>
        <w:rPr>
          <w:rFonts w:eastAsia="Times New Roman" w:cs="Times New Roman" w:ascii="Times New Roman" w:hAnsi="Times New Roman"/>
          <w:sz w:val="24"/>
          <w:szCs w:val="24"/>
        </w:rPr>
        <w:t xml:space="preserve">, i.e., </w:t>
      </w:r>
      <w:r>
        <w:rPr/>
        <w:drawing>
          <wp:inline distT="0" distB="0" distL="0" distR="0">
            <wp:extent cx="644525" cy="197485"/>
            <wp:effectExtent l="0" t="0" r="0" b="0"/>
            <wp:docPr id="6"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5.png" descr=""/>
                    <pic:cNvPicPr>
                      <a:picLocks noChangeAspect="1" noChangeArrowheads="1"/>
                    </pic:cNvPicPr>
                  </pic:nvPicPr>
                  <pic:blipFill>
                    <a:blip r:embed="rId7"/>
                    <a:stretch>
                      <a:fillRect/>
                    </a:stretch>
                  </pic:blipFill>
                  <pic:spPr bwMode="auto">
                    <a:xfrm>
                      <a:off x="0" y="0"/>
                      <a:ext cx="644525" cy="197485"/>
                    </a:xfrm>
                    <a:prstGeom prst="rect">
                      <a:avLst/>
                    </a:prstGeom>
                  </pic:spPr>
                </pic:pic>
              </a:graphicData>
            </a:graphic>
          </wp:inline>
        </w:drawing>
      </w:r>
      <w:r>
        <w:rPr>
          <w:rFonts w:eastAsia="Times New Roman" w:cs="Times New Roman" w:ascii="Times New Roman" w:hAnsi="Times New Roman"/>
          <w:sz w:val="24"/>
          <w:szCs w:val="24"/>
        </w:rPr>
        <w:t xml:space="preserve">, then the phenology advances, i.e., end of the seasonal resting period </w:t>
      </w:r>
      <w:r>
        <w:rPr>
          <w:rFonts w:eastAsia="Times New Roman" w:cs="Times New Roman" w:ascii="Times New Roman" w:hAnsi="Times New Roman"/>
          <w:i/>
          <w:sz w:val="24"/>
          <w:szCs w:val="24"/>
        </w:rPr>
        <w:t>t</w:t>
      </w:r>
      <w:r>
        <w:rPr>
          <w:rFonts w:eastAsia="Times New Roman" w:cs="Times New Roman" w:ascii="Times New Roman" w:hAnsi="Times New Roman"/>
          <w:i/>
          <w:sz w:val="24"/>
          <w:szCs w:val="24"/>
          <w:vertAlign w:val="subscript"/>
        </w:rPr>
        <w:t>2</w:t>
      </w:r>
      <w:r>
        <w:rPr>
          <w:rFonts w:eastAsia="Times New Roman" w:cs="Times New Roman" w:ascii="Times New Roman" w:hAnsi="Times New Roman"/>
          <w:i/>
          <w:sz w:val="24"/>
          <w:szCs w:val="24"/>
          <w:vertAlign w:val="superscript"/>
        </w:rPr>
        <w:t>*</w:t>
      </w:r>
      <w:r>
        <w:rPr>
          <w:rFonts w:eastAsia="Times New Roman" w:cs="Times New Roman" w:ascii="Times New Roman" w:hAnsi="Times New Roman"/>
          <w:sz w:val="24"/>
          <w:szCs w:val="24"/>
        </w:rPr>
        <w:t xml:space="preserve"> is before the corresponding </w:t>
      </w:r>
      <w:r>
        <w:rPr>
          <w:rFonts w:eastAsia="Times New Roman" w:cs="Times New Roman" w:ascii="Times New Roman" w:hAnsi="Times New Roman"/>
          <w:i/>
          <w:sz w:val="24"/>
          <w:szCs w:val="24"/>
        </w:rPr>
        <w:t>t</w:t>
      </w:r>
      <w:r>
        <w:rPr>
          <w:rFonts w:eastAsia="Times New Roman" w:cs="Times New Roman" w:ascii="Times New Roman" w:hAnsi="Times New Roman"/>
          <w:i/>
          <w:sz w:val="24"/>
          <w:szCs w:val="24"/>
          <w:vertAlign w:val="subscript"/>
        </w:rPr>
        <w:t>1</w:t>
      </w:r>
      <w:r>
        <w:rPr>
          <w:rFonts w:eastAsia="Times New Roman" w:cs="Times New Roman" w:ascii="Times New Roman" w:hAnsi="Times New Roman"/>
          <w:i/>
          <w:sz w:val="24"/>
          <w:szCs w:val="24"/>
          <w:vertAlign w:val="superscript"/>
        </w:rPr>
        <w:t>*</w:t>
      </w:r>
      <w:r>
        <w:rPr>
          <w:rFonts w:eastAsia="Times New Roman" w:cs="Times New Roman" w:ascii="Times New Roman" w:hAnsi="Times New Roman"/>
          <w:sz w:val="24"/>
          <w:szCs w:val="24"/>
        </w:rPr>
        <w:t xml:space="preserve"> (since all the terms after the “-“ sign are positive). More importantly, the formulas allow us to quantify the expected shift of the end time of the resting period. We observe that the shift depends on the </w:t>
      </w:r>
      <w:r>
        <w:rPr>
          <w:rFonts w:eastAsia="Times New Roman" w:cs="Times New Roman" w:ascii="Times New Roman" w:hAnsi="Times New Roman"/>
          <w:i/>
          <w:sz w:val="24"/>
          <w:szCs w:val="24"/>
        </w:rPr>
        <w:t>derivative</w:t>
      </w:r>
      <w:r>
        <w:rPr>
          <w:rFonts w:eastAsia="Times New Roman" w:cs="Times New Roman" w:ascii="Times New Roman" w:hAnsi="Times New Roman"/>
          <w:sz w:val="24"/>
          <w:szCs w:val="24"/>
        </w:rPr>
        <w:t xml:space="preserve"> of the rate accumulation function. In particular, the impact of a short temperature spell is proportional to the derivative, </w:t>
      </w:r>
      <w:r>
        <w:rPr>
          <w:rFonts w:eastAsia="Times New Roman" w:cs="Times New Roman" w:ascii="Times New Roman" w:hAnsi="Times New Roman"/>
          <w:i/>
          <w:sz w:val="24"/>
          <w:szCs w:val="24"/>
        </w:rPr>
        <w:t>R'(x(t</w:t>
      </w:r>
      <w:r>
        <w:rPr>
          <w:rFonts w:eastAsia="Times New Roman" w:cs="Times New Roman" w:ascii="Times New Roman" w:hAnsi="Times New Roman"/>
          <w:i/>
          <w:sz w:val="24"/>
          <w:szCs w:val="24"/>
          <w:vertAlign w:val="subscript"/>
        </w:rPr>
        <w:t>s</w:t>
      </w:r>
      <w:r>
        <w:rPr>
          <w:rFonts w:eastAsia="Times New Roman" w:cs="Times New Roman" w:ascii="Times New Roman" w:hAnsi="Times New Roman"/>
          <w:i/>
          <w:sz w:val="24"/>
          <w:szCs w:val="24"/>
        </w:rPr>
        <w:t>))</w:t>
      </w:r>
      <w:r>
        <w:rPr>
          <w:rFonts w:eastAsia="Times New Roman" w:cs="Times New Roman" w:ascii="Times New Roman" w:hAnsi="Times New Roman"/>
          <w:sz w:val="24"/>
          <w:szCs w:val="24"/>
        </w:rPr>
        <w:t>, at the time of the spell (</w:t>
      </w:r>
      <w:r>
        <w:rPr>
          <w:rFonts w:eastAsia="Times New Roman" w:cs="Times New Roman" w:ascii="Times New Roman" w:hAnsi="Times New Roman"/>
          <w:i/>
          <w:sz w:val="24"/>
          <w:szCs w:val="24"/>
        </w:rPr>
        <w:t>t</w:t>
      </w:r>
      <w:r>
        <w:rPr>
          <w:rFonts w:eastAsia="Times New Roman" w:cs="Times New Roman" w:ascii="Times New Roman" w:hAnsi="Times New Roman"/>
          <w:i/>
          <w:sz w:val="24"/>
          <w:szCs w:val="24"/>
          <w:vertAlign w:val="subscript"/>
        </w:rPr>
        <w:t>s</w:t>
      </w:r>
      <w:r>
        <w:rPr>
          <w:rFonts w:eastAsia="Times New Roman" w:cs="Times New Roman" w:ascii="Times New Roman" w:hAnsi="Times New Roman"/>
          <w:sz w:val="24"/>
          <w:szCs w:val="24"/>
        </w:rPr>
        <w:t xml:space="preserve">). Hence, the end time of the seasonal resting period is the most sensitive to warm or cold spells where </w:t>
      </w:r>
      <w:r>
        <w:rPr/>
        <w:drawing>
          <wp:inline distT="0" distB="0" distL="0" distR="0">
            <wp:extent cx="301625" cy="215265"/>
            <wp:effectExtent l="0" t="0" r="0" b="0"/>
            <wp:docPr id="7"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
                    <pic:cNvPicPr>
                      <a:picLocks noChangeAspect="1" noChangeArrowheads="1"/>
                    </pic:cNvPicPr>
                  </pic:nvPicPr>
                  <pic:blipFill>
                    <a:blip r:embed="rId8"/>
                    <a:stretch>
                      <a:fillRect/>
                    </a:stretch>
                  </pic:blipFill>
                  <pic:spPr bwMode="auto">
                    <a:xfrm>
                      <a:off x="0" y="0"/>
                      <a:ext cx="301625" cy="215265"/>
                    </a:xfrm>
                    <a:prstGeom prst="rect">
                      <a:avLst/>
                    </a:prstGeom>
                  </pic:spPr>
                </pic:pic>
              </a:graphicData>
            </a:graphic>
          </wp:inline>
        </w:drawing>
      </w:r>
      <w:r>
        <w:rPr>
          <w:rFonts w:eastAsia="Times New Roman" w:cs="Times New Roman" w:ascii="Times New Roman" w:hAnsi="Times New Roman"/>
          <w:sz w:val="24"/>
          <w:szCs w:val="24"/>
        </w:rPr>
        <w:t xml:space="preserve"> has its maximal slope. For the rate function in Eq. 2, this occurs at temperature </w:t>
      </w:r>
      <w:r>
        <w:rPr>
          <w:rFonts w:eastAsia="Times New Roman" w:cs="Times New Roman" w:ascii="Times New Roman" w:hAnsi="Times New Roman"/>
          <w:i/>
          <w:sz w:val="24"/>
          <w:szCs w:val="24"/>
        </w:rPr>
        <w:t>x=c</w:t>
      </w:r>
      <w:r>
        <w:rPr>
          <w:rFonts w:eastAsia="Times New Roman" w:cs="Times New Roman" w:ascii="Times New Roman" w:hAnsi="Times New Roman"/>
          <w:sz w:val="24"/>
          <w:szCs w:val="24"/>
        </w:rPr>
        <w: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480" w:before="0" w:after="0"/>
        <w:rPr>
          <w:rFonts w:ascii="Times New Roman" w:hAnsi="Times New Roman" w:eastAsia="Times New Roman" w:cs="Times New Roman"/>
          <w:b/>
          <w:b/>
          <w:color w:val="000000"/>
        </w:rPr>
      </w:pPr>
      <w:bookmarkStart w:id="4" w:name="_heading=h.so3wnkj856dr"/>
      <w:bookmarkEnd w:id="4"/>
      <w:r>
        <w:rPr>
          <w:rFonts w:eastAsia="Times New Roman" w:cs="Times New Roman" w:ascii="Times New Roman" w:hAnsi="Times New Roman"/>
          <w:b/>
          <w:color w:val="000000"/>
        </w:rPr>
        <w:t>3.1.2 Effects on the mismatch between two species</w:t>
      </w:r>
    </w:p>
    <w:p>
      <w:pPr>
        <w:pStyle w:val="Normal"/>
        <w:spacing w:lineRule="auto" w:line="480" w:before="0" w:after="0"/>
        <w:rPr/>
      </w:pPr>
      <w:r>
        <w:rPr>
          <w:rFonts w:eastAsia="Times New Roman" w:cs="Times New Roman" w:ascii="Times New Roman" w:hAnsi="Times New Roman"/>
          <w:sz w:val="24"/>
          <w:szCs w:val="24"/>
        </w:rPr>
        <w:t xml:space="preserve">Since there is no interaction during the resting phase, heat accumulation occurs independently in each species. The mismatch between two species then changes when the two species respond differently to changes in temperature.  It is obvious that the mismatch between two species increases if the phenology of the earlier emerging species advances more quickly, and it decreases if the phenology of the earlier emerging species advances more slowly. Equations 5 and 6 indicate that information about the current phenology (R(x(t^*)) and the sensitivity (R’(x(t))) are required to quantify the change in phenology in each species and therefore the change in mismatch.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For a theoretical example, let us consider the scenario that the resource emerges before the consumer and is more sensitive at lower temperature. Then, if temperatures are higher than historical averages early in the season, the phenology of the resource is likely to advance more than that of the consumer, so that the mismatch would increase.  Vice versa, if temperatures exceed historical averages only late in the season, when the consumer is more sensitive, the phenology of the consumer is expected to advance more, so that the mismatch would decrease. </w:t>
      </w:r>
      <w:r>
        <w:rPr>
          <w:rFonts w:eastAsia="Times New Roman" w:cs="Times New Roman" w:ascii="Times New Roman" w:hAnsi="Times New Roman"/>
          <w:sz w:val="24"/>
          <w:szCs w:val="24"/>
        </w:rPr>
        <w:t>Hence, a</w:t>
      </w:r>
      <w:r>
        <w:rPr>
          <w:rFonts w:eastAsia="Times New Roman" w:cs="Times New Roman" w:ascii="Times New Roman" w:hAnsi="Times New Roman"/>
          <w:sz w:val="24"/>
          <w:szCs w:val="24"/>
        </w:rPr>
        <w:t xml:space="preserve"> change in mismatch is most likely if </w:t>
      </w:r>
      <w:r>
        <w:rPr>
          <w:rFonts w:eastAsia="Times New Roman" w:cs="Times New Roman" w:ascii="Times New Roman" w:hAnsi="Times New Roman"/>
          <w:sz w:val="24"/>
          <w:szCs w:val="24"/>
        </w:rPr>
        <w:t xml:space="preserve">the two species are most sensitive at different temperatures, i.e., when the maximal slopes of </w:t>
      </w:r>
      <w:r>
        <w:rPr>
          <w:rFonts w:eastAsia="Times New Roman" w:cs="Times New Roman" w:ascii="Times New Roman" w:hAnsi="Times New Roman"/>
          <w:sz w:val="24"/>
          <w:szCs w:val="24"/>
        </w:rPr>
        <w:t>the</w:t>
      </w:r>
      <w:r>
        <w:rPr>
          <w:rFonts w:eastAsia="Times New Roman" w:cs="Times New Roman" w:ascii="Times New Roman" w:hAnsi="Times New Roman"/>
          <w:sz w:val="24"/>
          <w:szCs w:val="24"/>
        </w:rPr>
        <w:t>ir respective</w:t>
      </w:r>
      <w:r>
        <w:rPr>
          <w:rFonts w:eastAsia="Times New Roman" w:cs="Times New Roman" w:ascii="Times New Roman" w:hAnsi="Times New Roman"/>
          <w:sz w:val="24"/>
          <w:szCs w:val="24"/>
        </w:rPr>
        <w:t xml:space="preserve"> rate accumulation functions </w:t>
      </w:r>
      <w:r>
        <w:rPr>
          <w:rFonts w:eastAsia="Times New Roman" w:cs="Times New Roman" w:ascii="Times New Roman" w:hAnsi="Times New Roman"/>
          <w:sz w:val="24"/>
          <w:szCs w:val="24"/>
        </w:rPr>
        <w:t>occur at very different temperatures.</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rPr/>
      </w:pPr>
      <w:r>
        <w:rPr>
          <w:rFonts w:eastAsia="Times New Roman" w:cs="Times New Roman" w:ascii="Times New Roman" w:hAnsi="Times New Roman"/>
          <w:sz w:val="24"/>
          <w:szCs w:val="24"/>
        </w:rPr>
        <w:t>In reality, the periods of high sensitivity of the two species may overlap and the rate functions at emergence time (the terms in the denominators in Eqs 5 and 6) could differ significantly. As a result, the effect of temperature increases depend on details of each scenario. We illustrate this dependence using the rate function R</w:t>
      </w:r>
      <w:r>
        <w:rPr>
          <w:rFonts w:eastAsia="Times New Roman" w:cs="Times New Roman" w:ascii="Times New Roman" w:hAnsi="Times New Roman"/>
          <w:sz w:val="24"/>
          <w:szCs w:val="24"/>
          <w:vertAlign w:val="subscript"/>
        </w:rPr>
        <w:t>b</w:t>
      </w:r>
      <w:r>
        <w:rPr>
          <w:rFonts w:eastAsia="Times New Roman" w:cs="Times New Roman" w:ascii="Times New Roman" w:hAnsi="Times New Roman"/>
          <w:sz w:val="24"/>
          <w:szCs w:val="24"/>
        </w:rPr>
        <w:t>(.) for balsam fir (Eq. 2) and R</w:t>
      </w:r>
      <w:r>
        <w:rPr>
          <w:rFonts w:eastAsia="Times New Roman" w:cs="Times New Roman" w:ascii="Times New Roman" w:hAnsi="Times New Roman"/>
          <w:sz w:val="24"/>
          <w:szCs w:val="24"/>
          <w:vertAlign w:val="subscript"/>
        </w:rPr>
        <w:t>e</w:t>
      </w:r>
      <w:r>
        <w:rPr>
          <w:rFonts w:eastAsia="Times New Roman" w:cs="Times New Roman" w:ascii="Times New Roman" w:hAnsi="Times New Roman"/>
          <w:sz w:val="24"/>
          <w:szCs w:val="24"/>
        </w:rPr>
        <w:t>(.) for spruce budworm</w:t>
      </w:r>
      <w:r>
        <w:rPr>
          <w:rFonts w:eastAsia="Times New Roman" w:cs="Times New Roman" w:ascii="Times New Roman" w:hAnsi="Times New Roman"/>
          <w:color w:val="FF0000"/>
          <w:sz w:val="24"/>
          <w:szCs w:val="24"/>
        </w:rPr>
        <w:t xml:space="preserve"> </w:t>
      </w:r>
      <w:r>
        <w:rPr>
          <w:rFonts w:eastAsia="Times New Roman" w:cs="Times New Roman" w:ascii="Times New Roman" w:hAnsi="Times New Roman"/>
          <w:sz w:val="24"/>
          <w:szCs w:val="24"/>
        </w:rPr>
        <w:t xml:space="preserve">(Eq. 3) together with </w:t>
      </w:r>
      <w:r>
        <w:rPr>
          <w:rFonts w:eastAsia="Times New Roman" w:cs="Times New Roman" w:ascii="Times New Roman" w:hAnsi="Times New Roman"/>
          <w:sz w:val="24"/>
          <w:szCs w:val="24"/>
        </w:rPr>
        <w:t>a</w:t>
      </w:r>
      <w:r>
        <w:rPr>
          <w:rFonts w:eastAsia="Times New Roman" w:cs="Times New Roman" w:ascii="Times New Roman" w:hAnsi="Times New Roman"/>
          <w:sz w:val="24"/>
          <w:szCs w:val="24"/>
        </w:rPr>
        <w:t xml:space="preserve"> simplified time series </w:t>
      </w:r>
      <w:r>
        <w:rPr>
          <w:rFonts w:eastAsia="Times New Roman" w:cs="Times New Roman" w:ascii="Times New Roman" w:hAnsi="Times New Roman"/>
          <w:sz w:val="24"/>
          <w:szCs w:val="24"/>
        </w:rPr>
        <w:t>of</w:t>
      </w:r>
      <w:r>
        <w:rPr>
          <w:rFonts w:eastAsia="Times New Roman" w:cs="Times New Roman" w:ascii="Times New Roman" w:hAnsi="Times New Roman"/>
          <w:sz w:val="24"/>
          <w:szCs w:val="24"/>
        </w:rPr>
        <w:t xml:space="preserve"> daily mean temperatures </w:t>
      </w:r>
      <w:r>
        <w:rPr>
          <w:rFonts w:eastAsia="Times New Roman" w:cs="Times New Roman" w:ascii="Times New Roman" w:hAnsi="Times New Roman"/>
          <w:sz w:val="24"/>
          <w:szCs w:val="24"/>
        </w:rPr>
        <w:t xml:space="preserve">as modeled by </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\begin{equation}</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x_1(t) = 6.9 + 15 \cos\left(\frac{2\pi (t-200)}{365}\right),</w:t>
        <w:tab/>
        <w:tab/>
        <w:t>Eq. 7</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480" w:before="0" w:after="0"/>
        <w:rPr/>
      </w:pPr>
      <w:r>
        <w:rPr>
          <w:rFonts w:eastAsia="Times New Roman" w:cs="Times New Roman" w:ascii="Times New Roman" w:hAnsi="Times New Roman"/>
          <w:sz w:val="24"/>
          <w:szCs w:val="24"/>
        </w:rPr>
        <w:t xml:space="preserve">where the mean, amplitude and offset have been chosen to match historical averages in the city of Fredericton (NB, Canada). </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w:t>
      </w:r>
      <w:r>
        <w:rPr>
          <w:rFonts w:eastAsia="Times New Roman" w:cs="Times New Roman" w:ascii="Times New Roman" w:hAnsi="Times New Roman"/>
          <w:sz w:val="24"/>
          <w:szCs w:val="24"/>
        </w:rPr>
        <w:t>e denote the end times of the consumer for the time series x</w:t>
      </w:r>
      <w:r>
        <w:rPr>
          <w:rFonts w:eastAsia="Times New Roman" w:cs="Times New Roman" w:ascii="Times New Roman" w:hAnsi="Times New Roman"/>
          <w:sz w:val="24"/>
          <w:szCs w:val="24"/>
          <w:vertAlign w:val="subscript"/>
        </w:rPr>
        <w:t>i</w:t>
      </w:r>
      <w:r>
        <w:rPr>
          <w:rFonts w:eastAsia="Times New Roman" w:cs="Times New Roman" w:ascii="Times New Roman" w:hAnsi="Times New Roman"/>
          <w:sz w:val="24"/>
          <w:szCs w:val="24"/>
        </w:rPr>
        <w:t>(t) by t</w:t>
      </w:r>
      <w:r>
        <w:rPr>
          <w:rFonts w:eastAsia="Times New Roman" w:cs="Times New Roman" w:ascii="Times New Roman" w:hAnsi="Times New Roman"/>
          <w:sz w:val="24"/>
          <w:szCs w:val="24"/>
          <w:vertAlign w:val="subscript"/>
        </w:rPr>
        <w:t>e,i</w:t>
      </w:r>
      <w:r>
        <w:rPr>
          <w:rFonts w:eastAsia="Times New Roman" w:cs="Times New Roman" w:ascii="Times New Roman" w:hAnsi="Times New Roman"/>
          <w:sz w:val="24"/>
          <w:szCs w:val="24"/>
          <w:vertAlign w:val="superscript"/>
        </w:rPr>
        <w:t>*</w:t>
      </w:r>
      <w:r>
        <w:rPr>
          <w:rFonts w:eastAsia="Times New Roman" w:cs="Times New Roman" w:ascii="Times New Roman" w:hAnsi="Times New Roman"/>
          <w:sz w:val="24"/>
          <w:szCs w:val="24"/>
        </w:rPr>
        <w:t xml:space="preserve"> (emergence time) and of the resource by t</w:t>
      </w:r>
      <w:r>
        <w:rPr>
          <w:rFonts w:eastAsia="Times New Roman" w:cs="Times New Roman" w:ascii="Times New Roman" w:hAnsi="Times New Roman"/>
          <w:sz w:val="24"/>
          <w:szCs w:val="24"/>
          <w:vertAlign w:val="subscript"/>
        </w:rPr>
        <w:t>b,i</w:t>
      </w:r>
      <w:r>
        <w:rPr>
          <w:rFonts w:eastAsia="Times New Roman" w:cs="Times New Roman" w:ascii="Times New Roman" w:hAnsi="Times New Roman"/>
          <w:sz w:val="24"/>
          <w:szCs w:val="24"/>
          <w:vertAlign w:val="superscript"/>
        </w:rPr>
        <w:t>*</w:t>
      </w:r>
      <w:r>
        <w:rPr>
          <w:rFonts w:eastAsia="Times New Roman" w:cs="Times New Roman" w:ascii="Times New Roman" w:hAnsi="Times New Roman"/>
          <w:sz w:val="24"/>
          <w:szCs w:val="24"/>
        </w:rPr>
        <w:t xml:space="preserve"> (budburst time). </w:t>
      </w:r>
    </w:p>
    <w:p>
      <w:pPr>
        <w:pStyle w:val="Normal"/>
        <w:spacing w:lineRule="auto" w:line="480" w:before="0" w:after="0"/>
        <w:rPr>
          <w:rFonts w:ascii="Times New Roman" w:hAnsi="Times New Roman" w:eastAsia="Times New Roman" w:cs="Times New Roman"/>
          <w:sz w:val="24"/>
          <w:szCs w:val="24"/>
        </w:rPr>
      </w:pPr>
      <w:r>
        <w:rPr/>
      </w:r>
    </w:p>
    <w:p>
      <w:pPr>
        <w:pStyle w:val="Normal"/>
        <w:spacing w:lineRule="auto" w:line="480" w:before="0" w:after="0"/>
        <w:ind w:left="0" w:right="0" w:firstLine="720"/>
        <w:rPr/>
      </w:pPr>
      <w:r>
        <w:rPr>
          <w:rFonts w:eastAsia="Times New Roman" w:cs="Times New Roman" w:ascii="Times New Roman" w:hAnsi="Times New Roman"/>
          <w:sz w:val="24"/>
          <w:szCs w:val="24"/>
        </w:rPr>
        <w:t xml:space="preserve">We begin with the scenario that the future temperature time series differs from historical expectation by a constant, </w:t>
      </w:r>
      <w:r>
        <w:rPr>
          <w:rFonts w:eastAsia="Times New Roman" w:cs="Times New Roman" w:ascii="Times New Roman" w:hAnsi="Times New Roman"/>
          <w:sz w:val="24"/>
          <w:szCs w:val="24"/>
        </w:rPr>
        <w:t>i.e., we use Eq 5 to approximate the advance in phenology</w:t>
      </w:r>
      <w:r>
        <w:rPr>
          <w:rFonts w:eastAsia="Times New Roman" w:cs="Times New Roman" w:ascii="Times New Roman" w:hAnsi="Times New Roman"/>
          <w:sz w:val="24"/>
          <w:szCs w:val="24"/>
        </w:rPr>
        <w:t xml:space="preserve">. In this simplified model, the end of the seasonal resting period for the resource (consumer) occurs on day 127 (131), the rate curve has its highest slope at 7.14 degrees (19.2 degrees), and the end of the resting period advances by about 3.75 (3.88) days per degree increase in mean temperature. The linear approximation in Eq. 5 captures the actual end of the resting period very well (Fig. 2A).  Since the resting period of the resource at historical temperature regimes ends earlier, but advances more slowly with increasing mean temperature than that for the consumer, the mismatch decreases over time.  However, the difference is small (0.13 days per degree increase). We note that with this simplified temperature time series, </w:t>
      </w:r>
      <w:r>
        <w:rPr>
          <w:rFonts w:eastAsia="Times New Roman" w:cs="Times New Roman" w:ascii="Times New Roman" w:hAnsi="Times New Roman"/>
          <w:sz w:val="24"/>
          <w:szCs w:val="24"/>
        </w:rPr>
        <w:t>the balsam fir emerges</w:t>
      </w:r>
      <w:r>
        <w:rPr>
          <w:rFonts w:eastAsia="Times New Roman" w:cs="Times New Roman" w:ascii="Times New Roman" w:hAnsi="Times New Roman"/>
          <w:sz w:val="24"/>
          <w:szCs w:val="24"/>
        </w:rPr>
        <w:t xml:space="preserve"> before the </w:t>
      </w:r>
      <w:r>
        <w:rPr>
          <w:rFonts w:eastAsia="Times New Roman" w:cs="Times New Roman" w:ascii="Times New Roman" w:hAnsi="Times New Roman"/>
          <w:sz w:val="24"/>
          <w:szCs w:val="24"/>
        </w:rPr>
        <w:t>spruce budworm</w:t>
      </w:r>
      <w:r>
        <w:rPr>
          <w:rFonts w:eastAsia="Times New Roman" w:cs="Times New Roman" w:ascii="Times New Roman" w:hAnsi="Times New Roman"/>
          <w:sz w:val="24"/>
          <w:szCs w:val="24"/>
        </w:rPr>
        <w:t xml:space="preserve">, whereas in reality the </w:t>
      </w:r>
      <w:r>
        <w:rPr>
          <w:rFonts w:eastAsia="Times New Roman" w:cs="Times New Roman" w:ascii="Times New Roman" w:hAnsi="Times New Roman"/>
          <w:sz w:val="24"/>
          <w:szCs w:val="24"/>
        </w:rPr>
        <w:t>budworm</w:t>
      </w:r>
      <w:r>
        <w:rPr>
          <w:rFonts w:eastAsia="Times New Roman" w:cs="Times New Roman" w:ascii="Times New Roman" w:hAnsi="Times New Roman"/>
          <w:sz w:val="24"/>
          <w:szCs w:val="24"/>
        </w:rPr>
        <w:t xml:space="preserve"> usually emerges earlier. More realistic time series </w:t>
      </w:r>
      <w:r>
        <w:rPr>
          <w:rFonts w:eastAsia="Times New Roman" w:cs="Times New Roman" w:ascii="Times New Roman" w:hAnsi="Times New Roman"/>
          <w:sz w:val="24"/>
          <w:szCs w:val="24"/>
        </w:rPr>
        <w:t>give us</w:t>
      </w:r>
      <w:r>
        <w:rPr>
          <w:rFonts w:eastAsia="Times New Roman" w:cs="Times New Roman" w:ascii="Times New Roman" w:hAnsi="Times New Roman"/>
          <w:sz w:val="24"/>
          <w:szCs w:val="24"/>
        </w:rPr>
        <w:t xml:space="preserve"> the empirically observed pattern (see </w:t>
      </w:r>
      <w:r>
        <w:rPr>
          <w:rFonts w:eastAsia="Times New Roman" w:cs="Times New Roman" w:ascii="Times New Roman" w:hAnsi="Times New Roman"/>
          <w:sz w:val="24"/>
          <w:szCs w:val="24"/>
        </w:rPr>
        <w:t xml:space="preserve">Section </w:t>
      </w:r>
      <w:r>
        <w:rPr>
          <w:rFonts w:eastAsia="Times New Roman" w:cs="Times New Roman" w:ascii="Times New Roman" w:hAnsi="Times New Roman"/>
          <w:sz w:val="24"/>
          <w:szCs w:val="24"/>
        </w:rPr>
        <w:t>3.2).</w:t>
      </w:r>
    </w:p>
    <w:p>
      <w:pPr>
        <w:pStyle w:val="Normal"/>
        <w:spacing w:lineRule="auto" w:line="480" w:before="0" w:after="0"/>
        <w:ind w:left="0" w:right="0" w:firstLine="720"/>
        <w:rPr/>
      </w:pPr>
      <w:r>
        <w:rPr>
          <w:rFonts w:eastAsia="Times New Roman" w:cs="Times New Roman" w:ascii="Times New Roman" w:hAnsi="Times New Roman"/>
          <w:sz w:val="24"/>
          <w:szCs w:val="24"/>
        </w:rPr>
        <w:t xml:space="preserve">In the second scenario, the future time series differs from historical expectation by a short spell of duration </w:t>
      </w:r>
      <w:r>
        <w:rPr/>
        <w:drawing>
          <wp:inline distT="0" distB="0" distL="0" distR="0">
            <wp:extent cx="224790" cy="190500"/>
            <wp:effectExtent l="0" t="0" r="0" b="0"/>
            <wp:docPr id="8"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6.png" descr=""/>
                    <pic:cNvPicPr>
                      <a:picLocks noChangeAspect="1" noChangeArrowheads="1"/>
                    </pic:cNvPicPr>
                  </pic:nvPicPr>
                  <pic:blipFill>
                    <a:blip r:embed="rId9"/>
                    <a:stretch>
                      <a:fillRect/>
                    </a:stretch>
                  </pic:blipFill>
                  <pic:spPr bwMode="auto">
                    <a:xfrm>
                      <a:off x="0" y="0"/>
                      <a:ext cx="224790" cy="190500"/>
                    </a:xfrm>
                    <a:prstGeom prst="rect">
                      <a:avLst/>
                    </a:prstGeom>
                  </pic:spPr>
                </pic:pic>
              </a:graphicData>
            </a:graphic>
          </wp:inline>
        </w:drawing>
      </w:r>
      <w:r>
        <w:rPr>
          <w:rFonts w:eastAsia="Times New Roman" w:cs="Times New Roman" w:ascii="Times New Roman" w:hAnsi="Times New Roman"/>
          <w:sz w:val="24"/>
          <w:szCs w:val="24"/>
        </w:rPr>
        <w:t xml:space="preserve"> and temperature difference </w:t>
      </w:r>
      <w:r>
        <w:rPr/>
        <w:drawing>
          <wp:inline distT="0" distB="0" distL="0" distR="0">
            <wp:extent cx="234950" cy="221615"/>
            <wp:effectExtent l="0" t="0" r="0" b="0"/>
            <wp:docPr id="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descr=""/>
                    <pic:cNvPicPr>
                      <a:picLocks noChangeAspect="1" noChangeArrowheads="1"/>
                    </pic:cNvPicPr>
                  </pic:nvPicPr>
                  <pic:blipFill>
                    <a:blip r:embed="rId10"/>
                    <a:stretch>
                      <a:fillRect/>
                    </a:stretch>
                  </pic:blipFill>
                  <pic:spPr bwMode="auto">
                    <a:xfrm>
                      <a:off x="0" y="0"/>
                      <a:ext cx="234950" cy="221615"/>
                    </a:xfrm>
                    <a:prstGeom prst="rect">
                      <a:avLst/>
                    </a:prstGeom>
                  </pic:spPr>
                </pic:pic>
              </a:graphicData>
            </a:graphic>
          </wp:inline>
        </w:drawing>
      </w:r>
      <w:r>
        <w:rPr>
          <w:rFonts w:eastAsia="Times New Roman" w:cs="Times New Roman" w:ascii="Times New Roman" w:hAnsi="Times New Roman"/>
          <w:sz w:val="24"/>
          <w:szCs w:val="24"/>
        </w:rPr>
        <w:t>. We apply the corresponding formula (Eq. 6) to each species. Then the mismatch changes according to</w:t>
      </w:r>
    </w:p>
    <w:p>
      <w:pPr>
        <w:pStyle w:val="Normal"/>
        <w:spacing w:lineRule="auto" w:line="480" w:before="0" w:after="0"/>
        <w:jc w:val="center"/>
        <w:rPr/>
      </w:pPr>
      <w:r>
        <w:rPr>
          <w:rFonts w:eastAsia="Times New Roman" w:cs="Times New Roman" w:ascii="Times New Roman" w:hAnsi="Times New Roman"/>
          <w:sz w:val="24"/>
          <w:szCs w:val="24"/>
        </w:rPr>
        <w:t xml:space="preserve"> </w:t>
      </w:r>
      <w:r>
        <w:rPr/>
        <w:drawing>
          <wp:inline distT="0" distB="0" distL="0" distR="0">
            <wp:extent cx="5229860" cy="775970"/>
            <wp:effectExtent l="0" t="0" r="0" b="0"/>
            <wp:docPr id="10"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descr=""/>
                    <pic:cNvPicPr>
                      <a:picLocks noChangeAspect="1" noChangeArrowheads="1"/>
                    </pic:cNvPicPr>
                  </pic:nvPicPr>
                  <pic:blipFill>
                    <a:blip r:embed="rId11"/>
                    <a:stretch>
                      <a:fillRect/>
                    </a:stretch>
                  </pic:blipFill>
                  <pic:spPr bwMode="auto">
                    <a:xfrm>
                      <a:off x="0" y="0"/>
                      <a:ext cx="5229860" cy="775970"/>
                    </a:xfrm>
                    <a:prstGeom prst="rect">
                      <a:avLst/>
                    </a:prstGeom>
                  </pic:spPr>
                </pic:pic>
              </a:graphicData>
            </a:graphic>
          </wp:inline>
        </w:drawing>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Eq. 8</w:t>
      </w:r>
    </w:p>
    <w:p>
      <w:pPr>
        <w:pStyle w:val="Normal"/>
        <w:pBdr>
          <w:bottom w:val="single" w:sz="2" w:space="2" w:color="000000"/>
        </w:pBdr>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Since the resource emerges roughly four days prior to the consumer under historical expectations in our simplified time series (see preceding scenario), mismatch 1 is positive. </w:t>
      </w:r>
      <w:r>
        <w:rPr>
          <w:rFonts w:eastAsia="Times New Roman" w:cs="Times New Roman" w:ascii="Times New Roman" w:hAnsi="Times New Roman"/>
          <w:sz w:val="24"/>
          <w:szCs w:val="24"/>
        </w:rPr>
        <w:t xml:space="preserve">As in the theoretical example above, the resource is more sensitive to lower temperatures than the consumer (Figure 2B). In fact, the sensitivity of the resource is a relatively narrow peak around the maximum at </w:t>
      </w:r>
      <w:r>
        <w:rPr>
          <w:rFonts w:eastAsia="Times New Roman" w:cs="Times New Roman" w:ascii="Times New Roman" w:hAnsi="Times New Roman"/>
          <w:sz w:val="24"/>
          <w:szCs w:val="24"/>
        </w:rPr>
        <w:t>x</w:t>
      </w:r>
      <w:r>
        <w:rPr>
          <w:rFonts w:eastAsia="Times New Roman" w:cs="Times New Roman" w:ascii="Times New Roman" w:hAnsi="Times New Roman"/>
          <w:sz w:val="24"/>
          <w:szCs w:val="24"/>
        </w:rPr>
        <w:t xml:space="preserve">=c1. The sensitivity of the consumer peaks at much higher temperatures (higher, in fact, than arise usually before emergence), but the peak is much broader than for the resource. Hence, the phenology of the consumer will advance noticeably no matter when a warm spell occurs, whereas the phenology of the resource will advance noticeably only when it occurs near the temperature </w:t>
      </w:r>
      <w:r>
        <w:rPr>
          <w:rFonts w:eastAsia="Times New Roman" w:cs="Times New Roman" w:ascii="Times New Roman" w:hAnsi="Times New Roman"/>
          <w:sz w:val="24"/>
          <w:szCs w:val="24"/>
        </w:rPr>
        <w:t>x=</w:t>
      </w:r>
      <w:r>
        <w:rPr>
          <w:rFonts w:eastAsia="Times New Roman" w:cs="Times New Roman" w:ascii="Times New Roman" w:hAnsi="Times New Roman"/>
          <w:sz w:val="24"/>
          <w:szCs w:val="24"/>
        </w:rPr>
        <w:t xml:space="preserve">c1. </w:t>
      </w:r>
      <w:r>
        <w:rPr>
          <w:rFonts w:eastAsia="Times New Roman" w:cs="Times New Roman" w:ascii="Times New Roman" w:hAnsi="Times New Roman"/>
          <w:sz w:val="24"/>
          <w:szCs w:val="24"/>
        </w:rPr>
        <w:t xml:space="preserve">In addition, the rate function at emergence (the denominators in Eq 8) differ vastly between the two species. For our particular time series, the values are </w:t>
      </w:r>
      <w:r>
        <w:rPr>
          <w:rFonts w:eastAsia="Times New Roman" w:cs="Times New Roman" w:ascii="Times New Roman" w:hAnsi="Times New Roman"/>
          <w:b w:val="false"/>
          <w:i w:val="false"/>
          <w:caps w:val="false"/>
          <w:smallCaps w:val="false"/>
          <w:color w:val="000000"/>
          <w:spacing w:val="0"/>
          <w:sz w:val="24"/>
          <w:szCs w:val="24"/>
        </w:rPr>
        <w:t>R_b(x(t_{1,b}*)) = 0.041 and R_e(x(t_{1,e}*)) = 0.00198, respectively. Consequently, even if the resource is more sensitive than the consumer at the time of the spell (R’_e&gt;R’_b), the difference in parentheses in Eq 8 can still be negative because the denominator in the first term is much larger than in the second. Indeed, this is what happens with the simplified time series and our study system: the phenology of both species advances, and that of the consumer advances more, so that the mismatch decreases, no matter when a warm spell happens. The situation with realistic time series that vary across latitude is more nuanced (see below).</w:t>
      </w:r>
    </w:p>
    <w:p>
      <w:pPr>
        <w:pStyle w:val="Normal"/>
        <w:spacing w:lineRule="auto" w:line="480" w:before="0" w:after="0"/>
        <w:rPr>
          <w:rFonts w:ascii="Times New Roman" w:hAnsi="Times New Roman" w:eastAsia="Times New Roman" w:cs="Times New Roman"/>
          <w:sz w:val="24"/>
          <w:szCs w:val="24"/>
        </w:rPr>
      </w:pPr>
      <w:r>
        <w:rPr/>
      </w:r>
    </w:p>
    <w:p>
      <w:pPr>
        <w:pStyle w:val="Normal"/>
        <w:spacing w:lineRule="auto" w:line="480" w:before="0" w:after="0"/>
        <w:rPr>
          <w:rFonts w:ascii="Times New Roman" w:hAnsi="Times New Roman" w:eastAsia="Times New Roman" w:cs="Times New Roman"/>
          <w:sz w:val="24"/>
          <w:szCs w:val="24"/>
        </w:rPr>
      </w:pPr>
      <w:r>
        <w:rPr/>
      </w:r>
    </w:p>
    <w:p>
      <w:pPr>
        <w:pStyle w:val="Normal"/>
        <w:spacing w:lineRule="auto" w:line="480" w:before="0" w:after="0"/>
        <w:rPr/>
      </w:pPr>
      <w:r>
        <w:rPr>
          <w:rFonts w:eastAsia="Times New Roman" w:cs="Times New Roman" w:ascii="Times New Roman" w:hAnsi="Times New Roman"/>
          <w:sz w:val="24"/>
          <w:szCs w:val="24"/>
        </w:rPr>
        <w:t xml:space="preserve">If a warm spell happened at a temperature where the slope of the rate function of the resource is high but that of the consumer is low  (R’b(x1(ts))&gt;&gt;R’e(x1(ts))), the phenology of the resource would advance more than that of the consumer, and the mismatch would increase. If, however, a warm spell happened when the consumer is more sensitive  (R’b(x1(ts))&lt;&lt;R’e(x1(ts))), the mismatch would decrease. In our study system, the derivative of the rate function for the resource (R’_b, see Eq 2) shows a narrow peak at t=c_1 (Fig 2B). If a warm spell occurs during that peak (indicated by the grey shaded area), the phenology of the resource will advance noticeably, if it occurs outside that peak, the phenology will be essentially unchanged. The derivative of the rate function of the consumer (R’_e, see Eq 3) shows a broad hump that peaks at much higher temperatures (t=c_2, Fig 2B). Consequently, consumer phenology will advance no matter when the warm spell happens. In fact, the peak for SBW occurs at times and temperatures that usually arise only after the insects have emerged. It turns out that for the parametrized rate functions of our balsam fir—spruce budworm system, the mismatch will decrease no matter when the warm spell happens for our simplified time series. </w:t>
      </w:r>
      <w:bookmarkStart w:id="5" w:name="__DdeLink__936_2925294892"/>
      <w:r>
        <w:rPr>
          <w:rFonts w:eastAsia="Times New Roman" w:cs="Times New Roman" w:ascii="Times New Roman" w:hAnsi="Times New Roman"/>
          <w:sz w:val="24"/>
          <w:szCs w:val="24"/>
        </w:rPr>
        <w:t>The situation with realistic time series that vary across latitude is more nuanced (see below).</w:t>
      </w:r>
      <w:bookmarkEnd w:id="5"/>
    </w:p>
    <w:p>
      <w:pPr>
        <w:pStyle w:val="Normal"/>
        <w:spacing w:lineRule="auto" w:line="480" w:before="0" w:after="0"/>
        <w:ind w:left="0" w:right="0" w:firstLine="720"/>
        <w:rPr/>
      </w:pPr>
      <w:r>
        <w:rPr>
          <w:rFonts w:eastAsia="Times New Roman" w:cs="Times New Roman" w:ascii="Times New Roman" w:hAnsi="Times New Roman"/>
          <w:sz w:val="24"/>
          <w:szCs w:val="24"/>
        </w:rPr>
        <w:t>Despite their simplicity, these scenarios give us some important insights into the evolution of the mismatch. The advance of the phenology of each species is a nonlinear function of temperature increase and each species has a temperature regime during which its phenology is most sensitive to change, namely when the slope of the rate function is large. The mismatch between two species increases if the phenology of the earlier emerging species advances more quickly, and it decreases if the phenology of the earlier emerging species advances more slowly. A change in mismatch is most likely if the rate accumulation functions of the two species have their maximal slopes far apart.</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rPr>
          <w:rFonts w:ascii="Times New Roman" w:hAnsi="Times New Roman" w:eastAsia="Times New Roman" w:cs="Times New Roman"/>
          <w:b/>
          <w:b/>
          <w:color w:val="000000"/>
          <w:sz w:val="24"/>
          <w:szCs w:val="24"/>
        </w:rPr>
      </w:pPr>
      <w:bookmarkStart w:id="6" w:name="_heading=h.3cfp7aruzkyk"/>
      <w:bookmarkEnd w:id="6"/>
      <w:r>
        <w:rPr>
          <w:rFonts w:eastAsia="Times New Roman" w:cs="Times New Roman" w:ascii="Times New Roman" w:hAnsi="Times New Roman"/>
          <w:b/>
          <w:color w:val="000000"/>
          <w:sz w:val="24"/>
          <w:szCs w:val="24"/>
        </w:rPr>
        <w:t>3.2 Case study: spruce budworm - balsam fir system</w:t>
      </w:r>
    </w:p>
    <w:p>
      <w:pPr>
        <w:pStyle w:val="Normal"/>
        <w:rPr/>
      </w:pPr>
      <w:r>
        <w:rPr/>
      </w:r>
    </w:p>
    <w:p>
      <w:pPr>
        <w:pStyle w:val="Heading3"/>
        <w:rPr>
          <w:rFonts w:ascii="Times New Roman" w:hAnsi="Times New Roman" w:eastAsia="Times New Roman" w:cs="Times New Roman"/>
          <w:b/>
          <w:b/>
          <w:color w:val="000000"/>
        </w:rPr>
      </w:pPr>
      <w:bookmarkStart w:id="7" w:name="_heading=h.d09kowann1o2"/>
      <w:bookmarkEnd w:id="7"/>
      <w:r>
        <w:rPr>
          <w:rFonts w:eastAsia="Times New Roman" w:cs="Times New Roman" w:ascii="Times New Roman" w:hAnsi="Times New Roman"/>
          <w:b/>
          <w:color w:val="000000"/>
        </w:rPr>
        <w:t>3.2.1 Fitting and sensitivity</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We analyzed the residuals of the fitting of the balsam fir model in order to check its quality. The residuals follow a Normal distribution centred on 0 (Fig. 4A). Even more importantly, no obvious pattern can be observed for the residuals across latitude (Fig. 4B) in the range that we used throughout the study. </w:t>
      </w:r>
    </w:p>
    <w:p>
      <w:pPr>
        <w:pStyle w:val="Normal"/>
        <w:spacing w:lineRule="auto" w:line="480"/>
        <w:rPr/>
      </w:pPr>
      <w:r>
        <w:rPr>
          <w:rFonts w:eastAsia="Times New Roman" w:cs="Times New Roman" w:ascii="Times New Roman" w:hAnsi="Times New Roman"/>
          <w:sz w:val="24"/>
          <w:szCs w:val="24"/>
        </w:rPr>
        <w:tab/>
        <w:t>In order to test the accuracy of the models, we compared predicted budburst and emergence date with available data for budburst and emergence dates for two years (2013, 2014) in two sites in Quebec (Pureswaran, Neau, Marchand, De Grandpré, &amp; Kneeshaw, 2019). Measured budburst occurred between day 136 (May 16th) and day 168 (June 17th), in 2013, and between day 149 (May 29th) and day 166 (June 15th), in 2014. The model predicts a median budburst on day 147 (May 27</w:t>
      </w:r>
      <w:r>
        <w:rPr>
          <w:rFonts w:eastAsia="Times New Roman" w:cs="Times New Roman" w:ascii="Times New Roman" w:hAnsi="Times New Roman"/>
          <w:sz w:val="24"/>
          <w:szCs w:val="24"/>
          <w:vertAlign w:val="superscript"/>
        </w:rPr>
        <w:t>th</w:t>
      </w:r>
      <w:r>
        <w:rPr>
          <w:rFonts w:eastAsia="Times New Roman" w:cs="Times New Roman" w:ascii="Times New Roman" w:hAnsi="Times New Roman"/>
          <w:sz w:val="24"/>
          <w:szCs w:val="24"/>
        </w:rPr>
        <w:t>) in 2013, and day 148 (May 28</w:t>
      </w:r>
      <w:r>
        <w:rPr>
          <w:rFonts w:eastAsia="Times New Roman" w:cs="Times New Roman" w:ascii="Times New Roman" w:hAnsi="Times New Roman"/>
          <w:sz w:val="24"/>
          <w:szCs w:val="24"/>
          <w:vertAlign w:val="superscript"/>
        </w:rPr>
        <w:t>th</w:t>
      </w:r>
      <w:r>
        <w:rPr>
          <w:rFonts w:eastAsia="Times New Roman" w:cs="Times New Roman" w:ascii="Times New Roman" w:hAnsi="Times New Roman"/>
          <w:sz w:val="24"/>
          <w:szCs w:val="24"/>
        </w:rPr>
        <w:t>) in 2014. Hence, the tree model shows good accuracy.</w:t>
        <w:tab/>
        <w:t>A similar test was done on the insect model. According to Pureswaran, Neau, Marchand, De Grandpré, &amp; Kneeshaw (2019), the emergence peak occurred on day 129 (May 9</w:t>
      </w:r>
      <w:r>
        <w:rPr>
          <w:rFonts w:eastAsia="Times New Roman" w:cs="Times New Roman" w:ascii="Times New Roman" w:hAnsi="Times New Roman"/>
          <w:sz w:val="24"/>
          <w:szCs w:val="24"/>
          <w:vertAlign w:val="superscript"/>
        </w:rPr>
        <w:t>th</w:t>
      </w:r>
      <w:r>
        <w:rPr>
          <w:rFonts w:eastAsia="Times New Roman" w:cs="Times New Roman" w:ascii="Times New Roman" w:hAnsi="Times New Roman"/>
          <w:sz w:val="24"/>
          <w:szCs w:val="24"/>
        </w:rPr>
        <w:t>) in 2013, and on day 143 (May 23</w:t>
      </w:r>
      <w:r>
        <w:rPr>
          <w:rFonts w:eastAsia="Times New Roman" w:cs="Times New Roman" w:ascii="Times New Roman" w:hAnsi="Times New Roman"/>
          <w:sz w:val="24"/>
          <w:szCs w:val="24"/>
          <w:vertAlign w:val="superscript"/>
        </w:rPr>
        <w:t>rd</w:t>
      </w:r>
      <w:r>
        <w:rPr>
          <w:rFonts w:eastAsia="Times New Roman" w:cs="Times New Roman" w:ascii="Times New Roman" w:hAnsi="Times New Roman"/>
          <w:sz w:val="24"/>
          <w:szCs w:val="24"/>
        </w:rPr>
        <w:t>) in 2014. The model predicts a median emergence on day 140 (May 20</w:t>
      </w:r>
      <w:r>
        <w:rPr>
          <w:rFonts w:eastAsia="Times New Roman" w:cs="Times New Roman" w:ascii="Times New Roman" w:hAnsi="Times New Roman"/>
          <w:sz w:val="24"/>
          <w:szCs w:val="24"/>
          <w:vertAlign w:val="superscript"/>
        </w:rPr>
        <w:t>th</w:t>
      </w:r>
      <w:r>
        <w:rPr>
          <w:rFonts w:eastAsia="Times New Roman" w:cs="Times New Roman" w:ascii="Times New Roman" w:hAnsi="Times New Roman"/>
          <w:sz w:val="24"/>
          <w:szCs w:val="24"/>
        </w:rPr>
        <w:t>) in 2013, and day 141 (May 21</w:t>
      </w:r>
      <w:r>
        <w:rPr>
          <w:rFonts w:eastAsia="Times New Roman" w:cs="Times New Roman" w:ascii="Times New Roman" w:hAnsi="Times New Roman"/>
          <w:sz w:val="24"/>
          <w:szCs w:val="24"/>
          <w:vertAlign w:val="superscript"/>
        </w:rPr>
        <w:t>st</w:t>
      </w:r>
      <w:r>
        <w:rPr>
          <w:rFonts w:eastAsia="Times New Roman" w:cs="Times New Roman" w:ascii="Times New Roman" w:hAnsi="Times New Roman"/>
          <w:sz w:val="24"/>
          <w:szCs w:val="24"/>
        </w:rPr>
        <w:t xml:space="preserve">) in 2014. The accuracy of the insect model is also satisfactory.  </w:t>
      </w:r>
    </w:p>
    <w:p>
      <w:pPr>
        <w:pStyle w:val="Normal"/>
        <w:spacing w:lineRule="auto" w:line="480"/>
        <w:rPr/>
      </w:pPr>
      <w:r>
        <w:rPr>
          <w:rFonts w:eastAsia="Times New Roman" w:cs="Times New Roman" w:ascii="Times New Roman" w:hAnsi="Times New Roman"/>
          <w:sz w:val="24"/>
          <w:szCs w:val="24"/>
        </w:rPr>
        <w:tab/>
        <w:t xml:space="preserve">Our analysis shows that the budworm model is sensitive to most parameters (Fig. 4C). The only exception is </w:t>
      </w:r>
      <w:r>
        <w:rPr>
          <w:rFonts w:eastAsia="Times New Roman" w:cs="Times New Roman" w:ascii="Times New Roman" w:hAnsi="Times New Roman"/>
          <w:i/>
          <w:sz w:val="24"/>
          <w:szCs w:val="24"/>
        </w:rPr>
        <w:t>x</w:t>
      </w:r>
      <w:r>
        <w:rPr>
          <w:rFonts w:eastAsia="Times New Roman" w:cs="Times New Roman" w:ascii="Times New Roman" w:hAnsi="Times New Roman"/>
          <w:i/>
          <w:sz w:val="24"/>
          <w:szCs w:val="24"/>
          <w:vertAlign w:val="subscript"/>
        </w:rPr>
        <w:t>m</w:t>
      </w:r>
      <w:r>
        <w:rPr>
          <w:rFonts w:eastAsia="Times New Roman" w:cs="Times New Roman" w:ascii="Times New Roman" w:hAnsi="Times New Roman"/>
          <w:sz w:val="24"/>
          <w:szCs w:val="24"/>
        </w:rPr>
        <w:t xml:space="preserve"> (the maximal temperature) since very high temperatures are rare during late winter and spring, and to a certain extent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rFonts w:eastAsia="Times New Roman" w:cs="Times New Roman" w:ascii="Times New Roman" w:hAnsi="Times New Roman"/>
          <w:sz w:val="24"/>
          <w:szCs w:val="24"/>
        </w:rPr>
        <w:t xml:space="preserve">. Increasing parameters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rFonts w:eastAsia="Times New Roman" w:cs="Times New Roman" w:ascii="Times New Roman" w:hAnsi="Times New Roman"/>
          <w:sz w:val="24"/>
          <w:szCs w:val="24"/>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4</m:t>
            </m:r>
          </m:sub>
        </m:sSub>
      </m:oMath>
      <w:r>
        <w:rPr>
          <w:rFonts w:eastAsia="Times New Roman" w:cs="Times New Roman" w:ascii="Times New Roman" w:hAnsi="Times New Roman"/>
          <w:sz w:val="24"/>
          <w:szCs w:val="24"/>
        </w:rPr>
        <w:t xml:space="preserve">, and </w:t>
      </w:r>
      <w:r>
        <w:rPr>
          <w:rFonts w:eastAsia="Times New Roman" w:cs="Times New Roman" w:ascii="Times New Roman" w:hAnsi="Times New Roman"/>
          <w:i/>
          <w:sz w:val="24"/>
          <w:szCs w:val="24"/>
        </w:rPr>
        <w:t>x</w:t>
      </w:r>
      <w:r>
        <w:rPr>
          <w:rFonts w:eastAsia="Times New Roman" w:cs="Times New Roman" w:ascii="Times New Roman" w:hAnsi="Times New Roman"/>
          <w:i/>
          <w:sz w:val="24"/>
          <w:szCs w:val="24"/>
          <w:vertAlign w:val="subscript"/>
        </w:rPr>
        <w:t>b</w:t>
      </w:r>
      <w:r>
        <w:rPr>
          <w:rFonts w:eastAsia="Times New Roman" w:cs="Times New Roman" w:ascii="Times New Roman" w:hAnsi="Times New Roman"/>
          <w:sz w:val="24"/>
          <w:szCs w:val="24"/>
        </w:rPr>
        <w:t xml:space="preserve"> (minimal temperature) would delay emergence, while increasing </w:t>
      </w:r>
      <w:r>
        <w:rPr/>
      </w:r>
      <m:oMath xmlns:m="http://schemas.openxmlformats.org/officeDocument/2006/math">
        <m:sSub>
          <m:e>
            <m:r>
              <w:rPr>
                <w:rFonts w:ascii="Cambria Math" w:hAnsi="Cambria Math"/>
              </w:rPr>
              <m:t xml:space="preserve">β</m:t>
            </m:r>
          </m:e>
          <m:sub>
            <m:r>
              <w:rPr>
                <w:rFonts w:ascii="Cambria Math" w:hAnsi="Cambria Math"/>
              </w:rPr>
              <m:t xml:space="preserve">3</m:t>
            </m:r>
          </m:sub>
        </m:sSub>
      </m:oMath>
      <w:r>
        <w:rPr>
          <w:rFonts w:eastAsia="Times New Roman" w:cs="Times New Roman" w:ascii="Times New Roman" w:hAnsi="Times New Roman"/>
          <w:sz w:val="24"/>
          <w:szCs w:val="24"/>
        </w:rPr>
        <w:t xml:space="preserve"> would strongly advance phenology. The tree model is most sensitive to parameters </w:t>
      </w:r>
      <w:r>
        <w:rPr>
          <w:rFonts w:eastAsia="Times New Roman" w:cs="Times New Roman" w:ascii="Times New Roman" w:hAnsi="Times New Roman"/>
          <w:i/>
          <w:sz w:val="24"/>
          <w:szCs w:val="24"/>
        </w:rPr>
        <w:t>t</w:t>
      </w:r>
      <w:r>
        <w:rPr>
          <w:rFonts w:eastAsia="Times New Roman" w:cs="Times New Roman" w:ascii="Times New Roman" w:hAnsi="Times New Roman"/>
          <w:i/>
          <w:sz w:val="24"/>
          <w:szCs w:val="24"/>
          <w:vertAlign w:val="subscript"/>
        </w:rPr>
        <w:t>0</w:t>
      </w:r>
      <w:r>
        <w:rPr>
          <w:rFonts w:eastAsia="Times New Roman" w:cs="Times New Roman" w:ascii="Times New Roman" w:hAnsi="Times New Roman"/>
          <w:sz w:val="24"/>
          <w:szCs w:val="24"/>
        </w:rPr>
        <w:t xml:space="preserve"> (when the tree starts accumulating heat) and </w:t>
      </w:r>
      <w:r>
        <w:rPr>
          <w:rFonts w:eastAsia="Times New Roman" w:cs="Times New Roman" w:ascii="Times New Roman" w:hAnsi="Times New Roman"/>
          <w:i/>
          <w:sz w:val="24"/>
          <w:szCs w:val="24"/>
        </w:rPr>
        <w:t>b</w:t>
      </w:r>
      <w:r>
        <w:rPr>
          <w:rFonts w:eastAsia="Times New Roman" w:cs="Times New Roman" w:ascii="Times New Roman" w:hAnsi="Times New Roman"/>
          <w:sz w:val="24"/>
          <w:szCs w:val="24"/>
        </w:rPr>
        <w:t xml:space="preserve">  (which drives the speed of accumulation). An increase in </w:t>
      </w:r>
      <w:r>
        <w:rPr>
          <w:rFonts w:eastAsia="Times New Roman" w:cs="Times New Roman" w:ascii="Times New Roman" w:hAnsi="Times New Roman"/>
          <w:i/>
          <w:sz w:val="24"/>
          <w:szCs w:val="24"/>
        </w:rPr>
        <w:t>t</w:t>
      </w:r>
      <w:r>
        <w:rPr>
          <w:rFonts w:eastAsia="Times New Roman" w:cs="Times New Roman" w:ascii="Times New Roman" w:hAnsi="Times New Roman"/>
          <w:i/>
          <w:sz w:val="24"/>
          <w:szCs w:val="24"/>
          <w:vertAlign w:val="subscript"/>
        </w:rPr>
        <w:t>0</w:t>
      </w:r>
      <w:r>
        <w:rPr>
          <w:rFonts w:eastAsia="Times New Roman" w:cs="Times New Roman" w:ascii="Times New Roman" w:hAnsi="Times New Roman"/>
          <w:sz w:val="24"/>
          <w:szCs w:val="24"/>
        </w:rPr>
        <w:t xml:space="preserve"> would postpone budburst date, while an increase in </w:t>
      </w:r>
      <w:r>
        <w:rPr>
          <w:rFonts w:eastAsia="Times New Roman" w:cs="Times New Roman" w:ascii="Times New Roman" w:hAnsi="Times New Roman"/>
          <w:i/>
          <w:sz w:val="24"/>
          <w:szCs w:val="24"/>
        </w:rPr>
        <w:t>b</w:t>
      </w:r>
      <w:r>
        <w:rPr>
          <w:rFonts w:eastAsia="Times New Roman" w:cs="Times New Roman" w:ascii="Times New Roman" w:hAnsi="Times New Roman"/>
          <w:sz w:val="24"/>
          <w:szCs w:val="24"/>
        </w:rPr>
        <w:t xml:space="preserve"> would advance phenology (Fig. 4D).</w:t>
      </w:r>
    </w:p>
    <w:p>
      <w:pPr>
        <w:pStyle w:val="Heading3"/>
        <w:spacing w:lineRule="auto" w:line="480"/>
        <w:rPr>
          <w:rFonts w:ascii="Times New Roman" w:hAnsi="Times New Roman" w:eastAsia="Times New Roman" w:cs="Times New Roman"/>
          <w:b/>
          <w:b/>
          <w:color w:val="000000"/>
        </w:rPr>
      </w:pPr>
      <w:bookmarkStart w:id="8" w:name="_heading=h.c548zvfmi8sq"/>
      <w:bookmarkEnd w:id="8"/>
      <w:r>
        <w:rPr>
          <w:rFonts w:eastAsia="Times New Roman" w:cs="Times New Roman" w:ascii="Times New Roman" w:hAnsi="Times New Roman"/>
          <w:b/>
          <w:color w:val="000000"/>
        </w:rPr>
        <w:t>3.2.2 Spruce budworm – Balsam fir system across latitude</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Both emergence (Fig. 5A) and budburst (Fig. 5B) occur later at higher latitudes, although some discrepancies may occur due to altitude. However, insect and tree are not affected by temperatures in the same way. Hence, the mismatch between both events varies across latitude (Fig. 5C). On the one hand, at lower latitudes, emergence is expected to occur 5 to 10 days before budburst. Hence, the whole larvae population may have time to emerge before budburst occurs, which allows larvae to benefit from an important source of nutrients. On the other hand, at higher latitudes, emergence may sometimes occur before budburst and sometimes after. In some years, emergence may occur a few days before the budburst, and larvae may have to wait a few days (up to 10 days), while in other years, emergence may occur a few days after budburst. In brief, insects should be more adapted to their host phenology at lower latitude than at higher latitudes, where larvae may experience some years with harsher conditions than others.</w:t>
      </w:r>
    </w:p>
    <w:p>
      <w:pPr>
        <w:pStyle w:val="Heading3"/>
        <w:spacing w:lineRule="auto" w:line="480"/>
        <w:rPr>
          <w:rFonts w:ascii="Times New Roman" w:hAnsi="Times New Roman" w:eastAsia="Times New Roman" w:cs="Times New Roman"/>
          <w:b/>
          <w:b/>
          <w:color w:val="000000"/>
        </w:rPr>
      </w:pPr>
      <w:bookmarkStart w:id="9" w:name="_heading=h.pz4jc9501hwi"/>
      <w:bookmarkEnd w:id="9"/>
      <w:r>
        <w:rPr>
          <w:rFonts w:eastAsia="Times New Roman" w:cs="Times New Roman" w:ascii="Times New Roman" w:hAnsi="Times New Roman"/>
          <w:b/>
          <w:color w:val="000000"/>
        </w:rPr>
        <w:t>3.2.3 Predicted trends according to warming scenarios</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Across all scenarios, emergence and budburst are expected to occur earlier when temperatures increase. There is still a latitudinal pattern. Warmer scenarios lead to an increase of variance, more than a real shift in date compared to less warm scenarios. Insects and trees react differently to temperature increase. Balsam fir shows a difference between northern and southern sites of 10 days on average. This difference stays roughly the same in case of warmer temperatures (i.e., budburst date is shifted similarly across latitude, see Fig. 5A). On the other hand, emergence of spruce budworm is expected to shift differently across latitude (about 15 days compared to 10 nowadays, see Fig. 5B). </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Therefore, the mismatch is affected. Southern sites are expected to show emergence occurring before budburst most of the time. In case of a moderate warming scenario (RCP2.6), the waiting time is expected to be short, which would allow the larvae to have access to the nutrient-rich swelling buds and developing needles. Thus, a moderate warming would be beneficial for the insect at low latitudes. In case of greater warming (RCP4.5, RCP8.5), variance may lead to emergence occurring either too early or too late. Larvae may or may not have access to nutrients depending on years. Thus, a greater temperature increase may lead to stronger population variances among years. </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On the other hand, in northern sites, all warming scenarios lead to a better synchrony between the insect and its host tree (i.e., a reduced mismatch). The overall pattern looks similar to what is expected nowadays in southern sites. But the variance is expected to be greater with warmer scenarios, which may provoke an increase of insect mortality from time to time, when emergence occurs too late.  </w:t>
        <w:tab/>
      </w:r>
    </w:p>
    <w:p>
      <w:pPr>
        <w:pStyle w:val="Heading1"/>
        <w:rPr/>
      </w:pPr>
      <w:commentRangeStart w:id="0"/>
      <w:r>
        <w:rPr>
          <w:rFonts w:eastAsia="Times New Roman" w:cs="Times New Roman" w:ascii="Times New Roman" w:hAnsi="Times New Roman"/>
          <w:b/>
          <w:color w:val="000000"/>
        </w:rPr>
        <w:t>4. Discussion</w:t>
      </w:r>
      <w:commentRangeEnd w:id="0"/>
      <w:r>
        <w:commentReference w:id="0"/>
      </w:r>
      <w:r>
        <w:rPr>
          <w:rFonts w:eastAsia="Times New Roman" w:cs="Times New Roman" w:ascii="Times New Roman" w:hAnsi="Times New Roman"/>
          <w:b/>
          <w:color w:val="000000"/>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ind w:left="0" w:righ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present study investigates the effects of temperature on the end of the seasonal resting period, and its consequences on consumer-resource synchrony. </w:t>
      </w:r>
    </w:p>
    <w:p>
      <w:pPr>
        <w:pStyle w:val="Heading2"/>
        <w:spacing w:lineRule="auto" w:line="480"/>
        <w:rPr>
          <w:rFonts w:ascii="Times New Roman" w:hAnsi="Times New Roman" w:eastAsia="Times New Roman" w:cs="Times New Roman"/>
          <w:b/>
          <w:b/>
          <w:color w:val="000000"/>
          <w:sz w:val="24"/>
          <w:szCs w:val="24"/>
        </w:rPr>
      </w:pPr>
      <w:bookmarkStart w:id="10" w:name="_heading=h.hdahtu53a2xe"/>
      <w:bookmarkEnd w:id="10"/>
      <w:r>
        <w:rPr>
          <w:rFonts w:eastAsia="Times New Roman" w:cs="Times New Roman" w:ascii="Times New Roman" w:hAnsi="Times New Roman"/>
          <w:b/>
          <w:color w:val="000000"/>
          <w:sz w:val="24"/>
          <w:szCs w:val="24"/>
        </w:rPr>
        <w:t>4.1 Expected impacts of climate change on phenological mismatch between consumer and resource</w:t>
      </w:r>
    </w:p>
    <w:p>
      <w:pPr>
        <w:pStyle w:val="Normal"/>
        <w:spacing w:lineRule="auto" w:line="480"/>
        <w:ind w:left="0" w:right="0" w:hanging="0"/>
        <w:rPr/>
      </w:pPr>
      <w:r>
        <w:rPr>
          <w:rFonts w:eastAsia="Times New Roman" w:cs="Times New Roman" w:ascii="Times New Roman" w:hAnsi="Times New Roman"/>
          <w:sz w:val="24"/>
          <w:szCs w:val="24"/>
        </w:rPr>
        <w:t xml:space="preserve">There is a growing body of literature showing phenological shift among species. However, it seems that many species shift their phenologies due to climate change, but they do so at different rates (Visser and Both 2005; Donnelly et al. 2011; Kharouba et al. 2018). Our model provides a mechanism that links development and temperature. Thus, it specifically formulates the relationship between a change in temperature and the resulting phenological shift. In the likely case where the accumulation function is specific to each species, the effects of a given  temperature regime will also be species-specific. The model also shows that even for a given species, a change in temperature may have different effects depending on the base temperature at which the change is applied. Hence, a warm spell occurring when the slope of development rate is very low may have little effect compared to the same warm spell occurring when development is more sensitive to temperature (i.e., when </w:t>
      </w:r>
      <w:r>
        <w:rPr>
          <w:rFonts w:eastAsia="Times New Roman" w:cs="Times New Roman" w:ascii="Times New Roman" w:hAnsi="Times New Roman"/>
          <w:i/>
          <w:sz w:val="24"/>
          <w:szCs w:val="24"/>
        </w:rPr>
        <w:t>R’</w:t>
      </w:r>
      <w:r>
        <w:rPr>
          <w:rFonts w:eastAsia="Times New Roman" w:cs="Times New Roman" w:ascii="Times New Roman" w:hAnsi="Times New Roman"/>
          <w:sz w:val="24"/>
          <w:szCs w:val="24"/>
        </w:rPr>
        <w:t xml:space="preserve"> is high) (see Fig. 2B, and 4.2). Moreover, several consecutive spells will have additive effects. Several warm spells will advance phenology several times, while a cold spell may cancel effects of a warm spell.</w:t>
      </w:r>
    </w:p>
    <w:p>
      <w:pPr>
        <w:pStyle w:val="Normal"/>
        <w:spacing w:lineRule="auto" w:line="480"/>
        <w:ind w:left="0" w:righ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the case of two interacting species, if a consumer shows a response to temperature that differs from that of its resource, a change in climatic patterns may lead to either an increase or a decrease of the mismatch between the two species. This pattern has been already observed in real systems and seems to change at an accelerating rate (Kharouba et al., 2018). Increasing deviation of climate conditions from normals could be an explanation. This increase could be compounded by increasing rates of spring development as suggested in our general model. </w:t>
      </w:r>
    </w:p>
    <w:p>
      <w:pPr>
        <w:pStyle w:val="Normal"/>
        <w:spacing w:lineRule="auto" w:line="480"/>
        <w:ind w:left="0" w:righ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The present study investigates the case of two species whose respective life cycles are driven by the same external factor (i.e., temperature), but in potentially different ways. The resulting synchrony between the two species is an indirect synchrony driven by temperature. This kind of modelling approach is of prime importance to investigate potential effects of global warming on consumer-resource systems (Chuine and Régnière, 2017). Synchrony / mismatch between a consumer and its resource is fundamental to predict future species distribution. Our work improves our ability to predict the direction and the magnitude of the change in phenological synchrony, a research challenge identified by earlier studies (Kharouba et al. 2018).</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This phenological shift may affect persistence of the consumer and/or its resource. For example, an increase of the mismatch between the two species may prevent the consumer to interact with the resource, which may prevent the consumer to complete its life cycle, and may lead to a decrease in consumer biomass, or even its extirpation from the ecosystem. In some cases, if a subsidiary resource is available, the consumer may switch resources, which has some cascading effects throughout the food chain. On the other hand, a decrease in mismatch may lead to a stronger depletion of the resource, which may cause ripple effects through the food web. Thus, this phenological shift between the consumer and its resource is likely to affect species demography (Miller-Rushing, Høye, Inouye, &amp; Post, 2010). It may even affect the geographic range of species distribution (for the consumer and/or the resource).</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480"/>
        <w:rPr>
          <w:rFonts w:ascii="Times New Roman" w:hAnsi="Times New Roman" w:eastAsia="Times New Roman" w:cs="Times New Roman"/>
          <w:b/>
          <w:b/>
          <w:color w:val="000000"/>
          <w:sz w:val="24"/>
          <w:szCs w:val="24"/>
        </w:rPr>
      </w:pPr>
      <w:bookmarkStart w:id="11" w:name="_heading=h.ewbh04nvbft"/>
      <w:bookmarkEnd w:id="11"/>
      <w:r>
        <w:rPr>
          <w:rFonts w:eastAsia="Times New Roman" w:cs="Times New Roman" w:ascii="Times New Roman" w:hAnsi="Times New Roman"/>
          <w:b/>
          <w:color w:val="000000"/>
          <w:sz w:val="24"/>
          <w:szCs w:val="24"/>
        </w:rPr>
        <w:t xml:space="preserve">4.2 The spruce budworm - balsam fir system and its general implications </w:t>
      </w:r>
    </w:p>
    <w:p>
      <w:pPr>
        <w:pStyle w:val="Normal"/>
        <w:spacing w:lineRule="auto" w:line="480"/>
        <w:ind w:left="0" w:righ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mismatch between emergence and budburst is critical for the geographic distribution of the spruce budworm. If emergence occurs within two weeks before budburst, budworm populations may have access to a rich source of nutrients when buds open, which in turn increases the likelihood of larvae survival, and population persistence. On the other hand, if emergence occurs too early (or too late), budworm may run out of energy before budburst (miss the budburst and the access to a rich source of nutrients). In both cases, budworm populations may face population decline, which could lead to the budworm population not persisting at that location, or establishing on another host (e.g., black spruce) that may show a better synchrony between budburst date and emergence date at that location. </w:t>
      </w:r>
    </w:p>
    <w:p>
      <w:pPr>
        <w:pStyle w:val="Normal"/>
        <w:spacing w:lineRule="auto" w:line="480"/>
        <w:ind w:left="0" w:right="0" w:firstLine="720"/>
        <w:rPr>
          <w:rFonts w:ascii="Times New Roman" w:hAnsi="Times New Roman" w:eastAsia="Times New Roman" w:cs="Times New Roman"/>
          <w:sz w:val="24"/>
          <w:szCs w:val="24"/>
        </w:rPr>
      </w:pPr>
      <w:ins w:id="0" w:author="Sebastien Portalier" w:date="2021-03-16T15:06:41Z">
        <w:r>
          <w:rPr>
            <w:rFonts w:eastAsia="Times New Roman" w:cs="Times New Roman" w:ascii="Times New Roman" w:hAnsi="Times New Roman"/>
            <w:sz w:val="24"/>
            <w:szCs w:val="24"/>
          </w:rPr>
          <w:t xml:space="preserve">This study system shows how the theory can be applied to real species. The R(.) functions of the insect and its host tree have different shapes. Thus, they should react differently to global warming, which is the general case discussed above. Our model is able to predict the future mismatch across latitude, under different warming scenarios. This kind of approach is of primer importance: the fact that the spruce budworm may (may not) be in better synchrony with its host tree would lead to a potential increase (decrease) of the thread on the tree, which in turn may affect the potential latitudinal distribution of the tree. Similarly, a switch of host would affect other tree species. It therefore has implications for the boreal forest in Eastern Canada.   </w:t>
        </w:r>
      </w:ins>
    </w:p>
    <w:p>
      <w:pPr>
        <w:pStyle w:val="Normal"/>
        <w:spacing w:lineRule="auto" w:line="480"/>
        <w:ind w:left="0" w:right="0" w:firstLine="720"/>
        <w:rPr/>
      </w:pPr>
      <w:r>
        <w:rPr>
          <w:rFonts w:eastAsia="Times New Roman" w:cs="Times New Roman" w:ascii="Times New Roman" w:hAnsi="Times New Roman"/>
          <w:sz w:val="24"/>
          <w:szCs w:val="24"/>
        </w:rPr>
        <w:t>Nonetheless, this concrete example has implications that go beyond the spruce budworm / balsam fir system. Hence, a good estimate of the mismatch between two interacting species relies on accuracy of both models. The analysis of this case study leads to four general conclusions. First, the difference in model robustness according to the source of forcing variables (temperature) is a critical point and may be explained by the way the models have been calibrated on real data. The calibration of the tree model was done on phenology data collected in Quebec and New-Brunswick. Data comes from trees that experienced real seasonal variations. On the other hand, the calibration of the insect model was done on experimental data (Régnière, 1990) coming from budworms that grew under different temperature regimes. We acknowledge that sampling L</w:t>
      </w:r>
      <w:r>
        <w:rPr>
          <w:rFonts w:eastAsia="Times New Roman" w:cs="Times New Roman" w:ascii="Times New Roman" w:hAnsi="Times New Roman"/>
          <w:sz w:val="24"/>
          <w:szCs w:val="24"/>
          <w:vertAlign w:val="subscript"/>
        </w:rPr>
        <w:t>2</w:t>
      </w:r>
      <w:r>
        <w:rPr>
          <w:rFonts w:eastAsia="Times New Roman" w:cs="Times New Roman" w:ascii="Times New Roman" w:hAnsi="Times New Roman"/>
          <w:sz w:val="24"/>
          <w:szCs w:val="24"/>
        </w:rPr>
        <w:t xml:space="preserve"> instar on site is very challenging due to its size (1 or 2 mm length). However, despite these limitations in data collection, it seems that experimental data may not be as accurate as sampling data to calibrate phenological models, which is likely to play a fundamental role in the generalization of this kind of approach. </w:t>
      </w:r>
    </w:p>
    <w:p>
      <w:pPr>
        <w:pStyle w:val="Normal"/>
        <w:spacing w:lineRule="auto" w:line="480"/>
        <w:ind w:left="0" w:right="0" w:firstLine="720"/>
        <w:rPr/>
      </w:pPr>
      <w:r>
        <w:rPr>
          <w:rFonts w:eastAsia="Times New Roman" w:cs="Times New Roman" w:ascii="Times New Roman" w:hAnsi="Times New Roman"/>
          <w:sz w:val="24"/>
          <w:szCs w:val="24"/>
        </w:rPr>
        <w:t>Second, this study system also emphasizes the need of using real temperature data. For the system shown, simulations done with real temperature data lead to different results than simulations done with theoretical temperatures (using a cosine function). All things being equal, the theoretical temperatures lead to budburst always occurring before emergence (Fig. 2A), while real temperatures lead to emergence mostly occurring before budburst (Fig. 5). The later pattern is consistent with real observations (Pureswaran, Neau, Marchand, De Grandpré, &amp; Kneeshaw, 2019). The difference between the two outputs can be explained by the lack of warm spell in the theoretical distribution (i.e., temperatures increase monotonically from January 1</w:t>
      </w:r>
      <w:r>
        <w:rPr>
          <w:rFonts w:eastAsia="Times New Roman" w:cs="Times New Roman" w:ascii="Times New Roman" w:hAnsi="Times New Roman"/>
          <w:sz w:val="24"/>
          <w:szCs w:val="24"/>
          <w:vertAlign w:val="superscript"/>
        </w:rPr>
        <w:t>st</w:t>
      </w:r>
      <w:r>
        <w:rPr>
          <w:rFonts w:eastAsia="Times New Roman" w:cs="Times New Roman" w:ascii="Times New Roman" w:hAnsi="Times New Roman"/>
          <w:sz w:val="24"/>
          <w:szCs w:val="24"/>
        </w:rPr>
        <w:t xml:space="preserve"> to Summer). Real temperatures show warm spells during the same period of time, which advances the phenology of the budworm that is more sensitive than the tree to these short warm events. </w:t>
      </w:r>
    </w:p>
    <w:p>
      <w:pPr>
        <w:pStyle w:val="Normal"/>
        <w:spacing w:lineRule="auto" w:line="480"/>
        <w:ind w:left="0" w:right="0" w:firstLine="720"/>
        <w:rPr/>
      </w:pPr>
      <w:r>
        <w:rPr>
          <w:rFonts w:eastAsia="Times New Roman" w:cs="Times New Roman" w:ascii="Times New Roman" w:hAnsi="Times New Roman"/>
          <w:sz w:val="24"/>
          <w:szCs w:val="24"/>
        </w:rPr>
        <w:t>Third, even different sources of real temperature data can lead to different results. Results shown throughout this article were obtained using temperature data from BioSim (Régnière, Saint-Amant, Béchard, &amp; Moutaoufik, 2014). Using this interpolation method for temperature data, both models show a good level of accuracy when compared to real data (see 3.2). However, if another interpolation method is used (Thornton et al., 2020</w:t>
      </w:r>
      <w:r>
        <w:rPr>
          <w:rFonts w:eastAsia="Times New Roman" w:cs="Times New Roman" w:ascii="Times New Roman" w:hAnsi="Times New Roman"/>
          <w:sz w:val="26"/>
          <w:szCs w:val="26"/>
        </w:rPr>
        <w:t>)</w:t>
      </w:r>
      <w:r>
        <w:rPr>
          <w:rFonts w:eastAsia="Times New Roman" w:cs="Times New Roman" w:ascii="Times New Roman" w:hAnsi="Times New Roman"/>
          <w:sz w:val="24"/>
          <w:szCs w:val="24"/>
        </w:rPr>
        <w:t xml:space="preserve">, the two models may show different behaviour. The BioSim temperature data shows some warm spells throughout late Winter- early Spring period compared to the other interpolation methods. Hence, emergence of the insect is expected to occur two weeks earlier when the BioSim temperature data is used. The source of temperature data is therefore another critical point.  </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Last, the way temperature is applied on the model is also a major factor. If one considers an average temperature per day, results are different from using a four-hours time interval for temperatures (used throughout the present study). Hence, variations within a day may allow for development during a few hours, while the average temperature over the whole day may be too low to allow for development. A four-hours time interval advances phenology. The insect model shows a greater difference (about 10 days earlier using the four-hours interval) than the tree model (less than a week earlier). This sensitivity is therefore species-dependent. These four general conclusions are fundamental to develop future applied models.</w:t>
      </w:r>
    </w:p>
    <w:p>
      <w:pPr>
        <w:pStyle w:val="Heading2"/>
        <w:spacing w:lineRule="auto" w:line="480"/>
        <w:rPr>
          <w:rFonts w:ascii="Times New Roman" w:hAnsi="Times New Roman" w:eastAsia="Times New Roman" w:cs="Times New Roman"/>
          <w:b/>
          <w:b/>
          <w:color w:val="000000"/>
          <w:sz w:val="24"/>
          <w:szCs w:val="24"/>
        </w:rPr>
      </w:pPr>
      <w:bookmarkStart w:id="12" w:name="_heading=h.t51j309k8wx6"/>
      <w:bookmarkEnd w:id="12"/>
      <w:r>
        <w:rPr>
          <w:rFonts w:eastAsia="Times New Roman" w:cs="Times New Roman" w:ascii="Times New Roman" w:hAnsi="Times New Roman"/>
          <w:b/>
          <w:color w:val="000000"/>
          <w:sz w:val="24"/>
          <w:szCs w:val="24"/>
        </w:rPr>
        <w:t>4.3 Limitations of the approach</w:t>
      </w:r>
    </w:p>
    <w:p>
      <w:pPr>
        <w:pStyle w:val="Normal"/>
        <w:spacing w:lineRule="auto" w:line="480"/>
        <w:ind w:left="0" w:righ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Although the present study provides novel insights towards a better understanding of temperature of species phenology, we should also point out some limitations. First, our study is limited to cases where the phenology is directly constrained by environmental variables (more specifically temperature). It is well-known that temperature (or any other environmental variable) can also be used differently. For example, organisms can use environmental variables indirectly as cues for predicting optimal time window to have access to resources or convenient environmental conditions (e.g., photoperiod, rainfall) (McNamara et al. 2011). </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Second, we measure mismatch as the time lag between peaks of consumer demand and resource availability. Some authors have argued that more precise measurements should take into account the shape and location of the phenological distributions around these peaks (e.g., Linden 2018) while others showed that, in some cases, time lag between phenological peak dates was a better predictor of resource availability than the overlap between phenological distributions (Ramaker et al. 2020).  </w:t>
      </w:r>
    </w:p>
    <w:p>
      <w:pPr>
        <w:pStyle w:val="Heading2"/>
        <w:spacing w:lineRule="auto" w:line="480"/>
        <w:rPr>
          <w:rFonts w:ascii="Times New Roman" w:hAnsi="Times New Roman" w:eastAsia="Times New Roman" w:cs="Times New Roman"/>
          <w:b/>
          <w:b/>
          <w:color w:val="000000"/>
          <w:sz w:val="24"/>
          <w:szCs w:val="24"/>
        </w:rPr>
      </w:pPr>
      <w:bookmarkStart w:id="13" w:name="_heading=h.xcezmuwhc607"/>
      <w:bookmarkEnd w:id="13"/>
      <w:r>
        <w:rPr>
          <w:rFonts w:eastAsia="Times New Roman" w:cs="Times New Roman" w:ascii="Times New Roman" w:hAnsi="Times New Roman"/>
          <w:b/>
          <w:color w:val="000000"/>
          <w:sz w:val="24"/>
          <w:szCs w:val="24"/>
        </w:rPr>
        <w:t>4.4 Conclusion</w:t>
      </w:r>
    </w:p>
    <w:p>
      <w:pPr>
        <w:pStyle w:val="Normal"/>
        <w:spacing w:lineRule="auto" w:line="480"/>
        <w:ind w:left="0" w:righ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The modelling approach presented here is of prime importance to investigate potential effects of global warming on consumer-resource systems. Synchrony / mismatch between a consumer and its resource is fundamental to predict future species distribution. Future studies may go further by including more complex mechanistic approaches (e.g., energy budget models) in order to model the whole life cycle of the consumer, which would lead to new insights on the dynamics of the systems. Our model could be linked to models that explore the consequences of phenological mismatch on the population dynamics of a consumer and its resource (e.g., Bewick et al. 2016).</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Normal"/>
        <w:keepNext w:val="false"/>
        <w:keepLines w:val="false"/>
        <w:widowControl/>
        <w:numPr>
          <w:ilvl w:val="0"/>
          <w:numId w:val="1"/>
        </w:numPr>
        <w:spacing w:lineRule="auto" w:line="48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Importance of microclimate</w:t>
      </w:r>
    </w:p>
    <w:p>
      <w:pPr>
        <w:pStyle w:val="Normal"/>
        <w:keepNext w:val="false"/>
        <w:keepLines w:val="false"/>
        <w:widowControl/>
        <w:spacing w:lineRule="auto" w:line="48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Relation between phenology mismatch and population dynamics: see</w:t>
      </w:r>
    </w:p>
    <w:p>
      <w:pPr>
        <w:pStyle w:val="Normal"/>
        <w:keepNext w:val="false"/>
        <w:keepLines w:val="false"/>
        <w:widowControl/>
        <w:numPr>
          <w:ilvl w:val="0"/>
          <w:numId w:val="2"/>
        </w:numPr>
        <w:spacing w:lineRule="auto" w:line="480" w:before="0" w:after="0"/>
        <w:ind w:left="1440" w:right="0" w:hanging="3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The effects of phenological mismatches on demography. Miller-Rushing et al. 2010</w:t>
      </w:r>
    </w:p>
    <w:p>
      <w:pPr>
        <w:pStyle w:val="Normal"/>
        <w:keepNext w:val="false"/>
        <w:keepLines w:val="false"/>
        <w:widowControl/>
        <w:numPr>
          <w:ilvl w:val="0"/>
          <w:numId w:val="2"/>
        </w:numPr>
        <w:spacing w:lineRule="auto" w:line="480" w:before="0" w:after="0"/>
        <w:ind w:left="1440" w:right="0" w:hanging="36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Two sides of a coin: host-plant synchrony fitness trade-offs in the population dynamics of the western spruce budworm” Régnière and Nealis 2016</w:t>
      </w:r>
    </w:p>
    <w:p>
      <w:pPr>
        <w:pStyle w:val="Normal"/>
        <w:keepNext w:val="false"/>
        <w:keepLines w:val="false"/>
        <w:widowControl/>
        <w:numPr>
          <w:ilvl w:val="0"/>
          <w:numId w:val="2"/>
        </w:numPr>
        <w:spacing w:lineRule="auto" w:line="480" w:before="0" w:after="0"/>
        <w:ind w:left="1440" w:right="0" w:hanging="360"/>
        <w:jc w:val="left"/>
        <w:rPr/>
      </w:pPr>
      <w:ins w:id="1" w:author="Jean-Noel Candau" w:date="2021-02-08T16:51:09Z">
        <w:r>
          <w:rPr>
            <w:rFonts w:eastAsia="Times New Roman" w:cs="Times New Roman" w:ascii="Times New Roman" w:hAnsi="Times New Roman"/>
            <w:sz w:val="24"/>
            <w:szCs w:val="24"/>
          </w:rPr>
          <w:t>Ultimately, a phenology mismatch affects the consumer’s fitness only to the extent that the resource is not abundant enough to maximize its energy requirements when needed (Durant et al. 2007). In a situation where the resource is far more abundant than the consumer’s need, a mismatch that still allows some overlap between the distributions of the 2 species interacting stages (due to variability around the phenological peak of one or both species) might not have any impact on the consumer if the resource is still abundant enough to cover its needs (Linden, 2018). In the case of spruce budworm, for which the number of buds per emerging larva can fluctuate between 3 &gt; buds/larva &gt; 100 depending on the overall budworm population level (Régnière et al. 1989), the same phenology mismatch might have a very different impact on the population dynamics depending on the when it occurs relative to the outbreaks dynamics.</w:t>
        </w:r>
      </w:ins>
    </w:p>
    <w:p>
      <w:pPr>
        <w:pStyle w:val="Normal"/>
        <w:keepNext w:val="false"/>
        <w:keepLines w:val="false"/>
        <w:widowControl/>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keepNext w:val="false"/>
        <w:keepLines w:val="false"/>
        <w:widowControl/>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Temperature change can affect phenology in many ways depending on when and how the change occurs ( 41-44 in Kharouba)</w:t>
      </w:r>
    </w:p>
    <w:p>
      <w:pPr>
        <w:pStyle w:val="Normal"/>
        <w:keepNext w:val="false"/>
        <w:keepLines w:val="false"/>
        <w:widowControl/>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Pronounced asynchrony between interacting species is predicted to occur with climate change even when both species have similar temperature cues, covering similar temporal windows and projected to change at the same rate (Simmonds et al, 2020)</w:t>
      </w:r>
    </w:p>
    <w:p>
      <w:pPr>
        <w:pStyle w:val="Normal"/>
        <w:keepNext w:val="false"/>
        <w:keepLines w:val="false"/>
        <w:widowControl/>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spacing w:lineRule="auto" w:line="480" w:before="0" w:after="0"/>
        <w:rPr>
          <w:rFonts w:ascii="Times New Roman" w:hAnsi="Times New Roman" w:eastAsia="Times New Roman" w:cs="Times New Roman"/>
          <w:b/>
          <w:b/>
          <w:color w:val="000000"/>
        </w:rPr>
      </w:pPr>
      <w:bookmarkStart w:id="14" w:name="_heading=h.9gemdppg7qmm"/>
      <w:bookmarkEnd w:id="14"/>
      <w:r>
        <w:rPr>
          <w:rFonts w:eastAsia="Times New Roman" w:cs="Times New Roman" w:ascii="Times New Roman" w:hAnsi="Times New Roman"/>
          <w:b/>
          <w:color w:val="000000"/>
        </w:rPr>
        <w:t>Acknowledgement</w:t>
      </w:r>
    </w:p>
    <w:p>
      <w:pPr>
        <w:pStyle w:val="Normal"/>
        <w:keepNext w:val="false"/>
        <w:keepLines w:val="false"/>
        <w:widowControl/>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Authors want to thank Dr. Remi Saint-Amant for his helpful guidance to obtain temperature data from BioSIM, and Dr. Jacques Régnière for sharing data on balsam fir phenology. This study was funded by the Healthy Forest Partnership.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Heading1"/>
        <w:rPr/>
      </w:pPr>
      <w:commentRangeStart w:id="1"/>
      <w:r>
        <w:rPr>
          <w:rFonts w:eastAsia="Times New Roman" w:cs="Times New Roman" w:ascii="Times New Roman" w:hAnsi="Times New Roman"/>
          <w:b/>
          <w:color w:val="000000"/>
        </w:rPr>
        <w:t>Appendix</w:t>
      </w:r>
      <w:commentRangeEnd w:id="1"/>
      <w:r>
        <w:commentReference w:id="1"/>
      </w:r>
      <w:r>
        <w:rPr>
          <w:rFonts w:eastAsia="Times New Roman" w:cs="Times New Roman" w:ascii="Times New Roman" w:hAnsi="Times New Roman"/>
          <w:b/>
          <w:color w:val="000000"/>
        </w:rPr>
      </w:r>
    </w:p>
    <w:p>
      <w:pPr>
        <w:pStyle w:val="Normal"/>
        <w:keepNext w:val="false"/>
        <w:keepLines w:val="false"/>
        <w:widowControl/>
        <w:spacing w:lineRule="auto" w:line="48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pacing w:lineRule="auto" w:line="480" w:before="0" w:after="0"/>
        <w:ind w:left="0" w:right="0" w:hanging="0"/>
        <w:jc w:val="left"/>
        <w:rPr/>
      </w:pPr>
      <w:r>
        <w:rPr>
          <w:rFonts w:eastAsia="Times New Roman" w:cs="Times New Roman" w:ascii="Times New Roman" w:hAnsi="Times New Roman"/>
          <w:sz w:val="24"/>
          <w:szCs w:val="24"/>
        </w:rPr>
        <w:t>In this appendix, we give the details for the mathematical derivation of the two sensitivity formulas for the end time of the seasonal resting period of a species. The general equation that connects the start time t</w:t>
      </w:r>
      <w:r>
        <w:rPr>
          <w:rFonts w:eastAsia="Times New Roman" w:cs="Times New Roman" w:ascii="Times New Roman" w:hAnsi="Times New Roman"/>
          <w:sz w:val="24"/>
          <w:szCs w:val="24"/>
          <w:vertAlign w:val="subscript"/>
        </w:rPr>
        <w:t>0</w:t>
      </w:r>
      <w:r>
        <w:rPr>
          <w:rFonts w:eastAsia="Times New Roman" w:cs="Times New Roman" w:ascii="Times New Roman" w:hAnsi="Times New Roman"/>
          <w:sz w:val="24"/>
          <w:szCs w:val="24"/>
        </w:rPr>
        <w:t>, the rate curve R(x) and the threshold F to with the end time t* of the resting period is</w:t>
      </w:r>
    </w:p>
    <w:p>
      <w:pPr>
        <w:pStyle w:val="Normal"/>
        <w:spacing w:lineRule="auto" w:line="240" w:before="0" w:after="0"/>
        <w:jc w:val="center"/>
        <w:rPr/>
      </w:pPr>
      <w:r>
        <w:rPr/>
      </w:r>
      <m:oMath xmlns:m="http://schemas.openxmlformats.org/officeDocument/2006/math">
        <m:nary>
          <m:naryPr>
            <m:chr m:val="∫"/>
          </m:naryPr>
          <m:sub>
            <m:sSub>
              <m:e>
                <m:r>
                  <w:rPr>
                    <w:rFonts w:ascii="Cambria Math" w:hAnsi="Cambria Math"/>
                  </w:rPr>
                  <m:t xml:space="preserve">t</m:t>
                </m:r>
              </m:e>
              <m:sub>
                <m:r>
                  <w:rPr>
                    <w:rFonts w:ascii="Cambria Math" w:hAnsi="Cambria Math"/>
                  </w:rPr>
                  <m:t xml:space="preserve">0</m:t>
                </m:r>
              </m:sub>
            </m:sSub>
          </m:sub>
          <m:sup>
            <m:sSup>
              <m:e>
                <m:r>
                  <w:rPr>
                    <w:rFonts w:ascii="Cambria Math" w:hAnsi="Cambria Math"/>
                  </w:rPr>
                  <m:t xml:space="preserve">t</m:t>
                </m:r>
              </m:e>
              <m:sup/>
            </m:sSup>
          </m:sup>
          <m:e>
            <m:r>
              <w:rPr>
                <w:rFonts w:ascii="Cambria Math" w:hAnsi="Cambria Math"/>
              </w:rPr>
              <m:t xml:space="preserve">R</m:t>
            </m:r>
            <m:d>
              <m:dPr>
                <m:begChr m:val="("/>
                <m:endChr m:val=")"/>
              </m:dPr>
              <m:e>
                <m:r>
                  <w:rPr>
                    <w:rFonts w:ascii="Cambria Math" w:hAnsi="Cambria Math"/>
                  </w:rPr>
                  <m:t xml:space="preserve">x</m:t>
                </m:r>
                <m:d>
                  <m:dPr>
                    <m:begChr m:val="("/>
                    <m:endChr m:val=")"/>
                  </m:dPr>
                  <m:e>
                    <m:r>
                      <w:rPr>
                        <w:rFonts w:ascii="Cambria Math" w:hAnsi="Cambria Math"/>
                      </w:rPr>
                      <m:t xml:space="preserve">t</m:t>
                    </m:r>
                  </m:e>
                </m:d>
              </m:e>
            </m:d>
            <m:r>
              <w:rPr>
                <w:rFonts w:ascii="Cambria Math" w:hAnsi="Cambria Math"/>
              </w:rPr>
              <m:t xml:space="preserve">dt</m:t>
            </m:r>
            <m:r>
              <w:rPr>
                <w:rFonts w:ascii="Cambria Math" w:hAnsi="Cambria Math"/>
              </w:rPr>
              <m:t xml:space="preserve">=</m:t>
            </m:r>
            <m:r>
              <w:rPr>
                <w:rFonts w:ascii="Cambria Math" w:hAnsi="Cambria Math"/>
              </w:rPr>
              <m:t xml:space="preserve">F</m:t>
            </m:r>
            <m:r>
              <w:rPr>
                <w:rFonts w:ascii="Cambria Math" w:hAnsi="Cambria Math"/>
              </w:rPr>
              <m:t xml:space="preserve">.</m:t>
            </m:r>
          </m:e>
        </m:nary>
      </m:oMath>
      <w:r>
        <w:rPr>
          <w:rFonts w:eastAsia="Cambria Math" w:cs="Cambria Math" w:ascii="Cambria Math" w:hAnsi="Cambria Math"/>
          <w:sz w:val="24"/>
          <w:szCs w:val="24"/>
        </w:rPr>
        <w:t xml:space="preserve">                               </w:t>
      </w:r>
      <w:r>
        <w:rPr>
          <w:rFonts w:eastAsia="Cambria Math" w:cs="Cambria Math" w:ascii="Cambria Math" w:hAnsi="Cambria Math"/>
          <w:sz w:val="24"/>
          <w:szCs w:val="24"/>
        </w:rPr>
        <w:t>Eq. 9</w:t>
      </w:r>
    </w:p>
    <w:p>
      <w:pPr>
        <w:pStyle w:val="Normal"/>
        <w:keepNext w:val="false"/>
        <w:keepLines w:val="false"/>
        <w:widowControl/>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lineRule="auto" w:line="480" w:before="0" w:after="0"/>
        <w:rPr>
          <w:rFonts w:ascii="Times New Roman" w:hAnsi="Times New Roman" w:eastAsia="Times New Roman" w:cs="Times New Roman"/>
          <w:b/>
          <w:b/>
          <w:color w:val="000000"/>
          <w:sz w:val="24"/>
          <w:szCs w:val="24"/>
        </w:rPr>
      </w:pPr>
      <w:bookmarkStart w:id="15" w:name="_heading=h.3bytaue1w66b"/>
      <w:bookmarkEnd w:id="15"/>
      <w:r>
        <w:rPr>
          <w:rFonts w:eastAsia="Times New Roman" w:cs="Times New Roman" w:ascii="Times New Roman" w:hAnsi="Times New Roman"/>
          <w:b/>
          <w:color w:val="000000"/>
          <w:sz w:val="24"/>
          <w:szCs w:val="24"/>
        </w:rPr>
        <w:t>A.1 General features</w:t>
      </w:r>
    </w:p>
    <w:p>
      <w:pPr>
        <w:pStyle w:val="Normal"/>
        <w:keepNext w:val="false"/>
        <w:keepLines w:val="false"/>
        <w:widowControl/>
        <w:spacing w:lineRule="auto" w:line="480" w:before="0" w:after="0"/>
        <w:ind w:left="0" w:right="0" w:hanging="0"/>
        <w:jc w:val="left"/>
        <w:rPr/>
      </w:pPr>
      <w:r>
        <w:rPr>
          <w:rFonts w:eastAsia="Times New Roman" w:cs="Times New Roman" w:ascii="Times New Roman" w:hAnsi="Times New Roman"/>
          <w:sz w:val="24"/>
          <w:szCs w:val="24"/>
        </w:rPr>
        <w:t>We want to determine how t*changes when the temperature</w:t>
      </w:r>
      <w:r>
        <w:rPr>
          <w:rFonts w:eastAsia="Times New Roman" w:cs="Times New Roman" w:ascii="Times New Roman" w:hAnsi="Times New Roman"/>
          <w:i/>
          <w:sz w:val="24"/>
          <w:szCs w:val="24"/>
        </w:rPr>
        <w:t xml:space="preserve"> x=x(t)</w:t>
      </w:r>
      <w:r>
        <w:rPr>
          <w:rFonts w:eastAsia="Times New Roman" w:cs="Times New Roman" w:ascii="Times New Roman" w:hAnsi="Times New Roman"/>
          <w:sz w:val="24"/>
          <w:szCs w:val="24"/>
        </w:rPr>
        <w:t xml:space="preserve"> changes by a small amount. More formally, we will derive a formula for the linear approximation</w:t>
      </w:r>
    </w:p>
    <w:p>
      <w:pPr>
        <w:pStyle w:val="Normal"/>
        <w:keepNext w:val="false"/>
        <w:keepLines w:val="false"/>
        <w:widowControl/>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t^*(\epsilon) = t^*(0) + \epsilon \frac{d t^*}{d\epsilon}        Eq. 10</w:t>
      </w:r>
    </w:p>
    <w:p>
      <w:pPr>
        <w:pStyle w:val="Normal"/>
        <w:keepNext w:val="false"/>
        <w:keepLines w:val="false"/>
        <w:widowControl/>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where \epsilon measures the magnitude of the small change, t*(0) is the end time when there is no change in the temperature time series from historical data, and the derivative is the sensitivity of the end time with respect to small changes.</w:t>
      </w:r>
    </w:p>
    <w:p>
      <w:pPr>
        <w:pStyle w:val="Normal"/>
        <w:keepNext w:val="false"/>
        <w:keepLines w:val="false"/>
        <w:widowControl/>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spacing w:lineRule="auto" w:line="480" w:before="0" w:after="0"/>
        <w:ind w:left="0" w:right="0" w:hanging="0"/>
        <w:jc w:val="left"/>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We write the change in temperature as </w:t>
      </w:r>
      <w:r>
        <w:rPr>
          <w:rFonts w:eastAsia="Times New Roman" w:cs="Times New Roman" w:ascii="Times New Roman" w:hAnsi="Times New Roman"/>
          <w:i/>
          <w:sz w:val="24"/>
          <w:szCs w:val="24"/>
        </w:rPr>
        <w:t>x(t)+ϵz(t)</w:t>
      </w:r>
      <w:r>
        <w:rPr>
          <w:rFonts w:eastAsia="Times New Roman" w:cs="Times New Roman" w:ascii="Times New Roman" w:hAnsi="Times New Roman"/>
          <w:sz w:val="24"/>
          <w:szCs w:val="24"/>
        </w:rPr>
        <w:t xml:space="preserve">, where z(t) is the pattern in which the temperature differs from the expectation and ϵ is small.  Since the end time now depends on ϵ, we write </w:t>
      </w:r>
      <w:r>
        <w:rPr>
          <w:rFonts w:eastAsia="Times New Roman" w:cs="Times New Roman" w:ascii="Times New Roman" w:hAnsi="Times New Roman"/>
          <w:i/>
          <w:sz w:val="24"/>
          <w:szCs w:val="24"/>
        </w:rPr>
        <w:t>t*=t* (ϵ)</w:t>
      </w:r>
      <w:r>
        <w:rPr>
          <w:rFonts w:eastAsia="Times New Roman" w:cs="Times New Roman" w:ascii="Times New Roman" w:hAnsi="Times New Roman"/>
          <w:sz w:val="24"/>
          <w:szCs w:val="24"/>
        </w:rPr>
        <w:t>.  The sensitivity of the end time with respect to ϵ is given by the derivative</w:t>
      </w:r>
    </w:p>
    <w:p>
      <w:pPr>
        <w:pStyle w:val="Normal"/>
        <w:spacing w:lineRule="auto" w:line="240" w:before="0" w:after="0"/>
        <w:jc w:val="center"/>
        <w:rPr/>
      </w:pPr>
      <w:r>
        <w:rPr/>
      </w:r>
      <m:oMath xmlns:m="http://schemas.openxmlformats.org/officeDocument/2006/math">
        <m:f>
          <m:num>
            <m:r>
              <w:rPr>
                <w:rFonts w:ascii="Cambria Math" w:hAnsi="Cambria Math"/>
              </w:rPr>
              <m:t xml:space="preserve">d</m:t>
            </m:r>
            <m:sSup>
              <m:e>
                <m:r>
                  <w:rPr>
                    <w:rFonts w:ascii="Cambria Math" w:hAnsi="Cambria Math"/>
                  </w:rPr>
                  <m:t xml:space="preserve">t</m:t>
                </m:r>
              </m:e>
              <m:sup/>
            </m:sSup>
          </m:num>
          <m:den>
            <m:r>
              <w:rPr>
                <w:rFonts w:ascii="Cambria Math" w:hAnsi="Cambria Math"/>
              </w:rPr>
              <m:t xml:space="preserve">dϵ</m:t>
            </m:r>
          </m:den>
        </m:f>
        <m:r>
          <w:rPr>
            <w:rFonts w:ascii="Cambria Math" w:hAnsi="Cambria Math"/>
          </w:rPr>
          <m:t xml:space="preserve">for</m:t>
        </m:r>
        <m:r>
          <w:rPr>
            <w:rFonts w:ascii="Cambria Math" w:hAnsi="Cambria Math"/>
          </w:rPr>
          <m:t xml:space="preserve">ϵ</m:t>
        </m:r>
        <m:r>
          <w:rPr>
            <w:rFonts w:ascii="Cambria Math" w:hAnsi="Cambria Math"/>
          </w:rPr>
          <m:t xml:space="preserve">=</m:t>
        </m:r>
        <m:r>
          <w:rPr>
            <w:rFonts w:ascii="Cambria Math" w:hAnsi="Cambria Math"/>
          </w:rPr>
          <m:t xml:space="preserve">0.</m:t>
        </m:r>
      </m:oMath>
      <w:r>
        <w:rPr>
          <w:rFonts w:eastAsia="Cambria Math" w:cs="Cambria Math" w:ascii="Cambria Math" w:hAnsi="Cambria Math"/>
          <w:sz w:val="24"/>
          <w:szCs w:val="24"/>
        </w:rPr>
        <w:t xml:space="preserve">            </w:t>
      </w:r>
      <w:r>
        <w:rPr>
          <w:rFonts w:eastAsia="Cambria Math" w:cs="Cambria Math" w:ascii="Cambria Math" w:hAnsi="Cambria Math"/>
          <w:sz w:val="24"/>
          <w:szCs w:val="24"/>
        </w:rPr>
        <w:t>Eq. 11</w:t>
      </w:r>
    </w:p>
    <w:p>
      <w:pPr>
        <w:pStyle w:val="Normal"/>
        <w:keepNext w:val="false"/>
        <w:keepLines w:val="false"/>
        <w:widowControl/>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spacing w:lineRule="auto" w:line="480" w:before="0" w:after="0"/>
        <w:ind w:left="0" w:right="0" w:hanging="0"/>
        <w:jc w:val="left"/>
        <w:rPr/>
      </w:pPr>
      <w:r>
        <w:rPr>
          <w:rFonts w:eastAsia="Times New Roman" w:cs="Times New Roman" w:ascii="Times New Roman" w:hAnsi="Times New Roman"/>
          <w:sz w:val="24"/>
          <w:szCs w:val="24"/>
        </w:rPr>
        <w:t xml:space="preserve">This expression will depend on the pattern of temperature difference, </w:t>
      </w:r>
      <w:r>
        <w:rPr>
          <w:rFonts w:eastAsia="Times New Roman" w:cs="Times New Roman" w:ascii="Times New Roman" w:hAnsi="Times New Roman"/>
          <w:i/>
          <w:sz w:val="24"/>
          <w:szCs w:val="24"/>
        </w:rPr>
        <w:t>z(t)</w:t>
      </w:r>
      <w:r>
        <w:rPr>
          <w:rFonts w:eastAsia="Times New Roman" w:cs="Times New Roman" w:ascii="Times New Roman" w:hAnsi="Times New Roman"/>
          <w:sz w:val="24"/>
          <w:szCs w:val="24"/>
        </w:rPr>
        <w:t>. We will discuss two specific patterns below.</w:t>
      </w:r>
    </w:p>
    <w:p>
      <w:pPr>
        <w:pStyle w:val="Normal"/>
        <w:keepNext w:val="false"/>
        <w:keepLines w:val="false"/>
        <w:widowControl/>
        <w:spacing w:lineRule="auto" w:line="480" w:before="0" w:after="0"/>
        <w:ind w:left="0" w:right="0" w:firstLine="72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When we substitute these expressions into the defining equation for t* above, ϵ appears twice: once in the upper limit of integration and once in the integrand. To emphasize these two occurrences, we write the left-hand side of the equation as a function of two variables, namely</w:t>
      </w:r>
    </w:p>
    <w:p>
      <w:pPr>
        <w:pStyle w:val="Normal"/>
        <w:spacing w:lineRule="auto" w:line="240" w:before="0" w:after="0"/>
        <w:jc w:val="center"/>
        <w:rPr/>
      </w:pPr>
      <w:r>
        <w:rPr/>
      </w:r>
      <m:oMath xmlns:m="http://schemas.openxmlformats.org/officeDocument/2006/math">
        <m:r>
          <w:rPr>
            <w:rFonts w:ascii="Cambria Math" w:hAnsi="Cambria Math"/>
          </w:rPr>
          <m:t xml:space="preserve">I</m:t>
        </m:r>
        <m:d>
          <m:dPr>
            <m:begChr m:val="("/>
            <m:endChr m:val=")"/>
          </m:dPr>
          <m:e>
            <m:sSup>
              <m:e>
                <m:r>
                  <w:rPr>
                    <w:rFonts w:ascii="Cambria Math" w:hAnsi="Cambria Math"/>
                  </w:rPr>
                  <m:t xml:space="preserve">t</m:t>
                </m:r>
              </m:e>
              <m:sup/>
            </m:sSup>
            <m:d>
              <m:dPr>
                <m:begChr m:val="("/>
                <m:endChr m:val=")"/>
              </m:dPr>
              <m:e>
                <m:r>
                  <w:rPr>
                    <w:rFonts w:ascii="Cambria Math" w:hAnsi="Cambria Math"/>
                  </w:rPr>
                  <m:t xml:space="preserve">ϵ</m:t>
                </m:r>
              </m:e>
            </m:d>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ϵz</m:t>
                </m:r>
              </m:e>
            </m:d>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0</m:t>
                </m:r>
              </m:sub>
            </m:sSub>
          </m:sub>
          <m:sup>
            <m:sSup>
              <m:e>
                <m:r>
                  <w:rPr>
                    <w:rFonts w:ascii="Cambria Math" w:hAnsi="Cambria Math"/>
                  </w:rPr>
                  <m:t xml:space="preserve">t</m:t>
                </m:r>
              </m:e>
              <m:sup/>
            </m:sSup>
            <m:d>
              <m:dPr>
                <m:begChr m:val="("/>
                <m:endChr m:val=")"/>
              </m:dPr>
              <m:e>
                <m:r>
                  <w:rPr>
                    <w:rFonts w:ascii="Cambria Math" w:hAnsi="Cambria Math"/>
                  </w:rPr>
                  <m:t xml:space="preserve">ϵ</m:t>
                </m:r>
              </m:e>
            </m:d>
          </m:sup>
          <m:e>
            <m:r>
              <w:rPr>
                <w:rFonts w:ascii="Cambria Math" w:hAnsi="Cambria Math"/>
              </w:rPr>
              <m:t xml:space="preserve">R</m:t>
            </m:r>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ϵz</m:t>
                </m:r>
                <m:d>
                  <m:dPr>
                    <m:begChr m:val="("/>
                    <m:endChr m:val=")"/>
                  </m:dPr>
                  <m:e>
                    <m:r>
                      <w:rPr>
                        <w:rFonts w:ascii="Cambria Math" w:hAnsi="Cambria Math"/>
                      </w:rPr>
                      <m:t xml:space="preserve">t</m:t>
                    </m:r>
                  </m:e>
                </m:d>
              </m:e>
            </m:d>
            <m:r>
              <w:rPr>
                <w:rFonts w:ascii="Cambria Math" w:hAnsi="Cambria Math"/>
              </w:rPr>
              <m:t xml:space="preserve">dt</m:t>
            </m:r>
          </m:e>
        </m:nary>
      </m:oMath>
      <w:r>
        <w:rPr>
          <w:rFonts w:eastAsia="Cambria Math" w:cs="Cambria Math" w:ascii="Cambria Math" w:hAnsi="Cambria Math"/>
          <w:sz w:val="24"/>
          <w:szCs w:val="24"/>
        </w:rPr>
        <w:t xml:space="preserve">        </w:t>
      </w:r>
      <w:r>
        <w:rPr>
          <w:rFonts w:eastAsia="Cambria Math" w:cs="Cambria Math" w:ascii="Cambria Math" w:hAnsi="Cambria Math"/>
          <w:sz w:val="24"/>
          <w:szCs w:val="24"/>
        </w:rPr>
        <w:t>Eq. 12</w:t>
      </w:r>
    </w:p>
    <w:p>
      <w:pPr>
        <w:pStyle w:val="Normal"/>
        <w:keepNext w:val="false"/>
        <w:keepLines w:val="false"/>
        <w:widowControl/>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When we differentiate the equation that defines the end time, I(t* ,R)=F, with respect to ϵ, we use the chain rule repeatedly and obtain</w:t>
      </w:r>
    </w:p>
    <w:p>
      <w:pPr>
        <w:pStyle w:val="Normal"/>
        <w:spacing w:lineRule="auto" w:line="240" w:before="0" w:after="0"/>
        <w:jc w:val="center"/>
        <w:rPr/>
      </w:pPr>
      <w:r>
        <w:rPr/>
      </w:r>
      <m:oMath xmlns:m="http://schemas.openxmlformats.org/officeDocument/2006/math">
        <m:f>
          <m:num>
            <m:r>
              <w:rPr>
                <w:rFonts w:ascii="Cambria Math" w:hAnsi="Cambria Math"/>
              </w:rPr>
              <m:t xml:space="preserve">d</m:t>
            </m:r>
          </m:num>
          <m:den>
            <m:r>
              <w:rPr>
                <w:rFonts w:ascii="Cambria Math" w:hAnsi="Cambria Math"/>
              </w:rPr>
              <m:t xml:space="preserve">dϵ</m:t>
            </m:r>
          </m:den>
        </m:f>
        <m:r>
          <w:rPr>
            <w:rFonts w:ascii="Cambria Math" w:hAnsi="Cambria Math"/>
          </w:rPr>
          <m:t xml:space="preserve">I</m:t>
        </m:r>
        <m:d>
          <m:dPr>
            <m:begChr m:val="("/>
            <m:endChr m:val=")"/>
          </m:dPr>
          <m:e>
            <m:sSup>
              <m:e>
                <m:r>
                  <w:rPr>
                    <w:rFonts w:ascii="Cambria Math" w:hAnsi="Cambria Math"/>
                  </w:rPr>
                  <m:t xml:space="preserve">t</m:t>
                </m:r>
              </m:e>
              <m:sup/>
            </m:sSup>
            <m:d>
              <m:dPr>
                <m:begChr m:val="("/>
                <m:endChr m:val=")"/>
              </m:dPr>
              <m:e>
                <m:r>
                  <w:rPr>
                    <w:rFonts w:ascii="Cambria Math" w:hAnsi="Cambria Math"/>
                  </w:rPr>
                  <m:t xml:space="preserve">ϵ</m:t>
                </m:r>
              </m:e>
            </m:d>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ϵz</m:t>
                </m:r>
              </m:e>
            </m:d>
          </m:e>
        </m:d>
        <m:r>
          <w:rPr>
            <w:rFonts w:ascii="Cambria Math" w:hAnsi="Cambria Math"/>
          </w:rPr>
          <m:t xml:space="preserve">=</m:t>
        </m:r>
        <m:f>
          <m:num>
            <m:r>
              <w:rPr>
                <w:rFonts w:ascii="Cambria Math" w:hAnsi="Cambria Math"/>
              </w:rPr>
              <m:t xml:space="preserve">∂</m:t>
            </m:r>
            <m:r>
              <w:rPr>
                <w:rFonts w:ascii="Cambria Math" w:hAnsi="Cambria Math"/>
              </w:rPr>
              <m:t xml:space="preserve">I</m:t>
            </m:r>
          </m:num>
          <m:den>
            <m:r>
              <w:rPr>
                <w:rFonts w:ascii="Cambria Math" w:hAnsi="Cambria Math"/>
              </w:rPr>
              <m:t xml:space="preserve">∂</m:t>
            </m:r>
            <m:sSup>
              <m:e>
                <m:r>
                  <w:rPr>
                    <w:rFonts w:ascii="Cambria Math" w:hAnsi="Cambria Math"/>
                  </w:rPr>
                  <m:t xml:space="preserve">t</m:t>
                </m:r>
              </m:e>
              <m:sup/>
            </m:sSup>
          </m:den>
        </m:f>
        <m:f>
          <m:num>
            <m:r>
              <w:rPr>
                <w:rFonts w:ascii="Cambria Math" w:hAnsi="Cambria Math"/>
              </w:rPr>
              <m:t xml:space="preserve">d</m:t>
            </m:r>
            <m:sSup>
              <m:e>
                <m:r>
                  <w:rPr>
                    <w:rFonts w:ascii="Cambria Math" w:hAnsi="Cambria Math"/>
                  </w:rPr>
                  <m:t xml:space="preserve">t</m:t>
                </m:r>
              </m:e>
              <m:sup/>
            </m:sSup>
          </m:num>
          <m:den>
            <m:r>
              <w:rPr>
                <w:rFonts w:ascii="Cambria Math" w:hAnsi="Cambria Math"/>
              </w:rPr>
              <m:t xml:space="preserve">dϵ</m:t>
            </m:r>
          </m:den>
        </m:f>
        <m:r>
          <w:rPr>
            <w:rFonts w:ascii="Cambria Math" w:hAnsi="Cambria Math"/>
          </w:rPr>
          <m:t xml:space="preserve">+</m:t>
        </m:r>
        <m:f>
          <m:num>
            <m:r>
              <w:rPr>
                <w:rFonts w:ascii="Cambria Math" w:hAnsi="Cambria Math"/>
              </w:rPr>
              <m:t xml:space="preserve">∂</m:t>
            </m:r>
            <m:r>
              <w:rPr>
                <w:rFonts w:ascii="Cambria Math" w:hAnsi="Cambria Math"/>
              </w:rPr>
              <m:t xml:space="preserve">I</m:t>
            </m:r>
          </m:num>
          <m:den>
            <m:r>
              <w:rPr>
                <w:rFonts w:ascii="Cambria Math" w:hAnsi="Cambria Math"/>
              </w:rPr>
              <m:t xml:space="preserve">∂</m:t>
            </m:r>
            <m:r>
              <w:rPr>
                <w:rFonts w:ascii="Cambria Math" w:hAnsi="Cambria Math"/>
              </w:rPr>
              <m:t xml:space="preserve">R</m:t>
            </m:r>
          </m:den>
        </m:f>
        <m:f>
          <m:num>
            <m:r>
              <w:rPr>
                <w:rFonts w:ascii="Cambria Math" w:hAnsi="Cambria Math"/>
              </w:rPr>
              <m:t xml:space="preserve">dR</m:t>
            </m:r>
          </m:num>
          <m:den>
            <m:r>
              <w:rPr>
                <w:rFonts w:ascii="Cambria Math" w:hAnsi="Cambria Math"/>
              </w:rPr>
              <m:t xml:space="preserve">dx</m:t>
            </m:r>
          </m:den>
        </m:f>
        <m:f>
          <m:num>
            <m:r>
              <w:rPr>
                <w:rFonts w:ascii="Cambria Math" w:hAnsi="Cambria Math"/>
              </w:rPr>
              <m:t xml:space="preserve">dx</m:t>
            </m:r>
          </m:num>
          <m:den>
            <m:r>
              <w:rPr>
                <w:rFonts w:ascii="Cambria Math" w:hAnsi="Cambria Math"/>
              </w:rPr>
              <m:t xml:space="preserve">dϵ</m:t>
            </m:r>
          </m:den>
        </m:f>
        <m:r>
          <w:rPr>
            <w:rFonts w:ascii="Cambria Math" w:hAnsi="Cambria Math"/>
          </w:rPr>
          <m:t xml:space="preserve">=</m:t>
        </m:r>
        <m:r>
          <w:rPr>
            <w:rFonts w:ascii="Cambria Math" w:hAnsi="Cambria Math"/>
          </w:rPr>
          <m:t xml:space="preserve">0</m:t>
        </m:r>
      </m:oMath>
      <w:r>
        <w:rPr>
          <w:rFonts w:eastAsia="Cambria Math" w:cs="Cambria Math" w:ascii="Cambria Math" w:hAnsi="Cambria Math"/>
          <w:sz w:val="24"/>
          <w:szCs w:val="24"/>
        </w:rPr>
        <w:t xml:space="preserve">         </w:t>
      </w:r>
      <w:r>
        <w:rPr>
          <w:rFonts w:eastAsia="Cambria Math" w:cs="Cambria Math" w:ascii="Cambria Math" w:hAnsi="Cambria Math"/>
          <w:sz w:val="24"/>
          <w:szCs w:val="24"/>
        </w:rPr>
        <w:t>Eq. 13</w:t>
      </w:r>
    </w:p>
    <w:p>
      <w:pPr>
        <w:pStyle w:val="Normal"/>
        <w:keepNext w:val="false"/>
        <w:keepLines w:val="false"/>
        <w:widowControl/>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spacing w:lineRule="auto" w:line="480" w:before="0" w:after="0"/>
        <w:ind w:left="0" w:right="0" w:hanging="0"/>
        <w:jc w:val="left"/>
        <w:rPr/>
      </w:pPr>
      <w:r>
        <w:rPr>
          <w:rFonts w:eastAsia="Times New Roman" w:cs="Times New Roman" w:ascii="Times New Roman" w:hAnsi="Times New Roman"/>
          <w:sz w:val="24"/>
          <w:szCs w:val="24"/>
        </w:rPr>
        <w:t xml:space="preserve">The derivative of the integral in Eq. 12 with respect to the end time is simply the integrand evaluated at the end time. The derivative of the integral with respect to the integrand is the integral itself since this is linear. The derivative of the rate function with respect to </w:t>
      </w:r>
      <w:r>
        <w:rPr>
          <w:rFonts w:eastAsia="Times New Roman" w:cs="Times New Roman" w:ascii="Times New Roman" w:hAnsi="Times New Roman"/>
          <w:i/>
          <w:sz w:val="24"/>
          <w:szCs w:val="24"/>
        </w:rPr>
        <w:t>x</w:t>
      </w:r>
      <w:r>
        <w:rPr>
          <w:rFonts w:eastAsia="Times New Roman" w:cs="Times New Roman" w:ascii="Times New Roman" w:hAnsi="Times New Roman"/>
          <w:sz w:val="24"/>
          <w:szCs w:val="24"/>
        </w:rPr>
        <w:t xml:space="preserve"> is the usual derivative and the derivative of </w:t>
      </w:r>
      <w:r>
        <w:rPr>
          <w:rFonts w:eastAsia="Times New Roman" w:cs="Times New Roman" w:ascii="Times New Roman" w:hAnsi="Times New Roman"/>
          <w:i/>
          <w:sz w:val="24"/>
          <w:szCs w:val="24"/>
        </w:rPr>
        <w:t>x</w:t>
      </w:r>
      <w:r>
        <w:rPr>
          <w:rFonts w:eastAsia="Times New Roman" w:cs="Times New Roman" w:ascii="Times New Roman" w:hAnsi="Times New Roman"/>
          <w:sz w:val="24"/>
          <w:szCs w:val="24"/>
        </w:rPr>
        <w:t xml:space="preserve"> with respect to </w:t>
      </w:r>
      <w:r>
        <w:rPr>
          <w:rFonts w:eastAsia="Times New Roman" w:cs="Times New Roman" w:ascii="Times New Roman" w:hAnsi="Times New Roman"/>
          <w:i/>
          <w:sz w:val="24"/>
          <w:szCs w:val="24"/>
        </w:rPr>
        <w:t>ϵ</w:t>
      </w:r>
      <w:r>
        <w:rPr>
          <w:rFonts w:eastAsia="Times New Roman" w:cs="Times New Roman" w:ascii="Times New Roman" w:hAnsi="Times New Roman"/>
          <w:sz w:val="24"/>
          <w:szCs w:val="24"/>
        </w:rPr>
        <w:t xml:space="preserve"> is </w:t>
      </w:r>
      <w:r>
        <w:rPr>
          <w:rFonts w:eastAsia="Times New Roman" w:cs="Times New Roman" w:ascii="Times New Roman" w:hAnsi="Times New Roman"/>
          <w:i/>
          <w:sz w:val="24"/>
          <w:szCs w:val="24"/>
        </w:rPr>
        <w:t>z</w:t>
      </w:r>
      <w:r>
        <w:rPr>
          <w:rFonts w:eastAsia="Times New Roman" w:cs="Times New Roman" w:ascii="Times New Roman" w:hAnsi="Times New Roman"/>
          <w:sz w:val="24"/>
          <w:szCs w:val="24"/>
        </w:rPr>
        <w:t>, by our definition above. Then we can solve the above equation for the quantity we are looking for and find</w:t>
      </w:r>
    </w:p>
    <w:p>
      <w:pPr>
        <w:pStyle w:val="Normal"/>
        <w:spacing w:lineRule="auto" w:line="240" w:before="0" w:after="0"/>
        <w:jc w:val="center"/>
        <w:rPr/>
      </w:pPr>
      <w:r>
        <w:rPr/>
      </w:r>
      <m:oMath xmlns:m="http://schemas.openxmlformats.org/officeDocument/2006/math">
        <m:f>
          <m:num>
            <m:r>
              <w:rPr>
                <w:rFonts w:ascii="Cambria Math" w:hAnsi="Cambria Math"/>
              </w:rPr>
              <m:t xml:space="preserve">d</m:t>
            </m:r>
            <m:sSup>
              <m:e>
                <m:r>
                  <w:rPr>
                    <w:rFonts w:ascii="Cambria Math" w:hAnsi="Cambria Math"/>
                  </w:rPr>
                  <m:t xml:space="preserve">t</m:t>
                </m:r>
              </m:e>
              <m:sup/>
            </m:sSup>
          </m:num>
          <m:den>
            <m:r>
              <w:rPr>
                <w:rFonts w:ascii="Cambria Math" w:hAnsi="Cambria Math"/>
              </w:rPr>
              <m:t xml:space="preserve">dϵ</m:t>
            </m:r>
          </m:den>
        </m:f>
        <m:r>
          <w:rPr>
            <w:rFonts w:ascii="Cambria Math" w:hAnsi="Cambria Math"/>
          </w:rPr>
          <m:t xml:space="preserve">=</m:t>
        </m:r>
        <m:f>
          <m:num>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0</m:t>
                    </m:r>
                  </m:sub>
                </m:sSub>
              </m:sub>
              <m:sup>
                <m:sSup>
                  <m:e>
                    <m:r>
                      <w:rPr>
                        <w:rFonts w:ascii="Cambria Math" w:hAnsi="Cambria Math"/>
                      </w:rPr>
                      <m:t xml:space="preserve">t</m:t>
                    </m:r>
                  </m:e>
                  <m:sup/>
                </m:sSup>
              </m:sup>
              <m:e>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x</m:t>
                    </m:r>
                    <m:d>
                      <m:dPr>
                        <m:begChr m:val="("/>
                        <m:endChr m:val=")"/>
                      </m:dPr>
                      <m:e>
                        <m:r>
                          <w:rPr>
                            <w:rFonts w:ascii="Cambria Math" w:hAnsi="Cambria Math"/>
                          </w:rPr>
                          <m:t xml:space="preserve">t</m:t>
                        </m:r>
                      </m:e>
                    </m:d>
                  </m:e>
                </m:d>
                <m:r>
                  <w:rPr>
                    <w:rFonts w:ascii="Cambria Math" w:hAnsi="Cambria Math"/>
                  </w:rPr>
                  <m:t xml:space="preserve">z</m:t>
                </m:r>
                <m:d>
                  <m:dPr>
                    <m:begChr m:val="("/>
                    <m:endChr m:val=")"/>
                  </m:dPr>
                  <m:e>
                    <m:r>
                      <w:rPr>
                        <w:rFonts w:ascii="Cambria Math" w:hAnsi="Cambria Math"/>
                      </w:rPr>
                      <m:t xml:space="preserve">t</m:t>
                    </m:r>
                  </m:e>
                </m:d>
                <m:r>
                  <w:rPr>
                    <w:rFonts w:ascii="Cambria Math" w:hAnsi="Cambria Math"/>
                  </w:rPr>
                  <m:t xml:space="preserve">dt</m:t>
                </m:r>
              </m:e>
            </m:nary>
          </m:num>
          <m:den/>
        </m:f>
      </m:oMath>
      <w:r>
        <w:rPr>
          <w:rFonts w:eastAsia="Cambria Math" w:cs="Cambria Math" w:ascii="Cambria Math" w:hAnsi="Cambria Math"/>
          <w:sz w:val="24"/>
          <w:szCs w:val="24"/>
        </w:rPr>
        <w:t xml:space="preserve">                      </w:t>
      </w:r>
      <w:r>
        <w:rPr>
          <w:rFonts w:eastAsia="Cambria Math" w:cs="Cambria Math" w:ascii="Cambria Math" w:hAnsi="Cambria Math"/>
          <w:sz w:val="24"/>
          <w:szCs w:val="24"/>
        </w:rPr>
        <w:t>Eq. 14</w:t>
      </w:r>
    </w:p>
    <w:p>
      <w:pPr>
        <w:pStyle w:val="Normal"/>
        <w:keepNext w:val="false"/>
        <w:keepLines w:val="false"/>
        <w:widowControl/>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Hence, the end time has the linear approximation</w:t>
      </w:r>
    </w:p>
    <w:p>
      <w:pPr>
        <w:pStyle w:val="Normal"/>
        <w:spacing w:lineRule="auto" w:line="240" w:before="0" w:after="0"/>
        <w:jc w:val="center"/>
        <w:rPr/>
      </w:pPr>
      <w:r>
        <w:rPr/>
      </w:r>
      <m:oMath xmlns:m="http://schemas.openxmlformats.org/officeDocument/2006/math">
        <m:sSup>
          <m:e>
            <m:r>
              <w:rPr>
                <w:rFonts w:ascii="Cambria Math" w:hAnsi="Cambria Math"/>
              </w:rPr>
              <m:t xml:space="preserve">t</m:t>
            </m:r>
          </m:e>
          <m:sup/>
        </m:sSup>
        <m:d>
          <m:dPr>
            <m:begChr m:val="("/>
            <m:endChr m:val=")"/>
          </m:dPr>
          <m:e>
            <m:r>
              <w:rPr>
                <w:rFonts w:ascii="Cambria Math" w:hAnsi="Cambria Math"/>
              </w:rPr>
              <m:t xml:space="preserve">ϵ</m:t>
            </m:r>
          </m:e>
        </m:d>
        <m:r>
          <w:rPr>
            <w:rFonts w:ascii="Cambria Math" w:hAnsi="Cambria Math"/>
          </w:rPr>
          <m:t xml:space="preserve">≈</m:t>
        </m:r>
        <m:sSup>
          <m:e>
            <m:r>
              <w:rPr>
                <w:rFonts w:ascii="Cambria Math" w:hAnsi="Cambria Math"/>
              </w:rPr>
              <m:t xml:space="preserve">t</m:t>
            </m:r>
          </m:e>
          <m:sup/>
        </m:sSup>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ϵ</m:t>
        </m:r>
        <m:f>
          <m:num>
            <m:r>
              <w:rPr>
                <w:rFonts w:ascii="Cambria Math" w:hAnsi="Cambria Math"/>
              </w:rPr>
              <m:t xml:space="preserve">d</m:t>
            </m:r>
            <m:sSup>
              <m:e>
                <m:r>
                  <w:rPr>
                    <w:rFonts w:ascii="Cambria Math" w:hAnsi="Cambria Math"/>
                  </w:rPr>
                  <m:t xml:space="preserve">t</m:t>
                </m:r>
              </m:e>
              <m:sup/>
            </m:sSup>
          </m:num>
          <m:den>
            <m:r>
              <w:rPr>
                <w:rFonts w:ascii="Cambria Math" w:hAnsi="Cambria Math"/>
              </w:rPr>
              <m:t xml:space="preserve">dϵ</m:t>
            </m:r>
          </m:den>
        </m:f>
        <m:r>
          <w:rPr>
            <w:rFonts w:ascii="Cambria Math" w:hAnsi="Cambria Math"/>
          </w:rPr>
          <m:t xml:space="preserve">=</m:t>
        </m:r>
        <m:sSup>
          <m:e>
            <m:r>
              <w:rPr>
                <w:rFonts w:ascii="Cambria Math" w:hAnsi="Cambria Math"/>
              </w:rPr>
              <m:t xml:space="preserve">t</m:t>
            </m:r>
          </m:e>
          <m:sup/>
        </m:sSup>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ϵ</m:t>
        </m:r>
        <m:f>
          <m:num>
            <m:nary>
              <m:naryPr>
                <m:chr m:val="∫"/>
              </m:naryPr>
              <m:sub>
                <m:sSub>
                  <m:e>
                    <m:r>
                      <w:rPr>
                        <w:rFonts w:ascii="Cambria Math" w:hAnsi="Cambria Math"/>
                      </w:rPr>
                      <m:t xml:space="preserve">t</m:t>
                    </m:r>
                  </m:e>
                  <m:sub>
                    <m:r>
                      <w:rPr>
                        <w:rFonts w:ascii="Cambria Math" w:hAnsi="Cambria Math"/>
                      </w:rPr>
                      <m:t xml:space="preserve">0</m:t>
                    </m:r>
                  </m:sub>
                </m:sSub>
              </m:sub>
              <m:sup>
                <m:sSup>
                  <m:e>
                    <m:r>
                      <w:rPr>
                        <w:rFonts w:ascii="Cambria Math" w:hAnsi="Cambria Math"/>
                      </w:rPr>
                      <m:t xml:space="preserve">t</m:t>
                    </m:r>
                  </m:e>
                  <m:sup/>
                </m:sSup>
              </m:sup>
              <m:e>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x</m:t>
                    </m:r>
                    <m:d>
                      <m:dPr>
                        <m:begChr m:val="("/>
                        <m:endChr m:val=")"/>
                      </m:dPr>
                      <m:e>
                        <m:r>
                          <w:rPr>
                            <w:rFonts w:ascii="Cambria Math" w:hAnsi="Cambria Math"/>
                          </w:rPr>
                          <m:t xml:space="preserve">t</m:t>
                        </m:r>
                      </m:e>
                    </m:d>
                  </m:e>
                </m:d>
                <m:r>
                  <w:rPr>
                    <w:rFonts w:ascii="Cambria Math" w:hAnsi="Cambria Math"/>
                  </w:rPr>
                  <m:t xml:space="preserve">z</m:t>
                </m:r>
                <m:d>
                  <m:dPr>
                    <m:begChr m:val="("/>
                    <m:endChr m:val=")"/>
                  </m:dPr>
                  <m:e>
                    <m:r>
                      <w:rPr>
                        <w:rFonts w:ascii="Cambria Math" w:hAnsi="Cambria Math"/>
                      </w:rPr>
                      <m:t xml:space="preserve">t</m:t>
                    </m:r>
                  </m:e>
                </m:d>
                <m:r>
                  <w:rPr>
                    <w:rFonts w:ascii="Cambria Math" w:hAnsi="Cambria Math"/>
                  </w:rPr>
                  <m:t xml:space="preserve">dt</m:t>
                </m:r>
              </m:e>
            </m:nary>
          </m:num>
          <m:den/>
        </m:f>
      </m:oMath>
      <w:r>
        <w:rPr>
          <w:rFonts w:eastAsia="Cambria Math" w:cs="Cambria Math" w:ascii="Cambria Math" w:hAnsi="Cambria Math"/>
          <w:sz w:val="24"/>
          <w:szCs w:val="24"/>
        </w:rPr>
        <w:tab/>
        <w:tab/>
        <w:t>Eq. 15</w:t>
      </w:r>
    </w:p>
    <w:p>
      <w:pPr>
        <w:pStyle w:val="Normal"/>
        <w:keepNext w:val="false"/>
        <w:keepLines w:val="false"/>
        <w:widowControl/>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spacing w:lineRule="auto" w:line="480" w:before="0" w:after="0"/>
        <w:ind w:left="0" w:right="0" w:hanging="0"/>
        <w:jc w:val="left"/>
        <w:rPr/>
      </w:pPr>
      <w:r>
        <w:rPr>
          <w:rFonts w:eastAsia="Times New Roman" w:cs="Times New Roman" w:ascii="Times New Roman" w:hAnsi="Times New Roman"/>
          <w:sz w:val="24"/>
          <w:szCs w:val="24"/>
        </w:rPr>
        <w:t xml:space="preserve">As expected, the pattern by which the temperature deviates, </w:t>
      </w:r>
      <w:r>
        <w:rPr>
          <w:rFonts w:eastAsia="Times New Roman" w:cs="Times New Roman" w:ascii="Times New Roman" w:hAnsi="Times New Roman"/>
          <w:i/>
          <w:sz w:val="24"/>
          <w:szCs w:val="24"/>
        </w:rPr>
        <w:t>z(t)</w:t>
      </w:r>
      <w:r>
        <w:rPr>
          <w:rFonts w:eastAsia="Times New Roman" w:cs="Times New Roman" w:ascii="Times New Roman" w:hAnsi="Times New Roman"/>
          <w:sz w:val="24"/>
          <w:szCs w:val="24"/>
        </w:rPr>
        <w:t>, appears in this formula. We look at two interesting special cases for this pattern.</w:t>
      </w:r>
    </w:p>
    <w:p>
      <w:pPr>
        <w:pStyle w:val="Heading2"/>
        <w:spacing w:lineRule="auto" w:line="480" w:before="0" w:after="0"/>
        <w:rPr>
          <w:rFonts w:ascii="Times New Roman" w:hAnsi="Times New Roman" w:eastAsia="Times New Roman" w:cs="Times New Roman"/>
          <w:b/>
          <w:b/>
          <w:color w:val="000000"/>
          <w:sz w:val="24"/>
          <w:szCs w:val="24"/>
        </w:rPr>
      </w:pPr>
      <w:bookmarkStart w:id="16" w:name="_heading=h.vzzlufzi95nt"/>
      <w:bookmarkEnd w:id="16"/>
      <w:r>
        <w:rPr>
          <w:rFonts w:eastAsia="Times New Roman" w:cs="Times New Roman" w:ascii="Times New Roman" w:hAnsi="Times New Roman"/>
          <w:b/>
          <w:color w:val="000000"/>
          <w:sz w:val="24"/>
          <w:szCs w:val="24"/>
        </w:rPr>
        <w:t>A.2 Specific patterns</w:t>
      </w:r>
    </w:p>
    <w:p>
      <w:pPr>
        <w:pStyle w:val="Normal"/>
        <w:keepNext w:val="false"/>
        <w:keepLines w:val="false"/>
        <w:widowControl/>
        <w:spacing w:lineRule="auto" w:line="480" w:before="0" w:after="0"/>
        <w:ind w:left="0" w:right="0" w:hanging="0"/>
        <w:jc w:val="left"/>
        <w:rPr/>
      </w:pPr>
      <w:r>
        <w:rPr>
          <w:rFonts w:eastAsia="Times New Roman" w:cs="Times New Roman" w:ascii="Times New Roman" w:hAnsi="Times New Roman"/>
          <w:sz w:val="24"/>
          <w:szCs w:val="24"/>
        </w:rPr>
        <w:t xml:space="preserve">The first case is that the temperature change is constant throughout the period, independent of time. In that case, we can set </w:t>
      </w:r>
      <w:r>
        <w:rPr>
          <w:rFonts w:eastAsia="Times New Roman" w:cs="Times New Roman" w:ascii="Times New Roman" w:hAnsi="Times New Roman"/>
          <w:i/>
          <w:sz w:val="24"/>
          <w:szCs w:val="24"/>
        </w:rPr>
        <w:t>ϵz(t)=Δx</w:t>
      </w:r>
      <w:r>
        <w:rPr>
          <w:rFonts w:eastAsia="Times New Roman" w:cs="Times New Roman" w:ascii="Times New Roman" w:hAnsi="Times New Roman"/>
          <w:sz w:val="24"/>
          <w:szCs w:val="24"/>
        </w:rPr>
        <w:t xml:space="preserve"> to be the constant temperature difference. Then the function </w:t>
      </w:r>
      <w:r>
        <w:rPr>
          <w:rFonts w:eastAsia="Times New Roman" w:cs="Times New Roman" w:ascii="Times New Roman" w:hAnsi="Times New Roman"/>
          <w:i/>
          <w:sz w:val="24"/>
          <w:szCs w:val="24"/>
        </w:rPr>
        <w:t>z(t)</w:t>
      </w:r>
      <w:r>
        <w:rPr>
          <w:rFonts w:eastAsia="Times New Roman" w:cs="Times New Roman" w:ascii="Times New Roman" w:hAnsi="Times New Roman"/>
          <w:sz w:val="24"/>
          <w:szCs w:val="24"/>
        </w:rPr>
        <w:t xml:space="preserve"> drops out of the above integral and the end time is given by</w:t>
      </w:r>
    </w:p>
    <w:p>
      <w:pPr>
        <w:pStyle w:val="Normal"/>
        <w:spacing w:lineRule="auto" w:line="240" w:before="0" w:after="0"/>
        <w:jc w:val="center"/>
        <w:rPr/>
      </w:pPr>
      <w:r>
        <w:rPr/>
      </w:r>
      <m:oMath xmlns:m="http://schemas.openxmlformats.org/officeDocument/2006/math">
        <m:sSup>
          <m:e>
            <m:r>
              <w:rPr>
                <w:rFonts w:ascii="Cambria Math" w:hAnsi="Cambria Math"/>
              </w:rPr>
              <m:t xml:space="preserve">t</m:t>
            </m:r>
          </m:e>
          <m:sup/>
        </m:sSup>
        <m:d>
          <m:dPr>
            <m:begChr m:val="("/>
            <m:endChr m:val=")"/>
          </m:dPr>
          <m:e>
            <m:r>
              <w:rPr>
                <w:rFonts w:ascii="Cambria Math" w:hAnsi="Cambria Math"/>
              </w:rPr>
              <m:t xml:space="preserve">ϵ</m:t>
            </m:r>
          </m:e>
        </m:d>
        <m:r>
          <w:rPr>
            <w:rFonts w:ascii="Cambria Math" w:hAnsi="Cambria Math"/>
          </w:rPr>
          <m:t xml:space="preserve">≈</m:t>
        </m:r>
        <m:sSup>
          <m:e>
            <m:r>
              <w:rPr>
                <w:rFonts w:ascii="Cambria Math" w:hAnsi="Cambria Math"/>
              </w:rPr>
              <m:t xml:space="preserve">t</m:t>
            </m:r>
          </m:e>
          <m:sup/>
        </m:sSup>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x</m:t>
        </m:r>
        <m:f>
          <m:num>
            <m:nary>
              <m:naryPr>
                <m:chr m:val="∫"/>
              </m:naryPr>
              <m:sub>
                <m:sSub>
                  <m:e>
                    <m:r>
                      <w:rPr>
                        <w:rFonts w:ascii="Cambria Math" w:hAnsi="Cambria Math"/>
                      </w:rPr>
                      <m:t xml:space="preserve">t</m:t>
                    </m:r>
                  </m:e>
                  <m:sub>
                    <m:r>
                      <w:rPr>
                        <w:rFonts w:ascii="Cambria Math" w:hAnsi="Cambria Math"/>
                      </w:rPr>
                      <m:t xml:space="preserve">0</m:t>
                    </m:r>
                  </m:sub>
                </m:sSub>
              </m:sub>
              <m:sup>
                <m:sSup>
                  <m:e>
                    <m:r>
                      <w:rPr>
                        <w:rFonts w:ascii="Cambria Math" w:hAnsi="Cambria Math"/>
                      </w:rPr>
                      <m:t xml:space="preserve">t</m:t>
                    </m:r>
                  </m:e>
                  <m:sup/>
                </m:sSup>
              </m:sup>
              <m:e>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x</m:t>
                    </m:r>
                    <m:d>
                      <m:dPr>
                        <m:begChr m:val="("/>
                        <m:endChr m:val=")"/>
                      </m:dPr>
                      <m:e>
                        <m:r>
                          <w:rPr>
                            <w:rFonts w:ascii="Cambria Math" w:hAnsi="Cambria Math"/>
                          </w:rPr>
                          <m:t xml:space="preserve">t</m:t>
                        </m:r>
                      </m:e>
                    </m:d>
                  </m:e>
                </m:d>
                <m:r>
                  <w:rPr>
                    <w:rFonts w:ascii="Cambria Math" w:hAnsi="Cambria Math"/>
                  </w:rPr>
                  <m:t xml:space="preserve">dt</m:t>
                </m:r>
              </m:e>
            </m:nary>
          </m:num>
          <m:den/>
        </m:f>
      </m:oMath>
      <w:r>
        <w:rPr>
          <w:rFonts w:eastAsia="Cambria Math" w:cs="Cambria Math" w:ascii="Cambria Math" w:hAnsi="Cambria Math"/>
          <w:sz w:val="24"/>
          <w:szCs w:val="24"/>
        </w:rPr>
        <w:tab/>
        <w:tab/>
      </w:r>
      <w:r>
        <w:rPr>
          <w:rFonts w:eastAsia="Times New Roman" w:cs="Times New Roman" w:ascii="Times New Roman" w:hAnsi="Times New Roman"/>
          <w:sz w:val="24"/>
          <w:szCs w:val="24"/>
        </w:rPr>
        <w:t>Eq. 16</w:t>
      </w:r>
    </w:p>
    <w:p>
      <w:pPr>
        <w:pStyle w:val="Normal"/>
        <w:keepNext w:val="false"/>
        <w:keepLines w:val="false"/>
        <w:widowControl/>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Normal"/>
        <w:keepNext w:val="false"/>
        <w:keepLines w:val="false"/>
        <w:widowControl/>
        <w:spacing w:lineRule="auto" w:line="480" w:before="0" w:after="0"/>
        <w:ind w:left="0" w:right="0" w:hanging="0"/>
        <w:jc w:val="left"/>
        <w:rPr/>
      </w:pPr>
      <w:r>
        <w:rPr>
          <w:rFonts w:eastAsia="Times New Roman" w:cs="Times New Roman" w:ascii="Times New Roman" w:hAnsi="Times New Roman"/>
          <w:sz w:val="24"/>
          <w:szCs w:val="24"/>
        </w:rPr>
        <w:t>Since</w:t>
      </w:r>
      <w:r>
        <w:rPr>
          <w:rFonts w:eastAsia="Times New Roman" w:cs="Times New Roman" w:ascii="Times New Roman" w:hAnsi="Times New Roman"/>
          <w:i/>
          <w:sz w:val="24"/>
          <w:szCs w:val="24"/>
        </w:rPr>
        <w:t xml:space="preserve"> R'(x)&gt;0</w:t>
      </w:r>
      <w:r>
        <w:rPr>
          <w:rFonts w:eastAsia="Times New Roman" w:cs="Times New Roman" w:ascii="Times New Roman" w:hAnsi="Times New Roman"/>
          <w:sz w:val="24"/>
          <w:szCs w:val="24"/>
        </w:rPr>
        <w:t xml:space="preserve"> and </w:t>
      </w:r>
      <w:r>
        <w:rPr>
          <w:rFonts w:eastAsia="Times New Roman" w:cs="Times New Roman" w:ascii="Times New Roman" w:hAnsi="Times New Roman"/>
          <w:i/>
          <w:sz w:val="24"/>
          <w:szCs w:val="24"/>
        </w:rPr>
        <w:t xml:space="preserve">R(x)&gt;0 </w:t>
      </w:r>
      <w:r>
        <w:rPr>
          <w:rFonts w:eastAsia="Times New Roman" w:cs="Times New Roman" w:ascii="Times New Roman" w:hAnsi="Times New Roman"/>
          <w:sz w:val="24"/>
          <w:szCs w:val="24"/>
        </w:rPr>
        <w:t>the end time decreases if the temperature increases, i.e., the phenology advances. We knew this already from general consideration, but now we have an explicit expression for how much the advance is per degree increase.</w:t>
      </w:r>
    </w:p>
    <w:p>
      <w:pPr>
        <w:pStyle w:val="Normal"/>
        <w:keepNext w:val="false"/>
        <w:keepLines w:val="false"/>
        <w:widowControl/>
        <w:spacing w:lineRule="auto" w:line="480" w:before="0" w:after="0"/>
        <w:ind w:left="0" w:right="0" w:firstLine="720"/>
        <w:jc w:val="left"/>
        <w:rPr/>
      </w:pPr>
      <w:r>
        <w:rPr>
          <w:rFonts w:eastAsia="Times New Roman" w:cs="Times New Roman" w:ascii="Times New Roman" w:hAnsi="Times New Roman"/>
          <w:sz w:val="24"/>
          <w:szCs w:val="24"/>
        </w:rPr>
        <w:t xml:space="preserve">The second case in which we can simplify the general formula is that there is a warm or cold spell of relatively short duration at a particular time during the resting phase. Then </w:t>
      </w:r>
      <w:r>
        <w:rPr>
          <w:rFonts w:eastAsia="Times New Roman" w:cs="Times New Roman" w:ascii="Times New Roman" w:hAnsi="Times New Roman"/>
          <w:i/>
          <w:sz w:val="24"/>
          <w:szCs w:val="24"/>
        </w:rPr>
        <w:t xml:space="preserve">ϵz(t)=Δx </w:t>
      </w:r>
      <w:r>
        <w:rPr>
          <w:rFonts w:eastAsia="Times New Roman" w:cs="Times New Roman" w:ascii="Times New Roman" w:hAnsi="Times New Roman"/>
          <w:sz w:val="24"/>
          <w:szCs w:val="24"/>
        </w:rPr>
        <w:t xml:space="preserve">during the spell of duration </w:t>
      </w:r>
      <w:r>
        <w:rPr>
          <w:rFonts w:eastAsia="Times New Roman" w:cs="Times New Roman" w:ascii="Times New Roman" w:hAnsi="Times New Roman"/>
          <w:i/>
          <w:sz w:val="24"/>
          <w:szCs w:val="24"/>
        </w:rPr>
        <w:t>Δt</w:t>
      </w:r>
      <w:r>
        <w:rPr>
          <w:rFonts w:eastAsia="Times New Roman" w:cs="Times New Roman" w:ascii="Times New Roman" w:hAnsi="Times New Roman"/>
          <w:sz w:val="24"/>
          <w:szCs w:val="24"/>
        </w:rPr>
        <w:t>, starting at time t</w:t>
      </w:r>
      <w:r>
        <w:rPr>
          <w:rFonts w:eastAsia="Times New Roman" w:cs="Times New Roman" w:ascii="Times New Roman" w:hAnsi="Times New Roman"/>
          <w:sz w:val="24"/>
          <w:szCs w:val="24"/>
          <w:vertAlign w:val="subscript"/>
        </w:rPr>
        <w:t>s</w:t>
      </w:r>
      <w:r>
        <w:rPr>
          <w:rFonts w:eastAsia="Times New Roman" w:cs="Times New Roman" w:ascii="Times New Roman" w:hAnsi="Times New Roman"/>
          <w:sz w:val="24"/>
          <w:szCs w:val="24"/>
        </w:rPr>
        <w:t xml:space="preserve">, and </w:t>
      </w:r>
      <w:r>
        <w:rPr>
          <w:rFonts w:eastAsia="Times New Roman" w:cs="Times New Roman" w:ascii="Times New Roman" w:hAnsi="Times New Roman"/>
          <w:i/>
          <w:sz w:val="24"/>
          <w:szCs w:val="24"/>
        </w:rPr>
        <w:t>z(t)=0</w:t>
      </w:r>
      <w:r>
        <w:rPr>
          <w:rFonts w:eastAsia="Times New Roman" w:cs="Times New Roman" w:ascii="Times New Roman" w:hAnsi="Times New Roman"/>
          <w:sz w:val="24"/>
          <w:szCs w:val="24"/>
        </w:rPr>
        <w:t xml:space="preserve"> otherwise. The integral in the numerator of Eq. 13 can be approximated by</w:t>
      </w:r>
    </w:p>
    <w:p>
      <w:pPr>
        <w:pStyle w:val="Normal"/>
        <w:spacing w:lineRule="auto" w:line="240" w:before="0" w:after="0"/>
        <w:jc w:val="center"/>
        <w:rPr/>
      </w:pPr>
      <w:r>
        <w:rPr/>
      </w:r>
      <m:oMath xmlns:m="http://schemas.openxmlformats.org/officeDocument/2006/math">
        <m:r>
          <w:rPr>
            <w:rFonts w:ascii="Cambria Math" w:hAnsi="Cambria Math"/>
          </w:rPr>
          <m:t xml:space="preserve">ϵ</m:t>
        </m:r>
        <m:nary>
          <m:naryPr>
            <m:chr m:val="∫"/>
          </m:naryPr>
          <m:sub>
            <m:sSub>
              <m:e>
                <m:r>
                  <w:rPr>
                    <w:rFonts w:ascii="Cambria Math" w:hAnsi="Cambria Math"/>
                  </w:rPr>
                  <m:t xml:space="preserve">t</m:t>
                </m:r>
              </m:e>
              <m:sub>
                <m:r>
                  <w:rPr>
                    <w:rFonts w:ascii="Cambria Math" w:hAnsi="Cambria Math"/>
                  </w:rPr>
                  <m:t xml:space="preserve">0</m:t>
                </m:r>
              </m:sub>
            </m:sSub>
          </m:sub>
          <m:sup>
            <m:sSup>
              <m:e>
                <m:r>
                  <w:rPr>
                    <w:rFonts w:ascii="Cambria Math" w:hAnsi="Cambria Math"/>
                  </w:rPr>
                  <m:t xml:space="preserve">t</m:t>
                </m:r>
              </m:e>
              <m:sup/>
            </m:sSup>
          </m:sup>
          <m:e>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x</m:t>
                </m:r>
                <m:d>
                  <m:dPr>
                    <m:begChr m:val="("/>
                    <m:endChr m:val=")"/>
                  </m:dPr>
                  <m:e>
                    <m:r>
                      <w:rPr>
                        <w:rFonts w:ascii="Cambria Math" w:hAnsi="Cambria Math"/>
                      </w:rPr>
                      <m:t xml:space="preserve">t</m:t>
                    </m:r>
                  </m:e>
                </m:d>
              </m:e>
            </m:d>
            <m:r>
              <w:rPr>
                <w:rFonts w:ascii="Cambria Math" w:hAnsi="Cambria Math"/>
              </w:rPr>
              <m:t xml:space="preserve">z</m:t>
            </m:r>
            <m:d>
              <m:dPr>
                <m:begChr m:val="("/>
                <m:endChr m:val=")"/>
              </m:dPr>
              <m:e>
                <m:r>
                  <w:rPr>
                    <w:rFonts w:ascii="Cambria Math" w:hAnsi="Cambria Math"/>
                  </w:rPr>
                  <m:t xml:space="preserve">t</m:t>
                </m:r>
              </m:e>
            </m:d>
            <m:r>
              <w:rPr>
                <w:rFonts w:ascii="Cambria Math" w:hAnsi="Cambria Math"/>
              </w:rPr>
              <m:t xml:space="preserve">dt</m:t>
            </m:r>
            <m:r>
              <w:rPr>
                <w:rFonts w:ascii="Cambria Math" w:hAnsi="Cambria Math"/>
              </w:rPr>
              <m:t xml:space="preserve">=</m:t>
            </m:r>
            <m:r>
              <w:rPr>
                <w:rFonts w:ascii="Cambria Math" w:hAnsi="Cambria Math"/>
              </w:rPr>
              <m:t xml:space="preserve">∆</m:t>
            </m:r>
            <m:r>
              <w:rPr>
                <w:rFonts w:ascii="Cambria Math" w:hAnsi="Cambria Math"/>
              </w:rPr>
              <m:t xml:space="preserve">x</m:t>
            </m:r>
            <m:nary>
              <m:naryPr>
                <m:chr m:val="∫"/>
              </m:naryPr>
              <m:sub>
                <m:sSub>
                  <m:e>
                    <m:r>
                      <w:rPr>
                        <w:rFonts w:ascii="Cambria Math" w:hAnsi="Cambria Math"/>
                      </w:rPr>
                      <m:t xml:space="preserve">t</m:t>
                    </m:r>
                  </m:e>
                  <m:sub>
                    <m:r>
                      <w:rPr>
                        <w:rFonts w:ascii="Cambria Math" w:hAnsi="Cambria Math"/>
                      </w:rPr>
                      <m:t xml:space="preserve">s</m:t>
                    </m:r>
                  </m:sub>
                </m:sSub>
              </m:sub>
              <m:sup>
                <m:sSub>
                  <m:e>
                    <m:r>
                      <w:rPr>
                        <w:rFonts w:ascii="Cambria Math" w:hAnsi="Cambria Math"/>
                      </w:rPr>
                      <m:t xml:space="preserve">t</m:t>
                    </m:r>
                  </m:e>
                  <m:sub>
                    <m:r>
                      <w:rPr>
                        <w:rFonts w:ascii="Cambria Math" w:hAnsi="Cambria Math"/>
                      </w:rPr>
                      <m:t xml:space="preserve">s</m:t>
                    </m:r>
                    <m:r>
                      <w:rPr>
                        <w:rFonts w:ascii="Cambria Math" w:hAnsi="Cambria Math"/>
                      </w:rPr>
                      <m:t xml:space="preserve">+</m:t>
                    </m:r>
                    <m:r>
                      <w:rPr>
                        <w:rFonts w:ascii="Cambria Math" w:hAnsi="Cambria Math"/>
                      </w:rPr>
                      <m:t xml:space="preserve">∆</m:t>
                    </m:r>
                    <m:r>
                      <w:rPr>
                        <w:rFonts w:ascii="Cambria Math" w:hAnsi="Cambria Math"/>
                      </w:rPr>
                      <m:t xml:space="preserve">t</m:t>
                    </m:r>
                  </m:sub>
                </m:sSub>
              </m:sup>
              <m:e>
                <m:sSup>
                  <m:e>
                    <m:r>
                      <w:rPr>
                        <w:rFonts w:ascii="Cambria Math" w:hAnsi="Cambria Math"/>
                      </w:rPr>
                      <m:t xml:space="preserve">R</m:t>
                    </m:r>
                  </m:e>
                  <m:sup>
                    <m:r>
                      <w:rPr>
                        <w:rFonts w:ascii="Cambria Math" w:hAnsi="Cambria Math"/>
                      </w:rPr>
                      <m:t xml:space="preserve">'</m:t>
                    </m:r>
                  </m:sup>
                </m:sSup>
                <m:d>
                  <m:dPr>
                    <m:begChr m:val="("/>
                    <m:endChr m:val=")"/>
                  </m:dPr>
                  <m:e>
                    <m:r>
                      <w:rPr>
                        <w:rFonts w:ascii="Cambria Math" w:hAnsi="Cambria Math"/>
                      </w:rPr>
                      <m:t xml:space="preserve">x</m:t>
                    </m:r>
                    <m:d>
                      <m:dPr>
                        <m:begChr m:val="("/>
                        <m:endChr m:val=")"/>
                      </m:dPr>
                      <m:e>
                        <m:r>
                          <w:rPr>
                            <w:rFonts w:ascii="Cambria Math" w:hAnsi="Cambria Math"/>
                          </w:rPr>
                          <m:t xml:space="preserve">t</m:t>
                        </m:r>
                      </m:e>
                    </m:d>
                  </m:e>
                </m:d>
                <m:r>
                  <w:rPr>
                    <w:rFonts w:ascii="Cambria Math" w:hAnsi="Cambria Math"/>
                  </w:rPr>
                  <m:t xml:space="preserve">dt</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tR</m:t>
                </m:r>
                <m:r>
                  <w:rPr>
                    <w:rFonts w:ascii="Cambria Math" w:hAnsi="Cambria Math"/>
                  </w:rPr>
                  <m:t xml:space="preserve">'</m:t>
                </m:r>
                <m:d>
                  <m:dPr>
                    <m:begChr m:val="("/>
                    <m:endChr m:val=")"/>
                  </m:dPr>
                  <m:e>
                    <m:r>
                      <w:rPr>
                        <w:rFonts w:ascii="Cambria Math" w:hAnsi="Cambria Math"/>
                      </w:rPr>
                      <m:t xml:space="preserve">x</m:t>
                    </m:r>
                    <m:d>
                      <m:dPr>
                        <m:begChr m:val="("/>
                        <m:endChr m:val=")"/>
                      </m:dPr>
                      <m:e>
                        <m:sSub>
                          <m:e>
                            <m:r>
                              <w:rPr>
                                <w:rFonts w:ascii="Cambria Math" w:hAnsi="Cambria Math"/>
                              </w:rPr>
                              <m:t xml:space="preserve">t</m:t>
                            </m:r>
                          </m:e>
                          <m:sub>
                            <m:r>
                              <w:rPr>
                                <w:rFonts w:ascii="Cambria Math" w:hAnsi="Cambria Math"/>
                              </w:rPr>
                              <m:t xml:space="preserve">s</m:t>
                            </m:r>
                          </m:sub>
                        </m:sSub>
                      </m:e>
                    </m:d>
                  </m:e>
                </m:d>
              </m:e>
            </m:nary>
          </m:e>
        </m:nary>
      </m:oMath>
      <w:r>
        <w:rPr>
          <w:rFonts w:eastAsia="Cambria Math" w:cs="Cambria Math" w:ascii="Cambria Math" w:hAnsi="Cambria Math"/>
          <w:sz w:val="24"/>
          <w:szCs w:val="24"/>
        </w:rPr>
        <w:tab/>
      </w:r>
      <w:r>
        <w:rPr>
          <w:rFonts w:eastAsia="Times New Roman" w:cs="Times New Roman" w:ascii="Times New Roman" w:hAnsi="Times New Roman"/>
          <w:sz w:val="24"/>
          <w:szCs w:val="24"/>
        </w:rPr>
        <w:t>Eq. 17</w:t>
      </w:r>
    </w:p>
    <w:p>
      <w:pPr>
        <w:pStyle w:val="Normal"/>
        <w:keepNext w:val="false"/>
        <w:keepLines w:val="false"/>
        <w:widowControl/>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Hence, the expression for the end time is approximately</w:t>
      </w:r>
    </w:p>
    <w:p>
      <w:pPr>
        <w:pStyle w:val="Normal"/>
        <w:spacing w:lineRule="auto" w:line="240" w:before="0" w:after="0"/>
        <w:jc w:val="center"/>
        <w:rPr/>
      </w:pPr>
      <w:r>
        <w:rPr/>
      </w:r>
      <m:oMath xmlns:m="http://schemas.openxmlformats.org/officeDocument/2006/math">
        <m:sSup>
          <m:e>
            <m:r>
              <w:rPr>
                <w:rFonts w:ascii="Cambria Math" w:hAnsi="Cambria Math"/>
              </w:rPr>
              <m:t xml:space="preserve">t</m:t>
            </m:r>
          </m:e>
          <m:sup/>
        </m:sSup>
        <m:d>
          <m:dPr>
            <m:begChr m:val="("/>
            <m:endChr m:val=")"/>
          </m:dPr>
          <m:e>
            <m:r>
              <w:rPr>
                <w:rFonts w:ascii="Cambria Math" w:hAnsi="Cambria Math"/>
              </w:rPr>
              <m:t xml:space="preserve">ϵ</m:t>
            </m:r>
          </m:e>
        </m:d>
        <m:r>
          <w:rPr>
            <w:rFonts w:ascii="Cambria Math" w:hAnsi="Cambria Math"/>
          </w:rPr>
          <m:t xml:space="preserve">≈</m:t>
        </m:r>
        <m:sSup>
          <m:e>
            <m:r>
              <w:rPr>
                <w:rFonts w:ascii="Cambria Math" w:hAnsi="Cambria Math"/>
              </w:rPr>
              <m:t xml:space="preserve">t</m:t>
            </m:r>
          </m:e>
          <m:sup/>
        </m:sSup>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m:t>
        </m:r>
        <m:r>
          <w:rPr>
            <w:rFonts w:ascii="Cambria Math" w:hAnsi="Cambria Math"/>
          </w:rPr>
          <m:t xml:space="preserve">x</m:t>
        </m:r>
        <m:f>
          <m:num>
            <m:r>
              <w:rPr>
                <w:rFonts w:ascii="Cambria Math" w:hAnsi="Cambria Math"/>
              </w:rPr>
              <m:t xml:space="preserve">∆</m:t>
            </m:r>
            <m:r>
              <w:rPr>
                <w:rFonts w:ascii="Cambria Math" w:hAnsi="Cambria Math"/>
              </w:rPr>
              <m:t xml:space="preserve">tR</m:t>
            </m:r>
            <m:r>
              <w:rPr>
                <w:rFonts w:ascii="Cambria Math" w:hAnsi="Cambria Math"/>
              </w:rPr>
              <m:t xml:space="preserve">'</m:t>
            </m:r>
            <m:d>
              <m:dPr>
                <m:begChr m:val="("/>
                <m:endChr m:val=")"/>
              </m:dPr>
              <m:e>
                <m:r>
                  <w:rPr>
                    <w:rFonts w:ascii="Cambria Math" w:hAnsi="Cambria Math"/>
                  </w:rPr>
                  <m:t xml:space="preserve">x</m:t>
                </m:r>
                <m:d>
                  <m:dPr>
                    <m:begChr m:val="("/>
                    <m:endChr m:val=")"/>
                  </m:dPr>
                  <m:e>
                    <m:sSub>
                      <m:e>
                        <m:r>
                          <w:rPr>
                            <w:rFonts w:ascii="Cambria Math" w:hAnsi="Cambria Math"/>
                          </w:rPr>
                          <m:t xml:space="preserve">t</m:t>
                        </m:r>
                      </m:e>
                      <m:sub>
                        <m:r>
                          <w:rPr>
                            <w:rFonts w:ascii="Cambria Math" w:hAnsi="Cambria Math"/>
                          </w:rPr>
                          <m:t xml:space="preserve">s</m:t>
                        </m:r>
                      </m:sub>
                    </m:sSub>
                  </m:e>
                </m:d>
              </m:e>
            </m:d>
          </m:num>
          <m:den>
            <m:r>
              <w:rPr>
                <w:rFonts w:ascii="Cambria Math" w:hAnsi="Cambria Math"/>
              </w:rPr>
              <m:t xml:space="preserve">R</m:t>
            </m:r>
            <m:d>
              <m:dPr>
                <m:begChr m:val="("/>
                <m:endChr m:val=")"/>
              </m:dPr>
              <m:e>
                <m:r>
                  <w:rPr>
                    <w:rFonts w:ascii="Cambria Math" w:hAnsi="Cambria Math"/>
                  </w:rPr>
                  <m:t xml:space="preserve">x</m:t>
                </m:r>
                <m:d>
                  <m:dPr>
                    <m:begChr m:val="("/>
                    <m:endChr m:val=")"/>
                  </m:dPr>
                  <m:e>
                    <m:sSup>
                      <m:e>
                        <m:r>
                          <w:rPr>
                            <w:rFonts w:ascii="Cambria Math" w:hAnsi="Cambria Math"/>
                          </w:rPr>
                          <m:t xml:space="preserve">t</m:t>
                        </m:r>
                      </m:e>
                      <m:sup/>
                    </m:sSup>
                  </m:e>
                </m:d>
              </m:e>
            </m:d>
          </m:den>
        </m:f>
      </m:oMath>
      <w:r>
        <w:rPr>
          <w:rFonts w:eastAsia="Cambria Math" w:cs="Cambria Math" w:ascii="Cambria Math" w:hAnsi="Cambria Math"/>
          <w:sz w:val="24"/>
          <w:szCs w:val="24"/>
        </w:rPr>
        <w:tab/>
        <w:tab/>
      </w:r>
      <w:r>
        <w:rPr>
          <w:rFonts w:eastAsia="Times New Roman" w:cs="Times New Roman" w:ascii="Times New Roman" w:hAnsi="Times New Roman"/>
          <w:sz w:val="24"/>
          <w:szCs w:val="24"/>
        </w:rPr>
        <w:t>Eq. 18</w:t>
      </w:r>
    </w:p>
    <w:p>
      <w:pPr>
        <w:pStyle w:val="Normal"/>
        <w:keepNext w:val="false"/>
        <w:keepLines w:val="false"/>
        <w:widowControl/>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This means that the end time is most sensitive to a warm or cold spell when the derivative of the rate function is the highest, all other things being equal.</w:t>
      </w:r>
    </w:p>
    <w:p>
      <w:pPr>
        <w:pStyle w:val="Heading2"/>
        <w:spacing w:lineRule="auto" w:line="480" w:before="240" w:after="240"/>
        <w:rPr>
          <w:rFonts w:ascii="Times New Roman" w:hAnsi="Times New Roman" w:eastAsia="Times New Roman" w:cs="Times New Roman"/>
          <w:b/>
          <w:b/>
          <w:color w:val="000000"/>
          <w:sz w:val="24"/>
          <w:szCs w:val="24"/>
        </w:rPr>
      </w:pPr>
      <w:bookmarkStart w:id="17" w:name="_heading=h.jc8v7mysordm"/>
      <w:bookmarkEnd w:id="17"/>
      <w:r>
        <w:rPr>
          <w:rFonts w:eastAsia="Times New Roman" w:cs="Times New Roman" w:ascii="Times New Roman" w:hAnsi="Times New Roman"/>
          <w:b/>
          <w:color w:val="000000"/>
          <w:sz w:val="24"/>
          <w:szCs w:val="24"/>
        </w:rPr>
        <w:t>A.3 Derivative of the rate function</w:t>
      </w:r>
    </w:p>
    <w:p>
      <w:pPr>
        <w:pStyle w:val="Normal"/>
        <w:spacing w:lineRule="auto" w:line="480" w:before="240" w:after="240"/>
        <w:jc w:val="center"/>
        <w:rPr/>
      </w:pPr>
      <w:r>
        <w:rPr/>
        <w:drawing>
          <wp:inline distT="0" distB="0" distL="0" distR="0">
            <wp:extent cx="1865630" cy="488315"/>
            <wp:effectExtent l="0" t="0" r="0" b="0"/>
            <wp:docPr id="11"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png" descr=""/>
                    <pic:cNvPicPr>
                      <a:picLocks noChangeAspect="1" noChangeArrowheads="1"/>
                    </pic:cNvPicPr>
                  </pic:nvPicPr>
                  <pic:blipFill>
                    <a:blip r:embed="rId12"/>
                    <a:stretch>
                      <a:fillRect/>
                    </a:stretch>
                  </pic:blipFill>
                  <pic:spPr bwMode="auto">
                    <a:xfrm>
                      <a:off x="0" y="0"/>
                      <a:ext cx="1865630" cy="488315"/>
                    </a:xfrm>
                    <a:prstGeom prst="rect">
                      <a:avLst/>
                    </a:prstGeom>
                  </pic:spPr>
                </pic:pic>
              </a:graphicData>
            </a:graphic>
          </wp:inline>
        </w:drawing>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Eq. 19</w:t>
      </w:r>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we can explicitly calculate the derivative as</w:t>
      </w:r>
    </w:p>
    <w:p>
      <w:pPr>
        <w:pStyle w:val="Normal"/>
        <w:spacing w:lineRule="auto" w:line="480" w:before="240" w:after="240"/>
        <w:jc w:val="center"/>
        <w:rPr/>
      </w:pPr>
      <w:r>
        <w:rPr>
          <w:rFonts w:eastAsia="Times New Roman" w:cs="Times New Roman" w:ascii="Times New Roman" w:hAnsi="Times New Roman"/>
          <w:sz w:val="24"/>
          <w:szCs w:val="24"/>
        </w:rPr>
        <w:t xml:space="preserve"> </w:t>
      </w:r>
      <w:r>
        <w:rPr/>
        <w:drawing>
          <wp:inline distT="0" distB="0" distL="0" distR="0">
            <wp:extent cx="2143125" cy="638810"/>
            <wp:effectExtent l="0" t="0" r="0" b="0"/>
            <wp:docPr id="12"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png" descr=""/>
                    <pic:cNvPicPr>
                      <a:picLocks noChangeAspect="1" noChangeArrowheads="1"/>
                    </pic:cNvPicPr>
                  </pic:nvPicPr>
                  <pic:blipFill>
                    <a:blip r:embed="rId13"/>
                    <a:stretch>
                      <a:fillRect/>
                    </a:stretch>
                  </pic:blipFill>
                  <pic:spPr bwMode="auto">
                    <a:xfrm>
                      <a:off x="0" y="0"/>
                      <a:ext cx="2143125" cy="638810"/>
                    </a:xfrm>
                    <a:prstGeom prst="rect">
                      <a:avLst/>
                    </a:prstGeom>
                  </pic:spPr>
                </pic:pic>
              </a:graphicData>
            </a:graphic>
          </wp:inline>
        </w:drawing>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Eq. 20</w:t>
      </w:r>
    </w:p>
    <w:p>
      <w:pPr>
        <w:pStyle w:val="Normal"/>
        <w:spacing w:lineRule="auto" w:line="480" w:before="240" w:after="240"/>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which is positive since </w:t>
      </w:r>
      <w:r>
        <w:rPr>
          <w:rFonts w:eastAsia="Times New Roman" w:cs="Times New Roman" w:ascii="Times New Roman" w:hAnsi="Times New Roman"/>
          <w:i/>
          <w:sz w:val="24"/>
          <w:szCs w:val="24"/>
        </w:rPr>
        <w:t>b</w:t>
      </w:r>
      <w:r>
        <w:rPr>
          <w:rFonts w:eastAsia="Times New Roman" w:cs="Times New Roman" w:ascii="Times New Roman" w:hAnsi="Times New Roman"/>
          <w:sz w:val="24"/>
          <w:szCs w:val="24"/>
        </w:rPr>
        <w:t xml:space="preserve"> is negative. To find the maximum of the derivative, we differentiate again and find</w:t>
      </w:r>
    </w:p>
    <w:p>
      <w:pPr>
        <w:pStyle w:val="Normal"/>
        <w:spacing w:lineRule="auto" w:line="480" w:before="240" w:after="240"/>
        <w:jc w:val="center"/>
        <w:rPr/>
      </w:pPr>
      <w:r>
        <w:rPr>
          <w:rFonts w:eastAsia="Times New Roman" w:cs="Times New Roman" w:ascii="Times New Roman" w:hAnsi="Times New Roman"/>
          <w:sz w:val="24"/>
          <w:szCs w:val="24"/>
        </w:rPr>
        <w:t xml:space="preserve"> </w:t>
      </w:r>
      <w:r>
        <w:rPr/>
        <w:drawing>
          <wp:inline distT="0" distB="0" distL="0" distR="0">
            <wp:extent cx="2962275" cy="477520"/>
            <wp:effectExtent l="0" t="0" r="0" b="0"/>
            <wp:docPr id="1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png" descr=""/>
                    <pic:cNvPicPr>
                      <a:picLocks noChangeAspect="1" noChangeArrowheads="1"/>
                    </pic:cNvPicPr>
                  </pic:nvPicPr>
                  <pic:blipFill>
                    <a:blip r:embed="rId14"/>
                    <a:stretch>
                      <a:fillRect/>
                    </a:stretch>
                  </pic:blipFill>
                  <pic:spPr bwMode="auto">
                    <a:xfrm>
                      <a:off x="0" y="0"/>
                      <a:ext cx="2962275" cy="477520"/>
                    </a:xfrm>
                    <a:prstGeom prst="rect">
                      <a:avLst/>
                    </a:prstGeom>
                  </pic:spPr>
                </pic:pic>
              </a:graphicData>
            </a:graphic>
          </wp:inline>
        </w:drawing>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Eq. 21</w:t>
      </w:r>
    </w:p>
    <w:p>
      <w:pPr>
        <w:pStyle w:val="Normal"/>
        <w:spacing w:lineRule="auto" w:line="480" w:before="240" w:after="240"/>
        <w:rPr/>
      </w:pPr>
      <w:r>
        <w:rPr>
          <w:rFonts w:eastAsia="Times New Roman" w:cs="Times New Roman" w:ascii="Times New Roman" w:hAnsi="Times New Roman"/>
          <w:sz w:val="24"/>
          <w:szCs w:val="24"/>
        </w:rPr>
        <w:t xml:space="preserve">The maximum of </w:t>
      </w:r>
      <w:r>
        <w:rPr>
          <w:rFonts w:eastAsia="Times New Roman" w:cs="Times New Roman" w:ascii="Times New Roman" w:hAnsi="Times New Roman"/>
          <w:i/>
          <w:sz w:val="24"/>
          <w:szCs w:val="24"/>
        </w:rPr>
        <w:t xml:space="preserve">R’ </w:t>
      </w:r>
      <w:r>
        <w:rPr>
          <w:rFonts w:eastAsia="Times New Roman" w:cs="Times New Roman" w:ascii="Times New Roman" w:hAnsi="Times New Roman"/>
          <w:sz w:val="24"/>
          <w:szCs w:val="24"/>
        </w:rPr>
        <w:t xml:space="preserve">occurs where </w:t>
      </w:r>
      <w:r>
        <w:rPr>
          <w:rFonts w:eastAsia="Times New Roman" w:cs="Times New Roman" w:ascii="Times New Roman" w:hAnsi="Times New Roman"/>
          <w:i/>
          <w:sz w:val="24"/>
          <w:szCs w:val="24"/>
        </w:rPr>
        <w:t>R’’ = 0</w:t>
      </w:r>
      <w:r>
        <w:rPr>
          <w:rFonts w:eastAsia="Times New Roman" w:cs="Times New Roman" w:ascii="Times New Roman" w:hAnsi="Times New Roman"/>
          <w:sz w:val="24"/>
          <w:szCs w:val="24"/>
        </w:rPr>
        <w:t xml:space="preserve">, which happens when </w:t>
      </w:r>
      <w:r>
        <w:rPr>
          <w:rFonts w:eastAsia="Times New Roman" w:cs="Times New Roman" w:ascii="Times New Roman" w:hAnsi="Times New Roman"/>
          <w:i/>
          <w:sz w:val="24"/>
          <w:szCs w:val="24"/>
        </w:rPr>
        <w:t xml:space="preserve">x = c </w:t>
      </w:r>
      <w:r>
        <w:rPr>
          <w:rFonts w:eastAsia="Times New Roman" w:cs="Times New Roman" w:ascii="Times New Roman" w:hAnsi="Times New Roman"/>
          <w:sz w:val="24"/>
          <w:szCs w:val="24"/>
        </w:rPr>
        <w:t xml:space="preserve">(see Fig. 2B).  </w:t>
      </w:r>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The case of constant baseline temperature</w:t>
      </w:r>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Constant temperatures do not occur in the natural systems that we are interested in here, but they do occur in laboratory situations, e.g., when rearing insects. It turns out to be instructive to consider this situation because the calculations above can be carried out explicitly and some additional insights can be obtained.</w:t>
      </w:r>
    </w:p>
    <w:p>
      <w:pPr>
        <w:pStyle w:val="Normal"/>
        <w:spacing w:lineRule="auto" w:line="480" w:before="240" w:after="240"/>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When </w:t>
      </w:r>
      <w:r>
        <w:rPr>
          <w:rFonts w:eastAsia="Times New Roman" w:cs="Times New Roman" w:ascii="Times New Roman" w:hAnsi="Times New Roman"/>
          <w:i/>
          <w:sz w:val="24"/>
          <w:szCs w:val="24"/>
        </w:rPr>
        <w:t>x(t)  = x</w:t>
      </w:r>
      <w:r>
        <w:rPr>
          <w:rFonts w:eastAsia="Times New Roman" w:cs="Times New Roman" w:ascii="Times New Roman" w:hAnsi="Times New Roman"/>
          <w:sz w:val="24"/>
          <w:szCs w:val="24"/>
        </w:rPr>
        <w:t xml:space="preserve"> is constant in time, the integral in Eq. 12 becomes a simple multiplication, and we find:</w:t>
      </w:r>
    </w:p>
    <w:p>
      <w:pPr>
        <w:pStyle w:val="Normal"/>
        <w:spacing w:lineRule="auto" w:line="480" w:before="240" w:after="240"/>
        <w:jc w:val="center"/>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 - t</w:t>
      </w:r>
      <w:r>
        <w:rPr>
          <w:rFonts w:eastAsia="Times New Roman" w:cs="Times New Roman" w:ascii="Times New Roman" w:hAnsi="Times New Roman"/>
          <w:sz w:val="24"/>
          <w:szCs w:val="24"/>
          <w:vertAlign w:val="subscript"/>
        </w:rPr>
        <w:t>0</w:t>
      </w:r>
      <w:r>
        <w:rPr>
          <w:rFonts w:eastAsia="Times New Roman" w:cs="Times New Roman" w:ascii="Times New Roman" w:hAnsi="Times New Roman"/>
          <w:sz w:val="24"/>
          <w:szCs w:val="24"/>
        </w:rPr>
        <w:t>) R(x) = F.</w:t>
        <w:tab/>
        <w:t>Eq. 22</w:t>
      </w:r>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Hence, we have an explicit expression for the end time as</w:t>
      </w:r>
    </w:p>
    <w:p>
      <w:pPr>
        <w:pStyle w:val="Normal"/>
        <w:spacing w:lineRule="auto" w:line="48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t^*(x) = t_0 + \frac{F}{R(x)}.   Eq. 23</w:t>
      </w:r>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Since R(.) is an increasing function, t* is decreasing, i.e., the phenology advances as the temperature increases. Since R(.) is also bounded, i.e., there is a maximal rate of temperature accumulation, the end times are also bounded, in particular, there is a minimal duration of the resting period. The higher the temperature gets, the smaller the decrease in t* will be. Hence, the phenology will continue to advance as temperature increases, but it will do so at a decelerating rate.</w:t>
      </w:r>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When two species with potentially different accumulation rate functions are driven by the same temperature time series, the phenology of each species will advance as temperature increases, with a decelerating rate as discussed above. The mismatch in their phenology, however, may increase or decrease.</w:t>
      </w:r>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lineRule="auto" w:line="480" w:before="24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spacing w:lineRule="auto" w:line="480" w:before="0" w:after="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val="false"/>
        <w:keepLines w:val="false"/>
        <w:widowControl/>
        <w:spacing w:lineRule="auto" w:line="48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Heading1"/>
        <w:rPr>
          <w:rFonts w:ascii="Times New Roman" w:hAnsi="Times New Roman" w:eastAsia="Times New Roman" w:cs="Times New Roman"/>
          <w:b/>
          <w:b/>
          <w:color w:val="000000"/>
        </w:rPr>
      </w:pPr>
      <w:r>
        <w:rPr>
          <w:rFonts w:eastAsia="Times New Roman" w:cs="Times New Roman" w:ascii="Times New Roman" w:hAnsi="Times New Roman"/>
          <w:b/>
          <w:color w:val="000000"/>
        </w:rPr>
        <w:t>References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480" w:before="0" w:after="240"/>
        <w:ind w:left="566" w:right="0" w:hanging="480"/>
        <w:rPr/>
      </w:pPr>
      <w:r>
        <w:rPr>
          <w:rFonts w:eastAsia="Times New Roman" w:cs="Times New Roman" w:ascii="Times New Roman" w:hAnsi="Times New Roman"/>
          <w:sz w:val="24"/>
          <w:szCs w:val="24"/>
        </w:rPr>
        <w:t xml:space="preserve">Amarasekare, P., &amp; Coutinho, R. M. (2014). Effects of temperature on intraspecific competition in ectotherms. </w:t>
      </w:r>
      <w:r>
        <w:rPr>
          <w:rFonts w:eastAsia="Times New Roman" w:cs="Times New Roman" w:ascii="Times New Roman" w:hAnsi="Times New Roman"/>
          <w:i/>
          <w:sz w:val="24"/>
          <w:szCs w:val="24"/>
        </w:rPr>
        <w:t>The American Naturalist</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184</w:t>
      </w:r>
      <w:r>
        <w:rPr>
          <w:rFonts w:eastAsia="Times New Roman" w:cs="Times New Roman" w:ascii="Times New Roman" w:hAnsi="Times New Roman"/>
          <w:sz w:val="24"/>
          <w:szCs w:val="24"/>
        </w:rPr>
        <w:t>(3), E50-65. doi: 10.1086/677386</w:t>
      </w:r>
    </w:p>
    <w:p>
      <w:pPr>
        <w:pStyle w:val="Normal"/>
        <w:widowControl w:val="false"/>
        <w:spacing w:lineRule="auto" w:line="480" w:before="0" w:after="240"/>
        <w:ind w:left="566" w:right="0" w:hanging="480"/>
        <w:rPr/>
      </w:pPr>
      <w:r>
        <w:rPr>
          <w:rFonts w:eastAsia="Times New Roman" w:cs="Times New Roman" w:ascii="Times New Roman" w:hAnsi="Times New Roman"/>
          <w:sz w:val="24"/>
          <w:szCs w:val="24"/>
        </w:rPr>
        <w:t xml:space="preserve">Bewick, S., Cantrell, R. S., Cosner, C., &amp; Fagan, W. F. (2016). How resource phenology affects consumer population dynamics. </w:t>
      </w:r>
      <w:r>
        <w:rPr>
          <w:rFonts w:eastAsia="Times New Roman" w:cs="Times New Roman" w:ascii="Times New Roman" w:hAnsi="Times New Roman"/>
          <w:i/>
          <w:sz w:val="24"/>
          <w:szCs w:val="24"/>
        </w:rPr>
        <w:t>The American Naturalist</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187</w:t>
      </w:r>
      <w:r>
        <w:rPr>
          <w:rFonts w:eastAsia="Times New Roman" w:cs="Times New Roman" w:ascii="Times New Roman" w:hAnsi="Times New Roman"/>
          <w:sz w:val="24"/>
          <w:szCs w:val="24"/>
        </w:rPr>
        <w:t>(2), 151-166.</w:t>
      </w:r>
    </w:p>
    <w:p>
      <w:pPr>
        <w:pStyle w:val="Normal"/>
        <w:widowControl w:val="false"/>
        <w:spacing w:lineRule="auto" w:line="480"/>
        <w:ind w:left="480" w:right="0" w:hanging="480"/>
        <w:rPr/>
      </w:pPr>
      <w:r>
        <w:rPr>
          <w:rFonts w:eastAsia="Times New Roman" w:cs="Times New Roman" w:ascii="Times New Roman" w:hAnsi="Times New Roman"/>
          <w:sz w:val="24"/>
          <w:szCs w:val="24"/>
        </w:rPr>
        <w:t xml:space="preserve">Blais, J. R. (1957). Some relationships of the spruce budworm, Choristoneura fumiferana (Clem.) to black spruce, Picea mariana (Moench) Voss. </w:t>
      </w:r>
      <w:r>
        <w:rPr>
          <w:rFonts w:eastAsia="Times New Roman" w:cs="Times New Roman" w:ascii="Times New Roman" w:hAnsi="Times New Roman"/>
          <w:i/>
          <w:sz w:val="24"/>
          <w:szCs w:val="24"/>
        </w:rPr>
        <w:t>The Forestry Chronicle, 33(4)</w:t>
      </w:r>
      <w:r>
        <w:rPr>
          <w:rFonts w:eastAsia="Times New Roman" w:cs="Times New Roman" w:ascii="Times New Roman" w:hAnsi="Times New Roman"/>
          <w:sz w:val="24"/>
          <w:szCs w:val="24"/>
        </w:rPr>
        <w:t>, 364-372.</w:t>
      </w:r>
    </w:p>
    <w:p>
      <w:pPr>
        <w:pStyle w:val="Normal"/>
        <w:widowControl w:val="false"/>
        <w:spacing w:lineRule="auto" w:line="480"/>
        <w:ind w:left="480" w:right="0" w:hanging="480"/>
        <w:rPr/>
      </w:pPr>
      <w:r>
        <w:rPr>
          <w:rFonts w:eastAsia="Times New Roman" w:cs="Times New Roman" w:ascii="Times New Roman" w:hAnsi="Times New Roman"/>
          <w:sz w:val="24"/>
          <w:szCs w:val="24"/>
        </w:rPr>
        <w:t xml:space="preserve">Both, C., Van Asch, M., Bijlsma, R. G., Van Den Burg, A. B., &amp; Visser, M. E. (2009). Climate change and unequal phenological changes across four trophic levels: Constraints or adaptations? </w:t>
      </w:r>
      <w:r>
        <w:rPr>
          <w:rFonts w:eastAsia="Times New Roman" w:cs="Times New Roman" w:ascii="Times New Roman" w:hAnsi="Times New Roman"/>
          <w:i/>
          <w:sz w:val="24"/>
          <w:szCs w:val="24"/>
        </w:rPr>
        <w:t>Journal of Animal Ecology</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78</w:t>
      </w:r>
      <w:r>
        <w:rPr>
          <w:rFonts w:eastAsia="Times New Roman" w:cs="Times New Roman" w:ascii="Times New Roman" w:hAnsi="Times New Roman"/>
          <w:sz w:val="24"/>
          <w:szCs w:val="24"/>
        </w:rPr>
        <w:t>(1), 73–83. doi: 10.1111/j.1365-2656.2008.01458.x</w:t>
      </w:r>
    </w:p>
    <w:p>
      <w:pPr>
        <w:pStyle w:val="Normal"/>
        <w:widowControl w:val="false"/>
        <w:spacing w:lineRule="auto" w:line="480"/>
        <w:ind w:left="480" w:right="0" w:hanging="480"/>
        <w:rPr/>
      </w:pPr>
      <w:r>
        <w:rPr>
          <w:rFonts w:eastAsia="Times New Roman" w:cs="Times New Roman" w:ascii="Times New Roman" w:hAnsi="Times New Roman"/>
          <w:sz w:val="24"/>
          <w:szCs w:val="24"/>
        </w:rPr>
        <w:t xml:space="preserve">Chuine, I. (2000). A united model for budburst of trees. </w:t>
      </w:r>
      <w:r>
        <w:rPr>
          <w:rFonts w:eastAsia="Times New Roman" w:cs="Times New Roman" w:ascii="Times New Roman" w:hAnsi="Times New Roman"/>
          <w:i/>
          <w:sz w:val="24"/>
          <w:szCs w:val="24"/>
        </w:rPr>
        <w:t>Journal of Theoretical Biology</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207</w:t>
      </w:r>
      <w:r>
        <w:rPr>
          <w:rFonts w:eastAsia="Times New Roman" w:cs="Times New Roman" w:ascii="Times New Roman" w:hAnsi="Times New Roman"/>
          <w:sz w:val="24"/>
          <w:szCs w:val="24"/>
        </w:rPr>
        <w:t>, 337–347. doi: 10.1006/jtbi.2000.2178</w:t>
      </w:r>
    </w:p>
    <w:p>
      <w:pPr>
        <w:pStyle w:val="Normal"/>
        <w:widowControl w:val="false"/>
        <w:spacing w:lineRule="auto" w:line="480" w:before="0" w:after="240"/>
        <w:ind w:left="566" w:right="0" w:hanging="480"/>
        <w:rPr/>
      </w:pPr>
      <w:r>
        <w:rPr>
          <w:rFonts w:eastAsia="Times New Roman" w:cs="Times New Roman" w:ascii="Times New Roman" w:hAnsi="Times New Roman"/>
          <w:sz w:val="24"/>
          <w:szCs w:val="24"/>
        </w:rPr>
        <w:t xml:space="preserve">Chuine, I., &amp; Régnière, J. (2017). Process-Based Models of Phenology for Plants and Animals. </w:t>
      </w:r>
      <w:r>
        <w:rPr>
          <w:rFonts w:eastAsia="Times New Roman" w:cs="Times New Roman" w:ascii="Times New Roman" w:hAnsi="Times New Roman"/>
          <w:i/>
          <w:sz w:val="24"/>
          <w:szCs w:val="24"/>
        </w:rPr>
        <w:t>Annual Review of Ecology, Evolution, and Systematics</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48</w:t>
      </w:r>
      <w:r>
        <w:rPr>
          <w:rFonts w:eastAsia="Times New Roman" w:cs="Times New Roman" w:ascii="Times New Roman" w:hAnsi="Times New Roman"/>
          <w:sz w:val="24"/>
          <w:szCs w:val="24"/>
        </w:rPr>
        <w:t>(1), 159–182. doi: 10.1146/annurev-ecolsys-110316-022706</w:t>
      </w:r>
    </w:p>
    <w:p>
      <w:pPr>
        <w:pStyle w:val="Normal"/>
        <w:widowControl w:val="false"/>
        <w:spacing w:lineRule="auto" w:line="480" w:before="0" w:after="240"/>
        <w:ind w:left="566" w:right="0" w:hanging="480"/>
        <w:rPr/>
      </w:pPr>
      <w:r>
        <w:rPr>
          <w:rFonts w:eastAsia="Times New Roman" w:cs="Times New Roman" w:ascii="Times New Roman" w:hAnsi="Times New Roman"/>
          <w:sz w:val="24"/>
          <w:szCs w:val="24"/>
        </w:rPr>
        <w:t xml:space="preserve">Cobbold, C. A., &amp; Powell, J. A. (2011). Evolution Stabilises the Synchronising Dynamics of Poikilotherm Life Cycles. </w:t>
      </w:r>
      <w:r>
        <w:rPr>
          <w:rFonts w:eastAsia="Times New Roman" w:cs="Times New Roman" w:ascii="Times New Roman" w:hAnsi="Times New Roman"/>
          <w:i/>
          <w:sz w:val="24"/>
          <w:szCs w:val="24"/>
        </w:rPr>
        <w:t>Bulletin of Mathematical Biology</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73</w:t>
      </w:r>
      <w:r>
        <w:rPr>
          <w:rFonts w:eastAsia="Times New Roman" w:cs="Times New Roman" w:ascii="Times New Roman" w:hAnsi="Times New Roman"/>
          <w:sz w:val="24"/>
          <w:szCs w:val="24"/>
        </w:rPr>
        <w:t>(5), 1052–1081. doi: 10.1007/s11538-010-9552-1</w:t>
      </w:r>
    </w:p>
    <w:p>
      <w:pPr>
        <w:pStyle w:val="Normal"/>
        <w:widowControl w:val="false"/>
        <w:spacing w:lineRule="auto" w:line="360" w:before="0" w:after="240"/>
        <w:ind w:left="0" w:righ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Colombo, S. J. (1998). Climatic warming and its effect on bud burst and risk of frost damage to </w:t>
      </w:r>
    </w:p>
    <w:p>
      <w:pPr>
        <w:pStyle w:val="Normal"/>
        <w:widowControl w:val="false"/>
        <w:spacing w:lineRule="auto" w:line="360" w:before="0" w:after="240"/>
        <w:ind w:left="0" w:right="0" w:firstLine="720"/>
        <w:rPr/>
      </w:pPr>
      <w:r>
        <w:rPr>
          <w:rFonts w:eastAsia="Times New Roman" w:cs="Times New Roman" w:ascii="Times New Roman" w:hAnsi="Times New Roman"/>
          <w:sz w:val="24"/>
          <w:szCs w:val="24"/>
        </w:rPr>
        <w:t xml:space="preserve">white spruce in Canada. </w:t>
      </w:r>
      <w:r>
        <w:rPr>
          <w:rFonts w:eastAsia="Times New Roman" w:cs="Times New Roman" w:ascii="Times New Roman" w:hAnsi="Times New Roman"/>
          <w:i/>
          <w:sz w:val="24"/>
          <w:szCs w:val="24"/>
        </w:rPr>
        <w:t>The Forestry Chronicle</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74</w:t>
      </w:r>
      <w:r>
        <w:rPr>
          <w:rFonts w:eastAsia="Times New Roman" w:cs="Times New Roman" w:ascii="Times New Roman" w:hAnsi="Times New Roman"/>
          <w:sz w:val="24"/>
          <w:szCs w:val="24"/>
        </w:rPr>
        <w:t>(4), 567–577. doi: 10.5558/tfc74567-4</w:t>
      </w:r>
    </w:p>
    <w:p>
      <w:pPr>
        <w:pStyle w:val="Normal"/>
        <w:widowControl w:val="false"/>
        <w:spacing w:lineRule="auto" w:line="480"/>
        <w:ind w:left="480" w:right="0" w:hanging="480"/>
        <w:rPr/>
      </w:pPr>
      <w:r>
        <w:rPr>
          <w:rFonts w:eastAsia="Times New Roman" w:cs="Times New Roman" w:ascii="Times New Roman" w:hAnsi="Times New Roman"/>
          <w:sz w:val="24"/>
          <w:szCs w:val="24"/>
        </w:rPr>
        <w:t xml:space="preserve">Desbiens, M. (2007). </w:t>
      </w:r>
      <w:r>
        <w:rPr>
          <w:rFonts w:eastAsia="Times New Roman" w:cs="Times New Roman" w:ascii="Times New Roman" w:hAnsi="Times New Roman"/>
          <w:i/>
          <w:sz w:val="24"/>
          <w:szCs w:val="24"/>
        </w:rPr>
        <w:t>Relation phénologique entre le débourrement des bourgeons chez le sapin baumier et l’émergence des larves de deuxième stade de la tordeuse des bourgeons de l’épinette, Choristoneura fumiferana (Lepidoptera: Tortricidae).</w:t>
      </w:r>
      <w:r>
        <w:rPr>
          <w:rFonts w:eastAsia="Times New Roman" w:cs="Times New Roman" w:ascii="Times New Roman" w:hAnsi="Times New Roman"/>
          <w:sz w:val="24"/>
          <w:szCs w:val="24"/>
        </w:rPr>
        <w:t xml:space="preserve"> ProQuest.</w:t>
      </w:r>
    </w:p>
    <w:p>
      <w:pPr>
        <w:pStyle w:val="Normal"/>
        <w:widowControl w:val="false"/>
        <w:spacing w:lineRule="auto" w:line="480" w:before="0" w:after="240"/>
        <w:ind w:left="566" w:right="0" w:hanging="480"/>
        <w:rPr/>
      </w:pPr>
      <w:r>
        <w:rPr>
          <w:rFonts w:eastAsia="Times New Roman" w:cs="Times New Roman" w:ascii="Times New Roman" w:hAnsi="Times New Roman"/>
          <w:sz w:val="24"/>
          <w:szCs w:val="24"/>
        </w:rPr>
        <w:t xml:space="preserve">Deutsch, C. A., Tewksbury, J. J., Huey, R. B., Sheldon, K. S., Ghalambor, C. K., Haak, D. C., &amp; Martin, P. R. (2008). Impacts of climate warming on terrestrial ectotherms across latitude. </w:t>
      </w:r>
      <w:r>
        <w:rPr>
          <w:rFonts w:eastAsia="Times New Roman" w:cs="Times New Roman" w:ascii="Times New Roman" w:hAnsi="Times New Roman"/>
          <w:i/>
          <w:sz w:val="24"/>
          <w:szCs w:val="24"/>
        </w:rPr>
        <w:t>Proceedings of the National Academy of Sciences of the United States of America</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105</w:t>
      </w:r>
      <w:r>
        <w:rPr>
          <w:rFonts w:eastAsia="Times New Roman" w:cs="Times New Roman" w:ascii="Times New Roman" w:hAnsi="Times New Roman"/>
          <w:sz w:val="24"/>
          <w:szCs w:val="24"/>
        </w:rPr>
        <w:t>(18), 6668–6672. doi: 10.1073/pnas.0709472105</w:t>
      </w:r>
    </w:p>
    <w:p>
      <w:pPr>
        <w:pStyle w:val="Normal"/>
        <w:widowControl w:val="false"/>
        <w:spacing w:lineRule="auto" w:line="480" w:before="0" w:after="240"/>
        <w:ind w:left="566" w:right="0" w:hanging="480"/>
        <w:rPr/>
      </w:pPr>
      <w:r>
        <w:rPr>
          <w:rFonts w:eastAsia="Times New Roman" w:cs="Times New Roman" w:ascii="Times New Roman" w:hAnsi="Times New Roman"/>
          <w:sz w:val="24"/>
          <w:szCs w:val="24"/>
        </w:rPr>
        <w:t xml:space="preserve">Fleming, R. A. (2000). Climate change and insect disturbance regimes in Canada’s boreal forests. </w:t>
      </w:r>
      <w:r>
        <w:rPr>
          <w:rFonts w:eastAsia="Times New Roman" w:cs="Times New Roman" w:ascii="Times New Roman" w:hAnsi="Times New Roman"/>
          <w:i/>
          <w:sz w:val="24"/>
          <w:szCs w:val="24"/>
        </w:rPr>
        <w:t>World Resource Review</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12</w:t>
      </w:r>
      <w:r>
        <w:rPr>
          <w:rFonts w:eastAsia="Times New Roman" w:cs="Times New Roman" w:ascii="Times New Roman" w:hAnsi="Times New Roman"/>
          <w:sz w:val="24"/>
          <w:szCs w:val="24"/>
        </w:rPr>
        <w:t>(3), 521–548.</w:t>
      </w:r>
    </w:p>
    <w:p>
      <w:pPr>
        <w:pStyle w:val="Normal"/>
        <w:widowControl w:val="false"/>
        <w:spacing w:lineRule="auto" w:line="480"/>
        <w:ind w:left="480" w:right="0" w:hanging="480"/>
        <w:rPr/>
      </w:pPr>
      <w:r>
        <w:rPr>
          <w:rFonts w:eastAsia="Times New Roman" w:cs="Times New Roman" w:ascii="Times New Roman" w:hAnsi="Times New Roman"/>
          <w:sz w:val="24"/>
          <w:szCs w:val="24"/>
        </w:rPr>
        <w:t xml:space="preserve">Hunter, A. F., &amp; Lechowicz, M. J. (1992). Foliage quality changes during canopy development of some northern hardwood trees. </w:t>
      </w:r>
      <w:r>
        <w:rPr>
          <w:rFonts w:eastAsia="Times New Roman" w:cs="Times New Roman" w:ascii="Times New Roman" w:hAnsi="Times New Roman"/>
          <w:i/>
          <w:sz w:val="24"/>
          <w:szCs w:val="24"/>
        </w:rPr>
        <w:t>Oecologia</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89</w:t>
      </w:r>
      <w:r>
        <w:rPr>
          <w:rFonts w:eastAsia="Times New Roman" w:cs="Times New Roman" w:ascii="Times New Roman" w:hAnsi="Times New Roman"/>
          <w:sz w:val="24"/>
          <w:szCs w:val="24"/>
        </w:rPr>
        <w:t>(3), 316-323.</w:t>
      </w:r>
    </w:p>
    <w:p>
      <w:pPr>
        <w:pStyle w:val="Normal"/>
        <w:widowControl w:val="false"/>
        <w:spacing w:lineRule="auto" w:line="480" w:before="0" w:after="240"/>
        <w:ind w:left="566" w:right="0" w:hanging="480"/>
        <w:rPr/>
      </w:pPr>
      <w:r>
        <w:rPr>
          <w:rFonts w:eastAsia="Times New Roman" w:cs="Times New Roman" w:ascii="Times New Roman" w:hAnsi="Times New Roman"/>
          <w:sz w:val="24"/>
          <w:szCs w:val="24"/>
        </w:rPr>
        <w:t xml:space="preserve">Kharouba, H. M., Ehrlén, J., Gelman, A., Bolmgren, K., Allen, J. M., Travers, S. E., &amp; Wolkovich, E. M. (2018). Global shifts in the phenological synchrony of species interactions over recent decades. </w:t>
      </w:r>
      <w:r>
        <w:rPr>
          <w:rFonts w:eastAsia="Times New Roman" w:cs="Times New Roman" w:ascii="Times New Roman" w:hAnsi="Times New Roman"/>
          <w:i/>
          <w:sz w:val="24"/>
          <w:szCs w:val="24"/>
        </w:rPr>
        <w:t>Proceedings of the National Academy of Sciences</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115</w:t>
      </w:r>
      <w:r>
        <w:rPr>
          <w:rFonts w:eastAsia="Times New Roman" w:cs="Times New Roman" w:ascii="Times New Roman" w:hAnsi="Times New Roman"/>
          <w:sz w:val="24"/>
          <w:szCs w:val="24"/>
        </w:rPr>
        <w:t>(20), 5211–5216. doi: 10.1073/pnas.1714511115</w:t>
      </w:r>
    </w:p>
    <w:p>
      <w:pPr>
        <w:pStyle w:val="Normal"/>
        <w:widowControl w:val="false"/>
        <w:spacing w:lineRule="auto" w:line="480"/>
        <w:ind w:left="480" w:right="0" w:hanging="480"/>
        <w:rPr/>
      </w:pPr>
      <w:r>
        <w:rPr>
          <w:rFonts w:eastAsia="Times New Roman" w:cs="Times New Roman" w:ascii="Times New Roman" w:hAnsi="Times New Roman"/>
          <w:sz w:val="24"/>
          <w:szCs w:val="24"/>
        </w:rPr>
        <w:t xml:space="preserve">Lawrence, R. K., Mattson, W. J., &amp; Haack, R. A. (1997). White spruce and the spruce budworm: Defining the phenological window of susceptibility. </w:t>
      </w:r>
      <w:r>
        <w:rPr>
          <w:rFonts w:eastAsia="Times New Roman" w:cs="Times New Roman" w:ascii="Times New Roman" w:hAnsi="Times New Roman"/>
          <w:i/>
          <w:sz w:val="24"/>
          <w:szCs w:val="24"/>
        </w:rPr>
        <w:t>Canadian Entomologist</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129</w:t>
      </w:r>
      <w:r>
        <w:rPr>
          <w:rFonts w:eastAsia="Times New Roman" w:cs="Times New Roman" w:ascii="Times New Roman" w:hAnsi="Times New Roman"/>
          <w:sz w:val="24"/>
          <w:szCs w:val="24"/>
        </w:rPr>
        <w:t>(2), 291–318. doi: 10.4039/Ent129291-2</w:t>
      </w:r>
    </w:p>
    <w:p>
      <w:pPr>
        <w:pStyle w:val="Normal"/>
        <w:widowControl w:val="false"/>
        <w:spacing w:lineRule="auto" w:line="480"/>
        <w:ind w:left="480" w:right="0" w:hanging="480"/>
        <w:rPr>
          <w:rFonts w:ascii="Times New Roman" w:hAnsi="Times New Roman" w:eastAsia="Times New Roman" w:cs="Times New Roman"/>
          <w:sz w:val="24"/>
          <w:szCs w:val="24"/>
        </w:rPr>
      </w:pPr>
      <w:r>
        <w:rPr>
          <w:rFonts w:eastAsia="Times New Roman" w:cs="Times New Roman" w:ascii="Times New Roman" w:hAnsi="Times New Roman"/>
          <w:sz w:val="24"/>
          <w:szCs w:val="24"/>
        </w:rPr>
        <w:t>Lindén, A. (2018). Adaptive and nonadaptive changes in phenological synchrony. Proceedings of the National Academy of Sciences, 115(20), 5057-5059.</w:t>
      </w:r>
    </w:p>
    <w:p>
      <w:pPr>
        <w:pStyle w:val="Normal"/>
        <w:widowControl w:val="false"/>
        <w:spacing w:lineRule="auto" w:line="480" w:before="0" w:after="240"/>
        <w:ind w:left="566" w:right="0" w:hanging="480"/>
        <w:rPr/>
      </w:pPr>
      <w:r>
        <w:rPr>
          <w:rFonts w:eastAsia="Times New Roman" w:cs="Times New Roman" w:ascii="Times New Roman" w:hAnsi="Times New Roman"/>
          <w:sz w:val="24"/>
          <w:szCs w:val="24"/>
        </w:rPr>
        <w:t xml:space="preserve">Mattson, W., &amp; Scriber, M. (1987). Feeding ecology of insect folivores of woody plants: nitrogen, water, fiber, and mineral considerations. In F. Slansky &amp; J. Rodriguez (Eds.), </w:t>
      </w:r>
      <w:r>
        <w:rPr>
          <w:rFonts w:eastAsia="Times New Roman" w:cs="Times New Roman" w:ascii="Times New Roman" w:hAnsi="Times New Roman"/>
          <w:i/>
          <w:sz w:val="24"/>
          <w:szCs w:val="24"/>
        </w:rPr>
        <w:t>The Nutritional Ecology of Insects, Mites, and Spiders</w:t>
      </w:r>
      <w:r>
        <w:rPr>
          <w:rFonts w:eastAsia="Times New Roman" w:cs="Times New Roman" w:ascii="Times New Roman" w:hAnsi="Times New Roman"/>
          <w:sz w:val="24"/>
          <w:szCs w:val="24"/>
        </w:rPr>
        <w:t xml:space="preserve"> (pp. 105–146). John Wiley &amp; Sons, New York.</w:t>
      </w:r>
    </w:p>
    <w:p>
      <w:pPr>
        <w:pStyle w:val="Normal"/>
        <w:widowControl w:val="false"/>
        <w:spacing w:lineRule="auto" w:line="480" w:before="0" w:after="240"/>
        <w:ind w:left="566" w:right="0" w:hanging="480"/>
        <w:rPr/>
      </w:pPr>
      <w:r>
        <w:rPr>
          <w:rFonts w:eastAsia="Times New Roman" w:cs="Times New Roman" w:ascii="Times New Roman" w:hAnsi="Times New Roman"/>
          <w:sz w:val="24"/>
          <w:szCs w:val="24"/>
        </w:rPr>
        <w:t xml:space="preserve">McNamara, J. M., Barta, Z., Klaassen, M., &amp; Bauer, S. (2011). Cues and the optimal timing of activities under environmental changes. </w:t>
      </w:r>
      <w:r>
        <w:rPr>
          <w:rFonts w:eastAsia="Times New Roman" w:cs="Times New Roman" w:ascii="Times New Roman" w:hAnsi="Times New Roman"/>
          <w:i/>
          <w:sz w:val="24"/>
          <w:szCs w:val="24"/>
        </w:rPr>
        <w:t>Ecology letters</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14</w:t>
      </w:r>
      <w:r>
        <w:rPr>
          <w:rFonts w:eastAsia="Times New Roman" w:cs="Times New Roman" w:ascii="Times New Roman" w:hAnsi="Times New Roman"/>
          <w:sz w:val="24"/>
          <w:szCs w:val="24"/>
        </w:rPr>
        <w:t>(12), 1183-1190.</w:t>
      </w:r>
    </w:p>
    <w:p>
      <w:pPr>
        <w:pStyle w:val="Normal"/>
        <w:widowControl w:val="false"/>
        <w:spacing w:lineRule="auto" w:line="480" w:before="0" w:after="240"/>
        <w:ind w:left="566" w:right="0" w:hanging="480"/>
        <w:rPr/>
      </w:pPr>
      <w:r>
        <w:rPr>
          <w:rFonts w:eastAsia="Times New Roman" w:cs="Times New Roman" w:ascii="Times New Roman" w:hAnsi="Times New Roman"/>
          <w:sz w:val="24"/>
          <w:szCs w:val="24"/>
        </w:rPr>
        <w:t xml:space="preserve">Miller-Rushing, A. J., Høye, T. T., Inouye, D. W., &amp; Post, E. (2010). The effects of phenological mismatches on demography. </w:t>
      </w:r>
      <w:r>
        <w:rPr>
          <w:rFonts w:eastAsia="Times New Roman" w:cs="Times New Roman" w:ascii="Times New Roman" w:hAnsi="Times New Roman"/>
          <w:i/>
          <w:sz w:val="24"/>
          <w:szCs w:val="24"/>
        </w:rPr>
        <w:t>Philosophical Transactions of the Royal Society B: Biological Sciences</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365</w:t>
      </w:r>
      <w:r>
        <w:rPr>
          <w:rFonts w:eastAsia="Times New Roman" w:cs="Times New Roman" w:ascii="Times New Roman" w:hAnsi="Times New Roman"/>
          <w:sz w:val="24"/>
          <w:szCs w:val="24"/>
        </w:rPr>
        <w:t>(1555), 3177–3186. doi: 10.1098/rstb.2010.0148</w:t>
      </w:r>
    </w:p>
    <w:p>
      <w:pPr>
        <w:pStyle w:val="Normal"/>
        <w:widowControl w:val="false"/>
        <w:spacing w:lineRule="auto" w:line="480" w:before="0" w:after="240"/>
        <w:ind w:left="566" w:right="0" w:hanging="480"/>
        <w:rPr/>
      </w:pPr>
      <w:r>
        <w:rPr>
          <w:rFonts w:eastAsia="Times New Roman" w:cs="Times New Roman" w:ascii="Times New Roman" w:hAnsi="Times New Roman"/>
          <w:sz w:val="24"/>
          <w:szCs w:val="24"/>
        </w:rPr>
        <w:t xml:space="preserve">Osawa, A., Shoemaker, C. A., &amp; Stedinger, J. R. (1983). A stochastic model of balsam fir bud phenology utilizing maximum likelihood parameter estimation. </w:t>
      </w:r>
      <w:r>
        <w:rPr>
          <w:rFonts w:eastAsia="Times New Roman" w:cs="Times New Roman" w:ascii="Times New Roman" w:hAnsi="Times New Roman"/>
          <w:i/>
          <w:sz w:val="24"/>
          <w:szCs w:val="24"/>
        </w:rPr>
        <w:t>Forest Science</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29</w:t>
      </w:r>
      <w:r>
        <w:rPr>
          <w:rFonts w:eastAsia="Times New Roman" w:cs="Times New Roman" w:ascii="Times New Roman" w:hAnsi="Times New Roman"/>
          <w:sz w:val="24"/>
          <w:szCs w:val="24"/>
        </w:rPr>
        <w:t>(3), 478-490.</w:t>
      </w:r>
    </w:p>
    <w:p>
      <w:pPr>
        <w:pStyle w:val="Normal"/>
        <w:widowControl w:val="false"/>
        <w:spacing w:lineRule="auto" w:line="480" w:before="0" w:after="240"/>
        <w:ind w:left="566" w:right="0" w:hanging="480"/>
        <w:rPr/>
      </w:pPr>
      <w:r>
        <w:rPr>
          <w:rFonts w:eastAsia="Times New Roman" w:cs="Times New Roman" w:ascii="Times New Roman" w:hAnsi="Times New Roman"/>
          <w:sz w:val="24"/>
          <w:szCs w:val="24"/>
        </w:rPr>
        <w:t xml:space="preserve">Parmesan, C. (2006). Ecological and Evolutionary Responses to Recent Climate Change. </w:t>
      </w:r>
      <w:r>
        <w:rPr>
          <w:rFonts w:eastAsia="Times New Roman" w:cs="Times New Roman" w:ascii="Times New Roman" w:hAnsi="Times New Roman"/>
          <w:i/>
          <w:sz w:val="24"/>
          <w:szCs w:val="24"/>
        </w:rPr>
        <w:t>Annual Review of Ecology, Evolution, and Systematics</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37</w:t>
      </w:r>
      <w:r>
        <w:rPr>
          <w:rFonts w:eastAsia="Times New Roman" w:cs="Times New Roman" w:ascii="Times New Roman" w:hAnsi="Times New Roman"/>
          <w:sz w:val="24"/>
          <w:szCs w:val="24"/>
        </w:rPr>
        <w:t>(1), 637–669. doi: 10.1146/annurev.ecolsys.37.091305.110100</w:t>
      </w:r>
    </w:p>
    <w:p>
      <w:pPr>
        <w:pStyle w:val="Normal"/>
        <w:widowControl w:val="false"/>
        <w:spacing w:lineRule="auto" w:line="480"/>
        <w:ind w:left="480" w:right="0" w:hanging="480"/>
        <w:rPr/>
      </w:pPr>
      <w:r>
        <w:rPr>
          <w:rFonts w:eastAsia="Times New Roman" w:cs="Times New Roman" w:ascii="Times New Roman" w:hAnsi="Times New Roman"/>
          <w:sz w:val="24"/>
          <w:szCs w:val="24"/>
        </w:rPr>
        <w:t xml:space="preserve">Pureswaran, D. S., Neau, M., Marchand, M., De Grandpré, L., &amp; Kneeshaw, D. (2019). Phenological synchrony between eastern spruce budworm and its host trees increases with warmer temperatures in the boreal forest. </w:t>
      </w:r>
      <w:r>
        <w:rPr>
          <w:rFonts w:eastAsia="Times New Roman" w:cs="Times New Roman" w:ascii="Times New Roman" w:hAnsi="Times New Roman"/>
          <w:i/>
          <w:sz w:val="24"/>
          <w:szCs w:val="24"/>
        </w:rPr>
        <w:t>Ecology and Evolution</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9</w:t>
      </w:r>
      <w:r>
        <w:rPr>
          <w:rFonts w:eastAsia="Times New Roman" w:cs="Times New Roman" w:ascii="Times New Roman" w:hAnsi="Times New Roman"/>
          <w:sz w:val="24"/>
          <w:szCs w:val="24"/>
        </w:rPr>
        <w:t>(1), 576–586. doi: 10.1002/ece3.4779</w:t>
      </w:r>
    </w:p>
    <w:p>
      <w:pPr>
        <w:pStyle w:val="Normal"/>
        <w:widowControl w:val="false"/>
        <w:spacing w:lineRule="auto" w:line="480"/>
        <w:ind w:left="480" w:right="0" w:hanging="480"/>
        <w:rPr/>
      </w:pPr>
      <w:ins w:id="2" w:author="Jean-Noel Candau" w:date="2021-02-08T22:28:32Z">
        <w:r>
          <w:rPr>
            <w:rFonts w:eastAsia="Times New Roman" w:cs="Times New Roman" w:ascii="Times New Roman" w:hAnsi="Times New Roman"/>
            <w:sz w:val="24"/>
            <w:szCs w:val="24"/>
          </w:rPr>
          <w:t>Ramakers, J. J., Gienapp, P., &amp; Visser, M. E. (2020). Comparing two measures of phenological synchrony in a predator–prey interaction: Simpler works better. Journal of Animal Ecology, 89(3), 745-756.</w:t>
        </w:r>
      </w:ins>
    </w:p>
    <w:p>
      <w:pPr>
        <w:pStyle w:val="Normal"/>
        <w:widowControl w:val="false"/>
        <w:spacing w:lineRule="auto" w:line="480"/>
        <w:ind w:left="480" w:right="0" w:hanging="480"/>
        <w:rPr/>
      </w:pPr>
      <w:ins w:id="3" w:author="Jean-Noel Candau" w:date="2021-02-08T22:28:32Z">
        <w:r>
          <w:rPr>
            <w:rFonts w:eastAsia="Times New Roman" w:cs="Times New Roman" w:ascii="Times New Roman" w:hAnsi="Times New Roman"/>
            <w:sz w:val="24"/>
            <w:szCs w:val="24"/>
          </w:rPr>
          <w:t>Rebaudo, F., &amp; Rabhi, V. B. (2018). Modeling temperature‐dependent development rate and phenology in insects: review of major developments, challenges, and future directions. Entomologia Experimentalis et Applicata, 166(8), 607-617.</w:t>
        </w:r>
      </w:ins>
    </w:p>
    <w:p>
      <w:pPr>
        <w:pStyle w:val="Normal"/>
        <w:widowControl w:val="false"/>
        <w:spacing w:lineRule="auto" w:line="480" w:before="0" w:after="240"/>
        <w:ind w:left="566" w:right="0" w:hanging="480"/>
        <w:rPr/>
      </w:pPr>
      <w:r>
        <w:rPr>
          <w:rFonts w:eastAsia="Times New Roman" w:cs="Times New Roman" w:ascii="Times New Roman" w:hAnsi="Times New Roman"/>
          <w:sz w:val="24"/>
          <w:szCs w:val="24"/>
        </w:rPr>
        <w:t xml:space="preserve">Régnière, J. (1990). Diapause termination and changes in thermal responses during postdiapause development in larvae of the spruce budworm, Choristoneura fumiferana. </w:t>
      </w:r>
      <w:r>
        <w:rPr>
          <w:rFonts w:eastAsia="Times New Roman" w:cs="Times New Roman" w:ascii="Times New Roman" w:hAnsi="Times New Roman"/>
          <w:i/>
          <w:sz w:val="24"/>
          <w:szCs w:val="24"/>
        </w:rPr>
        <w:t>Journal of Insect Physiology</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36</w:t>
      </w:r>
      <w:r>
        <w:rPr>
          <w:rFonts w:eastAsia="Times New Roman" w:cs="Times New Roman" w:ascii="Times New Roman" w:hAnsi="Times New Roman"/>
          <w:sz w:val="24"/>
          <w:szCs w:val="24"/>
        </w:rPr>
        <w:t>(10), 727–735. doi: 10.1016/0022-1910(90)90046-I</w:t>
      </w:r>
    </w:p>
    <w:p>
      <w:pPr>
        <w:pStyle w:val="Normal"/>
        <w:widowControl w:val="false"/>
        <w:spacing w:lineRule="auto" w:line="480" w:before="0" w:after="240"/>
        <w:ind w:left="566" w:right="0" w:hanging="480"/>
        <w:rPr/>
      </w:pPr>
      <w:r>
        <w:rPr>
          <w:rFonts w:eastAsia="Times New Roman" w:cs="Times New Roman" w:ascii="Times New Roman" w:hAnsi="Times New Roman"/>
          <w:sz w:val="24"/>
          <w:szCs w:val="24"/>
        </w:rPr>
        <w:t xml:space="preserve">Régnière, J., &amp; Nealis, V. G. (2008). The fine-scale population dynamics of spruce budworm: survival of early instars related to forest condition. </w:t>
      </w:r>
      <w:r>
        <w:rPr>
          <w:rFonts w:eastAsia="Times New Roman" w:cs="Times New Roman" w:ascii="Times New Roman" w:hAnsi="Times New Roman"/>
          <w:i/>
          <w:sz w:val="24"/>
          <w:szCs w:val="24"/>
        </w:rPr>
        <w:t>Ecological Entomology</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33</w:t>
      </w:r>
      <w:r>
        <w:rPr>
          <w:rFonts w:eastAsia="Times New Roman" w:cs="Times New Roman" w:ascii="Times New Roman" w:hAnsi="Times New Roman"/>
          <w:sz w:val="24"/>
          <w:szCs w:val="24"/>
        </w:rPr>
        <w:t>(3), 362–373. doi: 10.1111/j.1365-2311.2007.00977.x</w:t>
      </w:r>
    </w:p>
    <w:p>
      <w:pPr>
        <w:pStyle w:val="Normal"/>
        <w:widowControl w:val="false"/>
        <w:spacing w:lineRule="auto" w:line="480" w:before="0" w:after="240"/>
        <w:ind w:left="566" w:right="0" w:hanging="480"/>
        <w:rPr/>
      </w:pPr>
      <w:r>
        <w:rPr>
          <w:rFonts w:eastAsia="Times New Roman" w:cs="Times New Roman" w:ascii="Times New Roman" w:hAnsi="Times New Roman"/>
          <w:sz w:val="24"/>
          <w:szCs w:val="24"/>
        </w:rPr>
        <w:t xml:space="preserve">Régnière, J., Saint-Amant, R., Béchard, A., &amp; Moutaoufik, A. (2014). </w:t>
      </w:r>
      <w:r>
        <w:rPr>
          <w:rFonts w:eastAsia="Times New Roman" w:cs="Times New Roman" w:ascii="Times New Roman" w:hAnsi="Times New Roman"/>
          <w:i/>
          <w:sz w:val="24"/>
          <w:szCs w:val="24"/>
        </w:rPr>
        <w:t>BioSIM 10: User’s manual, A. Nat. Resour. Can., Can. For. Serv.</w:t>
      </w:r>
      <w:r>
        <w:rPr>
          <w:rFonts w:eastAsia="Times New Roman" w:cs="Times New Roman" w:ascii="Times New Roman" w:hAnsi="Times New Roman"/>
          <w:sz w:val="24"/>
          <w:szCs w:val="24"/>
        </w:rPr>
        <w:t xml:space="preserve"> Laurentian Forestry Centre, Québec (Quebec). Inf. Rep. LAU-X-137E.</w:t>
      </w:r>
    </w:p>
    <w:p>
      <w:pPr>
        <w:pStyle w:val="Normal"/>
        <w:widowControl w:val="false"/>
        <w:spacing w:lineRule="auto" w:line="480"/>
        <w:ind w:left="480" w:right="0" w:hanging="480"/>
        <w:rPr/>
      </w:pPr>
      <w:r>
        <w:rPr>
          <w:rFonts w:eastAsia="Times New Roman" w:cs="Times New Roman" w:ascii="Times New Roman" w:hAnsi="Times New Roman"/>
          <w:sz w:val="24"/>
          <w:szCs w:val="24"/>
        </w:rPr>
        <w:t xml:space="preserve">Régnière, J., St-Amant, R., &amp; Duval, P. (2012). Predicting insect distributions under climate change from physiological responses: spruce budworm as an example. </w:t>
      </w:r>
      <w:r>
        <w:rPr>
          <w:rFonts w:eastAsia="Times New Roman" w:cs="Times New Roman" w:ascii="Times New Roman" w:hAnsi="Times New Roman"/>
          <w:i/>
          <w:sz w:val="24"/>
          <w:szCs w:val="24"/>
        </w:rPr>
        <w:t>Biological Invasions</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14</w:t>
      </w:r>
      <w:r>
        <w:rPr>
          <w:rFonts w:eastAsia="Times New Roman" w:cs="Times New Roman" w:ascii="Times New Roman" w:hAnsi="Times New Roman"/>
          <w:sz w:val="24"/>
          <w:szCs w:val="24"/>
        </w:rPr>
        <w:t>(8), 1571–1586. doi: 10.1007/s10530-010-9918-1</w:t>
      </w:r>
    </w:p>
    <w:p>
      <w:pPr>
        <w:pStyle w:val="Normal"/>
        <w:widowControl w:val="false"/>
        <w:spacing w:lineRule="auto" w:line="480"/>
        <w:ind w:left="480" w:right="0" w:hanging="480"/>
        <w:rPr/>
      </w:pPr>
      <w:r>
        <w:rPr>
          <w:rFonts w:eastAsia="Times New Roman" w:cs="Times New Roman" w:ascii="Times New Roman" w:hAnsi="Times New Roman"/>
          <w:sz w:val="24"/>
          <w:szCs w:val="24"/>
        </w:rPr>
        <w:t xml:space="preserve">Renner, S. S., &amp; Zohner, C. M. (2018). Climate Change and Phenological Mismatch in Trophic Interactions Among Plants, Insects, and Vertebrates. </w:t>
      </w:r>
      <w:r>
        <w:rPr>
          <w:rFonts w:eastAsia="Times New Roman" w:cs="Times New Roman" w:ascii="Times New Roman" w:hAnsi="Times New Roman"/>
          <w:i/>
          <w:sz w:val="24"/>
          <w:szCs w:val="24"/>
        </w:rPr>
        <w:t>Annual Review of Ecology, Evolution, and Systematics</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49</w:t>
      </w:r>
      <w:r>
        <w:rPr>
          <w:rFonts w:eastAsia="Times New Roman" w:cs="Times New Roman" w:ascii="Times New Roman" w:hAnsi="Times New Roman"/>
          <w:sz w:val="24"/>
          <w:szCs w:val="24"/>
        </w:rPr>
        <w:t>(1), 165–182. doi: 10.1146/annurev-ecolsys-110617-062535</w:t>
      </w:r>
    </w:p>
    <w:p>
      <w:pPr>
        <w:pStyle w:val="Normal"/>
        <w:widowControl w:val="false"/>
        <w:spacing w:lineRule="auto" w:line="480" w:before="0" w:after="240"/>
        <w:ind w:left="566" w:right="0" w:hanging="480"/>
        <w:rPr/>
      </w:pPr>
      <w:r>
        <w:rPr>
          <w:rFonts w:eastAsia="Times New Roman" w:cs="Times New Roman" w:ascii="Times New Roman" w:hAnsi="Times New Roman"/>
          <w:sz w:val="24"/>
          <w:szCs w:val="24"/>
        </w:rPr>
        <w:t xml:space="preserve">Thornton, M. M., Shrestha, R., Wei, Y., Thornton, P. E., Kao, S., &amp; Wilson, B. E. (2020). </w:t>
      </w:r>
      <w:r>
        <w:rPr>
          <w:rFonts w:eastAsia="Times New Roman" w:cs="Times New Roman" w:ascii="Times New Roman" w:hAnsi="Times New Roman"/>
          <w:i/>
          <w:sz w:val="24"/>
          <w:szCs w:val="24"/>
        </w:rPr>
        <w:t>Daymet: Daily Surface Weather Data on a 1-km Grid for North America, Version 4</w:t>
      </w:r>
      <w:r>
        <w:rPr>
          <w:rFonts w:eastAsia="Times New Roman" w:cs="Times New Roman" w:ascii="Times New Roman" w:hAnsi="Times New Roman"/>
          <w:sz w:val="24"/>
          <w:szCs w:val="24"/>
        </w:rPr>
        <w:t>. ORNL Distributed Active Archive Center. doi: 10.3334/ORNLDAAC/1840</w:t>
      </w:r>
    </w:p>
    <w:p>
      <w:pPr>
        <w:pStyle w:val="Normal"/>
        <w:widowControl w:val="false"/>
        <w:spacing w:lineRule="auto" w:line="480"/>
        <w:ind w:left="480" w:right="0" w:hanging="480"/>
        <w:rPr/>
      </w:pPr>
      <w:r>
        <w:rPr>
          <w:rFonts w:eastAsia="Times New Roman" w:cs="Times New Roman" w:ascii="Times New Roman" w:hAnsi="Times New Roman"/>
          <w:sz w:val="24"/>
          <w:szCs w:val="24"/>
        </w:rPr>
        <w:t xml:space="preserve">van Asch, M., &amp; Visser, M. E. (2007). Phenology of forest caterpillars and their host trees: the importance of synchrony. </w:t>
      </w:r>
      <w:r>
        <w:rPr>
          <w:rFonts w:eastAsia="Times New Roman" w:cs="Times New Roman" w:ascii="Times New Roman" w:hAnsi="Times New Roman"/>
          <w:i/>
          <w:sz w:val="24"/>
          <w:szCs w:val="24"/>
        </w:rPr>
        <w:t>Annu. Rev. Entomol.</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52</w:t>
      </w:r>
      <w:r>
        <w:rPr>
          <w:rFonts w:eastAsia="Times New Roman" w:cs="Times New Roman" w:ascii="Times New Roman" w:hAnsi="Times New Roman"/>
          <w:sz w:val="24"/>
          <w:szCs w:val="24"/>
        </w:rPr>
        <w:t>, 37-55.</w:t>
      </w:r>
    </w:p>
    <w:p>
      <w:pPr>
        <w:pStyle w:val="Normal"/>
        <w:widowControl w:val="false"/>
        <w:spacing w:lineRule="auto" w:line="480"/>
        <w:ind w:left="480" w:right="0" w:hanging="480"/>
        <w:rPr/>
      </w:pPr>
      <w:r>
        <w:rPr>
          <w:rFonts w:eastAsia="Times New Roman" w:cs="Times New Roman" w:ascii="Times New Roman" w:hAnsi="Times New Roman"/>
          <w:sz w:val="24"/>
          <w:szCs w:val="24"/>
        </w:rPr>
        <w:t xml:space="preserve">van Vuuren, D. P., Edmonds, J., Kainuma, M., Riahi, K., Thomson, A., Hibbard, K., … Rose, S. K. (2011). The representative concentration pathways: An overview. </w:t>
      </w:r>
      <w:r>
        <w:rPr>
          <w:rFonts w:eastAsia="Times New Roman" w:cs="Times New Roman" w:ascii="Times New Roman" w:hAnsi="Times New Roman"/>
          <w:i/>
          <w:sz w:val="24"/>
          <w:szCs w:val="24"/>
        </w:rPr>
        <w:t>Climatic Change</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109</w:t>
      </w:r>
      <w:r>
        <w:rPr>
          <w:rFonts w:eastAsia="Times New Roman" w:cs="Times New Roman" w:ascii="Times New Roman" w:hAnsi="Times New Roman"/>
          <w:sz w:val="24"/>
          <w:szCs w:val="24"/>
        </w:rPr>
        <w:t>(1), 5–31. doi: 10.1007/s10584-011-0148-z</w:t>
      </w:r>
    </w:p>
    <w:p>
      <w:pPr>
        <w:pStyle w:val="Normal"/>
        <w:widowControl w:val="false"/>
        <w:spacing w:lineRule="auto" w:line="480" w:before="0" w:after="240"/>
        <w:ind w:left="425" w:right="0" w:hanging="480"/>
        <w:rPr/>
      </w:pPr>
      <w:r>
        <w:rPr>
          <w:rFonts w:eastAsia="Times New Roman" w:cs="Times New Roman" w:ascii="Times New Roman" w:hAnsi="Times New Roman"/>
          <w:sz w:val="24"/>
          <w:szCs w:val="24"/>
        </w:rPr>
        <w:t xml:space="preserve">Volney, W. J. A., &amp; Cerezke, H. F. (1992). The phenology of white spruce and spruce budworm in northern Alberta. </w:t>
      </w:r>
      <w:r>
        <w:rPr>
          <w:rFonts w:eastAsia="Times New Roman" w:cs="Times New Roman" w:ascii="Times New Roman" w:hAnsi="Times New Roman"/>
          <w:i/>
          <w:sz w:val="24"/>
          <w:szCs w:val="24"/>
        </w:rPr>
        <w:t>Canadian Journal of Forest Research</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22</w:t>
      </w:r>
      <w:r>
        <w:rPr>
          <w:rFonts w:eastAsia="Times New Roman" w:cs="Times New Roman" w:ascii="Times New Roman" w:hAnsi="Times New Roman"/>
          <w:sz w:val="24"/>
          <w:szCs w:val="24"/>
        </w:rPr>
        <w:t>(2), 198–205. doi: 10.1139/x92-026</w:t>
      </w:r>
    </w:p>
    <w:p>
      <w:pPr>
        <w:pStyle w:val="Normal"/>
        <w:widowControl w:val="false"/>
        <w:spacing w:lineRule="auto" w:line="480" w:before="0" w:after="240"/>
        <w:ind w:left="425" w:right="0" w:hanging="480"/>
        <w:rPr/>
      </w:pPr>
      <w:r>
        <w:rPr>
          <w:rFonts w:eastAsia="Times New Roman" w:cs="Times New Roman" w:ascii="Times New Roman" w:hAnsi="Times New Roman"/>
          <w:sz w:val="24"/>
          <w:szCs w:val="24"/>
        </w:rPr>
        <w:t xml:space="preserve">Volney, W. Jan A., &amp; Fleming, R. A. (2007). Spruce budworm (Choristoneura spp.) biotype reactions to forest and climate characteristics. </w:t>
      </w:r>
      <w:r>
        <w:rPr>
          <w:rFonts w:eastAsia="Times New Roman" w:cs="Times New Roman" w:ascii="Times New Roman" w:hAnsi="Times New Roman"/>
          <w:i/>
          <w:sz w:val="24"/>
          <w:szCs w:val="24"/>
        </w:rPr>
        <w:t>Global Change Biology</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13</w:t>
      </w:r>
      <w:r>
        <w:rPr>
          <w:rFonts w:eastAsia="Times New Roman" w:cs="Times New Roman" w:ascii="Times New Roman" w:hAnsi="Times New Roman"/>
          <w:sz w:val="24"/>
          <w:szCs w:val="24"/>
        </w:rPr>
        <w:t>(8), 1630–1643. doi: 10.1111/j.1365-2486.2007.01402.x</w:t>
      </w:r>
    </w:p>
    <w:p>
      <w:pPr>
        <w:pStyle w:val="Normal"/>
        <w:widowControl w:val="false"/>
        <w:spacing w:lineRule="auto" w:line="480"/>
        <w:ind w:left="480" w:right="0" w:hanging="480"/>
        <w:rPr/>
      </w:pPr>
      <w:r>
        <w:rPr>
          <w:rFonts w:eastAsia="Times New Roman" w:cs="Times New Roman" w:ascii="Times New Roman" w:hAnsi="Times New Roman"/>
          <w:sz w:val="24"/>
          <w:szCs w:val="24"/>
        </w:rPr>
        <w:t xml:space="preserve">Wu, J., Dhingra, R., Gambhir, M., &amp; Remais, J. V. (2013). Sensitivity analysis of infectious disease models: methods, advances and their application. </w:t>
      </w:r>
      <w:r>
        <w:rPr>
          <w:rFonts w:eastAsia="Times New Roman" w:cs="Times New Roman" w:ascii="Times New Roman" w:hAnsi="Times New Roman"/>
          <w:i/>
          <w:sz w:val="24"/>
          <w:szCs w:val="24"/>
        </w:rPr>
        <w:t>Journal of The Royal Society Interface</w:t>
      </w:r>
      <w:r>
        <w:rPr>
          <w:rFonts w:eastAsia="Times New Roman" w:cs="Times New Roman" w:ascii="Times New Roman" w:hAnsi="Times New Roman"/>
          <w:sz w:val="24"/>
          <w:szCs w:val="24"/>
        </w:rPr>
        <w:t xml:space="preserve">, </w:t>
      </w:r>
      <w:r>
        <w:rPr>
          <w:rFonts w:eastAsia="Times New Roman" w:cs="Times New Roman" w:ascii="Times New Roman" w:hAnsi="Times New Roman"/>
          <w:i/>
          <w:sz w:val="24"/>
          <w:szCs w:val="24"/>
        </w:rPr>
        <w:t>10</w:t>
      </w:r>
      <w:r>
        <w:rPr>
          <w:rFonts w:eastAsia="Times New Roman" w:cs="Times New Roman" w:ascii="Times New Roman" w:hAnsi="Times New Roman"/>
          <w:sz w:val="24"/>
          <w:szCs w:val="24"/>
        </w:rPr>
        <w:t>(86), 20121018. doi: 10.1098/rsif.2012.1018</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480"/>
        <w:rPr/>
      </w:pPr>
      <w:r>
        <w:rPr/>
        <w:drawing>
          <wp:inline distT="0" distB="0" distL="0" distR="0">
            <wp:extent cx="6360795" cy="4371975"/>
            <wp:effectExtent l="0" t="0" r="0" b="0"/>
            <wp:docPr id="14"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png" descr=""/>
                    <pic:cNvPicPr>
                      <a:picLocks noChangeAspect="1" noChangeArrowheads="1"/>
                    </pic:cNvPicPr>
                  </pic:nvPicPr>
                  <pic:blipFill>
                    <a:blip r:embed="rId15"/>
                    <a:stretch>
                      <a:fillRect/>
                    </a:stretch>
                  </pic:blipFill>
                  <pic:spPr bwMode="auto">
                    <a:xfrm>
                      <a:off x="0" y="0"/>
                      <a:ext cx="6360795" cy="4371975"/>
                    </a:xfrm>
                    <a:prstGeom prst="rect">
                      <a:avLst/>
                    </a:prstGeom>
                  </pic:spPr>
                </pic:pic>
              </a:graphicData>
            </a:graphic>
          </wp:inline>
        </w:drawing>
      </w:r>
    </w:p>
    <w:p>
      <w:pPr>
        <w:pStyle w:val="Normal"/>
        <w:keepNext w:val="false"/>
        <w:keepLines w:val="false"/>
        <w:widowControl/>
        <w:spacing w:lineRule="auto" w:line="480" w:before="280" w:after="0"/>
        <w:ind w:left="0" w:right="0" w:hanging="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t>Figure 1</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Illustration of theoretical development. (A) The rate accumulation function for two different species (solid line is consumer and dashed line</w:t>
      </w:r>
      <w:r>
        <w:rPr>
          <w:rFonts w:eastAsia="Times New Roman" w:cs="Times New Roman" w:ascii="Times New Roman" w:hAnsi="Times New Roman"/>
          <w:sz w:val="24"/>
          <w:szCs w:val="24"/>
        </w:rPr>
        <w:t xml:space="preserve"> is resource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w:t>
      </w:r>
      <w:r>
        <w:rPr>
          <w:rFonts w:eastAsia="Times New Roman" w:cs="Times New Roman" w:ascii="Times New Roman" w:hAnsi="Times New Roman"/>
          <w:sz w:val="24"/>
          <w:szCs w:val="24"/>
        </w:rPr>
        <w:t>(B)</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two simplified temperature time series (black line is warmer and grey line is cooler).</w:t>
      </w:r>
      <w:r>
        <w:rPr>
          <w:rFonts w:eastAsia="Times New Roman" w:cs="Times New Roman" w:ascii="Times New Roman" w:hAnsi="Times New Roman"/>
          <w:sz w:val="24"/>
          <w:szCs w:val="24"/>
        </w:rPr>
        <w:t xml:space="preserve"> (C)</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Four combinations of rate accumulation; each species with two different temperature time series. </w:t>
      </w:r>
      <w:r>
        <w:rPr>
          <w:rFonts w:eastAsia="Times New Roman" w:cs="Times New Roman" w:ascii="Times New Roman" w:hAnsi="Times New Roman"/>
          <w:sz w:val="24"/>
          <w:szCs w:val="24"/>
        </w:rPr>
        <w:t>(D)</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The resulting end of the resting phase for the </w:t>
      </w:r>
      <w:r>
        <w:rPr>
          <w:rFonts w:eastAsia="Times New Roman" w:cs="Times New Roman" w:ascii="Times New Roman" w:hAnsi="Times New Roman"/>
          <w:sz w:val="24"/>
          <w:szCs w:val="24"/>
        </w:rPr>
        <w:t>consumer</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in cooler (</w:t>
      </w:r>
      <w:r>
        <w:rPr>
          <w:rFonts w:eastAsia="Times New Roman" w:cs="Times New Roman" w:ascii="Times New Roman" w:hAnsi="Times New Roman"/>
          <w:sz w:val="24"/>
          <w:szCs w:val="24"/>
        </w:rPr>
        <w:t>grey</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solid) and warmer (</w:t>
      </w:r>
      <w:r>
        <w:rPr>
          <w:rFonts w:eastAsia="Times New Roman" w:cs="Times New Roman" w:ascii="Times New Roman" w:hAnsi="Times New Roman"/>
          <w:sz w:val="24"/>
          <w:szCs w:val="24"/>
        </w:rPr>
        <w:t>black</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solid) temperatures and for the </w:t>
      </w:r>
      <w:r>
        <w:rPr>
          <w:rFonts w:eastAsia="Times New Roman" w:cs="Times New Roman" w:ascii="Times New Roman" w:hAnsi="Times New Roman"/>
          <w:sz w:val="24"/>
          <w:szCs w:val="24"/>
        </w:rPr>
        <w:t>resource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in cooler temperatures (</w:t>
      </w:r>
      <w:r>
        <w:rPr>
          <w:rFonts w:eastAsia="Times New Roman" w:cs="Times New Roman" w:ascii="Times New Roman" w:hAnsi="Times New Roman"/>
          <w:sz w:val="24"/>
          <w:szCs w:val="24"/>
        </w:rPr>
        <w:t>black</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dashed). The difference within species (</w:t>
      </w:r>
      <w:r>
        <w:rPr>
          <w:rFonts w:eastAsia="Times New Roman" w:cs="Times New Roman" w:ascii="Times New Roman" w:hAnsi="Times New Roman"/>
          <w:sz w:val="24"/>
          <w:szCs w:val="24"/>
        </w:rPr>
        <w:t>grey</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vs </w:t>
      </w:r>
      <w:r>
        <w:rPr>
          <w:rFonts w:eastAsia="Times New Roman" w:cs="Times New Roman" w:ascii="Times New Roman" w:hAnsi="Times New Roman"/>
          <w:sz w:val="24"/>
          <w:szCs w:val="24"/>
        </w:rPr>
        <w:t>black</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indicates the shift in emergence in space (due to latitude or altitude) or time (due to global change). The difference between species (solid vs dashed) indicates the mismatch in the end of the seasonal resting phase for a fixed temperature regime (same location and same time).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480"/>
        <w:rPr/>
      </w:pPr>
      <w:r>
        <w:rPr/>
        <w:drawing>
          <wp:inline distT="0" distB="0" distL="0" distR="0">
            <wp:extent cx="6349365" cy="3048635"/>
            <wp:effectExtent l="0" t="0" r="0" b="0"/>
            <wp:docPr id="15"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png" descr=""/>
                    <pic:cNvPicPr>
                      <a:picLocks noChangeAspect="1" noChangeArrowheads="1"/>
                    </pic:cNvPicPr>
                  </pic:nvPicPr>
                  <pic:blipFill>
                    <a:blip r:embed="rId16"/>
                    <a:stretch>
                      <a:fillRect/>
                    </a:stretch>
                  </pic:blipFill>
                  <pic:spPr bwMode="auto">
                    <a:xfrm>
                      <a:off x="0" y="0"/>
                      <a:ext cx="6349365" cy="3048635"/>
                    </a:xfrm>
                    <a:prstGeom prst="rect">
                      <a:avLst/>
                    </a:prstGeom>
                  </pic:spPr>
                </pic:pic>
              </a:graphicData>
            </a:graphic>
          </wp:inline>
        </w:drawing>
      </w:r>
    </w:p>
    <w:p>
      <w:pPr>
        <w:pStyle w:val="Normal"/>
        <w:keepNext w:val="false"/>
        <w:keepLines w:val="false"/>
        <w:widowControl/>
        <w:spacing w:lineRule="auto" w:line="480" w:before="0" w:after="0"/>
        <w:ind w:left="0" w:right="0" w:hanging="0"/>
        <w:jc w:val="left"/>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t>Figure 2</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Effects of (A) a constant temperature difference, and (B) a short warm spell, on species phenology.</w:t>
      </w:r>
      <w:r>
        <w:rPr>
          <w:rFonts w:eastAsia="Times New Roman" w:cs="Times New Roman" w:ascii="Times New Roman" w:hAnsi="Times New Roman"/>
          <w:sz w:val="24"/>
          <w:szCs w:val="24"/>
        </w:rPr>
        <w:t xml:space="preserve"> For both panels, black is the consumer (spruce budworm), and grey is the resource (balsam fir). (A) A constant temperature difference advances species phenology.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Solid is the </w:t>
      </w:r>
      <w:r>
        <w:rPr>
          <w:rFonts w:eastAsia="Times New Roman" w:cs="Times New Roman" w:ascii="Times New Roman" w:hAnsi="Times New Roman"/>
          <w:sz w:val="24"/>
          <w:szCs w:val="24"/>
        </w:rPr>
        <w:t xml:space="preserve">predicted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value, dashed is the linear approximation</w:t>
      </w:r>
      <w:r>
        <w:rPr>
          <w:rFonts w:eastAsia="Times New Roman" w:cs="Times New Roman" w:ascii="Times New Roman" w:hAnsi="Times New Roman"/>
          <w:sz w:val="24"/>
          <w:szCs w:val="24"/>
        </w:rPr>
        <w:t xml:space="preserve"> from the model with simple time series. (B) The two species have their </w:t>
      </w:r>
      <w:r>
        <w:rPr>
          <w:rFonts w:eastAsia="Times New Roman" w:cs="Times New Roman" w:ascii="Times New Roman" w:hAnsi="Times New Roman"/>
          <w:i/>
          <w:sz w:val="24"/>
          <w:szCs w:val="24"/>
        </w:rPr>
        <w:t>R’</w:t>
      </w:r>
      <w:r>
        <w:rPr>
          <w:rFonts w:eastAsia="Times New Roman" w:cs="Times New Roman" w:ascii="Times New Roman" w:hAnsi="Times New Roman"/>
          <w:sz w:val="24"/>
          <w:szCs w:val="24"/>
        </w:rPr>
        <w:t xml:space="preserve"> that peaks at different temperatures. A short warm spell will mostly affect the species which </w:t>
      </w:r>
      <w:r>
        <w:rPr>
          <w:rFonts w:eastAsia="Times New Roman" w:cs="Times New Roman" w:ascii="Times New Roman" w:hAnsi="Times New Roman"/>
          <w:i/>
          <w:sz w:val="24"/>
          <w:szCs w:val="24"/>
        </w:rPr>
        <w:t>R’</w:t>
      </w:r>
      <w:r>
        <w:rPr>
          <w:rFonts w:eastAsia="Times New Roman" w:cs="Times New Roman" w:ascii="Times New Roman" w:hAnsi="Times New Roman"/>
          <w:sz w:val="24"/>
          <w:szCs w:val="24"/>
        </w:rPr>
        <w:t xml:space="preserve"> is highest at that time (in this example, the tree is more sensitive than the insect). </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480"/>
        <w:rPr/>
      </w:pPr>
      <w:r>
        <w:rPr/>
        <w:drawing>
          <wp:inline distT="0" distB="0" distL="0" distR="0">
            <wp:extent cx="5487670" cy="5487670"/>
            <wp:effectExtent l="0" t="0" r="0" b="0"/>
            <wp:docPr id="16"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png" descr=""/>
                    <pic:cNvPicPr>
                      <a:picLocks noChangeAspect="1" noChangeArrowheads="1"/>
                    </pic:cNvPicPr>
                  </pic:nvPicPr>
                  <pic:blipFill>
                    <a:blip r:embed="rId17"/>
                    <a:stretch>
                      <a:fillRect/>
                    </a:stretch>
                  </pic:blipFill>
                  <pic:spPr bwMode="auto">
                    <a:xfrm>
                      <a:off x="0" y="0"/>
                      <a:ext cx="5487670" cy="5487670"/>
                    </a:xfrm>
                    <a:prstGeom prst="rect">
                      <a:avLst/>
                    </a:prstGeom>
                  </pic:spPr>
                </pic:pic>
              </a:graphicData>
            </a:graphic>
          </wp:inline>
        </w:drawing>
      </w:r>
    </w:p>
    <w:p>
      <w:pPr>
        <w:pStyle w:val="Normal"/>
        <w:spacing w:lineRule="auto" w:line="480"/>
        <w:rPr/>
      </w:pPr>
      <w:r>
        <w:rPr>
          <w:rFonts w:eastAsia="Times New Roman" w:cs="Times New Roman" w:ascii="Times New Roman" w:hAnsi="Times New Roman"/>
          <w:b/>
          <w:sz w:val="24"/>
          <w:szCs w:val="24"/>
        </w:rPr>
        <w:t>Figure 3</w:t>
      </w:r>
      <w:r>
        <w:rPr>
          <w:rFonts w:eastAsia="Times New Roman" w:cs="Times New Roman" w:ascii="Times New Roman" w:hAnsi="Times New Roman"/>
          <w:sz w:val="24"/>
          <w:szCs w:val="24"/>
        </w:rPr>
        <w:t>: Location of the sample sites where temperature date were collected for past and future trends. Points are located across a gradient of latitude in Nova-Scotia, New Brunswick, and Quebec.</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480"/>
        <w:rPr/>
      </w:pPr>
      <w:r>
        <w:rPr/>
        <w:drawing>
          <wp:inline distT="0" distB="0" distL="0" distR="0">
            <wp:extent cx="6551930" cy="4096385"/>
            <wp:effectExtent l="0" t="0" r="0" b="0"/>
            <wp:docPr id="17"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png" descr=""/>
                    <pic:cNvPicPr>
                      <a:picLocks noChangeAspect="1" noChangeArrowheads="1"/>
                    </pic:cNvPicPr>
                  </pic:nvPicPr>
                  <pic:blipFill>
                    <a:blip r:embed="rId18"/>
                    <a:stretch>
                      <a:fillRect/>
                    </a:stretch>
                  </pic:blipFill>
                  <pic:spPr bwMode="auto">
                    <a:xfrm>
                      <a:off x="0" y="0"/>
                      <a:ext cx="6551930" cy="4096385"/>
                    </a:xfrm>
                    <a:prstGeom prst="rect">
                      <a:avLst/>
                    </a:prstGeom>
                  </pic:spPr>
                </pic:pic>
              </a:graphicData>
            </a:graphic>
          </wp:inline>
        </w:drawing>
      </w:r>
    </w:p>
    <w:p>
      <w:pPr>
        <w:pStyle w:val="Normal"/>
        <w:spacing w:lineRule="auto" w:line="480"/>
        <w:rPr/>
      </w:pPr>
      <w:r>
        <w:rPr>
          <w:rFonts w:eastAsia="Times New Roman" w:cs="Times New Roman" w:ascii="Times New Roman" w:hAnsi="Times New Roman"/>
          <w:b/>
          <w:sz w:val="24"/>
          <w:szCs w:val="24"/>
        </w:rPr>
        <w:t>Figure 4</w:t>
      </w:r>
      <w:r>
        <w:rPr>
          <w:rFonts w:eastAsia="Times New Roman" w:cs="Times New Roman" w:ascii="Times New Roman" w:hAnsi="Times New Roman"/>
          <w:sz w:val="24"/>
          <w:szCs w:val="24"/>
        </w:rPr>
        <w:t xml:space="preserve">: Fitting residuals and sensitivity analysis of the Balsam fir model. (A) Residuals follow a Normal distribution centered on 0. (B) No obvious latitudinal patterns can be found on the residuals within the range of latitudes that is used throughout the rest of the study. (C) Partial Rank Correlation Coefficient (PRCC) shows that the budworm model is sensitive to most parameters especially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rFonts w:eastAsia="Times New Roman" w:cs="Times New Roman" w:ascii="Times New Roman" w:hAnsi="Times New Roman"/>
          <w:sz w:val="24"/>
          <w:szCs w:val="24"/>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4</m:t>
            </m:r>
          </m:sub>
        </m:sSub>
      </m:oMath>
      <w:r>
        <w:rPr>
          <w:rFonts w:eastAsia="Times New Roman" w:cs="Times New Roman" w:ascii="Times New Roman" w:hAnsi="Times New Roman"/>
          <w:sz w:val="24"/>
          <w:szCs w:val="24"/>
        </w:rPr>
        <w:t xml:space="preserve"> and </w:t>
      </w:r>
      <w:r>
        <w:rPr>
          <w:rFonts w:eastAsia="Times New Roman" w:cs="Times New Roman" w:ascii="Times New Roman" w:hAnsi="Times New Roman"/>
          <w:i/>
          <w:sz w:val="24"/>
          <w:szCs w:val="24"/>
        </w:rPr>
        <w:t>x</w:t>
      </w:r>
      <w:r>
        <w:rPr>
          <w:rFonts w:eastAsia="Times New Roman" w:cs="Times New Roman" w:ascii="Times New Roman" w:hAnsi="Times New Roman"/>
          <w:i/>
          <w:sz w:val="24"/>
          <w:szCs w:val="24"/>
          <w:vertAlign w:val="subscript"/>
        </w:rPr>
        <w:t>b</w:t>
      </w:r>
      <w:r>
        <w:rPr>
          <w:rFonts w:eastAsia="Times New Roman" w:cs="Times New Roman" w:ascii="Times New Roman" w:hAnsi="Times New Roman"/>
          <w:sz w:val="24"/>
          <w:szCs w:val="24"/>
        </w:rPr>
        <w:t xml:space="preserve"> that delay emergence, and </w:t>
      </w:r>
      <w:r>
        <w:rPr/>
      </w:r>
      <m:oMath xmlns:m="http://schemas.openxmlformats.org/officeDocument/2006/math">
        <m:sSub>
          <m:e>
            <m:r>
              <w:rPr>
                <w:rFonts w:ascii="Cambria Math" w:hAnsi="Cambria Math"/>
              </w:rPr>
              <m:t xml:space="preserve">β</m:t>
            </m:r>
          </m:e>
          <m:sub>
            <m:r>
              <w:rPr>
                <w:rFonts w:ascii="Cambria Math" w:hAnsi="Cambria Math"/>
              </w:rPr>
              <m:t xml:space="preserve">3</m:t>
            </m:r>
          </m:sub>
        </m:sSub>
      </m:oMath>
      <w:r>
        <w:rPr>
          <w:rFonts w:eastAsia="Times New Roman" w:cs="Times New Roman" w:ascii="Times New Roman" w:hAnsi="Times New Roman"/>
          <w:sz w:val="24"/>
          <w:szCs w:val="24"/>
        </w:rPr>
        <w:t xml:space="preserve"> that hasten emergence. (D) The tree model is mostly sensitive to </w:t>
      </w:r>
      <w:r>
        <w:rPr>
          <w:rFonts w:eastAsia="Times New Roman" w:cs="Times New Roman" w:ascii="Times New Roman" w:hAnsi="Times New Roman"/>
          <w:i/>
          <w:sz w:val="24"/>
          <w:szCs w:val="24"/>
        </w:rPr>
        <w:t>b</w:t>
      </w:r>
      <w:r>
        <w:rPr>
          <w:rFonts w:eastAsia="Times New Roman" w:cs="Times New Roman" w:ascii="Times New Roman" w:hAnsi="Times New Roman"/>
          <w:i/>
          <w:sz w:val="24"/>
          <w:szCs w:val="24"/>
          <w:vertAlign w:val="subscript"/>
        </w:rPr>
        <w:t>f</w:t>
      </w:r>
      <w:r>
        <w:rPr>
          <w:rFonts w:eastAsia="Times New Roman" w:cs="Times New Roman" w:ascii="Times New Roman" w:hAnsi="Times New Roman"/>
          <w:sz w:val="24"/>
          <w:szCs w:val="24"/>
        </w:rPr>
        <w:t xml:space="preserve"> that hasten budburst, and </w:t>
      </w:r>
      <w:r>
        <w:rPr>
          <w:rFonts w:eastAsia="Times New Roman" w:cs="Times New Roman" w:ascii="Times New Roman" w:hAnsi="Times New Roman"/>
          <w:i/>
          <w:sz w:val="24"/>
          <w:szCs w:val="24"/>
        </w:rPr>
        <w:t>t</w:t>
      </w:r>
      <w:r>
        <w:rPr>
          <w:rFonts w:eastAsia="Times New Roman" w:cs="Times New Roman" w:ascii="Times New Roman" w:hAnsi="Times New Roman"/>
          <w:i/>
          <w:sz w:val="24"/>
          <w:szCs w:val="24"/>
          <w:vertAlign w:val="subscript"/>
        </w:rPr>
        <w:t>1</w:t>
      </w:r>
      <w:r>
        <w:rPr>
          <w:rFonts w:eastAsia="Times New Roman" w:cs="Times New Roman" w:ascii="Times New Roman" w:hAnsi="Times New Roman"/>
          <w:sz w:val="24"/>
          <w:szCs w:val="24"/>
        </w:rPr>
        <w:t xml:space="preserve"> that delays budburst.</w:t>
      </w:r>
    </w:p>
    <w:p>
      <w:pPr>
        <w:pStyle w:val="Normal"/>
        <w:spacing w:lineRule="auto" w:line="480"/>
        <w:rPr/>
      </w:pPr>
      <w:r>
        <w:rPr/>
        <w:drawing>
          <wp:inline distT="0" distB="0" distL="0" distR="0">
            <wp:extent cx="6597015" cy="4533900"/>
            <wp:effectExtent l="0" t="0" r="0" b="0"/>
            <wp:docPr id="18"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descr=""/>
                    <pic:cNvPicPr>
                      <a:picLocks noChangeAspect="1" noChangeArrowheads="1"/>
                    </pic:cNvPicPr>
                  </pic:nvPicPr>
                  <pic:blipFill>
                    <a:blip r:embed="rId19"/>
                    <a:stretch>
                      <a:fillRect/>
                    </a:stretch>
                  </pic:blipFill>
                  <pic:spPr bwMode="auto">
                    <a:xfrm>
                      <a:off x="0" y="0"/>
                      <a:ext cx="6597015" cy="4533900"/>
                    </a:xfrm>
                    <a:prstGeom prst="rect">
                      <a:avLst/>
                    </a:prstGeom>
                  </pic:spPr>
                </pic:pic>
              </a:graphicData>
            </a:graphic>
          </wp:inline>
        </w:drawing>
      </w:r>
    </w:p>
    <w:p>
      <w:pPr>
        <w:pStyle w:val="Normal"/>
        <w:spacing w:lineRule="auto" w:line="480"/>
        <w:rPr/>
      </w:pPr>
      <w:r>
        <w:rPr>
          <w:rFonts w:eastAsia="Times New Roman" w:cs="Times New Roman" w:ascii="Times New Roman" w:hAnsi="Times New Roman"/>
          <w:b/>
          <w:sz w:val="24"/>
          <w:szCs w:val="24"/>
        </w:rPr>
        <w:t>Figure 5</w:t>
      </w:r>
      <w:r>
        <w:rPr>
          <w:rFonts w:eastAsia="Times New Roman" w:cs="Times New Roman" w:ascii="Times New Roman" w:hAnsi="Times New Roman"/>
          <w:sz w:val="24"/>
          <w:szCs w:val="24"/>
        </w:rPr>
        <w:t>: Latitudinal distribution of (A) emergence date of L</w:t>
      </w:r>
      <w:r>
        <w:rPr>
          <w:rFonts w:eastAsia="Times New Roman" w:cs="Times New Roman" w:ascii="Times New Roman" w:hAnsi="Times New Roman"/>
          <w:sz w:val="24"/>
          <w:szCs w:val="24"/>
          <w:vertAlign w:val="subscript"/>
        </w:rPr>
        <w:t>2</w:t>
      </w:r>
      <w:r>
        <w:rPr>
          <w:rFonts w:eastAsia="Times New Roman" w:cs="Times New Roman" w:ascii="Times New Roman" w:hAnsi="Times New Roman"/>
          <w:sz w:val="24"/>
          <w:szCs w:val="24"/>
        </w:rPr>
        <w:t xml:space="preserve"> instar (Julian days), (B) budburst date (Julian days), and (C) mismatch between emergence and budburst date. For each latitude, the white box (left one) represents the 1996-2016 period. Grey boxes represent expected outcome according to RCP 2.6 (light grey), RCP 4.5 (dark grey), and RCP 8.5 (black) scenarios over 2021 to 2100.  Both emergence and budburst are expected to occur later at higher latitudes. Over all warming scenarios, both events are expected to occur earlier in the year. Warmer scenarios generate more variance. Nowadays, emergence is expected to occur 5 to 10 days before budburst at low latitudes, while at higher latitudes, emergence may sometimes occur before budburst and sometimes afterwards.  For all warming scenarios, an increase in mismatch is expected. At low latitudes, emergence may occur too early some years, which may lead to low survival of L</w:t>
      </w:r>
      <w:r>
        <w:rPr>
          <w:rFonts w:eastAsia="Times New Roman" w:cs="Times New Roman" w:ascii="Times New Roman" w:hAnsi="Times New Roman"/>
          <w:sz w:val="24"/>
          <w:szCs w:val="24"/>
          <w:vertAlign w:val="subscript"/>
        </w:rPr>
        <w:t>2</w:t>
      </w:r>
      <w:r>
        <w:rPr>
          <w:rFonts w:eastAsia="Times New Roman" w:cs="Times New Roman" w:ascii="Times New Roman" w:hAnsi="Times New Roman"/>
          <w:sz w:val="24"/>
          <w:szCs w:val="24"/>
        </w:rPr>
        <w:t>. At higher latitudes, emergence is expected to systematically occur a few days before budburst, which would increase survival of L</w:t>
      </w:r>
      <w:r>
        <w:rPr>
          <w:rFonts w:eastAsia="Times New Roman" w:cs="Times New Roman" w:ascii="Times New Roman" w:hAnsi="Times New Roman"/>
          <w:sz w:val="24"/>
          <w:szCs w:val="24"/>
          <w:vertAlign w:val="subscript"/>
        </w:rPr>
        <w:t>2</w:t>
      </w: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Table 1: Effect of a warm spell on the mismatch between a consumer and its resource as a function of the relative synchrony between their phenologies (te* and tb*, respectively) and the derivative of their development rate functions (Re’ and Rb’, respectively) at the time of the spell.</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406"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2351"/>
        <w:gridCol w:w="2352"/>
        <w:gridCol w:w="2352"/>
        <w:gridCol w:w="2350"/>
      </w:tblGrid>
      <w:tr>
        <w:trPr>
          <w:trHeight w:val="440" w:hRule="atLeast"/>
        </w:trPr>
        <w:tc>
          <w:tcPr>
            <w:tcW w:w="23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pacing w:lineRule="auto" w:line="240" w:before="0" w:after="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23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pacing w:lineRule="auto" w:line="240" w:before="0" w:after="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 &gt; Rb’</w:t>
            </w:r>
          </w:p>
        </w:tc>
        <w:tc>
          <w:tcPr>
            <w:tcW w:w="23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pacing w:lineRule="auto" w:line="240" w:before="0" w:after="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 &lt; Rb’</w:t>
            </w:r>
          </w:p>
        </w:tc>
        <w:tc>
          <w:tcPr>
            <w:tcW w:w="2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pacing w:lineRule="auto" w:line="240" w:before="0" w:after="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 = Rb’</w:t>
            </w:r>
          </w:p>
        </w:tc>
      </w:tr>
      <w:tr>
        <w:trPr>
          <w:trHeight w:val="440" w:hRule="atLeast"/>
        </w:trPr>
        <w:tc>
          <w:tcPr>
            <w:tcW w:w="23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pacing w:lineRule="auto" w:line="240" w:before="0" w:after="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 &lt; tb*</w:t>
            </w:r>
          </w:p>
        </w:tc>
        <w:tc>
          <w:tcPr>
            <w:tcW w:w="23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Increase</w:t>
            </w:r>
          </w:p>
        </w:tc>
        <w:tc>
          <w:tcPr>
            <w:tcW w:w="23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Decrease</w:t>
            </w:r>
          </w:p>
        </w:tc>
        <w:tc>
          <w:tcPr>
            <w:tcW w:w="2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Constant</w:t>
            </w:r>
          </w:p>
        </w:tc>
      </w:tr>
      <w:tr>
        <w:trPr>
          <w:trHeight w:val="440" w:hRule="atLeast"/>
        </w:trPr>
        <w:tc>
          <w:tcPr>
            <w:tcW w:w="23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pacing w:lineRule="auto" w:line="240" w:before="0" w:after="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 &gt; tb*</w:t>
            </w:r>
          </w:p>
        </w:tc>
        <w:tc>
          <w:tcPr>
            <w:tcW w:w="23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Decrease</w:t>
            </w:r>
          </w:p>
        </w:tc>
        <w:tc>
          <w:tcPr>
            <w:tcW w:w="23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Increase</w:t>
            </w:r>
          </w:p>
        </w:tc>
        <w:tc>
          <w:tcPr>
            <w:tcW w:w="2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Constant</w:t>
            </w:r>
          </w:p>
        </w:tc>
      </w:tr>
      <w:tr>
        <w:trPr>
          <w:trHeight w:val="440" w:hRule="atLeast"/>
        </w:trPr>
        <w:tc>
          <w:tcPr>
            <w:tcW w:w="23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pacing w:lineRule="auto" w:line="240" w:before="0" w:after="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te* = tb*</w:t>
            </w:r>
          </w:p>
        </w:tc>
        <w:tc>
          <w:tcPr>
            <w:tcW w:w="23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Increase</w:t>
            </w:r>
          </w:p>
        </w:tc>
        <w:tc>
          <w:tcPr>
            <w:tcW w:w="23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Increase</w:t>
            </w:r>
          </w:p>
        </w:tc>
        <w:tc>
          <w:tcPr>
            <w:tcW w:w="2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Constant</w:t>
            </w:r>
          </w:p>
        </w:tc>
      </w:tr>
    </w:tbl>
    <w:p>
      <w:pPr>
        <w:pStyle w:val="Normal"/>
        <w:widowControl/>
        <w:bidi w:val="0"/>
        <w:spacing w:lineRule="auto" w:line="259" w:before="0" w:after="160"/>
        <w:jc w:val="left"/>
        <w:rPr/>
      </w:pPr>
      <w:r>
        <w:rPr/>
      </w:r>
    </w:p>
    <w:sectPr>
      <w:footerReference w:type="default" r:id="rId20"/>
      <w:type w:val="nextPage"/>
      <w:pgSz w:w="12240" w:h="15840"/>
      <w:pgMar w:left="1417" w:right="1417" w:header="0" w:top="1417" w:footer="708" w:bottom="1417"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ean-Noel Candau" w:date="2021-01-24T16:30:00Z" w:initials="">
    <w:p>
      <w:r>
        <w:rPr>
          <w:rFonts w:eastAsia="Arial" w:ascii="Arial" w:hAnsi="Arial" w:cs="Arial"/>
          <w:b w:val="false"/>
          <w:i w:val="false"/>
          <w:caps w:val="false"/>
          <w:smallCaps w:val="false"/>
          <w:strike w:val="false"/>
          <w:dstrike w:val="false"/>
          <w:color w:val="000000"/>
          <w:position w:val="0"/>
          <w:sz w:val="22"/>
          <w:szCs w:val="22"/>
          <w:u w:val="none"/>
          <w:vertAlign w:val="baseline"/>
          <w:lang w:eastAsia="en-US" w:val="en-US" w:bidi="en-US"/>
        </w:rPr>
        <w:t>We could also discuss variability using budburst data and Pureswaran data, i.e. observed variability of budburst and emergence</w:t>
      </w:r>
    </w:p>
  </w:comment>
  <w:comment w:id="1" w:author="Frithjof Lutscher" w:date="2021-02-24T01:00:54Z" w:initials="">
    <w:p>
      <w:r>
        <w:rPr>
          <w:rFonts w:eastAsia="Arial" w:ascii="Arial" w:hAnsi="Arial" w:cs="Arial"/>
          <w:b w:val="false"/>
          <w:i w:val="false"/>
          <w:caps w:val="false"/>
          <w:smallCaps w:val="false"/>
          <w:strike w:val="false"/>
          <w:dstrike w:val="false"/>
          <w:color w:val="000000"/>
          <w:position w:val="0"/>
          <w:sz w:val="22"/>
          <w:szCs w:val="22"/>
          <w:u w:val="none"/>
          <w:vertAlign w:val="baseline"/>
          <w:lang w:eastAsia="en-US" w:val="en-US" w:bidi="en-US"/>
        </w:rPr>
        <w:t>The appendix has grown quite a bit. We need visible subheadings to structure the content. Please suggest some.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Calibri">
    <w:charset w:val="01"/>
    <w:family w:val="swiss"/>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Cambria Math">
    <w:charset w:val="01"/>
    <w:family w:val="roman"/>
    <w:pitch w:val="variable"/>
  </w:font>
  <w:font w:name="Arial">
    <w:charset w:val="01"/>
    <w:family w:val="roman"/>
    <w:pitch w:val="variable"/>
  </w:font>
  <w:font w:name="Noto Sans Symbols">
    <w:charset w:val="01"/>
    <w:family w:val="auto"/>
    <w:pitch w:val="default"/>
  </w:font>
  <w:font w:name="Courier New">
    <w:charset w:val="01"/>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59" w:before="0" w:after="160"/>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24"/>
        <w:b w:val="false"/>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1440" w:hanging="360"/>
      </w:pPr>
      <w:rPr>
        <w:rFonts w:ascii="OpenSymbol" w:hAnsi="OpenSymbol" w:cs="OpenSymbol" w:hint="default"/>
        <w:sz w:val="24"/>
        <w:u w:val="none"/>
        <w:rFonts w:cs="OpenSymbol"/>
      </w:rPr>
    </w:lvl>
    <w:lvl w:ilvl="1">
      <w:start w:val="1"/>
      <w:numFmt w:val="bullet"/>
      <w:lvlText w:val="-"/>
      <w:lvlJc w:val="left"/>
      <w:pPr>
        <w:ind w:left="2160" w:hanging="360"/>
      </w:pPr>
      <w:rPr>
        <w:rFonts w:ascii="OpenSymbol" w:hAnsi="OpenSymbol" w:cs="OpenSymbol" w:hint="default"/>
        <w:u w:val="none"/>
        <w:rFonts w:cs="OpenSymbol"/>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OpenSymbol" w:hAnsi="OpenSymbol" w:cs="OpenSymbol" w:hint="default"/>
        <w:u w:val="none"/>
        <w:rFonts w:cs="OpenSymbol"/>
      </w:rPr>
    </w:lvl>
    <w:lvl w:ilvl="4">
      <w:start w:val="1"/>
      <w:numFmt w:val="bullet"/>
      <w:lvlText w:val="-"/>
      <w:lvlJc w:val="left"/>
      <w:pPr>
        <w:ind w:left="4320" w:hanging="360"/>
      </w:pPr>
      <w:rPr>
        <w:rFonts w:ascii="OpenSymbol" w:hAnsi="OpenSymbol" w:cs="OpenSymbol" w:hint="default"/>
        <w:u w:val="none"/>
        <w:rFonts w:cs="OpenSymbol"/>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OpenSymbol" w:hAnsi="OpenSymbol" w:cs="OpenSymbol" w:hint="default"/>
        <w:u w:val="none"/>
        <w:rFonts w:cs="OpenSymbol"/>
      </w:rPr>
    </w:lvl>
    <w:lvl w:ilvl="7">
      <w:start w:val="1"/>
      <w:numFmt w:val="bullet"/>
      <w:lvlText w:val="-"/>
      <w:lvlJc w:val="left"/>
      <w:pPr>
        <w:ind w:left="6480" w:hanging="360"/>
      </w:pPr>
      <w:rPr>
        <w:rFonts w:ascii="OpenSymbol" w:hAnsi="OpenSymbol" w:cs="OpenSymbol" w:hint="default"/>
        <w:u w:val="none"/>
        <w:rFonts w:cs="OpenSymbol"/>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0"/>
        <w:szCs w:val="22"/>
        <w:lang w:val="en-CA" w:eastAsia="zh-CN" w:bidi="hi-IN"/>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Calibri"/>
      <w:color w:val="auto"/>
      <w:kern w:val="0"/>
      <w:sz w:val="22"/>
      <w:szCs w:val="22"/>
      <w:lang w:val="en-CA" w:eastAsia="zh-CN" w:bidi="hi-IN"/>
    </w:rPr>
  </w:style>
  <w:style w:type="paragraph" w:styleId="Heading1">
    <w:name w:val="Heading 1"/>
    <w:basedOn w:val="Heading"/>
    <w:next w:val="Normal"/>
    <w:qFormat/>
    <w:pPr>
      <w:keepNext w:val="true"/>
      <w:keepLines/>
      <w:widowControl w:val="false"/>
      <w:bidi w:val="0"/>
      <w:spacing w:before="240" w:after="0"/>
      <w:jc w:val="left"/>
      <w:outlineLvl w:val="0"/>
    </w:pPr>
    <w:rPr>
      <w:rFonts w:ascii="Calibri Light" w:hAnsi="Calibri Light" w:eastAsia="Calibri" w:cs="Calibri"/>
      <w:color w:val="2F5496"/>
      <w:kern w:val="0"/>
      <w:sz w:val="32"/>
      <w:szCs w:val="32"/>
      <w:lang w:val="en-CA" w:eastAsia="zh-CN" w:bidi="hi-IN"/>
    </w:rPr>
  </w:style>
  <w:style w:type="paragraph" w:styleId="Heading2">
    <w:name w:val="Heading 2"/>
    <w:basedOn w:val="Heading"/>
    <w:next w:val="Normal"/>
    <w:qFormat/>
    <w:pPr>
      <w:keepNext w:val="true"/>
      <w:keepLines/>
      <w:widowControl w:val="false"/>
      <w:bidi w:val="0"/>
      <w:spacing w:before="40" w:after="0"/>
      <w:jc w:val="left"/>
      <w:outlineLvl w:val="1"/>
    </w:pPr>
    <w:rPr>
      <w:rFonts w:ascii="Calibri Light" w:hAnsi="Calibri Light" w:eastAsia="Calibri" w:cs="Calibri"/>
      <w:color w:val="2F5496"/>
      <w:kern w:val="0"/>
      <w:sz w:val="26"/>
      <w:szCs w:val="26"/>
      <w:lang w:val="en-CA" w:eastAsia="zh-CN" w:bidi="hi-IN"/>
    </w:rPr>
  </w:style>
  <w:style w:type="paragraph" w:styleId="Heading3">
    <w:name w:val="Heading 3"/>
    <w:basedOn w:val="Heading"/>
    <w:next w:val="Normal"/>
    <w:qFormat/>
    <w:pPr>
      <w:keepNext w:val="true"/>
      <w:keepLines/>
      <w:widowControl w:val="false"/>
      <w:bidi w:val="0"/>
      <w:spacing w:before="40" w:after="0"/>
      <w:jc w:val="left"/>
      <w:outlineLvl w:val="2"/>
    </w:pPr>
    <w:rPr>
      <w:rFonts w:ascii="Calibri Light" w:hAnsi="Calibri Light" w:eastAsia="Calibri" w:cs="Calibri"/>
      <w:color w:val="1F3763"/>
      <w:kern w:val="0"/>
      <w:sz w:val="24"/>
      <w:szCs w:val="24"/>
      <w:lang w:val="en-CA" w:eastAsia="zh-CN" w:bidi="hi-IN"/>
    </w:rPr>
  </w:style>
  <w:style w:type="paragraph" w:styleId="Heading4">
    <w:name w:val="Heading 4"/>
    <w:basedOn w:val="Heading"/>
    <w:next w:val="Normal"/>
    <w:qFormat/>
    <w:pPr>
      <w:keepNext w:val="true"/>
      <w:keepLines/>
      <w:widowControl w:val="false"/>
      <w:bidi w:val="0"/>
      <w:spacing w:lineRule="auto" w:line="240" w:before="240" w:after="40"/>
      <w:jc w:val="left"/>
    </w:pPr>
    <w:rPr>
      <w:rFonts w:ascii="Calibri" w:hAnsi="Calibri" w:eastAsia="Calibri" w:cs="Calibri"/>
      <w:b/>
      <w:color w:val="auto"/>
      <w:kern w:val="0"/>
      <w:sz w:val="24"/>
      <w:szCs w:val="24"/>
      <w:lang w:val="en-CA" w:eastAsia="zh-CN" w:bidi="hi-IN"/>
    </w:rPr>
  </w:style>
  <w:style w:type="paragraph" w:styleId="Heading5">
    <w:name w:val="Heading 5"/>
    <w:basedOn w:val="Heading"/>
    <w:next w:val="Normal"/>
    <w:qFormat/>
    <w:pPr>
      <w:keepNext w:val="true"/>
      <w:keepLines/>
      <w:widowControl w:val="false"/>
      <w:bidi w:val="0"/>
      <w:spacing w:lineRule="auto" w:line="240" w:before="220" w:after="40"/>
      <w:jc w:val="left"/>
    </w:pPr>
    <w:rPr>
      <w:rFonts w:ascii="Calibri" w:hAnsi="Calibri" w:eastAsia="Calibri" w:cs="Calibri"/>
      <w:b/>
      <w:color w:val="auto"/>
      <w:kern w:val="0"/>
      <w:sz w:val="22"/>
      <w:szCs w:val="22"/>
      <w:lang w:val="en-CA" w:eastAsia="zh-CN" w:bidi="hi-IN"/>
    </w:rPr>
  </w:style>
  <w:style w:type="paragraph" w:styleId="Heading6">
    <w:name w:val="Heading 6"/>
    <w:basedOn w:val="Heading"/>
    <w:next w:val="Normal"/>
    <w:qFormat/>
    <w:pPr>
      <w:keepNext w:val="true"/>
      <w:keepLines/>
      <w:widowControl w:val="false"/>
      <w:bidi w:val="0"/>
      <w:spacing w:lineRule="auto" w:line="240" w:before="200" w:after="40"/>
      <w:jc w:val="left"/>
    </w:pPr>
    <w:rPr>
      <w:rFonts w:ascii="Calibri" w:hAnsi="Calibri" w:eastAsia="Calibri" w:cs="Calibri"/>
      <w:b/>
      <w:color w:val="auto"/>
      <w:kern w:val="0"/>
      <w:sz w:val="20"/>
      <w:szCs w:val="20"/>
      <w:lang w:val="en-CA" w:eastAsia="zh-CN" w:bidi="hi-IN"/>
    </w:rPr>
  </w:style>
  <w:style w:type="character" w:styleId="DefaultParagraphFont">
    <w:name w:val="Default Paragraph Font"/>
    <w:qFormat/>
    <w:rPr/>
  </w:style>
  <w:style w:type="character" w:styleId="PlaceholderText">
    <w:name w:val="Placeholder Text"/>
    <w:basedOn w:val="DefaultParagraphFont"/>
    <w:qFormat/>
    <w:rPr>
      <w:color w:val="808080"/>
    </w:rPr>
  </w:style>
  <w:style w:type="character" w:styleId="Titre1Car">
    <w:name w:val="Titre 1 Car"/>
    <w:basedOn w:val="DefaultParagraphFont"/>
    <w:qFormat/>
    <w:rPr>
      <w:rFonts w:ascii="Calibri Light" w:hAnsi="Calibri Light" w:eastAsia="Calibri" w:cs="Calibri"/>
      <w:color w:val="2F5496"/>
      <w:sz w:val="32"/>
      <w:szCs w:val="32"/>
    </w:rPr>
  </w:style>
  <w:style w:type="character" w:styleId="Titre2Car">
    <w:name w:val="Titre 2 Car"/>
    <w:basedOn w:val="DefaultParagraphFont"/>
    <w:qFormat/>
    <w:rPr>
      <w:rFonts w:ascii="Calibri Light" w:hAnsi="Calibri Light" w:eastAsia="Calibri" w:cs="Calibri"/>
      <w:color w:val="2F5496"/>
      <w:sz w:val="26"/>
      <w:szCs w:val="26"/>
    </w:rPr>
  </w:style>
  <w:style w:type="character" w:styleId="Titre3Car">
    <w:name w:val="Titre 3 Car"/>
    <w:basedOn w:val="DefaultParagraphFont"/>
    <w:qFormat/>
    <w:rPr>
      <w:rFonts w:ascii="Calibri Light" w:hAnsi="Calibri Light" w:eastAsia="Calibri" w:cs="Calibri"/>
      <w:color w:val="1F3763"/>
      <w:sz w:val="24"/>
      <w:szCs w:val="24"/>
    </w:rPr>
  </w:style>
  <w:style w:type="character" w:styleId="ListLabel1">
    <w:name w:val="ListLabel 1"/>
    <w:qFormat/>
    <w:rPr>
      <w:rFonts w:ascii="Times New Roman" w:hAnsi="Times New Roman" w:eastAsia="Noto Sans Symbols" w:cs="Noto Sans Symbols"/>
      <w:b w:val="false"/>
      <w:sz w:val="24"/>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ascii="Times New Roman" w:hAnsi="Times New Roman"/>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cs="Noto Sans Symbols"/>
      <w:b w:val="false"/>
      <w:sz w:val="24"/>
    </w:rPr>
  </w:style>
  <w:style w:type="character" w:styleId="ListLabel20">
    <w:name w:val="ListLabel 20"/>
    <w:qFormat/>
    <w:rPr>
      <w:rFonts w:cs="Courier New"/>
    </w:rPr>
  </w:style>
  <w:style w:type="character" w:styleId="ListLabel21">
    <w:name w:val="ListLabel 21"/>
    <w:qFormat/>
    <w:rPr>
      <w:rFonts w:cs="Noto Sans Symbols"/>
    </w:rPr>
  </w:style>
  <w:style w:type="character" w:styleId="ListLabel22">
    <w:name w:val="ListLabel 22"/>
    <w:qFormat/>
    <w:rPr>
      <w:rFonts w:cs="Noto Sans Symbols"/>
    </w:rPr>
  </w:style>
  <w:style w:type="character" w:styleId="ListLabel23">
    <w:name w:val="ListLabel 23"/>
    <w:qFormat/>
    <w:rPr>
      <w:rFonts w:cs="Courier New"/>
    </w:rPr>
  </w:style>
  <w:style w:type="character" w:styleId="ListLabel24">
    <w:name w:val="ListLabel 24"/>
    <w:qFormat/>
    <w:rPr>
      <w:rFonts w:cs="Noto Sans Symbols"/>
    </w:rPr>
  </w:style>
  <w:style w:type="character" w:styleId="ListLabel25">
    <w:name w:val="ListLabel 25"/>
    <w:qFormat/>
    <w:rPr>
      <w:rFonts w:cs="Noto Sans Symbols"/>
    </w:rPr>
  </w:style>
  <w:style w:type="character" w:styleId="ListLabel26">
    <w:name w:val="ListLabel 26"/>
    <w:qFormat/>
    <w:rPr>
      <w:rFonts w:cs="Courier New"/>
    </w:rPr>
  </w:style>
  <w:style w:type="character" w:styleId="ListLabel27">
    <w:name w:val="ListLabel 27"/>
    <w:qFormat/>
    <w:rPr>
      <w:rFonts w:cs="Noto Sans Symbols"/>
    </w:rPr>
  </w:style>
  <w:style w:type="character" w:styleId="ListLabel28">
    <w:name w:val="ListLabel 28"/>
    <w:qFormat/>
    <w:rPr>
      <w:rFonts w:ascii="Times New Roman" w:hAnsi="Times New Roman" w:cs="OpenSymbol"/>
      <w:sz w:val="24"/>
      <w:u w:val="none"/>
    </w:rPr>
  </w:style>
  <w:style w:type="character" w:styleId="ListLabel29">
    <w:name w:val="ListLabel 29"/>
    <w:qFormat/>
    <w:rPr>
      <w:rFonts w:cs="OpenSymbol"/>
      <w:u w:val="none"/>
    </w:rPr>
  </w:style>
  <w:style w:type="character" w:styleId="ListLabel30">
    <w:name w:val="ListLabel 30"/>
    <w:qFormat/>
    <w:rPr>
      <w:rFonts w:cs="OpenSymbol"/>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rFonts w:ascii="Times New Roman" w:hAnsi="Times New Roman" w:cs="Noto Sans Symbols"/>
      <w:b w:val="false"/>
      <w:sz w:val="24"/>
    </w:rPr>
  </w:style>
  <w:style w:type="character" w:styleId="ListLabel38">
    <w:name w:val="ListLabel 38"/>
    <w:qFormat/>
    <w:rPr>
      <w:rFonts w:cs="Courier New"/>
    </w:rPr>
  </w:style>
  <w:style w:type="character" w:styleId="ListLabel39">
    <w:name w:val="ListLabel 39"/>
    <w:qFormat/>
    <w:rPr>
      <w:rFonts w:cs="Noto Sans Symbols"/>
    </w:rPr>
  </w:style>
  <w:style w:type="character" w:styleId="ListLabel40">
    <w:name w:val="ListLabel 40"/>
    <w:qFormat/>
    <w:rPr>
      <w:rFonts w:cs="Noto Sans Symbols"/>
    </w:rPr>
  </w:style>
  <w:style w:type="character" w:styleId="ListLabel41">
    <w:name w:val="ListLabel 41"/>
    <w:qFormat/>
    <w:rPr>
      <w:rFonts w:cs="Courier New"/>
    </w:rPr>
  </w:style>
  <w:style w:type="character" w:styleId="ListLabel42">
    <w:name w:val="ListLabel 42"/>
    <w:qFormat/>
    <w:rPr>
      <w:rFonts w:cs="Noto Sans Symbols"/>
    </w:rPr>
  </w:style>
  <w:style w:type="character" w:styleId="ListLabel43">
    <w:name w:val="ListLabel 43"/>
    <w:qFormat/>
    <w:rPr>
      <w:rFonts w:cs="Noto Sans Symbols"/>
    </w:rPr>
  </w:style>
  <w:style w:type="character" w:styleId="ListLabel44">
    <w:name w:val="ListLabel 44"/>
    <w:qFormat/>
    <w:rPr>
      <w:rFonts w:cs="Courier New"/>
    </w:rPr>
  </w:style>
  <w:style w:type="character" w:styleId="ListLabel45">
    <w:name w:val="ListLabel 45"/>
    <w:qFormat/>
    <w:rPr>
      <w:rFonts w:cs="Noto Sans Symbols"/>
    </w:rPr>
  </w:style>
  <w:style w:type="character" w:styleId="ListLabel46">
    <w:name w:val="ListLabel 46"/>
    <w:qFormat/>
    <w:rPr>
      <w:rFonts w:ascii="Times New Roman" w:hAnsi="Times New Roman" w:cs="OpenSymbol"/>
      <w:sz w:val="24"/>
      <w:u w:val="none"/>
    </w:rPr>
  </w:style>
  <w:style w:type="character" w:styleId="ListLabel47">
    <w:name w:val="ListLabel 47"/>
    <w:qFormat/>
    <w:rPr>
      <w:rFonts w:cs="OpenSymbol"/>
      <w:u w:val="none"/>
    </w:rPr>
  </w:style>
  <w:style w:type="character" w:styleId="ListLabel48">
    <w:name w:val="ListLabel 48"/>
    <w:qFormat/>
    <w:rPr>
      <w:rFonts w:cs="OpenSymbol"/>
      <w:u w:val="none"/>
    </w:rPr>
  </w:style>
  <w:style w:type="character" w:styleId="ListLabel49">
    <w:name w:val="ListLabel 49"/>
    <w:qFormat/>
    <w:rPr>
      <w:rFonts w:cs="OpenSymbol"/>
      <w:u w:val="none"/>
    </w:rPr>
  </w:style>
  <w:style w:type="character" w:styleId="ListLabel50">
    <w:name w:val="ListLabel 50"/>
    <w:qFormat/>
    <w:rPr>
      <w:rFonts w:cs="OpenSymbol"/>
      <w:u w:val="none"/>
    </w:rPr>
  </w:style>
  <w:style w:type="character" w:styleId="ListLabel51">
    <w:name w:val="ListLabel 51"/>
    <w:qFormat/>
    <w:rPr>
      <w:rFonts w:cs="OpenSymbol"/>
      <w:u w:val="none"/>
    </w:rPr>
  </w:style>
  <w:style w:type="character" w:styleId="ListLabel52">
    <w:name w:val="ListLabel 52"/>
    <w:qFormat/>
    <w:rPr>
      <w:rFonts w:cs="OpenSymbol"/>
      <w:u w:val="none"/>
    </w:rPr>
  </w:style>
  <w:style w:type="character" w:styleId="ListLabel53">
    <w:name w:val="ListLabel 53"/>
    <w:qFormat/>
    <w:rPr>
      <w:rFonts w:cs="OpenSymbol"/>
      <w:u w:val="none"/>
    </w:rPr>
  </w:style>
  <w:style w:type="character" w:styleId="ListLabel54">
    <w:name w:val="ListLabel 54"/>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name w:val="LO-normal"/>
    <w:qFormat/>
    <w:pPr>
      <w:widowControl/>
      <w:overflowPunct w:val="true"/>
      <w:bidi w:val="0"/>
      <w:jc w:val="left"/>
    </w:pPr>
    <w:rPr>
      <w:rFonts w:ascii="Calibri" w:hAnsi="Calibri" w:eastAsia="Calibri" w:cs="Calibri"/>
      <w:color w:val="auto"/>
      <w:kern w:val="0"/>
      <w:sz w:val="22"/>
      <w:szCs w:val="22"/>
      <w:lang w:val="en-CA"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ListParagraph">
    <w:name w:val="List Paragraph"/>
    <w:basedOn w:val="LOnormal"/>
    <w:qFormat/>
    <w:pPr>
      <w:spacing w:before="0" w:after="0"/>
      <w:ind w:left="720" w:right="0" w:hanging="0"/>
      <w:contextualSpacing/>
    </w:pPr>
    <w:rPr/>
  </w:style>
  <w:style w:type="paragraph" w:styleId="NormalWeb">
    <w:name w:val="Normal (Web)"/>
    <w:basedOn w:val="LOnormal"/>
    <w:qFormat/>
    <w:pPr>
      <w:spacing w:lineRule="auto" w:line="276" w:before="280" w:after="142"/>
    </w:pPr>
    <w:rPr>
      <w:rFonts w:ascii="Times New Roman" w:hAnsi="Times New Roman" w:eastAsia="Times New Roman" w:cs="Times New Roman"/>
      <w:sz w:val="24"/>
      <w:szCs w:val="24"/>
      <w:lang w:eastAsia="en-CA"/>
    </w:rPr>
  </w:style>
  <w:style w:type="paragraph" w:styleId="Standard">
    <w:name w:val="Standard"/>
    <w:qFormat/>
    <w:pPr>
      <w:widowControl/>
      <w:suppressAutoHyphens w:val="true"/>
      <w:overflowPunct w:val="true"/>
      <w:bidi w:val="0"/>
      <w:spacing w:lineRule="auto" w:line="240" w:before="0" w:after="0"/>
      <w:jc w:val="left"/>
      <w:textAlignment w:val="baseline"/>
    </w:pPr>
    <w:rPr>
      <w:rFonts w:ascii="Liberation Serif" w:hAnsi="Liberation Serif" w:eastAsia="Noto Sans CJK SC" w:cs="Lohit Devanagari"/>
      <w:color w:val="auto"/>
      <w:kern w:val="2"/>
      <w:sz w:val="24"/>
      <w:szCs w:val="24"/>
      <w:lang w:val="en-CA" w:eastAsia="zh-CN" w:bidi="hi-IN"/>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Footer">
    <w:name w:val="Footer"/>
    <w:basedOn w:val="Normal"/>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footer" Target="footer1.xml"/><Relationship Id="rId21" Type="http://schemas.openxmlformats.org/officeDocument/2006/relationships/comments" Target="comment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126</TotalTime>
  <Application>LibreOffice/6.0.7.3$Linux_X86_64 LibreOffice_project/00m0$Build-3</Application>
  <Pages>44</Pages>
  <Words>9504</Words>
  <Characters>50697</Characters>
  <CharactersWithSpaces>60223</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2020-11-03T16:20:00Z</dcterms:created>
  <dc:creator>Portalier Sebastien</dc:creator>
  <dc:description/>
  <dc:language>en-CA</dc:language>
  <cp:lastModifiedBy/>
  <dcterms:modified xsi:type="dcterms:W3CDTF">2021-03-23T08:28:19Z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http://www.zotero.org/styles/journal-of-animal-ecology</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http://www.zotero.org/styles/journal-of-animal-ecology</vt:lpwstr>
  </property>
  <property fmtid="{D5CDD505-2E9C-101B-9397-08002B2CF9AE}" pid="12" name="Mendeley Recent Style Id 8_1">
    <vt:lpwstr>http://www.zotero.org/styles/journal-of-theoretical-biology</vt:lpwstr>
  </property>
  <property fmtid="{D5CDD505-2E9C-101B-9397-08002B2CF9AE}" pid="13" name="Mendeley Recent Style Id 9_1">
    <vt:lpwstr>http://www.zotero.org/styles/modern-humanities-research-association</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Journal of Animal Ecology</vt:lpwstr>
  </property>
  <property fmtid="{D5CDD505-2E9C-101B-9397-08002B2CF9AE}" pid="22" name="Mendeley Recent Style Name 8_1">
    <vt:lpwstr>Journal of Theoretical Biology</vt:lpwstr>
  </property>
  <property fmtid="{D5CDD505-2E9C-101B-9397-08002B2CF9AE}" pid="23" name="Mendeley Recent Style Name 9_1">
    <vt:lpwstr>Modern Humanities Research Association 3rd edition (note with bibliography)</vt:lpwstr>
  </property>
  <property fmtid="{D5CDD505-2E9C-101B-9397-08002B2CF9AE}" pid="24" name="Mendeley Unique User Id_1">
    <vt:lpwstr>a0341c1e-e0ee-322a-a484-f89d27289daa</vt:lpwstr>
  </property>
</Properties>
</file>