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6D2C" w14:textId="21A0AD31" w:rsidR="001A179F" w:rsidRDefault="00991E1A" w:rsidP="00991E1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xml:space="preserve">: </w:t>
      </w:r>
      <w:r w:rsidR="006B7108">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1D140C40" w14:textId="6E7CD862" w:rsidR="001A179F" w:rsidRPr="00991E1A" w:rsidRDefault="00991E1A" w:rsidP="00991E1A">
      <w:pPr>
        <w:spacing w:line="480" w:lineRule="auto"/>
        <w:rPr>
          <w:rFonts w:ascii="Times New Roman" w:eastAsia="Times New Roman" w:hAnsi="Times New Roman" w:cs="Times New Roman"/>
          <w:color w:val="000000"/>
          <w:sz w:val="28"/>
          <w:szCs w:val="28"/>
          <w:lang w:val="fr-FR" w:eastAsia="en-CA"/>
        </w:rPr>
      </w:pPr>
      <w:proofErr w:type="spellStart"/>
      <w:r w:rsidRPr="007B5CA4">
        <w:rPr>
          <w:rFonts w:ascii="Times New Roman" w:eastAsia="Times New Roman" w:hAnsi="Times New Roman" w:cs="Times New Roman"/>
          <w:b/>
          <w:bCs/>
          <w:color w:val="000000"/>
          <w:sz w:val="28"/>
          <w:szCs w:val="28"/>
          <w:lang w:val="fr-CA" w:eastAsia="en-CA"/>
        </w:rPr>
        <w:t>Authors</w:t>
      </w:r>
      <w:proofErr w:type="spellEnd"/>
      <w:r w:rsidRPr="00991E1A">
        <w:rPr>
          <w:rFonts w:ascii="Times New Roman" w:eastAsia="Times New Roman" w:hAnsi="Times New Roman" w:cs="Times New Roman"/>
          <w:color w:val="000000"/>
          <w:sz w:val="28"/>
          <w:szCs w:val="28"/>
          <w:lang w:val="fr-FR" w:eastAsia="en-CA"/>
        </w:rPr>
        <w:t xml:space="preserve">: </w:t>
      </w:r>
      <w:r w:rsidR="006B7108" w:rsidRPr="00991E1A">
        <w:rPr>
          <w:rFonts w:ascii="Times New Roman" w:eastAsia="Times New Roman" w:hAnsi="Times New Roman" w:cs="Times New Roman"/>
          <w:color w:val="000000"/>
          <w:sz w:val="28"/>
          <w:szCs w:val="28"/>
          <w:lang w:val="fr-FR" w:eastAsia="en-CA"/>
        </w:rPr>
        <w:t>Portalier S.M.J.</w:t>
      </w:r>
      <w:r w:rsidRPr="00991E1A">
        <w:rPr>
          <w:rFonts w:ascii="Times New Roman" w:eastAsia="Times New Roman" w:hAnsi="Times New Roman" w:cs="Times New Roman"/>
          <w:color w:val="000000"/>
          <w:sz w:val="28"/>
          <w:szCs w:val="28"/>
          <w:vertAlign w:val="superscript"/>
          <w:lang w:val="fr-FR" w:eastAsia="en-CA"/>
        </w:rPr>
        <w:t>1</w:t>
      </w:r>
      <w:r w:rsidR="006B7108" w:rsidRPr="00991E1A">
        <w:rPr>
          <w:rFonts w:ascii="Times New Roman" w:eastAsia="Times New Roman" w:hAnsi="Times New Roman" w:cs="Times New Roman"/>
          <w:color w:val="000000"/>
          <w:sz w:val="28"/>
          <w:szCs w:val="28"/>
          <w:lang w:val="fr-FR" w:eastAsia="en-CA"/>
        </w:rPr>
        <w:t xml:space="preserve">, </w:t>
      </w:r>
      <w:proofErr w:type="spellStart"/>
      <w:r w:rsidR="006B7108" w:rsidRPr="00991E1A">
        <w:rPr>
          <w:rFonts w:ascii="Times New Roman" w:eastAsia="Times New Roman" w:hAnsi="Times New Roman" w:cs="Times New Roman"/>
          <w:color w:val="000000"/>
          <w:sz w:val="28"/>
          <w:szCs w:val="28"/>
          <w:lang w:val="fr-FR" w:eastAsia="en-CA"/>
        </w:rPr>
        <w:t>Candau</w:t>
      </w:r>
      <w:proofErr w:type="spellEnd"/>
      <w:r w:rsidR="006B7108" w:rsidRPr="00991E1A">
        <w:rPr>
          <w:rFonts w:ascii="Times New Roman" w:eastAsia="Times New Roman" w:hAnsi="Times New Roman" w:cs="Times New Roman"/>
          <w:color w:val="000000"/>
          <w:sz w:val="28"/>
          <w:szCs w:val="28"/>
          <w:lang w:val="fr-FR" w:eastAsia="en-CA"/>
        </w:rPr>
        <w:t xml:space="preserve"> J.N.</w:t>
      </w:r>
      <w:r w:rsidRPr="00991E1A">
        <w:rPr>
          <w:rFonts w:ascii="Times New Roman" w:eastAsia="Times New Roman" w:hAnsi="Times New Roman" w:cs="Times New Roman"/>
          <w:color w:val="000000"/>
          <w:sz w:val="28"/>
          <w:szCs w:val="28"/>
          <w:vertAlign w:val="superscript"/>
          <w:lang w:val="fr-FR" w:eastAsia="en-CA"/>
        </w:rPr>
        <w:t>2</w:t>
      </w:r>
      <w:r w:rsidR="006B7108" w:rsidRPr="00991E1A">
        <w:rPr>
          <w:rFonts w:ascii="Times New Roman" w:eastAsia="Times New Roman" w:hAnsi="Times New Roman" w:cs="Times New Roman"/>
          <w:color w:val="000000"/>
          <w:sz w:val="28"/>
          <w:szCs w:val="28"/>
          <w:lang w:val="fr-FR" w:eastAsia="en-CA"/>
        </w:rPr>
        <w:t>, Lutscher F.</w:t>
      </w:r>
      <w:r w:rsidRPr="00991E1A">
        <w:rPr>
          <w:rFonts w:ascii="Times New Roman" w:eastAsia="Times New Roman" w:hAnsi="Times New Roman" w:cs="Times New Roman"/>
          <w:color w:val="000000"/>
          <w:sz w:val="28"/>
          <w:szCs w:val="28"/>
          <w:vertAlign w:val="superscript"/>
          <w:lang w:val="fr-FR" w:eastAsia="en-CA"/>
        </w:rPr>
        <w:t>1</w:t>
      </w:r>
      <w:r w:rsidR="00D14F57">
        <w:rPr>
          <w:rFonts w:ascii="Times New Roman" w:eastAsia="Times New Roman" w:hAnsi="Times New Roman" w:cs="Times New Roman"/>
          <w:color w:val="000000"/>
          <w:sz w:val="28"/>
          <w:szCs w:val="28"/>
          <w:vertAlign w:val="superscript"/>
          <w:lang w:val="fr-FR" w:eastAsia="en-CA"/>
        </w:rPr>
        <w:t>,3</w:t>
      </w:r>
    </w:p>
    <w:p w14:paraId="58B30A63" w14:textId="04F07EA6"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467B7C47" w14:textId="3B7095E4"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 Department of Mathematics and Statistics, University of Ottawa, Ottawa, ON, Canada</w:t>
      </w:r>
    </w:p>
    <w:p w14:paraId="725AB3FC" w14:textId="77777777"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 Natural Resources Canada, Canadian Forest Service, Great Lake Forestry Centre, Sault Ste. Marie, ON, Canada</w:t>
      </w:r>
    </w:p>
    <w:p w14:paraId="33F0C46B" w14:textId="77777777" w:rsidR="00D14F57" w:rsidRDefault="00D14F57" w:rsidP="00D63030">
      <w:pPr>
        <w:spacing w:after="0" w:line="480" w:lineRule="auto"/>
        <w:rPr>
          <w:rFonts w:ascii="Times New Roman" w:eastAsia="Times New Roman" w:hAnsi="Times New Roman" w:cs="Times New Roman"/>
          <w:color w:val="000000"/>
          <w:sz w:val="24"/>
          <w:szCs w:val="24"/>
          <w:lang w:eastAsia="en-CA"/>
        </w:rPr>
      </w:pPr>
      <w:r w:rsidRPr="00D14F57">
        <w:rPr>
          <w:rFonts w:ascii="Times New Roman" w:eastAsia="Times New Roman" w:hAnsi="Times New Roman" w:cs="Times New Roman"/>
          <w:color w:val="000000"/>
          <w:sz w:val="24"/>
          <w:szCs w:val="24"/>
          <w:vertAlign w:val="superscript"/>
          <w:lang w:eastAsia="en-CA"/>
        </w:rPr>
        <w:t>3</w:t>
      </w:r>
      <w:r w:rsidRPr="00D14F57">
        <w:rPr>
          <w:rFonts w:ascii="Times New Roman" w:eastAsia="Times New Roman" w:hAnsi="Times New Roman" w:cs="Times New Roman"/>
          <w:color w:val="000000"/>
          <w:sz w:val="24"/>
          <w:szCs w:val="24"/>
          <w:lang w:eastAsia="en-CA"/>
        </w:rPr>
        <w:t>:</w:t>
      </w:r>
      <w:r w:rsidRPr="00D14F57">
        <w:rPr>
          <w:rFonts w:ascii="Times New Roman" w:eastAsia="Times New Roman" w:hAnsi="Times New Roman" w:cs="Times New Roman"/>
          <w:b/>
          <w:bCs/>
          <w:color w:val="000000"/>
          <w:sz w:val="24"/>
          <w:szCs w:val="24"/>
          <w:lang w:eastAsia="en-CA"/>
        </w:rPr>
        <w:t xml:space="preserve"> </w:t>
      </w:r>
      <w:r w:rsidRPr="00D14F57">
        <w:rPr>
          <w:rFonts w:ascii="Times New Roman" w:eastAsia="Times New Roman" w:hAnsi="Times New Roman" w:cs="Times New Roman"/>
          <w:color w:val="000000"/>
          <w:sz w:val="24"/>
          <w:szCs w:val="24"/>
          <w:lang w:eastAsia="en-CA"/>
        </w:rPr>
        <w:t xml:space="preserve">Department of Biology, </w:t>
      </w:r>
      <w:r w:rsidRPr="00991E1A">
        <w:rPr>
          <w:rFonts w:ascii="Times New Roman" w:eastAsia="Times New Roman" w:hAnsi="Times New Roman" w:cs="Times New Roman"/>
          <w:color w:val="000000"/>
          <w:sz w:val="24"/>
          <w:szCs w:val="24"/>
          <w:lang w:eastAsia="en-CA"/>
        </w:rPr>
        <w:t>University of Ottawa, Ottawa, ON, Canada</w:t>
      </w:r>
    </w:p>
    <w:p w14:paraId="2CC1D247" w14:textId="38FF446C" w:rsidR="00D63030" w:rsidRPr="00D14F57" w:rsidRDefault="00D14F57" w:rsidP="00D63030">
      <w:pPr>
        <w:spacing w:after="0" w:line="480" w:lineRule="auto"/>
        <w:rPr>
          <w:rFonts w:ascii="Times New Roman" w:eastAsia="Times New Roman" w:hAnsi="Times New Roman" w:cs="Times New Roman"/>
          <w:b/>
          <w:bCs/>
          <w:color w:val="000000"/>
          <w:sz w:val="28"/>
          <w:szCs w:val="28"/>
          <w:lang w:eastAsia="en-CA"/>
        </w:rPr>
      </w:pPr>
      <w:r w:rsidRPr="00D14F57">
        <w:rPr>
          <w:rFonts w:ascii="Times New Roman" w:eastAsia="Times New Roman" w:hAnsi="Times New Roman" w:cs="Times New Roman"/>
          <w:b/>
          <w:bCs/>
          <w:color w:val="000000"/>
          <w:sz w:val="28"/>
          <w:szCs w:val="28"/>
          <w:lang w:eastAsia="en-CA"/>
        </w:rPr>
        <w:t xml:space="preserve"> </w:t>
      </w:r>
    </w:p>
    <w:p w14:paraId="1C824BE1" w14:textId="1D9D0B28" w:rsidR="00991E1A" w:rsidRPr="00991E1A" w:rsidRDefault="00991E1A" w:rsidP="00D63030">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03885FAC" w14:textId="77777777" w:rsidR="00991E1A" w:rsidRPr="00991E1A"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auto"/>
          <w:sz w:val="24"/>
          <w:szCs w:val="24"/>
          <w:lang w:eastAsia="en-CA"/>
        </w:rPr>
        <w:t>Address</w:t>
      </w:r>
      <w:r w:rsidRPr="00991E1A">
        <w:rPr>
          <w:rFonts w:ascii="Times New Roman" w:eastAsia="Times New Roman" w:hAnsi="Times New Roman" w:cs="Times New Roman"/>
          <w:color w:val="auto"/>
          <w:sz w:val="24"/>
          <w:szCs w:val="24"/>
          <w:lang w:eastAsia="en-CA"/>
        </w:rPr>
        <w:t xml:space="preserve">: </w:t>
      </w:r>
      <w:r w:rsidRPr="00991E1A">
        <w:rPr>
          <w:rFonts w:ascii="Times New Roman" w:hAnsi="Times New Roman" w:cs="Times New Roman"/>
          <w:color w:val="auto"/>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1E065A50" w14:textId="46C72620" w:rsidR="00991E1A" w:rsidRPr="0040071D"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sportali@uottawa.ca</w:t>
      </w:r>
      <w:r w:rsidRPr="00991E1A">
        <w:rPr>
          <w:rFonts w:ascii="Times New Roman" w:eastAsia="Times New Roman" w:hAnsi="Times New Roman" w:cs="Times New Roman"/>
          <w:color w:val="000000"/>
          <w:sz w:val="24"/>
          <w:szCs w:val="24"/>
          <w:lang w:eastAsia="en-CA"/>
        </w:rPr>
        <w:br w:type="page"/>
      </w:r>
    </w:p>
    <w:p w14:paraId="2526AFDE"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2B80517F" w14:textId="2215D254"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3A32B689" w14:textId="6891903F"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49FB4543" w14:textId="642E1677"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006B7108" w:rsidRPr="00792EC6">
        <w:rPr>
          <w:rFonts w:ascii="Times New Roman" w:eastAsia="Times New Roman" w:hAnsi="Times New Roman" w:cs="Times New Roman"/>
          <w:color w:val="000000"/>
          <w:sz w:val="24"/>
          <w:szCs w:val="24"/>
          <w:lang w:eastAsia="en-CA"/>
        </w:rPr>
        <w:t xml:space="preserve">e propose a general theoretical model that determines the duration of the resting period according to temperature, and its effects on the mismatch between phenological stages of two interacting species. </w:t>
      </w:r>
      <w:r w:rsidRPr="00792EC6">
        <w:rPr>
          <w:rFonts w:ascii="Times New Roman" w:eastAsia="Times New Roman" w:hAnsi="Times New Roman" w:cs="Times New Roman"/>
          <w:color w:val="000000"/>
          <w:sz w:val="24"/>
          <w:szCs w:val="24"/>
          <w:lang w:eastAsia="en-CA"/>
        </w:rPr>
        <w:t>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251BB111" w14:textId="2214177A"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sidR="00792EC6">
        <w:rPr>
          <w:rFonts w:ascii="Times New Roman" w:eastAsia="Times New Roman" w:hAnsi="Times New Roman" w:cs="Times New Roman"/>
          <w:color w:val="000000"/>
          <w:sz w:val="24"/>
          <w:szCs w:val="24"/>
          <w:lang w:eastAsia="en-CA"/>
        </w:rPr>
        <w:t>T</w:t>
      </w:r>
      <w:r w:rsidR="00792EC6" w:rsidRPr="00792EC6">
        <w:rPr>
          <w:rFonts w:ascii="Times New Roman" w:eastAsia="Times New Roman" w:hAnsi="Times New Roman" w:cs="Times New Roman"/>
          <w:color w:val="000000"/>
          <w:sz w:val="24"/>
          <w:szCs w:val="24"/>
          <w:lang w:eastAsia="en-CA"/>
        </w:rPr>
        <w:t xml:space="preserve">he spruce budworm – balsam fir </w:t>
      </w:r>
      <w:r w:rsidRPr="00792EC6">
        <w:rPr>
          <w:rFonts w:ascii="Times New Roman" w:eastAsia="Times New Roman" w:hAnsi="Times New Roman" w:cs="Times New Roman"/>
          <w:color w:val="000000"/>
          <w:sz w:val="24"/>
          <w:szCs w:val="24"/>
          <w:lang w:eastAsia="en-CA"/>
        </w:rPr>
        <w:t xml:space="preserve">model predicts that an increase in temperature may increase the mismatch between the insect and the tree in southern sites, but may increase the synchrony in northern sites. </w:t>
      </w:r>
    </w:p>
    <w:p w14:paraId="5835AF77" w14:textId="4A832B29" w:rsidR="001A179F"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1E993D93"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77DC05F8"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4EDDE591" w14:textId="77777777" w:rsidR="001A179F" w:rsidRDefault="001A179F">
      <w:pPr>
        <w:spacing w:line="480" w:lineRule="auto"/>
        <w:rPr>
          <w:rFonts w:ascii="Times New Roman" w:eastAsia="Times New Roman" w:hAnsi="Times New Roman" w:cs="Times New Roman"/>
          <w:sz w:val="24"/>
          <w:szCs w:val="24"/>
          <w:lang w:eastAsia="en-CA"/>
        </w:rPr>
      </w:pPr>
    </w:p>
    <w:p w14:paraId="31BCC9DD"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3298E320" w14:textId="57670D91"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sidR="00153C15" w:rsidRPr="00621C30">
        <w:rPr>
          <w:rFonts w:ascii="Times New Roman" w:hAnsi="Times New Roman" w:cs="Times New Roman"/>
          <w:noProof/>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25_942872385"/>
      <w:bookmarkStart w:id="1" w:name="__Fieldmark__10_3903614438"/>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31_942872385"/>
      <w:bookmarkStart w:id="4" w:name="__Fieldmark__32_3903614438"/>
      <w:bookmarkStart w:id="5" w:name="__Fieldmark__17_2495178454"/>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w:t>
      </w:r>
      <w:r w:rsidR="002823E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(Both</w:t>
      </w:r>
      <w:r w:rsidR="00086128">
        <w:rPr>
          <w:rFonts w:ascii="Times New Roman" w:eastAsia="Times New Roman" w:hAnsi="Times New Roman" w:cs="Times New Roman"/>
          <w:color w:val="000000"/>
          <w:sz w:val="24"/>
          <w:szCs w:val="24"/>
          <w:lang w:eastAsia="en-CA"/>
        </w:rPr>
        <w:t>, van As</w:t>
      </w:r>
      <w:r w:rsidR="005349F2">
        <w:rPr>
          <w:rFonts w:ascii="Times New Roman" w:eastAsia="Times New Roman" w:hAnsi="Times New Roman" w:cs="Times New Roman"/>
          <w:color w:val="000000"/>
          <w:sz w:val="24"/>
          <w:szCs w:val="24"/>
          <w:lang w:eastAsia="en-CA"/>
        </w:rPr>
        <w:t>c</w:t>
      </w:r>
      <w:r w:rsidR="00086128">
        <w:rPr>
          <w:rFonts w:ascii="Times New Roman" w:eastAsia="Times New Roman" w:hAnsi="Times New Roman" w:cs="Times New Roman"/>
          <w:color w:val="000000"/>
          <w:sz w:val="24"/>
          <w:szCs w:val="24"/>
          <w:lang w:eastAsia="en-CA"/>
        </w:rPr>
        <w:t>h,</w:t>
      </w:r>
      <w:r>
        <w:rPr>
          <w:rFonts w:ascii="Times New Roman" w:eastAsia="Times New Roman" w:hAnsi="Times New Roman" w:cs="Times New Roman"/>
          <w:color w:val="000000"/>
          <w:sz w:val="24"/>
          <w:szCs w:val="24"/>
          <w:lang w:eastAsia="en-CA"/>
        </w:rPr>
        <w:t xml:space="preserve"> et al., 2009</w:t>
      </w:r>
      <w:bookmarkStart w:id="6" w:name="__Fieldmark__24_2495178454"/>
      <w:bookmarkStart w:id="7" w:name="__Fieldmark__43_3903614438"/>
      <w:bookmarkStart w:id="8" w:name="__Fieldmark__36_942872385"/>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w:t>
      </w:r>
      <w:bookmarkStart w:id="9" w:name="__Fieldmark__31_2495178454"/>
      <w:bookmarkStart w:id="10" w:name="__Fieldmark__41_942872385"/>
      <w:bookmarkStart w:id="11" w:name="__Fieldmark__54_3903614438"/>
      <w:bookmarkEnd w:id="9"/>
      <w:bookmarkEnd w:id="10"/>
      <w:bookmarkEnd w:id="11"/>
      <w:r>
        <w:rPr>
          <w:rFonts w:ascii="Times New Roman" w:eastAsia="Times New Roman" w:hAnsi="Times New Roman" w:cs="Times New Roman"/>
          <w:color w:val="000000"/>
          <w:sz w:val="24"/>
          <w:szCs w:val="24"/>
          <w:lang w:eastAsia="en-CA"/>
        </w:rPr>
        <w:t>).</w:t>
      </w:r>
    </w:p>
    <w:p w14:paraId="2E4E132D" w14:textId="1E46F296"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Pr>
          <w:rFonts w:ascii="Times New Roman" w:eastAsia="Times New Roman" w:hAnsi="Times New Roman" w:cs="Times New Roman"/>
          <w:color w:val="000000"/>
          <w:sz w:val="24"/>
          <w:szCs w:val="24"/>
          <w:lang w:eastAsia="en-CA"/>
        </w:rPr>
        <w:t>S</w:t>
      </w:r>
      <w:bookmarkStart w:id="13" w:name="__Fieldmark__40_2495178454"/>
      <w:r>
        <w:rPr>
          <w:rFonts w:ascii="Times New Roman" w:eastAsia="Times New Roman" w:hAnsi="Times New Roman" w:cs="Times New Roman"/>
          <w:color w:val="000000"/>
          <w:sz w:val="24"/>
          <w:szCs w:val="24"/>
          <w:lang w:eastAsia="en-CA"/>
        </w:rPr>
        <w:t>i</w:t>
      </w:r>
      <w:bookmarkStart w:id="14" w:name="__Fieldmark__50_942872385"/>
      <w:r>
        <w:rPr>
          <w:rFonts w:ascii="Times New Roman" w:eastAsia="Times New Roman" w:hAnsi="Times New Roman" w:cs="Times New Roman"/>
          <w:color w:val="000000"/>
          <w:sz w:val="24"/>
          <w:szCs w:val="24"/>
          <w:lang w:eastAsia="en-CA"/>
        </w:rPr>
        <w:t>nger &amp; Parmesan, 2020</w:t>
      </w:r>
      <w:bookmarkEnd w:id="12"/>
      <w:bookmarkEnd w:id="13"/>
      <w:bookmarkEnd w:id="14"/>
      <w:r>
        <w:rPr>
          <w:rFonts w:ascii="Times New Roman" w:eastAsia="Times New Roman" w:hAnsi="Times New Roman" w:cs="Times New Roman"/>
          <w:color w:val="000000"/>
          <w:sz w:val="24"/>
          <w:szCs w:val="24"/>
          <w:lang w:eastAsia="en-CA"/>
        </w:rPr>
        <w:t xml:space="preserve">’s response to </w:t>
      </w:r>
      <w:bookmarkStart w:id="15" w:name="__Fieldmark__84_3903614438"/>
      <w:proofErr w:type="spellStart"/>
      <w:r>
        <w:rPr>
          <w:rFonts w:ascii="Times New Roman" w:eastAsia="Times New Roman" w:hAnsi="Times New Roman" w:cs="Times New Roman"/>
          <w:color w:val="000000"/>
          <w:sz w:val="24"/>
          <w:szCs w:val="24"/>
          <w:lang w:eastAsia="en-CA"/>
        </w:rPr>
        <w:t>K</w:t>
      </w:r>
      <w:bookmarkStart w:id="16" w:name="__Fieldmark__47_2495178454"/>
      <w:r>
        <w:rPr>
          <w:rFonts w:ascii="Times New Roman" w:eastAsia="Times New Roman" w:hAnsi="Times New Roman" w:cs="Times New Roman"/>
          <w:color w:val="000000"/>
          <w:sz w:val="24"/>
          <w:szCs w:val="24"/>
          <w:lang w:eastAsia="en-CA"/>
        </w:rPr>
        <w:t>h</w:t>
      </w:r>
      <w:bookmarkStart w:id="17" w:name="__Fieldmark__55_942872385"/>
      <w:r>
        <w:rPr>
          <w:rFonts w:ascii="Times New Roman" w:eastAsia="Times New Roman" w:hAnsi="Times New Roman" w:cs="Times New Roman"/>
          <w:color w:val="000000"/>
          <w:sz w:val="24"/>
          <w:szCs w:val="24"/>
          <w:lang w:eastAsia="en-CA"/>
        </w:rPr>
        <w:t>arouba</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Wolkovich</w:t>
      </w:r>
      <w:proofErr w:type="spellEnd"/>
      <w:r>
        <w:rPr>
          <w:rFonts w:ascii="Times New Roman" w:eastAsia="Times New Roman" w:hAnsi="Times New Roman" w:cs="Times New Roman"/>
          <w:color w:val="000000"/>
          <w:sz w:val="24"/>
          <w:szCs w:val="24"/>
          <w:lang w:eastAsia="en-CA"/>
        </w:rPr>
        <w:t>, 2020)</w:t>
      </w:r>
      <w:bookmarkEnd w:id="15"/>
      <w:bookmarkEnd w:id="16"/>
      <w:bookmarkEnd w:id="17"/>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ascii="Times New Roman" w:eastAsia="Times New Roman" w:hAnsi="Times New Roman" w:cs="Times New Roman"/>
          <w:color w:val="000000"/>
          <w:sz w:val="24"/>
          <w:szCs w:val="24"/>
          <w:lang w:eastAsia="en-CA"/>
        </w:rPr>
        <w:t>(</w:t>
      </w:r>
      <w:bookmarkStart w:id="19" w:name="__Fieldmark__54_2495178454"/>
      <w:r>
        <w:rPr>
          <w:rFonts w:ascii="Times New Roman" w:eastAsia="Times New Roman" w:hAnsi="Times New Roman" w:cs="Times New Roman"/>
          <w:color w:val="000000"/>
          <w:sz w:val="24"/>
          <w:szCs w:val="24"/>
          <w:lang w:eastAsia="en-CA"/>
        </w:rPr>
        <w:t>C</w:t>
      </w:r>
      <w:bookmarkStart w:id="20" w:name="__Fieldmark__61_942872385"/>
      <w:r>
        <w:rPr>
          <w:rFonts w:ascii="Times New Roman" w:eastAsia="Times New Roman" w:hAnsi="Times New Roman" w:cs="Times New Roman"/>
          <w:color w:val="000000"/>
          <w:sz w:val="24"/>
          <w:szCs w:val="24"/>
          <w:lang w:eastAsia="en-CA"/>
        </w:rPr>
        <w:t>ushing, 1990)</w:t>
      </w:r>
      <w:bookmarkEnd w:id="18"/>
      <w:bookmarkEnd w:id="19"/>
      <w:bookmarkEnd w:id="20"/>
      <w:r>
        <w:rPr>
          <w:rFonts w:ascii="Times New Roman" w:eastAsia="Times New Roman" w:hAnsi="Times New Roman" w:cs="Times New Roman"/>
          <w:color w:val="000000"/>
          <w:sz w:val="24"/>
          <w:szCs w:val="24"/>
          <w:lang w:eastAsia="en-CA"/>
        </w:rPr>
        <w:t>. The conce</w:t>
      </w:r>
      <w:r w:rsidR="00466D8D">
        <w:rPr>
          <w:rFonts w:ascii="Times New Roman" w:eastAsia="Times New Roman" w:hAnsi="Times New Roman" w:cs="Times New Roman"/>
          <w:color w:val="000000"/>
          <w:sz w:val="24"/>
          <w:szCs w:val="24"/>
          <w:lang w:eastAsia="en-CA"/>
        </w:rPr>
        <w:t>p</w:t>
      </w:r>
      <w:r>
        <w:rPr>
          <w:rFonts w:ascii="Times New Roman" w:eastAsia="Times New Roman" w:hAnsi="Times New Roman" w:cs="Times New Roman"/>
          <w:color w:val="000000"/>
          <w:sz w:val="24"/>
          <w:szCs w:val="24"/>
          <w:lang w:eastAsia="en-CA"/>
        </w:rPr>
        <w:t xml:space="preserve">t was later extended to the case where the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of consumer and resource varied </w:t>
      </w:r>
      <w:bookmarkStart w:id="21" w:name="__Fieldmark__109_3903614438"/>
      <w:r>
        <w:rPr>
          <w:rFonts w:ascii="Times New Roman" w:eastAsia="Times New Roman" w:hAnsi="Times New Roman" w:cs="Times New Roman"/>
          <w:color w:val="000000"/>
          <w:sz w:val="24"/>
          <w:szCs w:val="24"/>
          <w:lang w:eastAsia="en-CA"/>
        </w:rPr>
        <w:t>(</w:t>
      </w:r>
      <w:bookmarkStart w:id="22" w:name="__Fieldmark__64_2495178454"/>
      <w:r>
        <w:rPr>
          <w:rFonts w:ascii="Times New Roman" w:eastAsia="Times New Roman" w:hAnsi="Times New Roman" w:cs="Times New Roman"/>
          <w:color w:val="000000"/>
          <w:sz w:val="24"/>
          <w:szCs w:val="24"/>
          <w:lang w:eastAsia="en-CA"/>
        </w:rPr>
        <w:t>V</w:t>
      </w:r>
      <w:bookmarkStart w:id="23" w:name="__Fieldmark__71_942872385"/>
      <w:r>
        <w:rPr>
          <w:rFonts w:ascii="Times New Roman" w:eastAsia="Times New Roman" w:hAnsi="Times New Roman" w:cs="Times New Roman"/>
          <w:color w:val="000000"/>
          <w:sz w:val="24"/>
          <w:szCs w:val="24"/>
          <w:lang w:eastAsia="en-CA"/>
        </w:rPr>
        <w:t>isser &amp; Holleman, 2001)</w:t>
      </w:r>
      <w:bookmarkEnd w:id="21"/>
      <w:bookmarkEnd w:id="22"/>
      <w:bookmarkEnd w:id="23"/>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24" w:name="__Fieldmark__122_3903614438"/>
      <w:r>
        <w:rPr>
          <w:rFonts w:ascii="Times New Roman" w:eastAsia="Times New Roman" w:hAnsi="Times New Roman" w:cs="Times New Roman"/>
          <w:color w:val="000000"/>
          <w:sz w:val="24"/>
          <w:szCs w:val="24"/>
          <w:lang w:eastAsia="en-CA"/>
        </w:rPr>
        <w:t>(</w:t>
      </w:r>
      <w:bookmarkStart w:id="25" w:name="__Fieldmark__73_2495178454"/>
      <w:r>
        <w:rPr>
          <w:rFonts w:ascii="Times New Roman" w:eastAsia="Times New Roman" w:hAnsi="Times New Roman" w:cs="Times New Roman"/>
          <w:color w:val="000000"/>
          <w:sz w:val="24"/>
          <w:szCs w:val="24"/>
          <w:lang w:eastAsia="en-CA"/>
        </w:rPr>
        <w:t>S</w:t>
      </w:r>
      <w:bookmarkStart w:id="26" w:name="__Fieldmark__80_942872385"/>
      <w:r>
        <w:rPr>
          <w:rFonts w:ascii="Times New Roman" w:eastAsia="Times New Roman" w:hAnsi="Times New Roman" w:cs="Times New Roman"/>
          <w:color w:val="000000"/>
          <w:sz w:val="24"/>
          <w:szCs w:val="24"/>
          <w:lang w:eastAsia="en-CA"/>
        </w:rPr>
        <w:t>inger &amp; Parmesan, 2010)</w:t>
      </w:r>
      <w:bookmarkEnd w:id="24"/>
      <w:bookmarkEnd w:id="25"/>
      <w:bookmarkEnd w:id="26"/>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ascii="Times New Roman" w:eastAsia="Times New Roman" w:hAnsi="Times New Roman" w:cs="Times New Roman"/>
          <w:color w:val="000000"/>
          <w:sz w:val="24"/>
          <w:szCs w:val="24"/>
          <w:lang w:eastAsia="en-CA"/>
        </w:rPr>
        <w:t>(</w:t>
      </w:r>
      <w:bookmarkStart w:id="28" w:name="__Fieldmark__80_2495178454"/>
      <w:r>
        <w:rPr>
          <w:rFonts w:ascii="Times New Roman" w:eastAsia="Times New Roman" w:hAnsi="Times New Roman" w:cs="Times New Roman"/>
          <w:color w:val="000000"/>
          <w:sz w:val="24"/>
          <w:szCs w:val="24"/>
          <w:lang w:eastAsia="en-CA"/>
        </w:rPr>
        <w:t>F</w:t>
      </w:r>
      <w:bookmarkStart w:id="29" w:name="__Fieldmark__87_942872385"/>
      <w:r>
        <w:rPr>
          <w:rFonts w:ascii="Times New Roman" w:eastAsia="Times New Roman" w:hAnsi="Times New Roman" w:cs="Times New Roman"/>
          <w:color w:val="000000"/>
          <w:sz w:val="24"/>
          <w:szCs w:val="24"/>
          <w:lang w:eastAsia="en-CA"/>
        </w:rPr>
        <w:t>orrest &amp; Thomson, 2012)</w:t>
      </w:r>
      <w:bookmarkEnd w:id="27"/>
      <w:bookmarkEnd w:id="28"/>
      <w:bookmarkEnd w:id="29"/>
      <w:r>
        <w:rPr>
          <w:rFonts w:ascii="Times New Roman" w:eastAsia="Times New Roman" w:hAnsi="Times New Roman" w:cs="Times New Roman"/>
          <w:color w:val="000000"/>
          <w:sz w:val="24"/>
          <w:szCs w:val="24"/>
          <w:lang w:eastAsia="en-CA"/>
        </w:rPr>
        <w:t xml:space="preserve"> or intraspecific competition </w:t>
      </w:r>
      <w:bookmarkStart w:id="30" w:name="__Fieldmark__144_3903614438"/>
      <w:r>
        <w:rPr>
          <w:rFonts w:ascii="Times New Roman" w:eastAsia="Times New Roman" w:hAnsi="Times New Roman" w:cs="Times New Roman"/>
          <w:color w:val="000000"/>
          <w:sz w:val="24"/>
          <w:szCs w:val="24"/>
          <w:lang w:eastAsia="en-CA"/>
        </w:rPr>
        <w:t>(</w:t>
      </w:r>
      <w:bookmarkStart w:id="31" w:name="__Fieldmark__87_2495178454"/>
      <w:proofErr w:type="spellStart"/>
      <w:r>
        <w:rPr>
          <w:rFonts w:ascii="Times New Roman" w:eastAsia="Times New Roman" w:hAnsi="Times New Roman" w:cs="Times New Roman"/>
          <w:color w:val="000000"/>
          <w:sz w:val="24"/>
          <w:szCs w:val="24"/>
          <w:lang w:eastAsia="en-CA"/>
        </w:rPr>
        <w:t>I</w:t>
      </w:r>
      <w:bookmarkStart w:id="32" w:name="__Fieldmark__92_942872385"/>
      <w:r>
        <w:rPr>
          <w:rFonts w:ascii="Times New Roman" w:eastAsia="Times New Roman" w:hAnsi="Times New Roman" w:cs="Times New Roman"/>
          <w:color w:val="000000"/>
          <w:sz w:val="24"/>
          <w:szCs w:val="24"/>
          <w:lang w:eastAsia="en-CA"/>
        </w:rPr>
        <w:t>wasa</w:t>
      </w:r>
      <w:proofErr w:type="spellEnd"/>
      <w:r>
        <w:rPr>
          <w:rFonts w:ascii="Times New Roman" w:eastAsia="Times New Roman" w:hAnsi="Times New Roman" w:cs="Times New Roman"/>
          <w:color w:val="000000"/>
          <w:sz w:val="24"/>
          <w:szCs w:val="24"/>
          <w:lang w:eastAsia="en-CA"/>
        </w:rPr>
        <w:t xml:space="preserve"> et al., 1983)</w:t>
      </w:r>
      <w:bookmarkEnd w:id="30"/>
      <w:bookmarkEnd w:id="31"/>
      <w:bookmarkEnd w:id="32"/>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Nealis</w:t>
      </w:r>
      <w:proofErr w:type="spellEnd"/>
      <w:r>
        <w:rPr>
          <w:rFonts w:ascii="Times New Roman" w:eastAsia="Times New Roman" w:hAnsi="Times New Roman" w:cs="Times New Roman"/>
          <w:color w:val="000000"/>
          <w:sz w:val="24"/>
          <w:szCs w:val="24"/>
          <w:lang w:eastAsia="en-CA"/>
        </w:rPr>
        <w:t>, 2018) while the opposite might exacerbate the detrimental effect of asynchrony to the point of extinction of the consumer (Singer &amp; Parmesan, 2010). </w:t>
      </w:r>
    </w:p>
    <w:p w14:paraId="044262F1" w14:textId="34C501C2"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3" w:name="__Fieldmark__160_3903614438"/>
      <w:r>
        <w:rPr>
          <w:rFonts w:ascii="Times New Roman" w:eastAsia="Times New Roman" w:hAnsi="Times New Roman" w:cs="Times New Roman"/>
          <w:color w:val="000000"/>
          <w:sz w:val="24"/>
          <w:szCs w:val="24"/>
          <w:lang w:eastAsia="en-CA"/>
        </w:rPr>
        <w:t>(</w:t>
      </w:r>
      <w:bookmarkStart w:id="34" w:name="__Fieldmark__96_2495178454"/>
      <w:r>
        <w:rPr>
          <w:rFonts w:ascii="Times New Roman" w:eastAsia="Times New Roman" w:hAnsi="Times New Roman" w:cs="Times New Roman"/>
          <w:color w:val="000000"/>
          <w:sz w:val="24"/>
          <w:szCs w:val="24"/>
          <w:lang w:eastAsia="en-CA"/>
        </w:rPr>
        <w:t>P</w:t>
      </w:r>
      <w:bookmarkStart w:id="35" w:name="__Fieldmark__101_942872385"/>
      <w:r>
        <w:rPr>
          <w:rFonts w:ascii="Times New Roman" w:eastAsia="Times New Roman" w:hAnsi="Times New Roman" w:cs="Times New Roman"/>
          <w:color w:val="000000"/>
          <w:sz w:val="24"/>
          <w:szCs w:val="24"/>
          <w:lang w:eastAsia="en-CA"/>
        </w:rPr>
        <w:t>ost et al., 2001</w:t>
      </w:r>
      <w:bookmarkEnd w:id="33"/>
      <w:bookmarkEnd w:id="34"/>
      <w:bookmarkEnd w:id="35"/>
      <w:r>
        <w:rPr>
          <w:rFonts w:ascii="Times New Roman" w:eastAsia="Times New Roman" w:hAnsi="Times New Roman" w:cs="Times New Roman"/>
          <w:color w:val="000000"/>
          <w:sz w:val="24"/>
          <w:szCs w:val="24"/>
          <w:lang w:eastAsia="en-CA"/>
        </w:rPr>
        <w:t>;</w:t>
      </w:r>
      <w:bookmarkStart w:id="36" w:name="__Fieldmark__171_3903614438"/>
      <w:r>
        <w:rPr>
          <w:rFonts w:ascii="Times New Roman" w:eastAsia="Times New Roman" w:hAnsi="Times New Roman" w:cs="Times New Roman"/>
          <w:color w:val="000000"/>
          <w:sz w:val="24"/>
          <w:szCs w:val="24"/>
          <w:lang w:eastAsia="en-CA"/>
        </w:rPr>
        <w:t xml:space="preserve"> </w:t>
      </w:r>
      <w:bookmarkStart w:id="37" w:name="__Fieldmark__103_2495178454"/>
      <w:r>
        <w:rPr>
          <w:rFonts w:ascii="Times New Roman" w:eastAsia="Times New Roman" w:hAnsi="Times New Roman" w:cs="Times New Roman"/>
          <w:color w:val="000000"/>
          <w:sz w:val="24"/>
          <w:szCs w:val="24"/>
          <w:lang w:eastAsia="en-CA"/>
        </w:rPr>
        <w:t>P</w:t>
      </w:r>
      <w:bookmarkStart w:id="38" w:name="__Fieldmark__110_942872385"/>
      <w:r>
        <w:rPr>
          <w:rFonts w:ascii="Times New Roman" w:eastAsia="Times New Roman" w:hAnsi="Times New Roman" w:cs="Times New Roman"/>
          <w:color w:val="000000"/>
          <w:sz w:val="24"/>
          <w:szCs w:val="24"/>
          <w:lang w:eastAsia="en-CA"/>
        </w:rPr>
        <w:t xml:space="preserve">armesan &amp; </w:t>
      </w:r>
      <w:proofErr w:type="spellStart"/>
      <w:r>
        <w:rPr>
          <w:rFonts w:ascii="Times New Roman" w:eastAsia="Times New Roman" w:hAnsi="Times New Roman" w:cs="Times New Roman"/>
          <w:color w:val="000000"/>
          <w:sz w:val="24"/>
          <w:szCs w:val="24"/>
          <w:lang w:eastAsia="en-CA"/>
        </w:rPr>
        <w:t>Yohe</w:t>
      </w:r>
      <w:proofErr w:type="spellEnd"/>
      <w:r>
        <w:rPr>
          <w:rFonts w:ascii="Times New Roman" w:eastAsia="Times New Roman" w:hAnsi="Times New Roman" w:cs="Times New Roman"/>
          <w:color w:val="000000"/>
          <w:sz w:val="24"/>
          <w:szCs w:val="24"/>
          <w:lang w:eastAsia="en-CA"/>
        </w:rPr>
        <w:t>, 2003)</w:t>
      </w:r>
      <w:bookmarkEnd w:id="36"/>
      <w:bookmarkEnd w:id="37"/>
      <w:bookmarkEnd w:id="38"/>
      <w:r>
        <w:rPr>
          <w:rFonts w:ascii="Times New Roman" w:eastAsia="Times New Roman" w:hAnsi="Times New Roman" w:cs="Times New Roman"/>
          <w:color w:val="000000"/>
          <w:sz w:val="24"/>
          <w:szCs w:val="24"/>
          <w:lang w:eastAsia="en-CA"/>
        </w:rPr>
        <w:t xml:space="preserve">, particularly the timing of spring events at mid-high latitudes </w:t>
      </w:r>
      <w:bookmarkStart w:id="39" w:name="__Fieldmark__184_3903614438"/>
      <w:r>
        <w:rPr>
          <w:rFonts w:ascii="Times New Roman" w:eastAsia="Times New Roman" w:hAnsi="Times New Roman" w:cs="Times New Roman"/>
          <w:color w:val="000000"/>
          <w:sz w:val="24"/>
          <w:szCs w:val="24"/>
          <w:lang w:eastAsia="en-CA"/>
        </w:rPr>
        <w:t>(</w:t>
      </w:r>
      <w:bookmarkStart w:id="40" w:name="__Fieldmark__110_2495178454"/>
      <w:r>
        <w:rPr>
          <w:rFonts w:ascii="Times New Roman" w:eastAsia="Times New Roman" w:hAnsi="Times New Roman" w:cs="Times New Roman"/>
          <w:color w:val="000000"/>
          <w:sz w:val="24"/>
          <w:szCs w:val="24"/>
          <w:lang w:eastAsia="en-CA"/>
        </w:rPr>
        <w:t>P</w:t>
      </w:r>
      <w:bookmarkStart w:id="41" w:name="__Fieldmark__116_942872385"/>
      <w:r>
        <w:rPr>
          <w:rFonts w:ascii="Times New Roman" w:eastAsia="Times New Roman" w:hAnsi="Times New Roman" w:cs="Times New Roman"/>
          <w:color w:val="000000"/>
          <w:sz w:val="24"/>
          <w:szCs w:val="24"/>
          <w:lang w:eastAsia="en-CA"/>
        </w:rPr>
        <w:t>armesan, 2006</w:t>
      </w:r>
      <w:bookmarkEnd w:id="39"/>
      <w:bookmarkEnd w:id="40"/>
      <w:bookmarkEnd w:id="41"/>
      <w:r>
        <w:rPr>
          <w:rFonts w:ascii="Times New Roman" w:eastAsia="Times New Roman" w:hAnsi="Times New Roman" w:cs="Times New Roman"/>
          <w:color w:val="000000"/>
          <w:sz w:val="24"/>
          <w:szCs w:val="24"/>
          <w:lang w:eastAsia="en-CA"/>
        </w:rPr>
        <w:t>;</w:t>
      </w:r>
      <w:bookmarkStart w:id="42" w:name="__Fieldmark__195_3903614438"/>
      <w:r>
        <w:rPr>
          <w:rFonts w:ascii="Times New Roman" w:eastAsia="Times New Roman" w:hAnsi="Times New Roman" w:cs="Times New Roman"/>
          <w:color w:val="000000"/>
          <w:sz w:val="24"/>
          <w:szCs w:val="24"/>
          <w:lang w:eastAsia="en-CA"/>
        </w:rPr>
        <w:t xml:space="preserve"> </w:t>
      </w:r>
      <w:bookmarkEnd w:id="42"/>
      <w:r>
        <w:rPr>
          <w:rFonts w:ascii="Times New Roman" w:eastAsia="Times New Roman" w:hAnsi="Times New Roman" w:cs="Times New Roman"/>
          <w:color w:val="000000"/>
          <w:sz w:val="24"/>
          <w:szCs w:val="24"/>
          <w:lang w:eastAsia="en-CA"/>
        </w:rPr>
        <w:t>Cohen et al., 2018</w:t>
      </w:r>
      <w:bookmarkStart w:id="43" w:name="__Fieldmark__127_942872385"/>
      <w:bookmarkStart w:id="44" w:name="__Fieldmark__124_2495178454"/>
      <w:bookmarkStart w:id="45" w:name="__Fieldmark__206_3903614438"/>
      <w:bookmarkEnd w:id="43"/>
      <w:bookmarkEnd w:id="44"/>
      <w:bookmarkEnd w:id="45"/>
      <w:r>
        <w:rPr>
          <w:rFonts w:ascii="Times New Roman" w:eastAsia="Times New Roman" w:hAnsi="Times New Roman" w:cs="Times New Roman"/>
          <w:color w:val="000000"/>
          <w:sz w:val="24"/>
          <w:szCs w:val="24"/>
          <w:lang w:eastAsia="en-CA"/>
        </w:rPr>
        <w:t xml:space="preserve">). In a meta-analysis of 27 pairs of interacting species,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w:t>
      </w:r>
      <w:proofErr w:type="spellStart"/>
      <w:r>
        <w:rPr>
          <w:rFonts w:ascii="Times New Roman" w:eastAsia="Times New Roman" w:hAnsi="Times New Roman" w:cs="Times New Roman"/>
          <w:color w:val="000000"/>
          <w:sz w:val="24"/>
          <w:szCs w:val="24"/>
          <w:lang w:eastAsia="en-CA"/>
        </w:rPr>
        <w:t>Zohner</w:t>
      </w:r>
      <w:proofErr w:type="spellEnd"/>
      <w:r>
        <w:rPr>
          <w:rFonts w:ascii="Times New Roman" w:eastAsia="Times New Roman" w:hAnsi="Times New Roman" w:cs="Times New Roman"/>
          <w:color w:val="000000"/>
          <w:sz w:val="24"/>
          <w:szCs w:val="24"/>
          <w:lang w:eastAsia="en-CA"/>
        </w:rPr>
        <w:t>, 2018)</w:t>
      </w:r>
      <w:bookmarkStart w:id="46" w:name="__Fieldmark__131_2495178454"/>
      <w:bookmarkStart w:id="47" w:name="__Fieldmark__140_942872385"/>
      <w:bookmarkStart w:id="48" w:name="__Fieldmark__227_3903614438"/>
      <w:bookmarkEnd w:id="46"/>
      <w:bookmarkEnd w:id="47"/>
      <w:bookmarkEnd w:id="4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240_3903614438"/>
      <w:bookmarkStart w:id="50" w:name="__Fieldmark__145_942872385"/>
      <w:bookmarkStart w:id="51" w:name="__Fieldmark__138_2495178454"/>
      <w:bookmarkEnd w:id="49"/>
      <w:bookmarkEnd w:id="50"/>
      <w:bookmarkEnd w:id="51"/>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52" w:name="__Fieldmark__259_3903614438"/>
      <w:bookmarkStart w:id="53" w:name="__Fieldmark__150_2495178454"/>
      <w:bookmarkStart w:id="54" w:name="__Fieldmark__154_942872385"/>
      <w:bookmarkStart w:id="55" w:name="__Fieldmark__145_2495178454"/>
      <w:bookmarkStart w:id="56" w:name="__Fieldmark__150_942872385"/>
      <w:bookmarkEnd w:id="52"/>
      <w:bookmarkEnd w:id="53"/>
      <w:bookmarkEnd w:id="54"/>
      <w:bookmarkEnd w:id="55"/>
      <w:bookmarkEnd w:id="5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1DA76DF" w14:textId="0E4DAB53"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w:t>
      </w:r>
      <w:r w:rsidR="007A34C2">
        <w:rPr>
          <w:rFonts w:ascii="Times New Roman" w:eastAsia="Times New Roman" w:hAnsi="Times New Roman" w:cs="Times New Roman"/>
          <w:color w:val="000000"/>
          <w:sz w:val="24"/>
          <w:szCs w:val="24"/>
          <w:lang w:eastAsia="en-CA"/>
        </w:rPr>
        <w:t>is</w:t>
      </w:r>
      <w:r>
        <w:rPr>
          <w:rFonts w:ascii="Times New Roman" w:eastAsia="Times New Roman" w:hAnsi="Times New Roman" w:cs="Times New Roman"/>
          <w:color w:val="000000"/>
          <w:sz w:val="24"/>
          <w:szCs w:val="24"/>
          <w:lang w:eastAsia="en-CA"/>
        </w:rPr>
        <w:t xml:space="preserve"> divided into two successive stages called endodormancy and ecodormancy in perennial woody plants, and diapause and quiescence in insects </w:t>
      </w:r>
      <w:bookmarkStart w:id="57" w:name="__Fieldmark__274_3903614438"/>
      <w:r>
        <w:rPr>
          <w:rFonts w:ascii="Times New Roman" w:eastAsia="Times New Roman" w:hAnsi="Times New Roman" w:cs="Times New Roman"/>
          <w:color w:val="000000"/>
          <w:sz w:val="24"/>
          <w:szCs w:val="24"/>
          <w:lang w:eastAsia="en-CA"/>
        </w:rPr>
        <w:t>(</w:t>
      </w:r>
      <w:bookmarkStart w:id="58" w:name="__Fieldmark__160_2495178454"/>
      <w:proofErr w:type="spellStart"/>
      <w:r>
        <w:rPr>
          <w:rFonts w:ascii="Times New Roman" w:eastAsia="Times New Roman" w:hAnsi="Times New Roman" w:cs="Times New Roman"/>
          <w:color w:val="000000"/>
          <w:sz w:val="24"/>
          <w:szCs w:val="24"/>
          <w:lang w:eastAsia="en-CA"/>
        </w:rPr>
        <w:t>C</w:t>
      </w:r>
      <w:bookmarkStart w:id="59" w:name="__Fieldmark__165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2017)</w:t>
      </w:r>
      <w:bookmarkEnd w:id="57"/>
      <w:bookmarkEnd w:id="58"/>
      <w:bookmarkEnd w:id="59"/>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350EE8C8" w14:textId="36D8E885"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60" w:name="__Fieldmark__295_3903614438"/>
      <w:r>
        <w:rPr>
          <w:rFonts w:ascii="Times New Roman" w:eastAsia="Times New Roman" w:hAnsi="Times New Roman" w:cs="Times New Roman"/>
          <w:color w:val="000000"/>
          <w:sz w:val="24"/>
          <w:szCs w:val="24"/>
          <w:lang w:eastAsia="en-CA"/>
        </w:rPr>
        <w:t>(</w:t>
      </w:r>
      <w:bookmarkStart w:id="61" w:name="__Fieldmark__169_2495178454"/>
      <w:proofErr w:type="spellStart"/>
      <w:r>
        <w:rPr>
          <w:rFonts w:ascii="Times New Roman" w:eastAsia="Times New Roman" w:hAnsi="Times New Roman" w:cs="Times New Roman"/>
          <w:color w:val="000000"/>
          <w:sz w:val="24"/>
          <w:szCs w:val="24"/>
          <w:lang w:eastAsia="en-CA"/>
        </w:rPr>
        <w:t>S</w:t>
      </w:r>
      <w:bookmarkStart w:id="62" w:name="__Fieldmark__175_942872385"/>
      <w:r>
        <w:rPr>
          <w:rFonts w:ascii="Times New Roman" w:eastAsia="Times New Roman" w:hAnsi="Times New Roman" w:cs="Times New Roman"/>
          <w:color w:val="000000"/>
          <w:sz w:val="24"/>
          <w:szCs w:val="24"/>
          <w:lang w:eastAsia="en-CA"/>
        </w:rPr>
        <w:t>amplonius</w:t>
      </w:r>
      <w:proofErr w:type="spellEnd"/>
      <w:r>
        <w:rPr>
          <w:rFonts w:ascii="Times New Roman" w:eastAsia="Times New Roman" w:hAnsi="Times New Roman" w:cs="Times New Roman"/>
          <w:color w:val="000000"/>
          <w:sz w:val="24"/>
          <w:szCs w:val="24"/>
          <w:lang w:eastAsia="en-CA"/>
        </w:rPr>
        <w:t xml:space="preserve"> et al., 2021)</w:t>
      </w:r>
      <w:bookmarkEnd w:id="60"/>
      <w:bookmarkEnd w:id="61"/>
      <w:bookmarkEnd w:id="62"/>
      <w:r>
        <w:rPr>
          <w:rFonts w:ascii="Times New Roman" w:eastAsia="Times New Roman" w:hAnsi="Times New Roman" w:cs="Times New Roman"/>
          <w:color w:val="000000"/>
          <w:sz w:val="24"/>
          <w:szCs w:val="24"/>
          <w:lang w:eastAsia="en-CA"/>
        </w:rPr>
        <w:t xml:space="preserve">. While patterns of change in phenological synchrony </w:t>
      </w:r>
      <w:r w:rsidR="007A34C2">
        <w:rPr>
          <w:rFonts w:ascii="Times New Roman" w:eastAsia="Times New Roman" w:hAnsi="Times New Roman" w:cs="Times New Roman"/>
          <w:color w:val="000000"/>
          <w:sz w:val="24"/>
          <w:szCs w:val="24"/>
          <w:lang w:eastAsia="en-CA"/>
        </w:rPr>
        <w:t>are observed at an increasing rate because</w:t>
      </w:r>
      <w:r>
        <w:rPr>
          <w:rFonts w:ascii="Times New Roman" w:eastAsia="Times New Roman" w:hAnsi="Times New Roman" w:cs="Times New Roman"/>
          <w:color w:val="000000"/>
          <w:sz w:val="24"/>
          <w:szCs w:val="24"/>
          <w:lang w:eastAsia="en-CA"/>
        </w:rPr>
        <w:t xml:space="preserve"> of climate change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 xml:space="preserve">different climatic factors or to the same factor but in a different way.   Species can also face different constraints in phenological plasticity </w:t>
      </w:r>
      <w:bookmarkStart w:id="63" w:name="__Fieldmark__319_3903614438"/>
      <w:r>
        <w:rPr>
          <w:rFonts w:ascii="Times New Roman" w:eastAsia="Times New Roman" w:hAnsi="Times New Roman" w:cs="Times New Roman"/>
          <w:color w:val="000000"/>
          <w:sz w:val="24"/>
          <w:szCs w:val="24"/>
          <w:lang w:eastAsia="en-CA"/>
        </w:rPr>
        <w:t>(</w:t>
      </w:r>
      <w:bookmarkStart w:id="64" w:name="__Fieldmark__176_2495178454"/>
      <w:r>
        <w:rPr>
          <w:rFonts w:ascii="Times New Roman" w:eastAsia="Times New Roman" w:hAnsi="Times New Roman" w:cs="Times New Roman"/>
          <w:color w:val="000000"/>
          <w:sz w:val="24"/>
          <w:szCs w:val="24"/>
          <w:lang w:eastAsia="en-CA"/>
        </w:rPr>
        <w:t>B</w:t>
      </w:r>
      <w:bookmarkStart w:id="65" w:name="__Fieldmark__182_942872385"/>
      <w:r>
        <w:rPr>
          <w:rFonts w:ascii="Times New Roman" w:eastAsia="Times New Roman" w:hAnsi="Times New Roman" w:cs="Times New Roman"/>
          <w:color w:val="000000"/>
          <w:sz w:val="24"/>
          <w:szCs w:val="24"/>
          <w:lang w:eastAsia="en-CA"/>
        </w:rPr>
        <w:t>oth &amp; Visser, 2001)</w:t>
      </w:r>
      <w:bookmarkEnd w:id="63"/>
      <w:bookmarkEnd w:id="64"/>
      <w:bookmarkEnd w:id="65"/>
      <w:r>
        <w:rPr>
          <w:rFonts w:ascii="Times New Roman" w:eastAsia="Times New Roman" w:hAnsi="Times New Roman" w:cs="Times New Roman"/>
          <w:color w:val="000000"/>
          <w:sz w:val="24"/>
          <w:szCs w:val="24"/>
          <w:lang w:eastAsia="en-CA"/>
        </w:rPr>
        <w:t xml:space="preserve"> or have different costs associated with phenological response </w:t>
      </w:r>
      <w:bookmarkStart w:id="66" w:name="__Fieldmark__330_3903614438"/>
      <w:r>
        <w:rPr>
          <w:rFonts w:ascii="Times New Roman" w:eastAsia="Times New Roman" w:hAnsi="Times New Roman" w:cs="Times New Roman"/>
          <w:color w:val="000000"/>
          <w:sz w:val="24"/>
          <w:szCs w:val="24"/>
          <w:lang w:eastAsia="en-CA"/>
        </w:rPr>
        <w:t>(</w:t>
      </w:r>
      <w:bookmarkStart w:id="67" w:name="__Fieldmark__183_2495178454"/>
      <w:r>
        <w:rPr>
          <w:rFonts w:ascii="Times New Roman" w:eastAsia="Times New Roman" w:hAnsi="Times New Roman" w:cs="Times New Roman"/>
          <w:color w:val="000000"/>
          <w:sz w:val="24"/>
          <w:szCs w:val="24"/>
          <w:lang w:eastAsia="en-CA"/>
        </w:rPr>
        <w:t>G</w:t>
      </w:r>
      <w:bookmarkStart w:id="68" w:name="__Fieldmark__187_942872385"/>
      <w:r>
        <w:rPr>
          <w:rFonts w:ascii="Times New Roman" w:eastAsia="Times New Roman" w:hAnsi="Times New Roman" w:cs="Times New Roman"/>
          <w:color w:val="000000"/>
          <w:sz w:val="24"/>
          <w:szCs w:val="24"/>
          <w:lang w:eastAsia="en-CA"/>
        </w:rPr>
        <w:t>ienapp &amp; Visser, 2006)</w:t>
      </w:r>
      <w:bookmarkEnd w:id="66"/>
      <w:bookmarkEnd w:id="67"/>
      <w:bookmarkEnd w:id="68"/>
      <w:r>
        <w:rPr>
          <w:rFonts w:ascii="Times New Roman" w:eastAsia="Times New Roman" w:hAnsi="Times New Roman" w:cs="Times New Roman"/>
          <w:color w:val="000000"/>
          <w:sz w:val="24"/>
          <w:szCs w:val="24"/>
          <w:lang w:eastAsia="en-CA"/>
        </w:rPr>
        <w:t>.</w:t>
      </w:r>
    </w:p>
    <w:p w14:paraId="18051B1A" w14:textId="77777777" w:rsidR="001A179F" w:rsidRDefault="006B710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16ED61C8" w14:textId="6247D228" w:rsidR="001A179F" w:rsidRDefault="006B7108">
      <w:pPr>
        <w:pStyle w:val="Titre1"/>
        <w:spacing w:before="280" w:after="280" w:line="480" w:lineRule="auto"/>
        <w:rPr>
          <w:sz w:val="32"/>
          <w:szCs w:val="32"/>
        </w:rPr>
      </w:pPr>
      <w:r>
        <w:rPr>
          <w:sz w:val="32"/>
          <w:szCs w:val="32"/>
        </w:rPr>
        <w:t xml:space="preserve">2. </w:t>
      </w:r>
      <w:del w:id="69" w:author="Portalier Sebastien" w:date="2021-07-27T04:48:00Z">
        <w:r w:rsidDel="006F621B">
          <w:rPr>
            <w:sz w:val="32"/>
            <w:szCs w:val="32"/>
          </w:rPr>
          <w:delText>Methods</w:delText>
        </w:r>
      </w:del>
      <w:ins w:id="70" w:author="Portalier Sebastien" w:date="2021-07-27T04:48:00Z">
        <w:r w:rsidR="006F621B">
          <w:rPr>
            <w:sz w:val="32"/>
            <w:szCs w:val="32"/>
          </w:rPr>
          <w:t>The general model</w:t>
        </w:r>
      </w:ins>
    </w:p>
    <w:p w14:paraId="2BCCE503" w14:textId="03CF5044"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begin with a unified description of the mechanisms that determine the duration of the resting period of a consumer and its resource in terms of accumulation of ambient temperature. </w:t>
      </w:r>
      <w:ins w:id="71" w:author="Portalier Sebastien" w:date="2021-07-27T04:48:00Z">
        <w:r w:rsidR="006F621B">
          <w:rPr>
            <w:rFonts w:ascii="Times New Roman" w:hAnsi="Times New Roman" w:cs="Times New Roman"/>
            <w:color w:val="000000"/>
            <w:sz w:val="24"/>
            <w:szCs w:val="24"/>
          </w:rPr>
          <w:t xml:space="preserve">Then, we </w:t>
        </w:r>
      </w:ins>
      <w:ins w:id="72" w:author="Portalier Sebastien" w:date="2021-07-27T04:49:00Z">
        <w:r w:rsidR="006F621B">
          <w:rPr>
            <w:rFonts w:ascii="Times New Roman" w:hAnsi="Times New Roman" w:cs="Times New Roman"/>
            <w:color w:val="000000"/>
            <w:sz w:val="24"/>
            <w:szCs w:val="24"/>
          </w:rPr>
          <w:t xml:space="preserve">develop the main results </w:t>
        </w:r>
      </w:ins>
      <w:ins w:id="73" w:author="Portalier Sebastien" w:date="2021-07-27T04:50:00Z">
        <w:r w:rsidR="006F621B">
          <w:rPr>
            <w:rFonts w:ascii="Times New Roman" w:hAnsi="Times New Roman" w:cs="Times New Roman"/>
            <w:color w:val="000000"/>
            <w:sz w:val="24"/>
            <w:szCs w:val="24"/>
          </w:rPr>
          <w:t xml:space="preserve">at the single species level, and for two interacting species. </w:t>
        </w:r>
      </w:ins>
      <w:del w:id="74" w:author="Portalier Sebastien" w:date="2021-07-28T18:58:00Z">
        <w:r w:rsidDel="002C3816">
          <w:rPr>
            <w:rFonts w:ascii="Times New Roman" w:hAnsi="Times New Roman" w:cs="Times New Roman"/>
            <w:color w:val="000000"/>
            <w:sz w:val="24"/>
            <w:szCs w:val="24"/>
          </w:rPr>
          <w:delText>Then we list our data sources and explain the fitting methods for the spruce budworm - balsam fir system.</w:delText>
        </w:r>
      </w:del>
    </w:p>
    <w:p w14:paraId="6E7A7622"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2.1 Theoretical development</w:t>
      </w:r>
    </w:p>
    <w:p w14:paraId="6B12F295" w14:textId="53FFA06C" w:rsidR="001A179F" w:rsidRDefault="006B7108">
      <w:pPr>
        <w:pStyle w:val="NormalWeb"/>
        <w:spacing w:before="280" w:beforeAutospacing="0" w:after="280" w:afterAutospacing="0" w:line="480" w:lineRule="auto"/>
      </w:pPr>
      <w:r>
        <w:rPr>
          <w:color w:val="000000"/>
        </w:rPr>
        <w:t xml:space="preserve">Throughout the resting period, an organism accumulates units of some quantity. The instantaneous rate of accumulation depends on ambient temperature. The resting period ends </w:t>
      </w:r>
      <w:r>
        <w:rPr>
          <w:color w:val="000000"/>
        </w:rPr>
        <w:lastRenderedPageBreak/>
        <w:t xml:space="preserve">when a certain level of the quantity has accumulated. For trees, this quantity can be heat, for example in degree-day models </w:t>
      </w:r>
      <w:bookmarkStart w:id="75" w:name="__Fieldmark__374_3903614438"/>
      <w:r>
        <w:rPr>
          <w:color w:val="000000"/>
        </w:rPr>
        <w:t>(</w:t>
      </w:r>
      <w:bookmarkStart w:id="76" w:name="__Fieldmark__198_2495178454"/>
      <w:r>
        <w:rPr>
          <w:color w:val="000000"/>
        </w:rPr>
        <w:t>C</w:t>
      </w:r>
      <w:bookmarkStart w:id="77" w:name="__Fieldmark__204_942872385"/>
      <w:r>
        <w:rPr>
          <w:color w:val="000000"/>
        </w:rPr>
        <w:t>olombo, 1998)</w:t>
      </w:r>
      <w:bookmarkEnd w:id="75"/>
      <w:bookmarkEnd w:id="76"/>
      <w:bookmarkEnd w:id="77"/>
      <w:r>
        <w:rPr>
          <w:color w:val="000000"/>
        </w:rPr>
        <w:t xml:space="preserve"> or more recent nonlinear models </w:t>
      </w:r>
      <w:bookmarkStart w:id="78" w:name="__Fieldmark__385_3903614438"/>
      <w:r>
        <w:rPr>
          <w:color w:val="000000"/>
        </w:rPr>
        <w:t>(</w:t>
      </w:r>
      <w:bookmarkStart w:id="79" w:name="__Fieldmark__205_2495178454"/>
      <w:proofErr w:type="spellStart"/>
      <w:r>
        <w:rPr>
          <w:color w:val="000000"/>
        </w:rPr>
        <w:t>C</w:t>
      </w:r>
      <w:bookmarkStart w:id="80" w:name="__Fieldmark__209_942872385"/>
      <w:r>
        <w:rPr>
          <w:color w:val="000000"/>
        </w:rPr>
        <w:t>huine</w:t>
      </w:r>
      <w:proofErr w:type="spellEnd"/>
      <w:r>
        <w:rPr>
          <w:color w:val="000000"/>
        </w:rPr>
        <w:t>, 2000</w:t>
      </w:r>
      <w:bookmarkEnd w:id="78"/>
      <w:bookmarkEnd w:id="79"/>
      <w:bookmarkEnd w:id="80"/>
      <w:r>
        <w:rPr>
          <w:color w:val="000000"/>
        </w:rPr>
        <w:t xml:space="preserve">; </w:t>
      </w:r>
      <w:bookmarkStart w:id="81" w:name="__Fieldmark__396_3903614438"/>
      <w:r>
        <w:rPr>
          <w:color w:val="000000"/>
        </w:rPr>
        <w:t>D</w:t>
      </w:r>
      <w:bookmarkStart w:id="82" w:name="__Fieldmark__212_2495178454"/>
      <w:r>
        <w:rPr>
          <w:color w:val="000000"/>
        </w:rPr>
        <w:t>e</w:t>
      </w:r>
      <w:bookmarkStart w:id="83" w:name="__Fieldmark__214_942872385"/>
      <w:r>
        <w:rPr>
          <w:color w:val="000000"/>
        </w:rPr>
        <w:t>sbiens, 2007)</w:t>
      </w:r>
      <w:bookmarkEnd w:id="81"/>
      <w:bookmarkEnd w:id="82"/>
      <w:bookmarkEnd w:id="83"/>
      <w:r>
        <w:rPr>
          <w:color w:val="000000"/>
        </w:rPr>
        <w:t xml:space="preserve">. For insects, the quantity can be the proportion of the corresponding life-cycle stage that they have completed </w:t>
      </w:r>
      <w:bookmarkStart w:id="84" w:name="__Fieldmark__407_3903614438"/>
      <w:r>
        <w:rPr>
          <w:color w:val="000000"/>
        </w:rPr>
        <w:t>(</w:t>
      </w:r>
      <w:bookmarkStart w:id="85" w:name="__Fieldmark__219_2495178454"/>
      <w:proofErr w:type="spellStart"/>
      <w:r>
        <w:rPr>
          <w:color w:val="000000"/>
        </w:rPr>
        <w:t>C</w:t>
      </w:r>
      <w:bookmarkStart w:id="86" w:name="__Fieldmark__219_942872385"/>
      <w:r>
        <w:rPr>
          <w:color w:val="000000"/>
        </w:rPr>
        <w:t>obbold</w:t>
      </w:r>
      <w:proofErr w:type="spellEnd"/>
      <w:r>
        <w:rPr>
          <w:color w:val="000000"/>
        </w:rPr>
        <w:t xml:space="preserve"> &amp; Powell, 2011</w:t>
      </w:r>
      <w:bookmarkEnd w:id="84"/>
      <w:bookmarkEnd w:id="85"/>
      <w:bookmarkEnd w:id="86"/>
      <w:r>
        <w:rPr>
          <w:color w:val="000000"/>
        </w:rPr>
        <w:t xml:space="preserve">; </w:t>
      </w:r>
      <w:bookmarkStart w:id="87" w:name="__Fieldmark__418_3903614438"/>
      <w:proofErr w:type="spellStart"/>
      <w:r>
        <w:rPr>
          <w:color w:val="000000"/>
        </w:rPr>
        <w:t>R</w:t>
      </w:r>
      <w:bookmarkStart w:id="88" w:name="__Fieldmark__226_2495178454"/>
      <w:r>
        <w:rPr>
          <w:color w:val="000000"/>
        </w:rPr>
        <w:t>é</w:t>
      </w:r>
      <w:bookmarkStart w:id="89" w:name="__Fieldmark__224_942872385"/>
      <w:r>
        <w:rPr>
          <w:color w:val="000000"/>
        </w:rPr>
        <w:t>gnière</w:t>
      </w:r>
      <w:proofErr w:type="spellEnd"/>
      <w:r>
        <w:rPr>
          <w:color w:val="000000"/>
        </w:rPr>
        <w:t>, St-</w:t>
      </w:r>
      <w:proofErr w:type="spellStart"/>
      <w:r>
        <w:rPr>
          <w:color w:val="000000"/>
        </w:rPr>
        <w:t>Amant</w:t>
      </w:r>
      <w:proofErr w:type="spellEnd"/>
      <w:r>
        <w:rPr>
          <w:color w:val="000000"/>
        </w:rPr>
        <w:t>, &amp; Duval, 2012)</w:t>
      </w:r>
      <w:bookmarkEnd w:id="87"/>
      <w:bookmarkEnd w:id="88"/>
      <w:bookmarkEnd w:id="89"/>
      <w:r>
        <w:rPr>
          <w:color w:val="000000"/>
        </w:rPr>
        <w:t>. Since the development rate is temperature dependent, this quantity ultimately measures accumulated heat. This concept of an accumulating quantity is “still the most important assumption in plant and animal phenology modelling”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2017).</w:t>
      </w:r>
    </w:p>
    <w:p w14:paraId="50F11E43" w14:textId="67A25C23" w:rsidR="001A179F" w:rsidRDefault="006B710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90" w:name="__Fieldmark__463_3903614438"/>
      <w:r>
        <w:rPr>
          <w:color w:val="000000"/>
        </w:rPr>
        <w:t>(</w:t>
      </w:r>
      <w:bookmarkStart w:id="91" w:name="__Fieldmark__474_3903614438"/>
      <w:bookmarkEnd w:id="90"/>
      <w:proofErr w:type="spellStart"/>
      <w:r>
        <w:rPr>
          <w:color w:val="000000"/>
        </w:rPr>
        <w:t>A</w:t>
      </w:r>
      <w:bookmarkStart w:id="92" w:name="__Fieldmark__250_2495178454"/>
      <w:r>
        <w:rPr>
          <w:color w:val="000000"/>
        </w:rPr>
        <w:t>m</w:t>
      </w:r>
      <w:bookmarkStart w:id="93" w:name="__Fieldmark__244_942872385"/>
      <w:r>
        <w:rPr>
          <w:color w:val="000000"/>
        </w:rPr>
        <w:t>arasekare</w:t>
      </w:r>
      <w:proofErr w:type="spellEnd"/>
      <w:r>
        <w:rPr>
          <w:color w:val="000000"/>
        </w:rPr>
        <w:t xml:space="preserve"> &amp; Coutinho, 2014)</w:t>
      </w:r>
      <w:bookmarkEnd w:id="91"/>
      <w:bookmarkEnd w:id="92"/>
      <w:bookmarkEnd w:id="93"/>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1A179F" w14:paraId="20E0A35E" w14:textId="77777777">
        <w:tc>
          <w:tcPr>
            <w:tcW w:w="985" w:type="dxa"/>
            <w:shd w:val="clear" w:color="auto" w:fill="auto"/>
            <w:vAlign w:val="center"/>
          </w:tcPr>
          <w:p w14:paraId="4D22CBFA" w14:textId="77777777" w:rsidR="001A179F" w:rsidRDefault="001A179F">
            <w:pPr>
              <w:pStyle w:val="NormalWeb"/>
              <w:spacing w:before="280" w:after="0" w:line="480" w:lineRule="auto"/>
              <w:jc w:val="center"/>
            </w:pPr>
          </w:p>
        </w:tc>
        <w:tc>
          <w:tcPr>
            <w:tcW w:w="7088" w:type="dxa"/>
            <w:shd w:val="clear" w:color="auto" w:fill="auto"/>
            <w:vAlign w:val="center"/>
          </w:tcPr>
          <w:p w14:paraId="4AF81547" w14:textId="7886C936" w:rsidR="001A179F" w:rsidRDefault="001578AC">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A552E5E" w14:textId="394064EF" w:rsidR="001A179F" w:rsidRDefault="006B7108">
            <w:pPr>
              <w:pStyle w:val="NormalWeb"/>
              <w:spacing w:before="280" w:after="0" w:line="480" w:lineRule="auto"/>
              <w:jc w:val="center"/>
            </w:pPr>
            <w:r>
              <w:t xml:space="preserve">Eq. </w:t>
            </w:r>
            <w:r w:rsidR="005203EE">
              <w:t>1</w:t>
            </w:r>
          </w:p>
        </w:tc>
      </w:tr>
    </w:tbl>
    <w:p w14:paraId="64E8111B" w14:textId="7D53E1E7" w:rsidR="001A179F" w:rsidRDefault="006B710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1A179F" w14:paraId="70364680" w14:textId="77777777">
        <w:tc>
          <w:tcPr>
            <w:tcW w:w="985" w:type="dxa"/>
            <w:shd w:val="clear" w:color="auto" w:fill="auto"/>
            <w:vAlign w:val="center"/>
          </w:tcPr>
          <w:p w14:paraId="35E52F59" w14:textId="77777777" w:rsidR="001A179F" w:rsidRDefault="001A179F">
            <w:pPr>
              <w:pStyle w:val="NormalWeb"/>
              <w:spacing w:before="280" w:after="0" w:line="480" w:lineRule="auto"/>
              <w:jc w:val="center"/>
            </w:pPr>
          </w:p>
        </w:tc>
        <w:tc>
          <w:tcPr>
            <w:tcW w:w="7088" w:type="dxa"/>
            <w:shd w:val="clear" w:color="auto" w:fill="auto"/>
            <w:vAlign w:val="center"/>
          </w:tcPr>
          <w:p w14:paraId="34562A72" w14:textId="77777777" w:rsidR="001A179F" w:rsidRDefault="006B710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68A72B55" w14:textId="4FCD0AAC" w:rsidR="001A179F" w:rsidRDefault="006B7108">
            <w:pPr>
              <w:pStyle w:val="NormalWeb"/>
              <w:spacing w:before="280" w:after="0" w:line="480" w:lineRule="auto"/>
              <w:jc w:val="center"/>
            </w:pPr>
            <w:r>
              <w:t xml:space="preserve">Eq. </w:t>
            </w:r>
            <w:r w:rsidR="005203EE">
              <w:t>2</w:t>
            </w:r>
          </w:p>
        </w:tc>
      </w:tr>
    </w:tbl>
    <w:p w14:paraId="6D3B888B" w14:textId="70890C9C"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94" w:name="__Fieldmark__553_3903614438"/>
      <w:r>
        <w:rPr>
          <w:rFonts w:ascii="Times New Roman" w:eastAsia="Times New Roman" w:hAnsi="Times New Roman" w:cs="Times New Roman"/>
          <w:color w:val="000000"/>
          <w:sz w:val="24"/>
          <w:szCs w:val="24"/>
          <w:lang w:eastAsia="en-CA"/>
        </w:rPr>
        <w:t>(</w:t>
      </w:r>
      <w:bookmarkStart w:id="95" w:name="__Fieldmark__289_2495178454"/>
      <w:proofErr w:type="spellStart"/>
      <w:r>
        <w:rPr>
          <w:rFonts w:ascii="Times New Roman" w:eastAsia="Times New Roman" w:hAnsi="Times New Roman" w:cs="Times New Roman"/>
          <w:color w:val="000000"/>
          <w:sz w:val="24"/>
          <w:szCs w:val="24"/>
          <w:lang w:eastAsia="en-CA"/>
        </w:rPr>
        <w:t>C</w:t>
      </w:r>
      <w:bookmarkStart w:id="96" w:name="__Fieldmark__286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2000</w:t>
      </w:r>
      <w:bookmarkEnd w:id="94"/>
      <w:bookmarkEnd w:id="95"/>
      <w:bookmarkEnd w:id="96"/>
      <w:r>
        <w:rPr>
          <w:rFonts w:ascii="Times New Roman" w:eastAsia="Times New Roman" w:hAnsi="Times New Roman" w:cs="Times New Roman"/>
          <w:color w:val="000000"/>
          <w:sz w:val="24"/>
          <w:szCs w:val="24"/>
          <w:lang w:eastAsia="en-CA"/>
        </w:rPr>
        <w:t xml:space="preserve">; </w:t>
      </w:r>
      <w:bookmarkStart w:id="97" w:name="__Fieldmark__564_3903614438"/>
      <w:proofErr w:type="spellStart"/>
      <w:r>
        <w:rPr>
          <w:rFonts w:ascii="Times New Roman" w:eastAsia="Times New Roman" w:hAnsi="Times New Roman" w:cs="Times New Roman"/>
          <w:color w:val="000000"/>
          <w:sz w:val="24"/>
          <w:szCs w:val="24"/>
          <w:lang w:eastAsia="en-CA"/>
        </w:rPr>
        <w:t>R</w:t>
      </w:r>
      <w:bookmarkStart w:id="98" w:name="__Fieldmark__296_2495178454"/>
      <w:r>
        <w:rPr>
          <w:rFonts w:ascii="Times New Roman" w:eastAsia="Times New Roman" w:hAnsi="Times New Roman" w:cs="Times New Roman"/>
          <w:color w:val="000000"/>
          <w:sz w:val="24"/>
          <w:szCs w:val="24"/>
          <w:lang w:eastAsia="en-CA"/>
        </w:rPr>
        <w:t>e</w:t>
      </w:r>
      <w:bookmarkStart w:id="99" w:name="__Fieldmark__291_942872385"/>
      <w:r>
        <w:rPr>
          <w:rFonts w:ascii="Times New Roman" w:eastAsia="Times New Roman" w:hAnsi="Times New Roman" w:cs="Times New Roman"/>
          <w:color w:val="000000"/>
          <w:sz w:val="24"/>
          <w:szCs w:val="24"/>
          <w:lang w:eastAsia="en-CA"/>
        </w:rPr>
        <w:t>baudo</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Rabhi</w:t>
      </w:r>
      <w:proofErr w:type="spellEnd"/>
      <w:r>
        <w:rPr>
          <w:rFonts w:ascii="Times New Roman" w:eastAsia="Times New Roman" w:hAnsi="Times New Roman" w:cs="Times New Roman"/>
          <w:color w:val="000000"/>
          <w:sz w:val="24"/>
          <w:szCs w:val="24"/>
          <w:lang w:eastAsia="en-CA"/>
        </w:rPr>
        <w:t>, 2018)</w:t>
      </w:r>
      <w:bookmarkEnd w:id="97"/>
      <w:bookmarkEnd w:id="98"/>
      <w:bookmarkEnd w:id="99"/>
      <w:r>
        <w:rPr>
          <w:rFonts w:ascii="Times New Roman" w:eastAsia="Times New Roman" w:hAnsi="Times New Roman" w:cs="Times New Roman"/>
          <w:color w:val="000000"/>
          <w:sz w:val="24"/>
          <w:szCs w:val="24"/>
          <w:lang w:eastAsia="en-CA"/>
        </w:rPr>
        <w:t xml:space="preserve">. </w:t>
      </w:r>
      <w:r>
        <w:rPr>
          <w:rFonts w:ascii="Times New Roman" w:hAnsi="Times New Roman" w:cs="Times New Roman"/>
          <w:sz w:val="24"/>
          <w:szCs w:val="24"/>
        </w:rPr>
        <w:t>W</w:t>
      </w:r>
      <w:r>
        <w:rPr>
          <w:rFonts w:ascii="Times New Roman" w:eastAsia="Times New Roman" w:hAnsi="Times New Roman" w:cs="Times New Roman"/>
          <w:color w:val="000000"/>
          <w:sz w:val="24"/>
          <w:szCs w:val="24"/>
          <w:lang w:eastAsia="en-CA"/>
        </w:rPr>
        <w:t xml:space="preserve">e illustrate the rate function in Eq. 2 as well as the condition in Eq. 1 for two different species and two simplistic temperature time series in Figure 1. As temperature patterns during the resting period change </w:t>
      </w:r>
      <w:r>
        <w:rPr>
          <w:rFonts w:ascii="Times New Roman" w:eastAsia="Times New Roman" w:hAnsi="Times New Roman" w:cs="Times New Roman"/>
          <w:color w:val="000000"/>
          <w:sz w:val="24"/>
          <w:szCs w:val="24"/>
          <w:lang w:eastAsia="en-CA"/>
        </w:rPr>
        <w:lastRenderedPageBreak/>
        <w:t>because of climate change, the end time of the resting period of a species may shift.  When temperatures increase, accumulation occurs faster and the phenology advances, i.e., the end time is earlier (Fig. 1D).</w:t>
      </w:r>
    </w:p>
    <w:p w14:paraId="1FF23A01" w14:textId="503698D5"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r>
      <w:ins w:id="100" w:author="Portalier Sebastien" w:date="2021-08-08T01:54:00Z">
        <w:r w:rsidR="0055563D" w:rsidRPr="0055563D">
          <w:rPr>
            <w:rFonts w:ascii="Times New Roman" w:eastAsia="Times New Roman" w:hAnsi="Times New Roman" w:cs="Times New Roman"/>
            <w:color w:val="000000"/>
            <w:sz w:val="24"/>
            <w:szCs w:val="24"/>
            <w:lang w:eastAsia="en-CA"/>
          </w:rPr>
          <w:t>We are particularly interested in the case where the two species are a consumer and its resource. Their rate accumulation functions generally differ even in the same temperature regime</w:t>
        </w:r>
      </w:ins>
      <w:ins w:id="101" w:author="Portalier Sebastien" w:date="2021-08-08T01:55:00Z">
        <w:r w:rsidR="0055563D">
          <w:rPr>
            <w:rFonts w:ascii="Times New Roman" w:eastAsia="Times New Roman" w:hAnsi="Times New Roman" w:cs="Times New Roman"/>
            <w:color w:val="000000"/>
            <w:sz w:val="24"/>
            <w:szCs w:val="24"/>
            <w:lang w:eastAsia="en-CA"/>
          </w:rPr>
          <w:t xml:space="preserve"> </w:t>
        </w:r>
      </w:ins>
      <w:ins w:id="102" w:author="Portalier Sebastien" w:date="2021-08-08T01:54:00Z">
        <w:r w:rsidR="0055563D">
          <w:rPr>
            <w:rFonts w:ascii="Times New Roman" w:eastAsia="Times New Roman" w:hAnsi="Times New Roman" w:cs="Times New Roman"/>
            <w:color w:val="000000"/>
            <w:sz w:val="24"/>
            <w:szCs w:val="24"/>
            <w:lang w:eastAsia="en-CA"/>
          </w:rPr>
          <w:t xml:space="preserve"> </w:t>
        </w:r>
      </w:ins>
      <w:del w:id="103" w:author="Portalier Sebastien" w:date="2021-08-08T01:55:00Z">
        <w:r w:rsidDel="0055563D">
          <w:rPr>
            <w:rFonts w:ascii="Times New Roman" w:eastAsia="Times New Roman" w:hAnsi="Times New Roman" w:cs="Times New Roman"/>
            <w:color w:val="000000"/>
            <w:sz w:val="24"/>
            <w:szCs w:val="24"/>
            <w:lang w:eastAsia="en-CA"/>
          </w:rPr>
          <w:delText xml:space="preserve">The rate accumulation function of a consumer and its resource will generally differ even in the same temperature regime </w:delText>
        </w:r>
      </w:del>
      <w:r>
        <w:rPr>
          <w:rFonts w:ascii="Times New Roman" w:eastAsia="Times New Roman" w:hAnsi="Times New Roman" w:cs="Times New Roman"/>
          <w:color w:val="000000"/>
          <w:sz w:val="24"/>
          <w:szCs w:val="24"/>
          <w:lang w:eastAsia="en-CA"/>
        </w:rPr>
        <w:t xml:space="preserve">(compare solid and dashed curves in Fig. 1C), which typically leads to different end times of the resting period (Fig. 1D). </w:t>
      </w:r>
      <w:ins w:id="104" w:author="Portalier Sebastien" w:date="2021-08-08T01:57:00Z">
        <w:r w:rsidR="00F750F6" w:rsidRPr="00F750F6">
          <w:rPr>
            <w:rFonts w:ascii="Times New Roman" w:eastAsia="Times New Roman" w:hAnsi="Times New Roman" w:cs="Times New Roman"/>
            <w:color w:val="000000"/>
            <w:sz w:val="24"/>
            <w:szCs w:val="24"/>
            <w:lang w:eastAsia="en-CA"/>
          </w:rPr>
          <w:t>In view of our intended application, we also refer to the consumer as the insect and to the resource as the tree</w:t>
        </w:r>
        <w:r w:rsidR="00F750F6">
          <w:rPr>
            <w:rFonts w:ascii="Times New Roman" w:eastAsia="Times New Roman" w:hAnsi="Times New Roman" w:cs="Times New Roman"/>
            <w:color w:val="000000"/>
            <w:sz w:val="24"/>
            <w:szCs w:val="24"/>
            <w:lang w:eastAsia="en-CA"/>
          </w:rPr>
          <w:t xml:space="preserve">. </w:t>
        </w:r>
      </w:ins>
      <w:r>
        <w:rPr>
          <w:rFonts w:ascii="Times New Roman" w:eastAsia="Times New Roman" w:hAnsi="Times New Roman" w:cs="Times New Roman"/>
          <w:color w:val="000000"/>
          <w:sz w:val="24"/>
          <w:szCs w:val="24"/>
          <w:lang w:eastAsia="en-CA"/>
        </w:rPr>
        <w:t xml:space="preserve">We denote these by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w:t>
      </w:r>
      <w:del w:id="105" w:author="Portalier Sebastien" w:date="2021-08-08T01:55:00Z">
        <w:r w:rsidDel="0055563D">
          <w:rPr>
            <w:rFonts w:ascii="Times New Roman" w:eastAsia="Times New Roman" w:hAnsi="Times New Roman" w:cs="Times New Roman"/>
            <w:color w:val="000000"/>
            <w:sz w:val="24"/>
            <w:szCs w:val="24"/>
            <w:lang w:eastAsia="en-CA"/>
          </w:rPr>
          <w:delText xml:space="preserve">insect </w:delText>
        </w:r>
      </w:del>
      <w:ins w:id="106" w:author="Portalier Sebastien" w:date="2021-08-08T01:55:00Z">
        <w:r w:rsidR="0055563D">
          <w:rPr>
            <w:rFonts w:ascii="Times New Roman" w:eastAsia="Times New Roman" w:hAnsi="Times New Roman" w:cs="Times New Roman"/>
            <w:color w:val="000000"/>
            <w:sz w:val="24"/>
            <w:szCs w:val="24"/>
            <w:lang w:eastAsia="en-CA"/>
          </w:rPr>
          <w:t>consumer</w:t>
        </w:r>
        <w:r w:rsidR="0055563D">
          <w:rPr>
            <w:rFonts w:ascii="Times New Roman" w:eastAsia="Times New Roman" w:hAnsi="Times New Roman" w:cs="Times New Roman"/>
            <w:color w:val="000000"/>
            <w:sz w:val="24"/>
            <w:szCs w:val="24"/>
            <w:lang w:eastAsia="en-CA"/>
          </w:rPr>
          <w:t xml:space="preserve"> </w:t>
        </w:r>
      </w:ins>
      <w:r>
        <w:rPr>
          <w:rFonts w:ascii="Times New Roman" w:eastAsia="Times New Roman" w:hAnsi="Times New Roman" w:cs="Times New Roman"/>
          <w:color w:val="000000"/>
          <w:sz w:val="24"/>
          <w:szCs w:val="24"/>
          <w:lang w:eastAsia="en-CA"/>
        </w:rPr>
        <w:t>(</w:t>
      </w:r>
      <w:del w:id="107" w:author="Portalier Sebastien" w:date="2021-08-08T01:56:00Z">
        <w:r w:rsidDel="0055563D">
          <w:rPr>
            <w:rFonts w:ascii="Times New Roman" w:eastAsia="Times New Roman" w:hAnsi="Times New Roman" w:cs="Times New Roman"/>
            <w:color w:val="000000"/>
            <w:sz w:val="24"/>
            <w:szCs w:val="24"/>
            <w:lang w:eastAsia="en-CA"/>
          </w:rPr>
          <w:delText>consumer</w:delText>
        </w:r>
      </w:del>
      <w:ins w:id="108" w:author="Portalier Sebastien" w:date="2021-08-08T01:56:00Z">
        <w:r w:rsidR="0055563D">
          <w:rPr>
            <w:rFonts w:ascii="Times New Roman" w:eastAsia="Times New Roman" w:hAnsi="Times New Roman" w:cs="Times New Roman"/>
            <w:color w:val="000000"/>
            <w:sz w:val="24"/>
            <w:szCs w:val="24"/>
            <w:lang w:eastAsia="en-CA"/>
          </w:rPr>
          <w:t>insect</w:t>
        </w:r>
      </w:ins>
      <w:r>
        <w:rPr>
          <w:rFonts w:ascii="Times New Roman" w:eastAsia="Times New Roman" w:hAnsi="Times New Roman" w:cs="Times New Roman"/>
          <w:color w:val="000000"/>
          <w:sz w:val="24"/>
          <w:szCs w:val="24"/>
          <w:lang w:eastAsia="en-CA"/>
        </w:rPr>
        <w:t xml:space="preserve">)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w:t>
      </w:r>
      <w:del w:id="109" w:author="Portalier Sebastien" w:date="2021-08-08T01:56:00Z">
        <w:r w:rsidDel="0055563D">
          <w:rPr>
            <w:rFonts w:ascii="Times New Roman" w:eastAsia="Times New Roman" w:hAnsi="Times New Roman" w:cs="Times New Roman"/>
            <w:color w:val="000000"/>
            <w:sz w:val="24"/>
            <w:szCs w:val="24"/>
            <w:lang w:eastAsia="en-CA"/>
          </w:rPr>
          <w:delText>host tree</w:delText>
        </w:r>
      </w:del>
      <w:ins w:id="110" w:author="Portalier Sebastien" w:date="2021-08-08T01:56:00Z">
        <w:r w:rsidR="0055563D">
          <w:rPr>
            <w:rFonts w:ascii="Times New Roman" w:eastAsia="Times New Roman" w:hAnsi="Times New Roman" w:cs="Times New Roman"/>
            <w:color w:val="000000"/>
            <w:sz w:val="24"/>
            <w:szCs w:val="24"/>
            <w:lang w:eastAsia="en-CA"/>
          </w:rPr>
          <w:t>resource</w:t>
        </w:r>
      </w:ins>
      <w:r>
        <w:rPr>
          <w:rFonts w:ascii="Times New Roman" w:eastAsia="Times New Roman" w:hAnsi="Times New Roman" w:cs="Times New Roman"/>
          <w:color w:val="000000"/>
          <w:sz w:val="24"/>
          <w:szCs w:val="24"/>
          <w:lang w:eastAsia="en-CA"/>
        </w:rPr>
        <w:t xml:space="preserve"> (</w:t>
      </w:r>
      <w:del w:id="111" w:author="Portalier Sebastien" w:date="2021-08-08T01:56:00Z">
        <w:r w:rsidDel="0055563D">
          <w:rPr>
            <w:rFonts w:ascii="Times New Roman" w:eastAsia="Times New Roman" w:hAnsi="Times New Roman" w:cs="Times New Roman"/>
            <w:color w:val="000000"/>
            <w:sz w:val="24"/>
            <w:szCs w:val="24"/>
            <w:lang w:eastAsia="en-CA"/>
          </w:rPr>
          <w:delText>resource</w:delText>
        </w:r>
      </w:del>
      <w:ins w:id="112" w:author="Portalier Sebastien" w:date="2021-08-08T01:56:00Z">
        <w:r w:rsidR="0055563D">
          <w:rPr>
            <w:rFonts w:ascii="Times New Roman" w:eastAsia="Times New Roman" w:hAnsi="Times New Roman" w:cs="Times New Roman"/>
            <w:color w:val="000000"/>
            <w:sz w:val="24"/>
            <w:szCs w:val="24"/>
            <w:lang w:eastAsia="en-CA"/>
          </w:rPr>
          <w:t>its host tree</w:t>
        </w:r>
      </w:ins>
      <w:r>
        <w:rPr>
          <w:rFonts w:ascii="Times New Roman" w:eastAsia="Times New Roman" w:hAnsi="Times New Roman" w:cs="Times New Roman"/>
          <w:color w:val="000000"/>
          <w:sz w:val="24"/>
          <w:szCs w:val="24"/>
          <w:lang w:eastAsia="en-CA"/>
        </w:rPr>
        <w:t xml:space="preserv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 xml:space="preserve">mismatch =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6E5D1E86" w14:textId="012D3992" w:rsidR="006F621B" w:rsidDel="00FB56D9" w:rsidRDefault="006B7108">
      <w:pPr>
        <w:spacing w:before="280" w:line="480" w:lineRule="auto"/>
        <w:ind w:firstLine="720"/>
        <w:rPr>
          <w:del w:id="113" w:author="Portalier Sebastien" w:date="2021-07-27T04:53:00Z"/>
          <w:rFonts w:ascii="Times New Roman" w:eastAsia="Times New Roman" w:hAnsi="Times New Roman" w:cs="Times New Roman"/>
          <w:color w:val="000000"/>
          <w:sz w:val="24"/>
          <w:szCs w:val="24"/>
          <w:lang w:eastAsia="en-CA"/>
        </w:rPr>
      </w:pPr>
      <w:r>
        <w:rPr>
          <w:rFonts w:ascii="Times New Roman" w:hAnsi="Times New Roman" w:cs="Times New Roman"/>
          <w:sz w:val="24"/>
          <w:szCs w:val="24"/>
        </w:rPr>
        <w:t>We</w:t>
      </w:r>
      <w:r>
        <w:rPr>
          <w:rFonts w:ascii="Times New Roman" w:eastAsia="Times New Roman" w:hAnsi="Times New Roman" w:cs="Times New Roman"/>
          <w:color w:val="000000"/>
          <w:sz w:val="24"/>
          <w:szCs w:val="24"/>
          <w:lang w:eastAsia="en-CA"/>
        </w:rPr>
        <w:t xml:space="preserve"> use our theoretical model to predict general patterns of climate-change induced shifts in species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and changes in the mismatch between interacting species. We use the spruce budworm and balsam fir system in eastern Canada to illustrate how estimated rate accumulation functions can be applied to different temperature scenarios to investigate how climate change may affect the phenological between these two species.</w:t>
      </w:r>
    </w:p>
    <w:p w14:paraId="1130E976" w14:textId="45321BBE" w:rsidR="006F621B" w:rsidRDefault="006F621B" w:rsidP="006F621B">
      <w:pPr>
        <w:pStyle w:val="Titre2"/>
        <w:spacing w:line="480" w:lineRule="auto"/>
        <w:rPr>
          <w:rFonts w:ascii="Times New Roman" w:hAnsi="Times New Roman"/>
          <w:b/>
          <w:bCs/>
          <w:sz w:val="28"/>
          <w:szCs w:val="28"/>
        </w:rPr>
      </w:pPr>
      <w:del w:id="114" w:author="Portalier Sebastien" w:date="2021-07-27T04:55:00Z">
        <w:r w:rsidDel="00FB56D9">
          <w:rPr>
            <w:rFonts w:ascii="Times New Roman" w:hAnsi="Times New Roman"/>
            <w:b/>
            <w:bCs/>
            <w:color w:val="000000"/>
            <w:sz w:val="28"/>
            <w:szCs w:val="28"/>
          </w:rPr>
          <w:delText>3.1</w:delText>
        </w:r>
      </w:del>
      <w:ins w:id="115" w:author="Portalier Sebastien" w:date="2021-07-27T04:55:00Z">
        <w:r w:rsidR="00FB56D9">
          <w:rPr>
            <w:rFonts w:ascii="Times New Roman" w:hAnsi="Times New Roman"/>
            <w:b/>
            <w:bCs/>
            <w:color w:val="000000"/>
            <w:sz w:val="28"/>
            <w:szCs w:val="28"/>
          </w:rPr>
          <w:t>2.2</w:t>
        </w:r>
      </w:ins>
      <w:r>
        <w:rPr>
          <w:rFonts w:ascii="Times New Roman" w:hAnsi="Times New Roman"/>
          <w:b/>
          <w:bCs/>
          <w:color w:val="000000"/>
          <w:sz w:val="28"/>
          <w:szCs w:val="28"/>
        </w:rPr>
        <w:t xml:space="preserve"> Theoretical results</w:t>
      </w:r>
    </w:p>
    <w:p w14:paraId="1C7920AC" w14:textId="1B5E91EB" w:rsidR="006F621B" w:rsidRPr="00ED0D44" w:rsidRDefault="006F621B" w:rsidP="00270F5B">
      <w:pPr>
        <w:spacing w:before="280" w:line="480" w:lineRule="auto"/>
        <w:rPr>
          <w:rFonts w:ascii="Times New Roman" w:hAnsi="Times New Roman" w:cs="Times New Roman"/>
          <w:sz w:val="24"/>
          <w:szCs w:val="24"/>
        </w:rPr>
      </w:pPr>
      <w:r w:rsidRPr="00ED0D44">
        <w:rPr>
          <w:rFonts w:ascii="Times New Roman" w:hAnsi="Times New Roman" w:cs="Times New Roman"/>
          <w:color w:val="000000"/>
          <w:sz w:val="24"/>
          <w:szCs w:val="24"/>
        </w:rPr>
        <w:t xml:space="preserve">Model equation (Eq. 1) can in general not be solved explicitly for the end time,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i/>
          <w:iCs/>
          <w:color w:val="000000"/>
          <w:sz w:val="24"/>
          <w:szCs w:val="24"/>
        </w:rPr>
        <w:t>,</w:t>
      </w:r>
      <w:r w:rsidRPr="00ED0D44">
        <w:rPr>
          <w:rFonts w:ascii="Times New Roman" w:hAnsi="Times New Roman" w:cs="Times New Roman"/>
          <w:color w:val="000000"/>
          <w:sz w:val="24"/>
          <w:szCs w:val="24"/>
        </w:rPr>
        <w:t xml:space="preserve"> at least not for realistic temperature time series </w:t>
      </w:r>
      <w:r w:rsidRPr="00ED0D44">
        <w:rPr>
          <w:rFonts w:ascii="Times New Roman" w:hAnsi="Times New Roman" w:cs="Times New Roman"/>
          <w:i/>
          <w:iCs/>
          <w:color w:val="000000"/>
          <w:sz w:val="24"/>
          <w:szCs w:val="24"/>
        </w:rPr>
        <w:t>x(t)</w:t>
      </w:r>
      <w:r w:rsidRPr="00ED0D44">
        <w:rPr>
          <w:rFonts w:ascii="Times New Roman" w:hAnsi="Times New Roman" w:cs="Times New Roman"/>
          <w:color w:val="000000"/>
          <w:sz w:val="24"/>
          <w:szCs w:val="24"/>
        </w:rPr>
        <w:t xml:space="preserve">. Instead, we derive a general approximation formula for how </w:t>
      </w:r>
      <w:r w:rsidRPr="00ED0D44">
        <w:rPr>
          <w:rFonts w:ascii="Times New Roman" w:hAnsi="Times New Roman" w:cs="Times New Roman"/>
          <w:i/>
          <w:iCs/>
          <w:color w:val="000000"/>
          <w:sz w:val="24"/>
          <w:szCs w:val="24"/>
        </w:rPr>
        <w:lastRenderedPageBreak/>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color w:val="000000"/>
          <w:sz w:val="24"/>
          <w:szCs w:val="24"/>
        </w:rPr>
        <w:t xml:space="preserve"> changes when future temperature time series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2</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deviate from historical expectation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1</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p>
    <w:p w14:paraId="6DE720ED" w14:textId="30A2320D" w:rsidR="006F621B" w:rsidRDefault="006F621B" w:rsidP="006F621B">
      <w:pPr>
        <w:pStyle w:val="Titre3"/>
        <w:spacing w:line="480" w:lineRule="auto"/>
        <w:rPr>
          <w:rFonts w:ascii="Times New Roman" w:hAnsi="Times New Roman" w:cs="Times New Roman"/>
          <w:b/>
          <w:bCs/>
        </w:rPr>
      </w:pPr>
      <w:del w:id="116" w:author="Portalier Sebastien" w:date="2021-07-27T04:55:00Z">
        <w:r w:rsidDel="00FB56D9">
          <w:rPr>
            <w:rFonts w:ascii="Times New Roman" w:hAnsi="Times New Roman" w:cs="Times New Roman"/>
            <w:b/>
            <w:bCs/>
            <w:color w:val="000000"/>
          </w:rPr>
          <w:delText>3.1</w:delText>
        </w:r>
      </w:del>
      <w:ins w:id="117" w:author="Portalier Sebastien" w:date="2021-07-27T04:56:00Z">
        <w:r w:rsidR="00FB56D9">
          <w:rPr>
            <w:rFonts w:ascii="Times New Roman" w:hAnsi="Times New Roman" w:cs="Times New Roman"/>
            <w:b/>
            <w:bCs/>
            <w:color w:val="000000"/>
          </w:rPr>
          <w:t>2.2.</w:t>
        </w:r>
      </w:ins>
      <w:del w:id="118" w:author="Portalier Sebastien" w:date="2021-07-27T04:56:00Z">
        <w:r w:rsidDel="00FB56D9">
          <w:rPr>
            <w:rFonts w:ascii="Times New Roman" w:hAnsi="Times New Roman" w:cs="Times New Roman"/>
            <w:b/>
            <w:bCs/>
            <w:color w:val="000000"/>
          </w:rPr>
          <w:delText>.</w:delText>
        </w:r>
      </w:del>
      <w:r>
        <w:rPr>
          <w:rFonts w:ascii="Times New Roman" w:hAnsi="Times New Roman" w:cs="Times New Roman"/>
          <w:b/>
          <w:bCs/>
          <w:color w:val="000000"/>
        </w:rPr>
        <w:t>1 Phenology shift of a single species</w:t>
      </w:r>
    </w:p>
    <w:p w14:paraId="56E71803" w14:textId="014CF31C" w:rsidR="006F621B" w:rsidRDefault="006F621B" w:rsidP="006F621B">
      <w:pPr>
        <w:pStyle w:val="NormalWeb"/>
        <w:spacing w:line="480" w:lineRule="auto"/>
        <w:rPr>
          <w:color w:val="000000"/>
        </w:rPr>
      </w:pPr>
      <w:r>
        <w:rPr>
          <w:color w:val="000000"/>
        </w:rPr>
        <w:t xml:space="preserve"> </w:t>
      </w:r>
      <w:ins w:id="119" w:author="Portalier Sebastien" w:date="2021-08-08T02:01:00Z">
        <w:r w:rsidR="00270F5B" w:rsidRPr="00270F5B">
          <w:rPr>
            <w:rFonts w:eastAsiaTheme="minorHAnsi"/>
            <w:color w:val="000000"/>
            <w:lang w:eastAsia="en-US"/>
          </w:rPr>
          <w:t xml:space="preserve">While our results here apply to any general rate accumulation function, we will use the particular function for </w:t>
        </w:r>
      </w:ins>
      <w:ins w:id="120" w:author="Portalier Sebastien" w:date="2021-08-08T02:02:00Z">
        <w:r w:rsidR="00270F5B">
          <w:rPr>
            <w:color w:val="000000"/>
          </w:rPr>
          <w:t xml:space="preserve">spruce budworm and balsam fir (see section 3) </w:t>
        </w:r>
      </w:ins>
      <w:ins w:id="121" w:author="Portalier Sebastien" w:date="2021-08-08T02:01:00Z">
        <w:r w:rsidR="00270F5B" w:rsidRPr="00270F5B">
          <w:rPr>
            <w:rFonts w:eastAsiaTheme="minorHAnsi"/>
            <w:color w:val="000000"/>
            <w:lang w:eastAsia="en-US"/>
          </w:rPr>
          <w:t>in illustrations.</w:t>
        </w:r>
      </w:ins>
      <w:r w:rsidR="00270F5B">
        <w:rPr>
          <w:rFonts w:eastAsiaTheme="minorHAnsi"/>
          <w:color w:val="000000"/>
          <w:lang w:eastAsia="en-US"/>
        </w:rPr>
        <w:t xml:space="preserve"> </w:t>
      </w:r>
      <w:r w:rsidRPr="00270F5B">
        <w:rPr>
          <w:rFonts w:eastAsiaTheme="minorHAns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3F0C03FE" w14:textId="77777777" w:rsidTr="00B1622D">
        <w:tc>
          <w:tcPr>
            <w:tcW w:w="985" w:type="dxa"/>
            <w:shd w:val="clear" w:color="auto" w:fill="auto"/>
            <w:vAlign w:val="center"/>
          </w:tcPr>
          <w:p w14:paraId="7A9104E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2876F022" w14:textId="77777777" w:rsidR="006F621B" w:rsidRDefault="001578AC"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5E721E3" w14:textId="77777777" w:rsidR="006F621B" w:rsidRDefault="006F621B" w:rsidP="00B1622D">
            <w:pPr>
              <w:pStyle w:val="NormalWeb"/>
              <w:spacing w:before="280" w:after="0" w:line="480" w:lineRule="auto"/>
              <w:jc w:val="center"/>
            </w:pPr>
            <w:r>
              <w:t>Eq. 5</w:t>
            </w:r>
          </w:p>
        </w:tc>
      </w:tr>
    </w:tbl>
    <w:p w14:paraId="4B01EAEF" w14:textId="77777777" w:rsidR="006F621B" w:rsidRDefault="006F621B" w:rsidP="006F621B">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6F621B" w14:paraId="6B90DD26" w14:textId="77777777" w:rsidTr="00B1622D">
        <w:tc>
          <w:tcPr>
            <w:tcW w:w="985" w:type="dxa"/>
            <w:shd w:val="clear" w:color="auto" w:fill="auto"/>
            <w:vAlign w:val="center"/>
          </w:tcPr>
          <w:p w14:paraId="239EAD7D"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19726602" w14:textId="77777777" w:rsidR="006F621B" w:rsidRDefault="001578AC" w:rsidP="00B1622D">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54C02D26" w14:textId="77777777" w:rsidR="006F621B" w:rsidRDefault="006F621B" w:rsidP="00B1622D">
            <w:pPr>
              <w:pStyle w:val="NormalWeb"/>
              <w:spacing w:before="280" w:after="0" w:line="480" w:lineRule="auto"/>
              <w:jc w:val="center"/>
            </w:pPr>
            <w:r>
              <w:t>Eq. 6</w:t>
            </w:r>
          </w:p>
        </w:tc>
      </w:tr>
    </w:tbl>
    <w:p w14:paraId="2F80EC8C" w14:textId="77777777" w:rsidR="006F621B" w:rsidRDefault="006F621B" w:rsidP="006F621B">
      <w:pPr>
        <w:pStyle w:val="NormalWeb"/>
        <w:spacing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More importantly, the formulas allow us to quantify the expected shift of the end time of the resting period. We observe </w:t>
      </w:r>
      <w:r>
        <w:rPr>
          <w:color w:val="000000"/>
        </w:rPr>
        <w:lastRenderedPageBreak/>
        <w:t xml:space="preserve">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7FFF8681" w14:textId="0123C0B5" w:rsidR="006F621B" w:rsidRDefault="006F621B" w:rsidP="006F621B">
      <w:pPr>
        <w:pStyle w:val="Titre3"/>
        <w:spacing w:line="480" w:lineRule="auto"/>
        <w:rPr>
          <w:rFonts w:ascii="Times New Roman" w:hAnsi="Times New Roman" w:cs="Times New Roman"/>
          <w:b/>
          <w:bCs/>
        </w:rPr>
      </w:pPr>
      <w:del w:id="122" w:author="Portalier Sebastien" w:date="2021-07-27T04:56:00Z">
        <w:r w:rsidDel="00FB56D9">
          <w:rPr>
            <w:rFonts w:ascii="Times New Roman" w:hAnsi="Times New Roman" w:cs="Times New Roman"/>
            <w:b/>
            <w:bCs/>
            <w:color w:val="000000"/>
          </w:rPr>
          <w:delText>3.1</w:delText>
        </w:r>
      </w:del>
      <w:ins w:id="123" w:author="Portalier Sebastien" w:date="2021-07-27T04:56:00Z">
        <w:r w:rsidR="00FB56D9">
          <w:rPr>
            <w:rFonts w:ascii="Times New Roman" w:hAnsi="Times New Roman" w:cs="Times New Roman"/>
            <w:b/>
            <w:bCs/>
            <w:color w:val="000000"/>
          </w:rPr>
          <w:t>2.2</w:t>
        </w:r>
      </w:ins>
      <w:r>
        <w:rPr>
          <w:rFonts w:ascii="Times New Roman" w:hAnsi="Times New Roman" w:cs="Times New Roman"/>
          <w:b/>
          <w:bCs/>
          <w:color w:val="000000"/>
        </w:rPr>
        <w:t xml:space="preserve">.2 Effects on the mismatch </w:t>
      </w:r>
      <w:ins w:id="124" w:author="Portalier Sebastien" w:date="2021-08-08T02:04:00Z">
        <w:r w:rsidR="00AD64C3">
          <w:rPr>
            <w:rFonts w:ascii="Times New Roman" w:hAnsi="Times New Roman" w:cs="Times New Roman"/>
            <w:b/>
            <w:bCs/>
            <w:color w:val="000000"/>
          </w:rPr>
          <w:t>between two species</w:t>
        </w:r>
      </w:ins>
    </w:p>
    <w:p w14:paraId="08D8064B" w14:textId="77777777" w:rsidR="006F621B" w:rsidRDefault="006F621B" w:rsidP="006F621B">
      <w:pPr>
        <w:pStyle w:val="NormalWeb"/>
        <w:spacing w:line="480" w:lineRule="auto"/>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5 and 6 indicate that information about the current phenology (</w:t>
      </w:r>
      <w:r>
        <w:rPr>
          <w:i/>
          <w:iCs/>
          <w:color w:val="000000"/>
        </w:rPr>
        <w:t>R(x(t</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14:paraId="62760F6F" w14:textId="77777777" w:rsidR="006F621B" w:rsidRDefault="006F621B" w:rsidP="006F621B">
      <w:pPr>
        <w:pStyle w:val="NormalWeb"/>
        <w:spacing w:line="480" w:lineRule="auto"/>
        <w:ind w:firstLine="720"/>
      </w:pPr>
      <w:r>
        <w:rPr>
          <w:color w:val="000000"/>
        </w:rPr>
        <w:t>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14:paraId="663B0B42" w14:textId="77777777" w:rsidR="006F621B" w:rsidRDefault="006F621B" w:rsidP="006F621B">
      <w:pPr>
        <w:pStyle w:val="NormalWeb"/>
        <w:spacing w:line="480" w:lineRule="auto"/>
        <w:ind w:firstLine="720"/>
        <w:rPr>
          <w:color w:val="000000"/>
        </w:rPr>
      </w:pPr>
      <w:r>
        <w:rPr>
          <w:color w:val="000000"/>
        </w:rPr>
        <w:t xml:space="preserve">In reality, the periods of high sensitivity of the two species may overlap and the rate functions at emergence time (the terms in the denominators in </w:t>
      </w:r>
      <w:proofErr w:type="spellStart"/>
      <w:r>
        <w:rPr>
          <w:color w:val="000000"/>
        </w:rPr>
        <w:t>Eqs</w:t>
      </w:r>
      <w:proofErr w:type="spellEnd"/>
      <w:r>
        <w:rPr>
          <w:color w:val="000000"/>
        </w:rPr>
        <w:t xml:space="preserve"> 5 and 6) could differ </w:t>
      </w:r>
      <w:r>
        <w:rPr>
          <w:color w:val="000000"/>
        </w:rPr>
        <w:lastRenderedPageBreak/>
        <w:t xml:space="preserve">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r>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r>
        <w:rPr>
          <w:color w:val="000000"/>
        </w:rPr>
        <w:t xml:space="preserve"> for SBW</w:t>
      </w:r>
      <w:r>
        <w:rPr>
          <w:color w:val="FF0000"/>
        </w:rPr>
        <w:t xml:space="preserve"> </w:t>
      </w:r>
      <w:r>
        <w:rPr>
          <w:color w:val="000000"/>
        </w:rPr>
        <w:t>(Eq. 3) together with a simplified time series of daily mean temperatures as modelled by</w:t>
      </w:r>
    </w:p>
    <w:tbl>
      <w:tblPr>
        <w:tblW w:w="9062" w:type="dxa"/>
        <w:tblCellMar>
          <w:left w:w="118" w:type="dxa"/>
        </w:tblCellMar>
        <w:tblLook w:val="04A0" w:firstRow="1" w:lastRow="0" w:firstColumn="1" w:lastColumn="0" w:noHBand="0" w:noVBand="1"/>
      </w:tblPr>
      <w:tblGrid>
        <w:gridCol w:w="985"/>
        <w:gridCol w:w="7088"/>
        <w:gridCol w:w="989"/>
      </w:tblGrid>
      <w:tr w:rsidR="006F621B" w14:paraId="6C87085C" w14:textId="77777777" w:rsidTr="00B1622D">
        <w:tc>
          <w:tcPr>
            <w:tcW w:w="985" w:type="dxa"/>
            <w:shd w:val="clear" w:color="auto" w:fill="auto"/>
            <w:vAlign w:val="center"/>
          </w:tcPr>
          <w:p w14:paraId="022BDF70"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682773D9" w14:textId="5C7970CF" w:rsidR="006F621B" w:rsidRDefault="001578AC" w:rsidP="00B1622D">
            <w:pPr>
              <w:pStyle w:val="NormalWeb"/>
              <w:spacing w:before="280" w:after="0" w:line="480" w:lineRule="auto"/>
              <w:jc w:val="center"/>
            </w:pPr>
            <m:oMathPara>
              <m:oMath>
                <m:sSub>
                  <m:sSubPr>
                    <m:ctrlPr>
                      <w:rPr>
                        <w:rFonts w:ascii="Cambria Math" w:hAnsi="Cambria Math"/>
                      </w:rPr>
                    </m:ctrlPr>
                  </m:sSubPr>
                  <m:e>
                    <m:r>
                      <w:rPr>
                        <w:rFonts w:ascii="Cambria Math" w:hAnsi="Cambria Math"/>
                      </w:rPr>
                      <m:t>x</m:t>
                    </m:r>
                  </m:e>
                  <m:sub>
                    <m:r>
                      <w:ins w:id="125" w:author="Portalier Sebastien" w:date="2021-08-01T04:52:00Z">
                        <w:rPr>
                          <w:rFonts w:ascii="Cambria Math" w:hAnsi="Cambria Math"/>
                        </w:rPr>
                        <m:t>i</m:t>
                      </w:ins>
                    </m:r>
                    <m:r>
                      <w:del w:id="126" w:author="Portalier Sebastien" w:date="2021-08-01T04:52:00Z">
                        <w:rPr>
                          <w:rFonts w:ascii="Cambria Math" w:hAnsi="Cambria Math"/>
                        </w:rPr>
                        <m:t>1</m:t>
                      </w:del>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4C943376" w14:textId="77777777" w:rsidR="006F621B" w:rsidRDefault="006F621B" w:rsidP="00B1622D">
            <w:pPr>
              <w:pStyle w:val="NormalWeb"/>
              <w:spacing w:before="280" w:after="0" w:line="480" w:lineRule="auto"/>
              <w:jc w:val="center"/>
            </w:pPr>
            <w:r>
              <w:t>Eq. 7</w:t>
            </w:r>
          </w:p>
        </w:tc>
      </w:tr>
    </w:tbl>
    <w:p w14:paraId="1358B11A" w14:textId="77777777" w:rsidR="006F621B" w:rsidRDefault="006F621B" w:rsidP="006F621B">
      <w:pPr>
        <w:pStyle w:val="NormalWeb"/>
        <w:spacing w:before="240" w:beforeAutospacing="0" w:after="280" w:afterAutospacing="0" w:line="480" w:lineRule="auto"/>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proofErr w:type="spellStart"/>
      <w:r>
        <w:rPr>
          <w:i/>
          <w:iCs/>
          <w:color w:val="000000"/>
        </w:rPr>
        <w:t>t</w:t>
      </w:r>
      <w:r>
        <w:rPr>
          <w:i/>
          <w:iCs/>
          <w:color w:val="000000"/>
          <w:vertAlign w:val="subscript"/>
        </w:rPr>
        <w:t>e,i</w:t>
      </w:r>
      <w:proofErr w:type="spellEnd"/>
      <w:r>
        <w:rPr>
          <w:i/>
          <w:iCs/>
          <w:color w:val="000000"/>
          <w:vertAlign w:val="superscript"/>
        </w:rPr>
        <w:t>*</w:t>
      </w:r>
      <w:r>
        <w:rPr>
          <w:color w:val="000000"/>
        </w:rPr>
        <w:t xml:space="preserve"> (emergence time) and of the resource by </w:t>
      </w:r>
      <w:proofErr w:type="spellStart"/>
      <w:r>
        <w:rPr>
          <w:i/>
          <w:iCs/>
          <w:color w:val="000000"/>
        </w:rPr>
        <w:t>t</w:t>
      </w:r>
      <w:r>
        <w:rPr>
          <w:i/>
          <w:iCs/>
          <w:color w:val="000000"/>
          <w:vertAlign w:val="subscript"/>
        </w:rPr>
        <w:t>b,i</w:t>
      </w:r>
      <w:proofErr w:type="spellEnd"/>
      <w:r>
        <w:rPr>
          <w:i/>
          <w:iCs/>
          <w:color w:val="000000"/>
          <w:vertAlign w:val="superscript"/>
        </w:rPr>
        <w:t>*</w:t>
      </w:r>
      <w:r>
        <w:rPr>
          <w:color w:val="000000"/>
        </w:rPr>
        <w:t xml:space="preserve"> (budburst time).</w:t>
      </w:r>
    </w:p>
    <w:p w14:paraId="4C8EF9B4" w14:textId="77777777" w:rsidR="006F621B" w:rsidRDefault="006F621B" w:rsidP="006F621B">
      <w:pPr>
        <w:pStyle w:val="NormalWeb"/>
        <w:spacing w:line="480" w:lineRule="auto"/>
        <w:ind w:firstLine="720"/>
      </w:pPr>
      <w:r>
        <w:rPr>
          <w:color w:val="000000"/>
        </w:rPr>
        <w:t>When future temperatures differ from historical expectation by a constant,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3.2).</w:t>
      </w:r>
    </w:p>
    <w:p w14:paraId="240E3E44" w14:textId="77777777" w:rsidR="006F621B" w:rsidRDefault="006F621B" w:rsidP="006F621B">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6) to each species. Then the mismatch changes according to</w:t>
      </w:r>
    </w:p>
    <w:tbl>
      <w:tblPr>
        <w:tblW w:w="9062" w:type="dxa"/>
        <w:tblCellMar>
          <w:left w:w="118" w:type="dxa"/>
        </w:tblCellMar>
        <w:tblLook w:val="04A0" w:firstRow="1" w:lastRow="0" w:firstColumn="1" w:lastColumn="0" w:noHBand="0" w:noVBand="1"/>
      </w:tblPr>
      <w:tblGrid>
        <w:gridCol w:w="985"/>
        <w:gridCol w:w="7088"/>
        <w:gridCol w:w="989"/>
      </w:tblGrid>
      <w:tr w:rsidR="006F621B" w14:paraId="0A5D1FDE" w14:textId="77777777" w:rsidTr="00B1622D">
        <w:tc>
          <w:tcPr>
            <w:tcW w:w="985" w:type="dxa"/>
            <w:shd w:val="clear" w:color="auto" w:fill="auto"/>
            <w:vAlign w:val="center"/>
          </w:tcPr>
          <w:p w14:paraId="5177824E" w14:textId="77777777" w:rsidR="006F621B" w:rsidRDefault="006F621B" w:rsidP="00B1622D">
            <w:pPr>
              <w:pStyle w:val="NormalWeb"/>
              <w:spacing w:before="280" w:beforeAutospacing="0" w:after="0" w:afterAutospacing="0" w:line="480" w:lineRule="auto"/>
              <w:jc w:val="center"/>
            </w:pPr>
          </w:p>
        </w:tc>
        <w:tc>
          <w:tcPr>
            <w:tcW w:w="7088" w:type="dxa"/>
            <w:shd w:val="clear" w:color="auto" w:fill="auto"/>
            <w:vAlign w:val="center"/>
          </w:tcPr>
          <w:p w14:paraId="70CECEBD" w14:textId="77777777" w:rsidR="006F621B" w:rsidRDefault="001578AC" w:rsidP="00B1622D">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48DE11C9" w14:textId="77777777" w:rsidR="006F621B" w:rsidRDefault="006F621B" w:rsidP="00B1622D">
            <w:pPr>
              <w:pStyle w:val="NormalWeb"/>
              <w:spacing w:before="280" w:after="0" w:line="480" w:lineRule="auto"/>
              <w:jc w:val="center"/>
            </w:pPr>
            <w:r>
              <w:t>Eq. 8</w:t>
            </w:r>
          </w:p>
        </w:tc>
      </w:tr>
    </w:tbl>
    <w:p w14:paraId="319C44F1" w14:textId="77777777" w:rsidR="006F621B" w:rsidRDefault="006F621B" w:rsidP="006F621B">
      <w:pPr>
        <w:pStyle w:val="NormalWeb"/>
        <w:spacing w:before="240" w:beforeAutospacing="0" w:after="280" w:afterAutospacing="0" w:line="480" w:lineRule="auto"/>
        <w:ind w:firstLine="720"/>
      </w:pPr>
      <w:r>
        <w:rPr>
          <w:color w:val="000000"/>
        </w:rPr>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Pr>
          <w:i/>
          <w:iCs/>
          <w:color w:val="000000"/>
        </w:rPr>
        <w:t>x=c</w:t>
      </w:r>
      <w:r>
        <w:rPr>
          <w:i/>
          <w:iCs/>
          <w:color w:val="000000"/>
          <w:vertAlign w:val="subscript"/>
        </w:rPr>
        <w:t xml:space="preserve">1, </w:t>
      </w:r>
      <w:r>
        <w:rPr>
          <w:color w:val="000000"/>
        </w:rPr>
        <w:t xml:space="preserve">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 </w:t>
      </w:r>
      <w:r>
        <w:rPr>
          <w:i/>
          <w:iCs/>
          <w:color w:val="000000"/>
        </w:rPr>
        <w:t>x=c</w:t>
      </w:r>
      <w:r w:rsidRPr="00D24980">
        <w:rPr>
          <w:i/>
          <w:iCs/>
          <w:color w:val="000000"/>
          <w:vertAlign w:val="subscript"/>
        </w:rPr>
        <w:t>1</w:t>
      </w:r>
      <w:r>
        <w:rPr>
          <w:color w:val="000000"/>
        </w:rPr>
        <w:t xml:space="preserve">. In addition, the rate function at emergence (the denominators in Eq. 8) differs vastly between the two species. For our particular time series, the values are </w:t>
      </w:r>
      <w:r>
        <w:rPr>
          <w:i/>
          <w:iCs/>
          <w:color w:val="000000"/>
        </w:rPr>
        <w:t>R</w:t>
      </w:r>
      <w:r>
        <w:rPr>
          <w:i/>
          <w:iCs/>
          <w:color w:val="000000"/>
          <w:vertAlign w:val="subscript"/>
        </w:rPr>
        <w:t>b</w:t>
      </w:r>
      <w:r>
        <w:rPr>
          <w:i/>
          <w:iCs/>
          <w:color w:val="000000"/>
        </w:rPr>
        <w:t>(x(t</w:t>
      </w:r>
      <w:r>
        <w:rPr>
          <w:i/>
          <w:iCs/>
          <w:color w:val="000000"/>
          <w:vertAlign w:val="subscript"/>
        </w:rPr>
        <w:t>1,b</w:t>
      </w:r>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respectively. Consequently, even if the resource is more sensitive than the consumer at the time of the spell (</w:t>
      </w:r>
      <w:proofErr w:type="spellStart"/>
      <w:r>
        <w:rPr>
          <w:i/>
          <w:iCs/>
          <w:color w:val="000000"/>
        </w:rPr>
        <w:t>R’</w:t>
      </w:r>
      <w:r>
        <w:rPr>
          <w:i/>
          <w:iCs/>
          <w:color w:val="000000"/>
          <w:vertAlign w:val="subscript"/>
        </w:rPr>
        <w:t>e</w:t>
      </w:r>
      <w:proofErr w:type="spellEnd"/>
      <w:r>
        <w:rPr>
          <w:i/>
          <w:iCs/>
          <w:color w:val="000000"/>
        </w:rPr>
        <w:t>&gt;</w:t>
      </w:r>
      <w:proofErr w:type="spellStart"/>
      <w:r>
        <w:rPr>
          <w:i/>
          <w:iCs/>
          <w:color w:val="000000"/>
        </w:rPr>
        <w:t>R’</w:t>
      </w:r>
      <w:r>
        <w:rPr>
          <w:i/>
          <w:iCs/>
          <w:color w:val="000000"/>
          <w:vertAlign w:val="subscript"/>
        </w:rPr>
        <w:t>b</w:t>
      </w:r>
      <w:proofErr w:type="spellEnd"/>
      <w:r>
        <w:rPr>
          <w:color w:val="000000"/>
        </w:rPr>
        <w:t>), the difference in parentheses in Eq. 8 can still be negative because the denominator in the first term is much larger than in the second. Indeed, this is what happens with the simplified time series: the phenology of both species advances, and that of the consumer advances more, so that the mismatch decreases, no matter when a warm spell happens. The situation with realistic time series that vary across latitude is more nuanced (see below).</w:t>
      </w:r>
    </w:p>
    <w:p w14:paraId="530D9B5B" w14:textId="77777777" w:rsidR="006F621B" w:rsidRDefault="006F621B" w:rsidP="006F621B">
      <w:pPr>
        <w:pStyle w:val="NormalWeb"/>
        <w:spacing w:line="480" w:lineRule="auto"/>
        <w:ind w:firstLine="720"/>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p>
    <w:p w14:paraId="074A75EB" w14:textId="77777777" w:rsidR="006F621B" w:rsidRDefault="006F621B" w:rsidP="006F621B">
      <w:pPr>
        <w:spacing w:before="280" w:line="480" w:lineRule="auto"/>
        <w:rPr>
          <w:rFonts w:ascii="Times New Roman" w:hAnsi="Times New Roman" w:cs="Times New Roman"/>
          <w:sz w:val="24"/>
          <w:szCs w:val="24"/>
        </w:rPr>
      </w:pPr>
    </w:p>
    <w:p w14:paraId="087F583A" w14:textId="0FD58135" w:rsidR="001A179F" w:rsidRDefault="006B7108" w:rsidP="002C3816">
      <w:pPr>
        <w:pStyle w:val="Titre2"/>
        <w:spacing w:line="480" w:lineRule="auto"/>
        <w:rPr>
          <w:rFonts w:ascii="Times New Roman" w:hAnsi="Times New Roman"/>
          <w:b/>
          <w:bCs/>
          <w:color w:val="000000"/>
          <w:sz w:val="32"/>
          <w:szCs w:val="32"/>
        </w:rPr>
      </w:pPr>
      <w:del w:id="127" w:author="Portalier Sebastien" w:date="2021-07-27T04:57:00Z">
        <w:r w:rsidRPr="00FB56D9" w:rsidDel="00FB56D9">
          <w:rPr>
            <w:rFonts w:ascii="Times New Roman" w:hAnsi="Times New Roman"/>
            <w:b/>
            <w:bCs/>
            <w:color w:val="000000"/>
            <w:sz w:val="32"/>
            <w:szCs w:val="32"/>
          </w:rPr>
          <w:lastRenderedPageBreak/>
          <w:delText>2.2</w:delText>
        </w:r>
      </w:del>
      <w:ins w:id="128" w:author="Portalier Sebastien" w:date="2021-07-27T04:57:00Z">
        <w:r w:rsidR="00FB56D9" w:rsidRPr="00FB56D9">
          <w:rPr>
            <w:rFonts w:ascii="Times New Roman" w:hAnsi="Times New Roman"/>
            <w:b/>
            <w:bCs/>
            <w:color w:val="000000"/>
            <w:sz w:val="32"/>
            <w:szCs w:val="32"/>
          </w:rPr>
          <w:t>3.</w:t>
        </w:r>
      </w:ins>
      <w:r w:rsidRPr="00FB56D9">
        <w:rPr>
          <w:rFonts w:ascii="Times New Roman" w:hAnsi="Times New Roman"/>
          <w:b/>
          <w:bCs/>
          <w:color w:val="000000"/>
          <w:sz w:val="32"/>
          <w:szCs w:val="32"/>
        </w:rPr>
        <w:t xml:space="preserve"> </w:t>
      </w:r>
      <w:ins w:id="129" w:author="Portalier Sebastien" w:date="2021-08-01T04:35:00Z">
        <w:r w:rsidR="00412BEF">
          <w:rPr>
            <w:rFonts w:ascii="Times New Roman" w:hAnsi="Times New Roman"/>
            <w:b/>
            <w:bCs/>
            <w:color w:val="000000"/>
            <w:sz w:val="32"/>
            <w:szCs w:val="32"/>
          </w:rPr>
          <w:t xml:space="preserve">A case study: </w:t>
        </w:r>
      </w:ins>
      <w:del w:id="130" w:author="Portalier Sebastien" w:date="2021-08-01T04:35:00Z">
        <w:r w:rsidRPr="00FB56D9" w:rsidDel="00412BEF">
          <w:rPr>
            <w:rFonts w:ascii="Times New Roman" w:hAnsi="Times New Roman"/>
            <w:b/>
            <w:bCs/>
            <w:color w:val="000000"/>
            <w:sz w:val="32"/>
            <w:szCs w:val="32"/>
          </w:rPr>
          <w:delText>T</w:delText>
        </w:r>
      </w:del>
      <w:ins w:id="131" w:author="Portalier Sebastien" w:date="2021-08-01T04:35:00Z">
        <w:r w:rsidR="00412BEF">
          <w:rPr>
            <w:rFonts w:ascii="Times New Roman" w:hAnsi="Times New Roman"/>
            <w:b/>
            <w:bCs/>
            <w:color w:val="000000"/>
            <w:sz w:val="32"/>
            <w:szCs w:val="32"/>
          </w:rPr>
          <w:t>t</w:t>
        </w:r>
      </w:ins>
      <w:r w:rsidRPr="00FB56D9">
        <w:rPr>
          <w:rFonts w:ascii="Times New Roman" w:hAnsi="Times New Roman"/>
          <w:b/>
          <w:bCs/>
          <w:color w:val="000000"/>
          <w:sz w:val="32"/>
          <w:szCs w:val="32"/>
        </w:rPr>
        <w:t>he spruce budworm – balsam fir system</w:t>
      </w:r>
    </w:p>
    <w:p w14:paraId="5F9C2E37" w14:textId="38378A1D" w:rsidR="002C3816" w:rsidRPr="002C3816" w:rsidRDefault="002C3816" w:rsidP="002C3816">
      <w:pPr>
        <w:spacing w:line="480" w:lineRule="auto"/>
        <w:rPr>
          <w:rFonts w:ascii="Times New Roman" w:hAnsi="Times New Roman" w:cs="Times New Roman"/>
          <w:sz w:val="24"/>
          <w:szCs w:val="24"/>
        </w:rPr>
      </w:pPr>
      <w:ins w:id="132" w:author="Portalier Sebastien" w:date="2021-07-28T18:58:00Z">
        <w:r>
          <w:rPr>
            <w:rFonts w:ascii="Times New Roman" w:hAnsi="Times New Roman" w:cs="Times New Roman"/>
            <w:color w:val="000000"/>
            <w:sz w:val="24"/>
            <w:szCs w:val="24"/>
          </w:rPr>
          <w:t>We describe the study system, then we provide the acc</w:t>
        </w:r>
      </w:ins>
      <w:ins w:id="133" w:author="Portalier Sebastien" w:date="2021-07-28T18:59:00Z">
        <w:r>
          <w:rPr>
            <w:rFonts w:ascii="Times New Roman" w:hAnsi="Times New Roman" w:cs="Times New Roman"/>
            <w:color w:val="000000"/>
            <w:sz w:val="24"/>
            <w:szCs w:val="24"/>
          </w:rPr>
          <w:t>umulation function for both species. Then, w</w:t>
        </w:r>
      </w:ins>
      <w:ins w:id="134" w:author="Portalier Sebastien" w:date="2021-07-28T18:57:00Z">
        <w:r>
          <w:rPr>
            <w:rFonts w:ascii="Times New Roman" w:hAnsi="Times New Roman" w:cs="Times New Roman"/>
            <w:color w:val="000000"/>
            <w:sz w:val="24"/>
            <w:szCs w:val="24"/>
          </w:rPr>
          <w:t>e list our data sources and explain the fitting methods for the spruce budworm - balsam fir system.</w:t>
        </w:r>
      </w:ins>
      <w:ins w:id="135" w:author="Portalier Sebastien" w:date="2021-07-28T18:59:00Z">
        <w:r>
          <w:rPr>
            <w:rFonts w:ascii="Times New Roman" w:hAnsi="Times New Roman" w:cs="Times New Roman"/>
            <w:color w:val="000000"/>
            <w:sz w:val="24"/>
            <w:szCs w:val="24"/>
          </w:rPr>
          <w:t xml:space="preserve"> Finally, we give the results for this case study.</w:t>
        </w:r>
      </w:ins>
      <w:ins w:id="136" w:author="Portalier Sebastien" w:date="2021-08-02T22:07:00Z">
        <w:r w:rsidR="007B1867">
          <w:rPr>
            <w:rFonts w:ascii="Times New Roman" w:hAnsi="Times New Roman" w:cs="Times New Roman"/>
            <w:color w:val="000000"/>
            <w:sz w:val="24"/>
            <w:szCs w:val="24"/>
          </w:rPr>
          <w:t xml:space="preserve"> We use R </w:t>
        </w:r>
      </w:ins>
      <w:ins w:id="137" w:author="Portalier Sebastien" w:date="2021-08-02T22:10:00Z">
        <w:r w:rsidR="007B1867">
          <w:rPr>
            <w:rFonts w:ascii="Times New Roman" w:hAnsi="Times New Roman" w:cs="Times New Roman"/>
            <w:color w:val="000000"/>
            <w:sz w:val="24"/>
            <w:szCs w:val="24"/>
          </w:rPr>
          <w:t xml:space="preserve">(R core team, 2020) </w:t>
        </w:r>
      </w:ins>
      <w:ins w:id="138" w:author="Portalier Sebastien" w:date="2021-08-02T22:08:00Z">
        <w:r w:rsidR="007B1867">
          <w:rPr>
            <w:rFonts w:ascii="Times New Roman" w:hAnsi="Times New Roman" w:cs="Times New Roman"/>
            <w:color w:val="000000"/>
            <w:sz w:val="24"/>
            <w:szCs w:val="24"/>
          </w:rPr>
          <w:t xml:space="preserve">to implement the model, analyze the results, and generate the figures. </w:t>
        </w:r>
      </w:ins>
      <w:ins w:id="139" w:author="Portalier Sebastien" w:date="2021-08-02T22:09:00Z">
        <w:r w:rsidR="007B1867">
          <w:rPr>
            <w:rFonts w:ascii="Times New Roman" w:hAnsi="Times New Roman" w:cs="Times New Roman"/>
            <w:color w:val="000000"/>
            <w:sz w:val="24"/>
            <w:szCs w:val="24"/>
          </w:rPr>
          <w:t>Past and future t</w:t>
        </w:r>
      </w:ins>
      <w:ins w:id="140" w:author="Portalier Sebastien" w:date="2021-08-02T22:08:00Z">
        <w:r w:rsidR="007B1867">
          <w:rPr>
            <w:rFonts w:ascii="Times New Roman" w:hAnsi="Times New Roman" w:cs="Times New Roman"/>
            <w:color w:val="000000"/>
            <w:sz w:val="24"/>
            <w:szCs w:val="24"/>
          </w:rPr>
          <w:t xml:space="preserve">emperature data were obtained </w:t>
        </w:r>
      </w:ins>
      <w:ins w:id="141" w:author="Portalier Sebastien" w:date="2021-08-02T22:11:00Z">
        <w:r w:rsidR="007B1867">
          <w:rPr>
            <w:rFonts w:ascii="Times New Roman" w:hAnsi="Times New Roman" w:cs="Times New Roman"/>
            <w:color w:val="000000"/>
            <w:sz w:val="24"/>
            <w:szCs w:val="24"/>
          </w:rPr>
          <w:t>using</w:t>
        </w:r>
      </w:ins>
      <w:ins w:id="142" w:author="Portalier Sebastien" w:date="2021-08-02T22:09:00Z">
        <w:r w:rsidR="007B1867">
          <w:rPr>
            <w:rFonts w:ascii="Times New Roman" w:hAnsi="Times New Roman" w:cs="Times New Roman"/>
            <w:color w:val="000000"/>
            <w:sz w:val="24"/>
            <w:szCs w:val="24"/>
          </w:rPr>
          <w:t xml:space="preserve"> </w:t>
        </w:r>
        <w:proofErr w:type="spellStart"/>
        <w:r w:rsidR="007B1867">
          <w:rPr>
            <w:rFonts w:ascii="Times New Roman" w:hAnsi="Times New Roman" w:cs="Times New Roman"/>
            <w:color w:val="000000"/>
            <w:sz w:val="24"/>
            <w:szCs w:val="24"/>
          </w:rPr>
          <w:t>BioSIM</w:t>
        </w:r>
        <w:proofErr w:type="spellEnd"/>
        <w:r w:rsidR="007B1867">
          <w:rPr>
            <w:rFonts w:ascii="Times New Roman" w:hAnsi="Times New Roman" w:cs="Times New Roman"/>
            <w:color w:val="000000"/>
            <w:sz w:val="24"/>
            <w:szCs w:val="24"/>
          </w:rPr>
          <w:t xml:space="preserve"> (</w:t>
        </w:r>
        <w:r w:rsidR="007B1867" w:rsidRPr="007B1867">
          <w:rPr>
            <w:rFonts w:ascii="Times New Roman" w:hAnsi="Times New Roman" w:cs="Times New Roman"/>
            <w:color w:val="000000"/>
            <w:sz w:val="24"/>
            <w:szCs w:val="24"/>
          </w:rPr>
          <w:t>(</w:t>
        </w:r>
        <w:proofErr w:type="spellStart"/>
        <w:r w:rsidR="007B1867" w:rsidRPr="007B1867">
          <w:rPr>
            <w:rFonts w:ascii="Times New Roman" w:hAnsi="Times New Roman" w:cs="Times New Roman"/>
            <w:color w:val="000000"/>
            <w:sz w:val="24"/>
            <w:szCs w:val="24"/>
          </w:rPr>
          <w:t>Régnière</w:t>
        </w:r>
        <w:proofErr w:type="spellEnd"/>
        <w:r w:rsidR="007B1867" w:rsidRPr="007B1867">
          <w:rPr>
            <w:rFonts w:ascii="Times New Roman" w:hAnsi="Times New Roman" w:cs="Times New Roman"/>
            <w:color w:val="000000"/>
            <w:sz w:val="24"/>
            <w:szCs w:val="24"/>
          </w:rPr>
          <w:t>, Saint-</w:t>
        </w:r>
        <w:proofErr w:type="spellStart"/>
        <w:r w:rsidR="007B1867" w:rsidRPr="007B1867">
          <w:rPr>
            <w:rFonts w:ascii="Times New Roman" w:hAnsi="Times New Roman" w:cs="Times New Roman"/>
            <w:color w:val="000000"/>
            <w:sz w:val="24"/>
            <w:szCs w:val="24"/>
          </w:rPr>
          <w:t>Amant</w:t>
        </w:r>
        <w:proofErr w:type="spellEnd"/>
        <w:r w:rsidR="007B1867" w:rsidRPr="007B1867">
          <w:rPr>
            <w:rFonts w:ascii="Times New Roman" w:hAnsi="Times New Roman" w:cs="Times New Roman"/>
            <w:color w:val="000000"/>
            <w:sz w:val="24"/>
            <w:szCs w:val="24"/>
          </w:rPr>
          <w:t xml:space="preserve">, </w:t>
        </w:r>
        <w:proofErr w:type="spellStart"/>
        <w:r w:rsidR="007B1867" w:rsidRPr="007B1867">
          <w:rPr>
            <w:rFonts w:ascii="Times New Roman" w:hAnsi="Times New Roman" w:cs="Times New Roman"/>
            <w:color w:val="000000"/>
            <w:sz w:val="24"/>
            <w:szCs w:val="24"/>
          </w:rPr>
          <w:t>Béchard</w:t>
        </w:r>
        <w:proofErr w:type="spellEnd"/>
        <w:r w:rsidR="007B1867" w:rsidRPr="007B1867">
          <w:rPr>
            <w:rFonts w:ascii="Times New Roman" w:hAnsi="Times New Roman" w:cs="Times New Roman"/>
            <w:color w:val="000000"/>
            <w:sz w:val="24"/>
            <w:szCs w:val="24"/>
          </w:rPr>
          <w:t>, et al., 2014)</w:t>
        </w:r>
        <w:r w:rsidR="007B1867">
          <w:rPr>
            <w:rFonts w:ascii="Times New Roman" w:hAnsi="Times New Roman" w:cs="Times New Roman"/>
            <w:color w:val="000000"/>
            <w:sz w:val="24"/>
            <w:szCs w:val="24"/>
          </w:rPr>
          <w:t xml:space="preserve">. </w:t>
        </w:r>
      </w:ins>
    </w:p>
    <w:p w14:paraId="186865B1" w14:textId="566D6E5D" w:rsidR="001A179F" w:rsidRPr="00FB56D9" w:rsidRDefault="006B7108" w:rsidP="002C3816">
      <w:pPr>
        <w:pStyle w:val="Titre3"/>
        <w:spacing w:line="480" w:lineRule="auto"/>
        <w:rPr>
          <w:rFonts w:ascii="Times New Roman" w:hAnsi="Times New Roman" w:cs="Times New Roman"/>
          <w:b/>
          <w:bCs/>
          <w:sz w:val="28"/>
          <w:szCs w:val="28"/>
        </w:rPr>
      </w:pPr>
      <w:del w:id="143" w:author="Portalier Sebastien" w:date="2021-07-27T04:58:00Z">
        <w:r w:rsidRPr="00FB56D9" w:rsidDel="00FB56D9">
          <w:rPr>
            <w:rFonts w:ascii="Times New Roman" w:hAnsi="Times New Roman" w:cs="Times New Roman"/>
            <w:b/>
            <w:bCs/>
            <w:color w:val="000000"/>
            <w:sz w:val="28"/>
            <w:szCs w:val="28"/>
          </w:rPr>
          <w:delText>2.2</w:delText>
        </w:r>
      </w:del>
      <w:ins w:id="144" w:author="Portalier Sebastien" w:date="2021-07-27T04:58:00Z">
        <w:r w:rsidR="00FB56D9">
          <w:rPr>
            <w:rFonts w:ascii="Times New Roman" w:hAnsi="Times New Roman" w:cs="Times New Roman"/>
            <w:b/>
            <w:bCs/>
            <w:color w:val="000000"/>
            <w:sz w:val="28"/>
            <w:szCs w:val="28"/>
          </w:rPr>
          <w:t>3</w:t>
        </w:r>
      </w:ins>
      <w:r w:rsidRPr="00FB56D9">
        <w:rPr>
          <w:rFonts w:ascii="Times New Roman" w:hAnsi="Times New Roman" w:cs="Times New Roman"/>
          <w:b/>
          <w:bCs/>
          <w:color w:val="000000"/>
          <w:sz w:val="28"/>
          <w:szCs w:val="28"/>
        </w:rPr>
        <w:t>.1 Study system</w:t>
      </w:r>
    </w:p>
    <w:p w14:paraId="7811E8C0" w14:textId="2D18B6FD" w:rsidR="001A179F" w:rsidRDefault="006B7108" w:rsidP="002C381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proofErr w:type="spellStart"/>
      <w:r>
        <w:rPr>
          <w:rFonts w:ascii="Times New Roman" w:hAnsi="Times New Roman" w:cs="Times New Roman"/>
          <w:i/>
          <w:iCs/>
          <w:color w:val="000000"/>
          <w:sz w:val="24"/>
          <w:szCs w:val="24"/>
        </w:rPr>
        <w:t>Choristoneura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fumiferana</w:t>
      </w:r>
      <w:proofErr w:type="spellEnd"/>
      <w:r>
        <w:rPr>
          <w:rFonts w:ascii="Times New Roman" w:hAnsi="Times New Roman" w:cs="Times New Roman"/>
          <w:color w:val="000000"/>
          <w:sz w:val="24"/>
          <w:szCs w:val="24"/>
        </w:rPr>
        <w:t xml:space="preserve">) is the most destructive defoliator of North American boreal forests </w:t>
      </w:r>
      <w:bookmarkStart w:id="145" w:name="__Fieldmark__640_3903614438"/>
      <w:r>
        <w:rPr>
          <w:rFonts w:ascii="Times New Roman" w:hAnsi="Times New Roman" w:cs="Times New Roman"/>
          <w:color w:val="000000"/>
          <w:sz w:val="24"/>
          <w:szCs w:val="24"/>
        </w:rPr>
        <w:t>(</w:t>
      </w:r>
      <w:bookmarkStart w:id="146" w:name="__Fieldmark__352_2495178454"/>
      <w:r>
        <w:rPr>
          <w:rFonts w:ascii="Times New Roman" w:hAnsi="Times New Roman" w:cs="Times New Roman"/>
          <w:color w:val="000000"/>
          <w:sz w:val="24"/>
          <w:szCs w:val="24"/>
        </w:rPr>
        <w:t>F</w:t>
      </w:r>
      <w:bookmarkStart w:id="147" w:name="__Fieldmark__356_942872385"/>
      <w:r>
        <w:rPr>
          <w:rFonts w:ascii="Times New Roman" w:hAnsi="Times New Roman" w:cs="Times New Roman"/>
          <w:color w:val="000000"/>
          <w:sz w:val="24"/>
          <w:szCs w:val="24"/>
        </w:rPr>
        <w:t>leming, 2000)</w:t>
      </w:r>
      <w:bookmarkEnd w:id="145"/>
      <w:bookmarkEnd w:id="146"/>
      <w:bookmarkEnd w:id="147"/>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 xml:space="preserve">Abies </w:t>
      </w:r>
      <w:proofErr w:type="spellStart"/>
      <w:r>
        <w:rPr>
          <w:rFonts w:ascii="Times New Roman" w:hAnsi="Times New Roman" w:cs="Times New Roman"/>
          <w:i/>
          <w:iCs/>
          <w:color w:val="000000"/>
          <w:sz w:val="24"/>
          <w:szCs w:val="24"/>
        </w:rPr>
        <w:t>balsamea</w:t>
      </w:r>
      <w:proofErr w:type="spellEnd"/>
      <w:r>
        <w:rPr>
          <w:rFonts w:ascii="Times New Roman" w:hAnsi="Times New Roman" w:cs="Times New Roman"/>
          <w:color w:val="000000"/>
          <w:sz w:val="24"/>
          <w:szCs w:val="24"/>
        </w:rPr>
        <w:t>), black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mariana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white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glauca)</w:t>
      </w:r>
      <w:r>
        <w:rPr>
          <w:rFonts w:ascii="Times New Roman" w:hAnsi="Times New Roman" w:cs="Times New Roman"/>
          <w:color w:val="000000"/>
          <w:sz w:val="24"/>
          <w:szCs w:val="24"/>
        </w:rPr>
        <w:t>, and red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rubens</w:t>
      </w:r>
      <w:proofErr w:type="spellEnd"/>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This univoltine insect has </w:t>
      </w:r>
      <w:r w:rsidR="007A34C2">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8-9 months winter resting period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148" w:name="__Fieldmark__691_3903614438"/>
      <w:r>
        <w:rPr>
          <w:rFonts w:ascii="Times New Roman" w:hAnsi="Times New Roman" w:cs="Times New Roman"/>
          <w:color w:val="000000"/>
          <w:sz w:val="24"/>
          <w:szCs w:val="24"/>
        </w:rPr>
        <w:t>(</w:t>
      </w:r>
      <w:bookmarkStart w:id="149" w:name="__Fieldmark__376_2495178454"/>
      <w:proofErr w:type="spellStart"/>
      <w:r>
        <w:rPr>
          <w:rFonts w:ascii="Times New Roman" w:hAnsi="Times New Roman" w:cs="Times New Roman"/>
          <w:color w:val="000000"/>
          <w:sz w:val="24"/>
          <w:szCs w:val="24"/>
        </w:rPr>
        <w:t>R</w:t>
      </w:r>
      <w:bookmarkStart w:id="150" w:name="__Fieldmark__389_942872385"/>
      <w:r>
        <w:rPr>
          <w:rFonts w:ascii="Times New Roman" w:hAnsi="Times New Roman" w:cs="Times New Roman"/>
          <w:color w:val="000000"/>
          <w:sz w:val="24"/>
          <w:szCs w:val="24"/>
        </w:rPr>
        <w:t>égnière</w:t>
      </w:r>
      <w:proofErr w:type="spellEnd"/>
      <w:r>
        <w:rPr>
          <w:rFonts w:ascii="Times New Roman" w:hAnsi="Times New Roman" w:cs="Times New Roman"/>
          <w:color w:val="000000"/>
          <w:sz w:val="24"/>
          <w:szCs w:val="24"/>
        </w:rPr>
        <w:t xml:space="preserve"> &amp; </w:t>
      </w:r>
      <w:proofErr w:type="spellStart"/>
      <w:r>
        <w:rPr>
          <w:rFonts w:ascii="Times New Roman" w:hAnsi="Times New Roman" w:cs="Times New Roman"/>
          <w:color w:val="000000"/>
          <w:sz w:val="24"/>
          <w:szCs w:val="24"/>
        </w:rPr>
        <w:t>Nealis</w:t>
      </w:r>
      <w:proofErr w:type="spellEnd"/>
      <w:r>
        <w:rPr>
          <w:rFonts w:ascii="Times New Roman" w:hAnsi="Times New Roman" w:cs="Times New Roman"/>
          <w:color w:val="000000"/>
          <w:sz w:val="24"/>
          <w:szCs w:val="24"/>
        </w:rPr>
        <w:t>, 2008</w:t>
      </w:r>
      <w:bookmarkStart w:id="151" w:name="__Fieldmark__702_3903614438"/>
      <w:bookmarkStart w:id="152" w:name="__Fieldmark__383_2495178454"/>
      <w:bookmarkStart w:id="153" w:name="__Fieldmark__394_942872385"/>
      <w:bookmarkEnd w:id="148"/>
      <w:bookmarkEnd w:id="149"/>
      <w:bookmarkEnd w:id="150"/>
      <w:r>
        <w:rPr>
          <w:rFonts w:ascii="Times New Roman" w:hAnsi="Times New Roman" w:cs="Times New Roman"/>
          <w:color w:val="000000"/>
          <w:sz w:val="24"/>
          <w:szCs w:val="24"/>
        </w:rPr>
        <w:t>)</w:t>
      </w:r>
      <w:bookmarkEnd w:id="151"/>
      <w:bookmarkEnd w:id="152"/>
      <w:bookmarkEnd w:id="153"/>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154" w:name="__Fieldmark__713_3903614438"/>
      <w:r>
        <w:rPr>
          <w:rFonts w:ascii="Times New Roman" w:hAnsi="Times New Roman" w:cs="Times New Roman"/>
          <w:color w:val="000000"/>
          <w:sz w:val="24"/>
          <w:szCs w:val="24"/>
        </w:rPr>
        <w:t>(</w:t>
      </w:r>
      <w:bookmarkStart w:id="155" w:name="__Fieldmark__390_2495178454"/>
      <w:r>
        <w:rPr>
          <w:rFonts w:ascii="Times New Roman" w:hAnsi="Times New Roman" w:cs="Times New Roman"/>
          <w:color w:val="000000"/>
          <w:sz w:val="24"/>
          <w:szCs w:val="24"/>
        </w:rPr>
        <w:t>L</w:t>
      </w:r>
      <w:bookmarkStart w:id="156" w:name="__Fieldmark__399_942872385"/>
      <w:r>
        <w:rPr>
          <w:rFonts w:ascii="Times New Roman" w:hAnsi="Times New Roman" w:cs="Times New Roman"/>
          <w:color w:val="000000"/>
          <w:sz w:val="24"/>
          <w:szCs w:val="24"/>
        </w:rPr>
        <w:t>awrence et al., 1997)</w:t>
      </w:r>
      <w:bookmarkEnd w:id="154"/>
      <w:bookmarkEnd w:id="155"/>
      <w:bookmarkEnd w:id="156"/>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157" w:name="__Fieldmark__724_3903614438"/>
      <w:r>
        <w:rPr>
          <w:rFonts w:ascii="Times New Roman" w:hAnsi="Times New Roman" w:cs="Times New Roman"/>
          <w:color w:val="000000"/>
          <w:sz w:val="24"/>
          <w:szCs w:val="24"/>
        </w:rPr>
        <w:t>(</w:t>
      </w:r>
      <w:bookmarkStart w:id="158" w:name="__Fieldmark__397_2495178454"/>
      <w:proofErr w:type="spellStart"/>
      <w:r>
        <w:rPr>
          <w:rFonts w:ascii="Times New Roman" w:hAnsi="Times New Roman" w:cs="Times New Roman"/>
          <w:color w:val="000000"/>
          <w:sz w:val="24"/>
          <w:szCs w:val="24"/>
        </w:rPr>
        <w:t>B</w:t>
      </w:r>
      <w:bookmarkStart w:id="159" w:name="__Fieldmark__406_942872385"/>
      <w:r>
        <w:rPr>
          <w:rFonts w:ascii="Times New Roman" w:hAnsi="Times New Roman" w:cs="Times New Roman"/>
          <w:color w:val="000000"/>
          <w:sz w:val="24"/>
          <w:szCs w:val="24"/>
        </w:rPr>
        <w:t>lais</w:t>
      </w:r>
      <w:proofErr w:type="spellEnd"/>
      <w:r>
        <w:rPr>
          <w:rFonts w:ascii="Times New Roman" w:hAnsi="Times New Roman" w:cs="Times New Roman"/>
          <w:color w:val="000000"/>
          <w:sz w:val="24"/>
          <w:szCs w:val="24"/>
        </w:rPr>
        <w:t>, 1957)</w:t>
      </w:r>
      <w:bookmarkEnd w:id="157"/>
      <w:bookmarkEnd w:id="158"/>
      <w:bookmarkEnd w:id="159"/>
      <w:r>
        <w:rPr>
          <w:rFonts w:ascii="Times New Roman" w:hAnsi="Times New Roman" w:cs="Times New Roman"/>
          <w:color w:val="000000"/>
          <w:sz w:val="24"/>
          <w:szCs w:val="24"/>
        </w:rPr>
        <w:t xml:space="preserve">. The emergence of SBW generally </w:t>
      </w:r>
      <w:r>
        <w:rPr>
          <w:rFonts w:ascii="Times New Roman" w:hAnsi="Times New Roman" w:cs="Times New Roman"/>
          <w:color w:val="000000"/>
          <w:sz w:val="24"/>
          <w:szCs w:val="24"/>
        </w:rPr>
        <w:lastRenderedPageBreak/>
        <w:t xml:space="preserve">precedes balsam fir budburst by several days. Balsam fir phenology appears to be related to forcing temperatures but not photoperiod </w:t>
      </w:r>
      <w:bookmarkStart w:id="160" w:name="__Fieldmark__739_3903614438"/>
      <w:r>
        <w:rPr>
          <w:rFonts w:ascii="Times New Roman" w:hAnsi="Times New Roman" w:cs="Times New Roman"/>
          <w:color w:val="000000"/>
          <w:sz w:val="24"/>
          <w:szCs w:val="24"/>
        </w:rPr>
        <w:t>(</w:t>
      </w:r>
      <w:bookmarkStart w:id="161" w:name="__Fieldmark__408_2495178454"/>
      <w:proofErr w:type="spellStart"/>
      <w:r>
        <w:rPr>
          <w:rFonts w:ascii="Times New Roman" w:hAnsi="Times New Roman" w:cs="Times New Roman"/>
          <w:color w:val="000000"/>
          <w:sz w:val="24"/>
          <w:szCs w:val="24"/>
        </w:rPr>
        <w:t>O</w:t>
      </w:r>
      <w:bookmarkStart w:id="162" w:name="__Fieldmark__415_942872385"/>
      <w:r>
        <w:rPr>
          <w:rFonts w:ascii="Times New Roman" w:hAnsi="Times New Roman" w:cs="Times New Roman"/>
          <w:color w:val="000000"/>
          <w:sz w:val="24"/>
          <w:szCs w:val="24"/>
        </w:rPr>
        <w:t>sawa</w:t>
      </w:r>
      <w:proofErr w:type="spellEnd"/>
      <w:r>
        <w:rPr>
          <w:rFonts w:ascii="Times New Roman" w:hAnsi="Times New Roman" w:cs="Times New Roman"/>
          <w:color w:val="000000"/>
          <w:sz w:val="24"/>
          <w:szCs w:val="24"/>
        </w:rPr>
        <w:t xml:space="preserve"> et al., 1983)</w:t>
      </w:r>
      <w:bookmarkEnd w:id="160"/>
      <w:bookmarkEnd w:id="161"/>
      <w:bookmarkEnd w:id="162"/>
      <w:r>
        <w:rPr>
          <w:rFonts w:ascii="Times New Roman" w:hAnsi="Times New Roman" w:cs="Times New Roman"/>
          <w:color w:val="000000"/>
          <w:sz w:val="24"/>
          <w:szCs w:val="24"/>
        </w:rPr>
        <w:t>. </w:t>
      </w:r>
    </w:p>
    <w:p w14:paraId="621B0974" w14:textId="538EC582" w:rsidR="001A179F" w:rsidRDefault="006B7108">
      <w:pPr>
        <w:pStyle w:val="NormalWeb"/>
        <w:spacing w:line="480" w:lineRule="auto"/>
        <w:ind w:firstLine="720"/>
        <w:rPr>
          <w:ins w:id="163" w:author="Portalier Sebastien" w:date="2021-07-27T05:03:00Z"/>
          <w:color w:val="000000"/>
        </w:rPr>
      </w:pPr>
      <w:r>
        <w:rPr>
          <w:color w:val="000000"/>
        </w:rPr>
        <w:t xml:space="preserve">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t>
      </w:r>
      <w:r w:rsidR="008E53A9">
        <w:rPr>
          <w:color w:val="000000"/>
        </w:rPr>
        <w:t>which we</w:t>
      </w:r>
      <w:r>
        <w:rPr>
          <w:color w:val="000000"/>
        </w:rPr>
        <w:t xml:space="preserve"> used to illustrate the general theoretical case (see section 3.1.2 and Fig. 2).</w:t>
      </w:r>
    </w:p>
    <w:p w14:paraId="273BEBD6" w14:textId="67230248" w:rsidR="00D84A15" w:rsidRPr="00D84A15" w:rsidRDefault="00D84A15" w:rsidP="00D84A15">
      <w:pPr>
        <w:pStyle w:val="NormalWeb"/>
        <w:spacing w:line="480" w:lineRule="auto"/>
        <w:outlineLvl w:val="1"/>
        <w:rPr>
          <w:b/>
          <w:bCs/>
          <w:sz w:val="28"/>
          <w:szCs w:val="28"/>
        </w:rPr>
      </w:pPr>
      <w:ins w:id="164" w:author="Portalier Sebastien" w:date="2021-07-27T05:03:00Z">
        <w:r w:rsidRPr="00D84A15">
          <w:rPr>
            <w:b/>
            <w:bCs/>
            <w:color w:val="000000"/>
            <w:sz w:val="28"/>
            <w:szCs w:val="28"/>
          </w:rPr>
          <w:t>3</w:t>
        </w:r>
      </w:ins>
      <w:ins w:id="165" w:author="Portalier Sebastien" w:date="2021-07-27T05:04:00Z">
        <w:r w:rsidRPr="00D84A15">
          <w:rPr>
            <w:b/>
            <w:bCs/>
            <w:color w:val="000000"/>
            <w:sz w:val="28"/>
            <w:szCs w:val="28"/>
          </w:rPr>
          <w:t>.2 Accumulation functions</w:t>
        </w:r>
      </w:ins>
    </w:p>
    <w:p w14:paraId="4246A326" w14:textId="4E49489B" w:rsidR="001A179F" w:rsidRDefault="006B7108">
      <w:pPr>
        <w:pStyle w:val="Titre3"/>
        <w:spacing w:line="480" w:lineRule="auto"/>
        <w:rPr>
          <w:rFonts w:ascii="Times New Roman" w:hAnsi="Times New Roman" w:cs="Times New Roman"/>
          <w:b/>
          <w:bCs/>
        </w:rPr>
      </w:pPr>
      <w:del w:id="166" w:author="Portalier Sebastien" w:date="2021-07-27T05:06:00Z">
        <w:r w:rsidDel="00D84A15">
          <w:rPr>
            <w:rFonts w:ascii="Times New Roman" w:hAnsi="Times New Roman" w:cs="Times New Roman"/>
            <w:b/>
            <w:bCs/>
            <w:color w:val="000000"/>
          </w:rPr>
          <w:delText>2</w:delText>
        </w:r>
      </w:del>
      <w:ins w:id="167" w:author="Portalier Sebastien" w:date="2021-07-27T05:06:00Z">
        <w:r w:rsidR="00D84A15">
          <w:rPr>
            <w:rFonts w:ascii="Times New Roman" w:hAnsi="Times New Roman" w:cs="Times New Roman"/>
            <w:b/>
            <w:bCs/>
            <w:color w:val="000000"/>
          </w:rPr>
          <w:t>3</w:t>
        </w:r>
      </w:ins>
      <w:r>
        <w:rPr>
          <w:rFonts w:ascii="Times New Roman" w:hAnsi="Times New Roman" w:cs="Times New Roman"/>
          <w:b/>
          <w:bCs/>
          <w:color w:val="000000"/>
        </w:rPr>
        <w:t>.2.</w:t>
      </w:r>
      <w:del w:id="168" w:author="Portalier Sebastien" w:date="2021-07-27T05:06:00Z">
        <w:r w:rsidDel="00D84A15">
          <w:rPr>
            <w:rFonts w:ascii="Times New Roman" w:hAnsi="Times New Roman" w:cs="Times New Roman"/>
            <w:b/>
            <w:bCs/>
            <w:color w:val="000000"/>
          </w:rPr>
          <w:delText>2</w:delText>
        </w:r>
      </w:del>
      <w:ins w:id="169" w:author="Portalier Sebastien" w:date="2021-07-27T05:06:00Z">
        <w:r w:rsidR="00D84A15">
          <w:rPr>
            <w:rFonts w:ascii="Times New Roman" w:hAnsi="Times New Roman" w:cs="Times New Roman"/>
            <w:b/>
            <w:bCs/>
            <w:color w:val="000000"/>
          </w:rPr>
          <w:t>1</w:t>
        </w:r>
      </w:ins>
      <w:r>
        <w:rPr>
          <w:rFonts w:ascii="Times New Roman" w:hAnsi="Times New Roman" w:cs="Times New Roman"/>
          <w:b/>
          <w:bCs/>
          <w:color w:val="000000"/>
        </w:rPr>
        <w:t xml:space="preserve"> Phenological model of spruce budworm’s spring emergence</w:t>
      </w:r>
    </w:p>
    <w:p w14:paraId="2AEDB3E2" w14:textId="796B38CC" w:rsidR="001A179F" w:rsidRDefault="006B7108">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170" w:name="__Fieldmark__754_3903614438"/>
      <w:r>
        <w:rPr>
          <w:color w:val="000000"/>
        </w:rPr>
        <w:t>(</w:t>
      </w:r>
      <w:bookmarkStart w:id="171" w:name="__Fieldmark__419_2495178454"/>
      <w:r>
        <w:rPr>
          <w:color w:val="000000"/>
        </w:rPr>
        <w:t>B</w:t>
      </w:r>
      <w:bookmarkStart w:id="172" w:name="__Fieldmark__429_942872385"/>
      <w:r>
        <w:rPr>
          <w:color w:val="000000"/>
        </w:rPr>
        <w:t>ean, 1961)</w:t>
      </w:r>
      <w:bookmarkEnd w:id="170"/>
      <w:bookmarkEnd w:id="171"/>
      <w:bookmarkEnd w:id="172"/>
      <w:r>
        <w:rPr>
          <w:color w:val="000000"/>
        </w:rPr>
        <w:t>. For modelling purposes, March 1</w:t>
      </w:r>
      <w:r w:rsidR="00B30119">
        <w:rPr>
          <w:color w:val="000000"/>
        </w:rPr>
        <w:t>st</w:t>
      </w:r>
      <w:r>
        <w:rPr>
          <w:color w:val="000000"/>
        </w:rPr>
        <w:t xml:space="preserve"> is generally taken as the start of the quiescent stage </w:t>
      </w:r>
      <w:bookmarkStart w:id="173" w:name="__Fieldmark__765_3903614438"/>
      <w:r>
        <w:rPr>
          <w:color w:val="000000"/>
        </w:rPr>
        <w:t>(</w:t>
      </w:r>
      <w:bookmarkStart w:id="174" w:name="__Fieldmark__426_2495178454"/>
      <w:proofErr w:type="spellStart"/>
      <w:r>
        <w:rPr>
          <w:color w:val="000000"/>
        </w:rPr>
        <w:t>R</w:t>
      </w:r>
      <w:bookmarkStart w:id="175" w:name="__Fieldmark__434_942872385"/>
      <w:r>
        <w:rPr>
          <w:color w:val="000000"/>
        </w:rPr>
        <w:t>égnière</w:t>
      </w:r>
      <w:proofErr w:type="spellEnd"/>
      <w:r>
        <w:rPr>
          <w:color w:val="000000"/>
        </w:rPr>
        <w:t xml:space="preserve">, </w:t>
      </w:r>
      <w:r>
        <w:t>St-</w:t>
      </w:r>
      <w:proofErr w:type="spellStart"/>
      <w:r>
        <w:t>Amant</w:t>
      </w:r>
      <w:proofErr w:type="spellEnd"/>
      <w:r>
        <w:t>, &amp; Duval</w:t>
      </w:r>
      <w:r>
        <w:rPr>
          <w:color w:val="000000"/>
        </w:rPr>
        <w:t>, 2012)</w:t>
      </w:r>
      <w:bookmarkEnd w:id="173"/>
      <w:bookmarkEnd w:id="174"/>
      <w:bookmarkEnd w:id="175"/>
      <w:r>
        <w:rPr>
          <w:color w:val="000000"/>
        </w:rPr>
        <w:t xml:space="preserve">. Taking an earlier starting date would not affect the predicted date of emergence since temperatures are generally well below the 2.5ºC development threshold prior to March 1st across the vast majority of SBW’s geographical range. The heat accumulation rate </w:t>
      </w:r>
      <w:del w:id="176" w:author="Portalier Sebastien" w:date="2021-08-08T02:09:00Z">
        <w:r w:rsidDel="0078647A">
          <w:rPr>
            <w:color w:val="000000"/>
          </w:rPr>
          <w:delText xml:space="preserve">during the quiescent stage is </w:delText>
        </w:r>
      </w:del>
      <w:ins w:id="177" w:author="Portalier Sebastien" w:date="2021-08-08T02:10:00Z">
        <w:r w:rsidR="00F74E08">
          <w:rPr>
            <w:color w:val="000000"/>
          </w:rPr>
          <w:t>of</w:t>
        </w:r>
      </w:ins>
      <w:ins w:id="178" w:author="Portalier Sebastien" w:date="2021-08-08T02:08:00Z">
        <w:r w:rsidR="0078647A">
          <w:rPr>
            <w:color w:val="000000"/>
          </w:rPr>
          <w:t xml:space="preserve"> </w:t>
        </w:r>
      </w:ins>
      <w:ins w:id="179" w:author="Portalier Sebastien" w:date="2021-08-08T02:09:00Z">
        <w:r w:rsidR="0078647A">
          <w:rPr>
            <w:color w:val="000000"/>
          </w:rPr>
          <w:t xml:space="preserve">the </w:t>
        </w:r>
      </w:ins>
      <w:ins w:id="180" w:author="Portalier Sebastien" w:date="2021-08-08T02:08:00Z">
        <w:r w:rsidR="0078647A">
          <w:rPr>
            <w:color w:val="000000"/>
          </w:rPr>
          <w:t>overwintering stage (L</w:t>
        </w:r>
        <w:r w:rsidR="0078647A" w:rsidRPr="00D84A15">
          <w:rPr>
            <w:color w:val="000000"/>
            <w:vertAlign w:val="subscript"/>
          </w:rPr>
          <w:t>2o</w:t>
        </w:r>
        <w:r w:rsidR="0078647A">
          <w:rPr>
            <w:color w:val="000000"/>
          </w:rPr>
          <w:t xml:space="preserve">) of SBW </w:t>
        </w:r>
      </w:ins>
      <w:r w:rsidR="0078647A">
        <w:rPr>
          <w:color w:val="000000"/>
        </w:rPr>
        <w:t xml:space="preserve">is defined </w:t>
      </w:r>
      <w:r>
        <w:rPr>
          <w:color w:val="000000"/>
        </w:rPr>
        <w:t>as</w:t>
      </w:r>
      <w:r w:rsidR="002A40BD">
        <w:rPr>
          <w:color w:val="000000"/>
        </w:rPr>
        <w:t xml:space="preserve"> </w:t>
      </w:r>
      <w:r>
        <w:rPr>
          <w:color w:val="000000"/>
        </w:rPr>
        <w:t>(</w:t>
      </w:r>
      <w:proofErr w:type="spellStart"/>
      <w:r>
        <w:rPr>
          <w:color w:val="000000"/>
        </w:rPr>
        <w:t>Régnière</w:t>
      </w:r>
      <w:proofErr w:type="spellEnd"/>
      <w:r>
        <w:rPr>
          <w:color w:val="000000"/>
        </w:rPr>
        <w:t xml:space="preserve">, </w:t>
      </w:r>
      <w:r>
        <w:t>St-</w:t>
      </w:r>
      <w:proofErr w:type="spellStart"/>
      <w:r>
        <w:t>Amant</w:t>
      </w:r>
      <w:proofErr w:type="spellEnd"/>
      <w:r>
        <w:t>, &amp; Duval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1A179F" w14:paraId="5B1ADEB6" w14:textId="77777777">
        <w:tc>
          <w:tcPr>
            <w:tcW w:w="277" w:type="dxa"/>
            <w:shd w:val="clear" w:color="auto" w:fill="auto"/>
            <w:vAlign w:val="center"/>
          </w:tcPr>
          <w:p w14:paraId="7C1ABF16" w14:textId="77777777" w:rsidR="001A179F" w:rsidRDefault="001A179F">
            <w:pPr>
              <w:pStyle w:val="NormalWeb"/>
              <w:spacing w:before="280" w:after="0" w:line="480" w:lineRule="auto"/>
              <w:jc w:val="center"/>
            </w:pPr>
          </w:p>
        </w:tc>
        <w:tc>
          <w:tcPr>
            <w:tcW w:w="8507" w:type="dxa"/>
            <w:shd w:val="clear" w:color="auto" w:fill="auto"/>
            <w:vAlign w:val="center"/>
          </w:tcPr>
          <w:p w14:paraId="2921B4F7" w14:textId="77777777" w:rsidR="001A179F" w:rsidRDefault="006B7108">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D2838E2" w14:textId="5D9E00C7" w:rsidR="001A179F" w:rsidRDefault="006B7108">
            <w:pPr>
              <w:pStyle w:val="NormalWeb"/>
              <w:spacing w:before="280" w:after="0" w:line="480" w:lineRule="auto"/>
              <w:jc w:val="center"/>
            </w:pPr>
            <w:r>
              <w:t xml:space="preserve">Eq. </w:t>
            </w:r>
            <w:r w:rsidR="005203EE">
              <w:t>3</w:t>
            </w:r>
          </w:p>
        </w:tc>
      </w:tr>
    </w:tbl>
    <w:p w14:paraId="30DED731" w14:textId="77777777" w:rsidR="001A179F" w:rsidRDefault="006B7108">
      <w:pPr>
        <w:pStyle w:val="NormalWeb"/>
        <w:spacing w:before="280" w:beforeAutospacing="0" w:afterAutospacing="0" w:line="480" w:lineRule="auto"/>
        <w:rPr>
          <w:color w:val="000000"/>
        </w:rPr>
      </w:pPr>
      <w:r>
        <w:rPr>
          <w:color w:val="000000"/>
        </w:rPr>
        <w:t>where</w:t>
      </w:r>
    </w:p>
    <w:tbl>
      <w:tblPr>
        <w:tblW w:w="9062" w:type="dxa"/>
        <w:tblCellMar>
          <w:left w:w="118" w:type="dxa"/>
        </w:tblCellMar>
        <w:tblLook w:val="04A0" w:firstRow="1" w:lastRow="0" w:firstColumn="1" w:lastColumn="0" w:noHBand="0" w:noVBand="1"/>
      </w:tblPr>
      <w:tblGrid>
        <w:gridCol w:w="985"/>
        <w:gridCol w:w="7088"/>
        <w:gridCol w:w="989"/>
      </w:tblGrid>
      <w:tr w:rsidR="001A179F" w14:paraId="4D7DDD75" w14:textId="77777777">
        <w:tc>
          <w:tcPr>
            <w:tcW w:w="985" w:type="dxa"/>
            <w:shd w:val="clear" w:color="auto" w:fill="auto"/>
            <w:vAlign w:val="center"/>
          </w:tcPr>
          <w:p w14:paraId="6FF23BEE" w14:textId="77777777" w:rsidR="001A179F" w:rsidRDefault="001A179F">
            <w:pPr>
              <w:pStyle w:val="NormalWeb"/>
              <w:spacing w:before="280" w:after="0" w:line="480" w:lineRule="auto"/>
              <w:jc w:val="center"/>
            </w:pPr>
          </w:p>
        </w:tc>
        <w:tc>
          <w:tcPr>
            <w:tcW w:w="7088" w:type="dxa"/>
            <w:shd w:val="clear" w:color="auto" w:fill="auto"/>
            <w:vAlign w:val="center"/>
          </w:tcPr>
          <w:p w14:paraId="3AF1FE17" w14:textId="77777777" w:rsidR="001A179F" w:rsidRDefault="006B710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70AD9018" w14:textId="6F7774CE" w:rsidR="001A179F" w:rsidRDefault="006B7108">
            <w:pPr>
              <w:pStyle w:val="NormalWeb"/>
              <w:spacing w:before="280" w:after="0" w:line="480" w:lineRule="auto"/>
              <w:jc w:val="center"/>
            </w:pPr>
            <w:r>
              <w:t xml:space="preserve">Eq. </w:t>
            </w:r>
            <w:r w:rsidR="005203EE">
              <w:t>4</w:t>
            </w:r>
          </w:p>
        </w:tc>
      </w:tr>
    </w:tbl>
    <w:p w14:paraId="70A5AB57" w14:textId="1A93B319"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and a maximal value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Parameter values for SBW, estimated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 2.5 °C,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sidR="002A40BD">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The accumulation rate function is increasing for temperatures up to 31°C, which is well above the temperatures observed during the quiescent stage.</w:t>
      </w:r>
    </w:p>
    <w:p w14:paraId="1EAB20A5" w14:textId="1F315B08" w:rsidR="001A179F" w:rsidRDefault="006B7108">
      <w:pPr>
        <w:pStyle w:val="Titre3"/>
        <w:spacing w:line="480" w:lineRule="auto"/>
        <w:rPr>
          <w:rFonts w:ascii="Times New Roman" w:hAnsi="Times New Roman" w:cs="Times New Roman"/>
          <w:b/>
          <w:bCs/>
        </w:rPr>
      </w:pPr>
      <w:del w:id="181" w:author="Portalier Sebastien" w:date="2021-07-27T05:09:00Z">
        <w:r w:rsidDel="00D84A15">
          <w:rPr>
            <w:rFonts w:ascii="Times New Roman" w:hAnsi="Times New Roman" w:cs="Times New Roman"/>
            <w:b/>
            <w:bCs/>
            <w:color w:val="000000"/>
          </w:rPr>
          <w:delText>2</w:delText>
        </w:r>
      </w:del>
      <w:ins w:id="182" w:author="Portalier Sebastien" w:date="2021-07-27T05:09:00Z">
        <w:r w:rsidR="00D84A15">
          <w:rPr>
            <w:rFonts w:ascii="Times New Roman" w:hAnsi="Times New Roman" w:cs="Times New Roman"/>
            <w:b/>
            <w:bCs/>
            <w:color w:val="000000"/>
          </w:rPr>
          <w:t>3</w:t>
        </w:r>
      </w:ins>
      <w:r>
        <w:rPr>
          <w:rFonts w:ascii="Times New Roman" w:hAnsi="Times New Roman" w:cs="Times New Roman"/>
          <w:b/>
          <w:bCs/>
          <w:color w:val="000000"/>
        </w:rPr>
        <w:t>.2.</w:t>
      </w:r>
      <w:del w:id="183" w:author="Portalier Sebastien" w:date="2021-07-27T05:10:00Z">
        <w:r w:rsidDel="00D84A15">
          <w:rPr>
            <w:rFonts w:ascii="Times New Roman" w:hAnsi="Times New Roman" w:cs="Times New Roman"/>
            <w:b/>
            <w:bCs/>
            <w:color w:val="000000"/>
          </w:rPr>
          <w:delText>3</w:delText>
        </w:r>
      </w:del>
      <w:ins w:id="184" w:author="Portalier Sebastien" w:date="2021-07-27T05:10:00Z">
        <w:r w:rsidR="00D84A15">
          <w:rPr>
            <w:rFonts w:ascii="Times New Roman" w:hAnsi="Times New Roman" w:cs="Times New Roman"/>
            <w:b/>
            <w:bCs/>
            <w:color w:val="000000"/>
          </w:rPr>
          <w:t>2</w:t>
        </w:r>
      </w:ins>
      <w:r>
        <w:rPr>
          <w:rFonts w:ascii="Times New Roman" w:hAnsi="Times New Roman" w:cs="Times New Roman"/>
          <w:b/>
          <w:bCs/>
          <w:color w:val="000000"/>
        </w:rPr>
        <w:t xml:space="preserve"> Phenological model of balsam fir’s budburst</w:t>
      </w:r>
    </w:p>
    <w:p w14:paraId="26100D1F" w14:textId="0537FF58" w:rsidR="001A179F" w:rsidRDefault="006B7108">
      <w:pPr>
        <w:pStyle w:val="NormalWeb"/>
        <w:spacing w:before="280" w:beforeAutospacing="0" w:afterAutospacing="0" w:line="480" w:lineRule="auto"/>
      </w:pPr>
      <w:r>
        <w:rPr>
          <w:color w:val="000000"/>
        </w:rPr>
        <w:t>Process-based tree phenology models describe the individual or interactive effects of environmental conditions (e.g., temperature or photoperiod) on bud development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xml:space="preserve">, 2017). We use the </w:t>
      </w:r>
      <w:r w:rsidRPr="0015494D">
        <w:rPr>
          <w:i/>
          <w:iCs/>
          <w:color w:val="000000"/>
        </w:rPr>
        <w:t>Uniforc</w:t>
      </w:r>
      <w:r>
        <w:rPr>
          <w:color w:val="000000"/>
        </w:rPr>
        <w:t xml:space="preserve"> model of </w:t>
      </w:r>
      <w:proofErr w:type="spellStart"/>
      <w:r>
        <w:rPr>
          <w:color w:val="000000"/>
        </w:rPr>
        <w:t>Chuine</w:t>
      </w:r>
      <w:proofErr w:type="spellEnd"/>
      <w:r>
        <w:rPr>
          <w:color w:val="000000"/>
        </w:rPr>
        <w:t xml:space="preserv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 (see Eq. 2). Accumulation starts some time after January 1st (Desbiens, 2007), when trees have accumulated enough cold to end bud dormancy. Budburst occurs when accumulation reaches a threshold </w:t>
      </w:r>
      <w:r>
        <w:rPr>
          <w:i/>
          <w:iCs/>
          <w:color w:val="000000"/>
        </w:rPr>
        <w:t>F*</w:t>
      </w:r>
      <w:r>
        <w:rPr>
          <w:color w:val="000000"/>
        </w:rPr>
        <w:t>.</w:t>
      </w:r>
    </w:p>
    <w:p w14:paraId="50D4140F" w14:textId="17ACDB15" w:rsidR="001A179F" w:rsidRDefault="006B7108">
      <w:pPr>
        <w:pStyle w:val="NormalWeb"/>
        <w:spacing w:before="280" w:beforeAutospacing="0" w:afterAutospacing="0" w:line="480" w:lineRule="auto"/>
        <w:ind w:firstLine="720"/>
      </w:pPr>
      <w:r>
        <w:rPr>
          <w:color w:val="000000"/>
        </w:rPr>
        <w:t xml:space="preserve">We fitted the Uniforc model to budburst phenology data collected in the 1980s and 1990s in Quebec and New Brunswick (Desbiens, 2007; </w:t>
      </w:r>
      <w:proofErr w:type="spellStart"/>
      <w:r>
        <w:rPr>
          <w:color w:val="000000"/>
        </w:rPr>
        <w:t>Régnière</w:t>
      </w:r>
      <w:proofErr w:type="spellEnd"/>
      <w:r>
        <w:rPr>
          <w:color w:val="000000"/>
        </w:rPr>
        <w:t xml:space="preserve"> pers. comm. 2020). Each year, bud development was observed in different sites during the growing season at time intervals ranging from two days to two weeks. Budburst occurs when buds develop from class I to II according to the class scheme developed by </w:t>
      </w:r>
      <w:bookmarkStart w:id="185" w:name="__Fieldmark__834_3903614438"/>
      <w:proofErr w:type="spellStart"/>
      <w:r>
        <w:rPr>
          <w:color w:val="000000"/>
        </w:rPr>
        <w:t>D</w:t>
      </w:r>
      <w:bookmarkStart w:id="186" w:name="__Fieldmark__491_2495178454"/>
      <w:r>
        <w:rPr>
          <w:color w:val="000000"/>
        </w:rPr>
        <w:t>o</w:t>
      </w:r>
      <w:bookmarkStart w:id="187" w:name="__Fieldmark__543_942872385"/>
      <w:r>
        <w:rPr>
          <w:color w:val="000000"/>
        </w:rPr>
        <w:t>rais</w:t>
      </w:r>
      <w:proofErr w:type="spellEnd"/>
      <w:r>
        <w:rPr>
          <w:color w:val="000000"/>
        </w:rPr>
        <w:t xml:space="preserve"> &amp; </w:t>
      </w:r>
      <w:proofErr w:type="spellStart"/>
      <w:r>
        <w:rPr>
          <w:color w:val="000000"/>
        </w:rPr>
        <w:t>Kettela</w:t>
      </w:r>
      <w:proofErr w:type="spellEnd"/>
      <w:r>
        <w:rPr>
          <w:color w:val="000000"/>
        </w:rPr>
        <w:t xml:space="preserve"> (1982)</w:t>
      </w:r>
      <w:bookmarkEnd w:id="185"/>
      <w:bookmarkEnd w:id="186"/>
      <w:bookmarkEnd w:id="187"/>
      <w:r>
        <w:rPr>
          <w:color w:val="000000"/>
        </w:rPr>
        <w:t>. The budburst date was defined as the date when 50% of the buds in the site have reached stage II.</w:t>
      </w:r>
      <w:ins w:id="188" w:author="Portalier Sebastien" w:date="2021-08-03T01:34:00Z">
        <w:r w:rsidR="002105FA">
          <w:rPr>
            <w:color w:val="000000"/>
          </w:rPr>
          <w:t xml:space="preserve"> </w:t>
        </w:r>
      </w:ins>
      <w:ins w:id="189" w:author="Portalier Sebastien" w:date="2021-08-03T01:35:00Z">
        <w:r w:rsidR="002105FA">
          <w:rPr>
            <w:color w:val="000000"/>
          </w:rPr>
          <w:t xml:space="preserve">We used temperature data at each </w:t>
        </w:r>
        <w:r w:rsidR="002105FA">
          <w:rPr>
            <w:color w:val="000000"/>
          </w:rPr>
          <w:lastRenderedPageBreak/>
          <w:t>site for each year</w:t>
        </w:r>
      </w:ins>
      <w:ins w:id="190" w:author="Portalier Sebastien" w:date="2021-08-03T01:38:00Z">
        <w:r w:rsidR="002105FA">
          <w:rPr>
            <w:color w:val="000000"/>
          </w:rPr>
          <w:t xml:space="preserve"> </w:t>
        </w:r>
      </w:ins>
      <w:ins w:id="191" w:author="Portalier Sebastien" w:date="2021-08-03T01:35:00Z">
        <w:r w:rsidR="002105FA">
          <w:rPr>
            <w:color w:val="000000"/>
          </w:rPr>
          <w:t xml:space="preserve">using </w:t>
        </w:r>
        <w:proofErr w:type="spellStart"/>
        <w:r w:rsidR="002105FA">
          <w:rPr>
            <w:color w:val="000000"/>
          </w:rPr>
          <w:t>BioSIM</w:t>
        </w:r>
        <w:proofErr w:type="spellEnd"/>
        <w:r w:rsidR="002105FA">
          <w:rPr>
            <w:color w:val="000000"/>
          </w:rPr>
          <w:t>.</w:t>
        </w:r>
      </w:ins>
      <w:ins w:id="192" w:author="Portalier Sebastien" w:date="2021-08-03T01:36:00Z">
        <w:r w:rsidR="002105FA">
          <w:rPr>
            <w:color w:val="000000"/>
          </w:rPr>
          <w:t xml:space="preserve"> We estimated parameter values using simulated annealing</w:t>
        </w:r>
      </w:ins>
      <w:ins w:id="193" w:author="Portalier Sebastien" w:date="2021-08-03T01:40:00Z">
        <w:r w:rsidR="002105FA">
          <w:rPr>
            <w:color w:val="000000"/>
          </w:rPr>
          <w:t xml:space="preserve"> in order to predict budburst date according to </w:t>
        </w:r>
      </w:ins>
      <w:ins w:id="194" w:author="Portalier Sebastien" w:date="2021-08-03T01:41:00Z">
        <w:r w:rsidR="002105FA">
          <w:rPr>
            <w:color w:val="000000"/>
          </w:rPr>
          <w:t>temperatures during development period</w:t>
        </w:r>
      </w:ins>
      <w:ins w:id="195" w:author="Portalier Sebastien" w:date="2021-08-03T01:36:00Z">
        <w:r w:rsidR="002105FA">
          <w:rPr>
            <w:color w:val="000000"/>
          </w:rPr>
          <w:t>.</w:t>
        </w:r>
      </w:ins>
    </w:p>
    <w:p w14:paraId="73126D52" w14:textId="77777777" w:rsidR="001A179F" w:rsidRDefault="006B7108">
      <w:pPr>
        <w:pStyle w:val="NormalWeb"/>
        <w:spacing w:before="280" w:beforeAutospacing="0" w:afterAutospacing="0" w:line="480" w:lineRule="auto"/>
        <w:ind w:firstLine="720"/>
      </w:pPr>
      <w:r>
        <w:rPr>
          <w:color w:val="000000"/>
        </w:rPr>
        <w:t>We perform sensitivity analysis on both models using partial rank correlation coefficients </w:t>
      </w:r>
      <w:bookmarkStart w:id="196" w:name="__Fieldmark__847_3903614438"/>
      <w:r>
        <w:rPr>
          <w:color w:val="000000"/>
        </w:rPr>
        <w:t>(</w:t>
      </w:r>
      <w:bookmarkStart w:id="197" w:name="__Fieldmark__500_2495178454"/>
      <w:r>
        <w:rPr>
          <w:color w:val="000000"/>
        </w:rPr>
        <w:t>W</w:t>
      </w:r>
      <w:bookmarkStart w:id="198" w:name="__Fieldmark__554_942872385"/>
      <w:r>
        <w:rPr>
          <w:color w:val="000000"/>
        </w:rPr>
        <w:t>u et al., 2013)</w:t>
      </w:r>
      <w:bookmarkEnd w:id="196"/>
      <w:bookmarkEnd w:id="197"/>
      <w:bookmarkEnd w:id="198"/>
      <w:r>
        <w:rPr>
          <w:color w:val="000000"/>
        </w:rPr>
        <w:t>.</w:t>
      </w:r>
    </w:p>
    <w:p w14:paraId="24F8D5E2" w14:textId="4B87EEDD" w:rsidR="001A179F" w:rsidRDefault="006B7108">
      <w:pPr>
        <w:pStyle w:val="Titre2"/>
        <w:spacing w:line="480" w:lineRule="auto"/>
        <w:rPr>
          <w:rFonts w:ascii="Times New Roman" w:hAnsi="Times New Roman"/>
          <w:b/>
          <w:bCs/>
          <w:sz w:val="28"/>
          <w:szCs w:val="28"/>
        </w:rPr>
      </w:pPr>
      <w:del w:id="199" w:author="Portalier Sebastien" w:date="2021-07-27T05:10:00Z">
        <w:r w:rsidDel="00D84A15">
          <w:rPr>
            <w:rFonts w:ascii="Times New Roman" w:hAnsi="Times New Roman"/>
            <w:b/>
            <w:bCs/>
            <w:color w:val="000000"/>
            <w:sz w:val="28"/>
            <w:szCs w:val="28"/>
          </w:rPr>
          <w:delText>2.</w:delText>
        </w:r>
      </w:del>
      <w:r>
        <w:rPr>
          <w:rFonts w:ascii="Times New Roman" w:hAnsi="Times New Roman"/>
          <w:b/>
          <w:bCs/>
          <w:color w:val="000000"/>
          <w:sz w:val="28"/>
          <w:szCs w:val="28"/>
        </w:rPr>
        <w:t>3</w:t>
      </w:r>
      <w:ins w:id="200" w:author="Portalier Sebastien" w:date="2021-07-27T05:10:00Z">
        <w:r w:rsidR="00D84A15">
          <w:rPr>
            <w:rFonts w:ascii="Times New Roman" w:hAnsi="Times New Roman"/>
            <w:b/>
            <w:bCs/>
            <w:color w:val="000000"/>
            <w:sz w:val="28"/>
            <w:szCs w:val="28"/>
          </w:rPr>
          <w:t>.3</w:t>
        </w:r>
      </w:ins>
      <w:r>
        <w:rPr>
          <w:rFonts w:ascii="Times New Roman" w:hAnsi="Times New Roman"/>
          <w:b/>
          <w:bCs/>
          <w:color w:val="000000"/>
          <w:sz w:val="28"/>
          <w:szCs w:val="28"/>
        </w:rPr>
        <w:t xml:space="preserve"> Historical and future temperature regimes in eastern Canada</w:t>
      </w:r>
    </w:p>
    <w:p w14:paraId="7931F293" w14:textId="0EEF54E7" w:rsidR="001A179F" w:rsidRDefault="006B7108">
      <w:pPr>
        <w:pStyle w:val="NormalWeb"/>
        <w:spacing w:before="280" w:beforeAutospacing="0" w:afterAutospacing="0" w:line="480" w:lineRule="auto"/>
      </w:pPr>
      <w:r>
        <w:rPr>
          <w:color w:val="000000"/>
        </w:rPr>
        <w:t xml:space="preserve">We selected six locations on a latitudinal gradient across eastern Canada (Fig. 3) to explore the effects of historical and future temperature regimes on the synchrony between SBW and balsam fir phenology. The temperature data for these locations were calculated using </w:t>
      </w:r>
      <w:proofErr w:type="spellStart"/>
      <w:r>
        <w:rPr>
          <w:color w:val="000000"/>
        </w:rPr>
        <w:t>BioSIM</w:t>
      </w:r>
      <w:proofErr w:type="spellEnd"/>
      <w:r>
        <w:rPr>
          <w:color w:val="000000"/>
        </w:rPr>
        <w:t xml:space="preserve"> </w:t>
      </w:r>
      <w:bookmarkStart w:id="201" w:name="__Fieldmark__861_3903614438"/>
      <w:r>
        <w:rPr>
          <w:color w:val="000000"/>
        </w:rPr>
        <w:t>(</w:t>
      </w:r>
      <w:bookmarkStart w:id="202" w:name="__Fieldmark__510_2495178454"/>
      <w:proofErr w:type="spellStart"/>
      <w:r>
        <w:rPr>
          <w:color w:val="000000"/>
        </w:rPr>
        <w:t>R</w:t>
      </w:r>
      <w:bookmarkStart w:id="203" w:name="__Fieldmark__566_942872385"/>
      <w:r>
        <w:rPr>
          <w:color w:val="000000"/>
        </w:rPr>
        <w:t>égnière</w:t>
      </w:r>
      <w:proofErr w:type="spellEnd"/>
      <w:r>
        <w:rPr>
          <w:color w:val="000000"/>
        </w:rPr>
        <w:t>, Saint-</w:t>
      </w:r>
      <w:proofErr w:type="spellStart"/>
      <w:r>
        <w:rPr>
          <w:color w:val="000000"/>
        </w:rPr>
        <w:t>Amant</w:t>
      </w:r>
      <w:proofErr w:type="spellEnd"/>
      <w:r>
        <w:rPr>
          <w:color w:val="000000"/>
        </w:rPr>
        <w:t xml:space="preserve">, </w:t>
      </w:r>
      <w:proofErr w:type="spellStart"/>
      <w:r>
        <w:rPr>
          <w:color w:val="000000"/>
        </w:rPr>
        <w:t>Béchard</w:t>
      </w:r>
      <w:proofErr w:type="spellEnd"/>
      <w:r>
        <w:rPr>
          <w:color w:val="000000"/>
        </w:rPr>
        <w:t>, et al., 2014)</w:t>
      </w:r>
      <w:bookmarkEnd w:id="201"/>
      <w:bookmarkEnd w:id="202"/>
      <w:bookmarkEnd w:id="203"/>
      <w:r>
        <w:rPr>
          <w:color w:val="000000"/>
        </w:rPr>
        <w:t xml:space="preserve">. </w:t>
      </w:r>
      <w:proofErr w:type="spellStart"/>
      <w:r>
        <w:rPr>
          <w:color w:val="000000"/>
        </w:rPr>
        <w:t>BioSIM</w:t>
      </w:r>
      <w:proofErr w:type="spellEnd"/>
      <w:r>
        <w:rPr>
          <w:color w:val="000000"/>
        </w:rPr>
        <w:t xml:space="preserve"> interpolates weather station historical data and climate change scenarios across North America. We used data from 1996 to 2016 to explore latitudinal trends of past insect emergence, tree budburst and their mismatch across years. </w:t>
      </w:r>
    </w:p>
    <w:p w14:paraId="0C33E971" w14:textId="451ED61E" w:rsidR="001A179F" w:rsidRDefault="006B7108">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w:t>
      </w:r>
      <w:ins w:id="204" w:author="Portalier Sebastien" w:date="2021-08-03T02:06:00Z">
        <w:r w:rsidR="007157AF">
          <w:rPr>
            <w:color w:val="000000"/>
          </w:rPr>
          <w:t xml:space="preserve"> </w:t>
        </w:r>
      </w:ins>
      <w:ins w:id="205" w:author="Portalier Sebastien" w:date="2021-08-03T02:07:00Z">
        <w:r w:rsidR="007157AF">
          <w:rPr>
            <w:color w:val="000000"/>
          </w:rPr>
          <w:t>(moderate warming)</w:t>
        </w:r>
      </w:ins>
      <w:r>
        <w:rPr>
          <w:color w:val="000000"/>
        </w:rPr>
        <w:t>, RCP4.5</w:t>
      </w:r>
      <w:ins w:id="206" w:author="Portalier Sebastien" w:date="2021-08-03T02:07:00Z">
        <w:r w:rsidR="007157AF">
          <w:rPr>
            <w:color w:val="000000"/>
          </w:rPr>
          <w:t xml:space="preserve"> (intermediate)</w:t>
        </w:r>
      </w:ins>
      <w:r>
        <w:rPr>
          <w:color w:val="000000"/>
        </w:rPr>
        <w:t xml:space="preserve"> and RCP8.5</w:t>
      </w:r>
      <w:ins w:id="207" w:author="Portalier Sebastien" w:date="2021-08-03T02:07:00Z">
        <w:r w:rsidR="007157AF">
          <w:rPr>
            <w:color w:val="000000"/>
          </w:rPr>
          <w:t xml:space="preserve"> (strong)</w:t>
        </w:r>
      </w:ins>
      <w:r>
        <w:rPr>
          <w:color w:val="000000"/>
        </w:rPr>
        <w:t xml:space="preserve"> </w:t>
      </w:r>
      <w:bookmarkStart w:id="208" w:name="__Fieldmark__874_3903614438"/>
      <w:r>
        <w:rPr>
          <w:color w:val="000000"/>
        </w:rPr>
        <w:t>(</w:t>
      </w:r>
      <w:bookmarkStart w:id="209" w:name="__Fieldmark__519_2495178454"/>
      <w:r>
        <w:rPr>
          <w:color w:val="000000"/>
        </w:rPr>
        <w:t>v</w:t>
      </w:r>
      <w:bookmarkStart w:id="210" w:name="__Fieldmark__576_942872385"/>
      <w:r>
        <w:rPr>
          <w:color w:val="000000"/>
        </w:rPr>
        <w:t>an Vuuren et al., 2011)</w:t>
      </w:r>
      <w:bookmarkEnd w:id="208"/>
      <w:bookmarkEnd w:id="209"/>
      <w:bookmarkEnd w:id="210"/>
      <w:r>
        <w:rPr>
          <w:color w:val="000000"/>
        </w:rPr>
        <w:t>. For each scenario, we generated 1200 stochastic temperature time series over the 2001-2100 period</w:t>
      </w:r>
      <w:ins w:id="211" w:author="Portalier Sebastien" w:date="2021-08-03T01:52:00Z">
        <w:r w:rsidR="005E346C">
          <w:rPr>
            <w:color w:val="000000"/>
          </w:rPr>
          <w:t xml:space="preserve"> </w:t>
        </w:r>
      </w:ins>
      <w:ins w:id="212" w:author="Portalier Sebastien" w:date="2021-08-03T01:53:00Z">
        <w:r w:rsidR="005E346C">
          <w:rPr>
            <w:color w:val="000000"/>
          </w:rPr>
          <w:t xml:space="preserve">using </w:t>
        </w:r>
        <w:proofErr w:type="spellStart"/>
        <w:r w:rsidR="005E346C">
          <w:rPr>
            <w:color w:val="000000"/>
          </w:rPr>
          <w:t>BioSIM</w:t>
        </w:r>
      </w:ins>
      <w:proofErr w:type="spellEnd"/>
      <w:r>
        <w:rPr>
          <w:color w:val="000000"/>
        </w:rPr>
        <w:t>. </w:t>
      </w:r>
    </w:p>
    <w:p w14:paraId="3E8F473A" w14:textId="600F12BD" w:rsidR="001A179F" w:rsidRDefault="006B7108">
      <w:pPr>
        <w:pStyle w:val="NormalWeb"/>
        <w:spacing w:before="280" w:beforeAutospacing="0" w:afterAutospacing="0" w:line="480" w:lineRule="auto"/>
        <w:ind w:firstLine="720"/>
      </w:pPr>
      <w:r>
        <w:rPr>
          <w:color w:val="000000"/>
        </w:rPr>
        <w:t xml:space="preserve">Both models used temperature data with a four-hour time interval, which allows for the capture of warm events within a day.  </w:t>
      </w:r>
    </w:p>
    <w:p w14:paraId="19AC583C" w14:textId="641B02A0" w:rsidR="001A179F" w:rsidDel="00D84A15" w:rsidRDefault="006B7108">
      <w:pPr>
        <w:pStyle w:val="Titre1"/>
        <w:spacing w:before="240" w:beforeAutospacing="0" w:after="280" w:afterAutospacing="0" w:line="480" w:lineRule="auto"/>
        <w:rPr>
          <w:del w:id="213" w:author="Portalier Sebastien" w:date="2021-07-27T05:06:00Z"/>
        </w:rPr>
      </w:pPr>
      <w:del w:id="214" w:author="Portalier Sebastien" w:date="2021-07-27T05:06:00Z">
        <w:r w:rsidDel="00D84A15">
          <w:rPr>
            <w:color w:val="000000"/>
            <w:sz w:val="32"/>
            <w:szCs w:val="32"/>
          </w:rPr>
          <w:delText>3. Results</w:delText>
        </w:r>
      </w:del>
    </w:p>
    <w:p w14:paraId="109E0216" w14:textId="56097E08"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lastRenderedPageBreak/>
        <w:t>3.</w:t>
      </w:r>
      <w:del w:id="215" w:author="Portalier Sebastien" w:date="2021-07-27T05:10:00Z">
        <w:r w:rsidDel="00D84A15">
          <w:rPr>
            <w:rFonts w:ascii="Times New Roman" w:hAnsi="Times New Roman"/>
            <w:b/>
            <w:bCs/>
            <w:color w:val="000000"/>
            <w:sz w:val="28"/>
            <w:szCs w:val="28"/>
          </w:rPr>
          <w:delText>2</w:delText>
        </w:r>
      </w:del>
      <w:ins w:id="216" w:author="Portalier Sebastien" w:date="2021-07-27T05:10:00Z">
        <w:r w:rsidR="00D84A15">
          <w:rPr>
            <w:rFonts w:ascii="Times New Roman" w:hAnsi="Times New Roman"/>
            <w:b/>
            <w:bCs/>
            <w:color w:val="000000"/>
            <w:sz w:val="28"/>
            <w:szCs w:val="28"/>
          </w:rPr>
          <w:t>4.</w:t>
        </w:r>
      </w:ins>
      <w:r>
        <w:rPr>
          <w:rFonts w:ascii="Times New Roman" w:hAnsi="Times New Roman"/>
          <w:b/>
          <w:bCs/>
          <w:color w:val="000000"/>
          <w:sz w:val="28"/>
          <w:szCs w:val="28"/>
        </w:rPr>
        <w:t xml:space="preserve"> </w:t>
      </w:r>
      <w:ins w:id="217" w:author="Portalier Sebastien" w:date="2021-08-08T02:12:00Z">
        <w:r w:rsidR="001D6782">
          <w:rPr>
            <w:rFonts w:ascii="Times New Roman" w:hAnsi="Times New Roman"/>
            <w:b/>
            <w:bCs/>
            <w:color w:val="000000"/>
            <w:sz w:val="28"/>
            <w:szCs w:val="28"/>
          </w:rPr>
          <w:t xml:space="preserve">Mismatch in </w:t>
        </w:r>
      </w:ins>
      <w:del w:id="218" w:author="Portalier Sebastien" w:date="2021-07-27T05:10:00Z">
        <w:r w:rsidDel="00D84A15">
          <w:rPr>
            <w:rFonts w:ascii="Times New Roman" w:hAnsi="Times New Roman"/>
            <w:b/>
            <w:bCs/>
            <w:color w:val="000000"/>
            <w:sz w:val="28"/>
            <w:szCs w:val="28"/>
          </w:rPr>
          <w:delText>Case study:</w:delText>
        </w:r>
      </w:del>
      <w:ins w:id="219" w:author="Portalier Sebastien" w:date="2021-07-27T05:10:00Z">
        <w:r w:rsidR="00D84A15">
          <w:rPr>
            <w:rFonts w:ascii="Times New Roman" w:hAnsi="Times New Roman"/>
            <w:b/>
            <w:bCs/>
            <w:color w:val="000000"/>
            <w:sz w:val="28"/>
            <w:szCs w:val="28"/>
          </w:rPr>
          <w:t>the</w:t>
        </w:r>
      </w:ins>
      <w:r>
        <w:rPr>
          <w:rFonts w:ascii="Times New Roman" w:hAnsi="Times New Roman"/>
          <w:b/>
          <w:bCs/>
          <w:color w:val="000000"/>
          <w:sz w:val="28"/>
          <w:szCs w:val="28"/>
        </w:rPr>
        <w:t xml:space="preserve"> spruce budworm - balsam fir system</w:t>
      </w:r>
    </w:p>
    <w:p w14:paraId="18C2B3ED" w14:textId="689D451A" w:rsidR="001A179F" w:rsidRDefault="006B7108">
      <w:pPr>
        <w:pStyle w:val="Titre3"/>
        <w:spacing w:line="480" w:lineRule="auto"/>
        <w:rPr>
          <w:rFonts w:ascii="Times New Roman" w:hAnsi="Times New Roman" w:cs="Times New Roman"/>
          <w:b/>
          <w:bCs/>
          <w:color w:val="000000"/>
        </w:rPr>
      </w:pPr>
      <w:r>
        <w:rPr>
          <w:rFonts w:ascii="Times New Roman" w:hAnsi="Times New Roman" w:cs="Times New Roman"/>
          <w:b/>
          <w:bCs/>
          <w:color w:val="000000"/>
        </w:rPr>
        <w:t>3.</w:t>
      </w:r>
      <w:del w:id="220" w:author="Portalier Sebastien" w:date="2021-07-27T05:11:00Z">
        <w:r w:rsidDel="00D84A15">
          <w:rPr>
            <w:rFonts w:ascii="Times New Roman" w:hAnsi="Times New Roman" w:cs="Times New Roman"/>
            <w:b/>
            <w:bCs/>
            <w:color w:val="000000"/>
          </w:rPr>
          <w:delText>2</w:delText>
        </w:r>
      </w:del>
      <w:ins w:id="221" w:author="Portalier Sebastien" w:date="2021-07-27T05:11:00Z">
        <w:r w:rsidR="00D84A15">
          <w:rPr>
            <w:rFonts w:ascii="Times New Roman" w:hAnsi="Times New Roman" w:cs="Times New Roman"/>
            <w:b/>
            <w:bCs/>
            <w:color w:val="000000"/>
          </w:rPr>
          <w:t>4</w:t>
        </w:r>
      </w:ins>
      <w:r>
        <w:rPr>
          <w:rFonts w:ascii="Times New Roman" w:hAnsi="Times New Roman" w:cs="Times New Roman"/>
          <w:b/>
          <w:bCs/>
          <w:color w:val="000000"/>
        </w:rPr>
        <w:t>.1 Fitting and sensitivity</w:t>
      </w:r>
    </w:p>
    <w:p w14:paraId="61D3282F" w14:textId="756050D2" w:rsidR="001A179F" w:rsidRDefault="006B7108">
      <w:pPr>
        <w:pStyle w:val="NormalWeb"/>
        <w:spacing w:before="280" w:beforeAutospacing="0" w:afterAutospacing="0" w:line="480" w:lineRule="auto"/>
      </w:pPr>
      <w:r>
        <w:rPr>
          <w:color w:val="000000"/>
        </w:rPr>
        <w:t xml:space="preserve">Fitting the </w:t>
      </w:r>
      <w:r w:rsidRPr="001130E6">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t>RMSE = 12.6).</w:t>
      </w:r>
      <w:r w:rsidR="00770A04">
        <w:t xml:space="preserve"> </w:t>
      </w:r>
      <w:r>
        <w:rPr>
          <w:color w:val="000000"/>
        </w:rPr>
        <w:t>The residuals of this fitting follow a Normal distribution centred on 0 (Fig. 4A). There is no obvious pattern for the residuals across latitude in the range of our study (Fig. 4B). </w:t>
      </w:r>
    </w:p>
    <w:p w14:paraId="7CB96BF0" w14:textId="0FA369E1" w:rsidR="001A179F" w:rsidRDefault="006B7108">
      <w:pPr>
        <w:pStyle w:val="NormalWeb"/>
        <w:spacing w:before="280" w:beforeAutospacing="0" w:afterAutospacing="0" w:line="480" w:lineRule="auto"/>
      </w:pPr>
      <w:r>
        <w:rPr>
          <w:color w:val="000000"/>
        </w:rPr>
        <w:t xml:space="preserve">    In order to test the accuracy of both insect and tree models, we compared predicted budburst and emergence date with available data for two years (2013, 2014) in two sites in Quebec </w:t>
      </w:r>
      <w:bookmarkStart w:id="222" w:name="__Fieldmark__1090_3903614438"/>
      <w:r>
        <w:rPr>
          <w:color w:val="000000"/>
        </w:rPr>
        <w:t>(</w:t>
      </w:r>
      <w:bookmarkStart w:id="223" w:name="__Fieldmark__731_2495178454"/>
      <w:proofErr w:type="spellStart"/>
      <w:r>
        <w:rPr>
          <w:color w:val="000000"/>
        </w:rPr>
        <w:t>P</w:t>
      </w:r>
      <w:bookmarkStart w:id="224" w:name="__Fieldmark__818_942872385"/>
      <w:r>
        <w:rPr>
          <w:color w:val="000000"/>
        </w:rPr>
        <w:t>ureswaran</w:t>
      </w:r>
      <w:proofErr w:type="spellEnd"/>
      <w:r>
        <w:rPr>
          <w:color w:val="000000"/>
        </w:rPr>
        <w:t xml:space="preserve">, </w:t>
      </w:r>
      <w:proofErr w:type="spellStart"/>
      <w:r>
        <w:t>Neau</w:t>
      </w:r>
      <w:proofErr w:type="spellEnd"/>
      <w:r>
        <w:t>,</w:t>
      </w:r>
      <w:r>
        <w:rPr>
          <w:color w:val="000000"/>
        </w:rPr>
        <w:t xml:space="preserve"> et al., 2019)</w:t>
      </w:r>
      <w:bookmarkEnd w:id="222"/>
      <w:bookmarkEnd w:id="223"/>
      <w:bookmarkEnd w:id="224"/>
      <w:r>
        <w:rPr>
          <w:color w:val="000000"/>
        </w:rPr>
        <w:t>.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the accuracy of both models is satisfactory.  </w:t>
      </w:r>
    </w:p>
    <w:p w14:paraId="706ECBD3" w14:textId="25319E10" w:rsidR="001A179F" w:rsidRDefault="006B7108">
      <w:pPr>
        <w:pStyle w:val="NormalWeb"/>
        <w:spacing w:before="280" w:beforeAutospacing="0" w:afterAutospacing="0" w:line="480" w:lineRule="auto"/>
      </w:pPr>
      <w:r>
        <w:rPr>
          <w:color w:val="000000"/>
        </w:rPr>
        <w:t xml:space="preserve">The budworm model is sensitive to most parameters (Fig. 4C). The only exception is </w:t>
      </w:r>
      <w:proofErr w:type="spellStart"/>
      <w:r>
        <w:rPr>
          <w:i/>
          <w:iCs/>
          <w:color w:val="000000"/>
        </w:rPr>
        <w:t>x</w:t>
      </w:r>
      <w:r>
        <w:rPr>
          <w:i/>
          <w:iCs/>
          <w:color w:val="000000"/>
          <w:vertAlign w:val="subscript"/>
        </w:rPr>
        <w:t>m</w:t>
      </w:r>
      <w:proofErr w:type="spellEnd"/>
      <w:r>
        <w:rPr>
          <w:color w:val="000000"/>
        </w:rPr>
        <w:t xml:space="preserve"> (the maximal temperature) since very high temperatures are rare during late winter and spring, and to 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proofErr w:type="spellStart"/>
      <w:r>
        <w:rPr>
          <w:i/>
          <w:iCs/>
          <w:color w:val="000000"/>
        </w:rPr>
        <w:t>x</w:t>
      </w:r>
      <w:r>
        <w:rPr>
          <w:i/>
          <w:iCs/>
          <w:color w:val="000000"/>
          <w:vertAlign w:val="subscript"/>
        </w:rPr>
        <w:t>b</w:t>
      </w:r>
      <w:proofErr w:type="spellEnd"/>
      <w:r>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4D).</w:t>
      </w:r>
    </w:p>
    <w:p w14:paraId="658E3E62" w14:textId="4FA2CE7A"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3.</w:t>
      </w:r>
      <w:del w:id="225" w:author="Portalier Sebastien" w:date="2021-07-27T05:11:00Z">
        <w:r w:rsidDel="00D84A15">
          <w:rPr>
            <w:rFonts w:ascii="Times New Roman" w:hAnsi="Times New Roman" w:cs="Times New Roman"/>
            <w:b/>
            <w:bCs/>
            <w:color w:val="000000"/>
          </w:rPr>
          <w:delText>2</w:delText>
        </w:r>
      </w:del>
      <w:ins w:id="226" w:author="Portalier Sebastien" w:date="2021-07-27T05:11:00Z">
        <w:r w:rsidR="00D84A15">
          <w:rPr>
            <w:rFonts w:ascii="Times New Roman" w:hAnsi="Times New Roman" w:cs="Times New Roman"/>
            <w:b/>
            <w:bCs/>
            <w:color w:val="000000"/>
          </w:rPr>
          <w:t>4</w:t>
        </w:r>
      </w:ins>
      <w:r>
        <w:rPr>
          <w:rFonts w:ascii="Times New Roman" w:hAnsi="Times New Roman" w:cs="Times New Roman"/>
          <w:b/>
          <w:bCs/>
          <w:color w:val="000000"/>
        </w:rPr>
        <w:t>.2 Spruce budworm – balsam fir system across latitude</w:t>
      </w:r>
    </w:p>
    <w:p w14:paraId="1CFC22A0" w14:textId="64E282DD" w:rsidR="001A179F" w:rsidRDefault="005D1DAB">
      <w:pPr>
        <w:pStyle w:val="NormalWeb"/>
        <w:spacing w:before="280" w:beforeAutospacing="0" w:afterAutospacing="0" w:line="480" w:lineRule="auto"/>
      </w:pPr>
      <w:ins w:id="227" w:author="Portalier Sebastien" w:date="2021-08-02T02:47:00Z">
        <w:r>
          <w:rPr>
            <w:color w:val="000000"/>
          </w:rPr>
          <w:t xml:space="preserve">Results </w:t>
        </w:r>
      </w:ins>
      <w:ins w:id="228" w:author="Portalier Sebastien" w:date="2021-08-02T02:54:00Z">
        <w:r w:rsidR="00431A26">
          <w:rPr>
            <w:color w:val="000000"/>
          </w:rPr>
          <w:t xml:space="preserve">for past and future data </w:t>
        </w:r>
      </w:ins>
      <w:ins w:id="229" w:author="Portalier Sebastien" w:date="2021-08-02T02:47:00Z">
        <w:r>
          <w:rPr>
            <w:color w:val="000000"/>
          </w:rPr>
          <w:t>were analyzed using a one-</w:t>
        </w:r>
      </w:ins>
      <w:ins w:id="230" w:author="Portalier Sebastien" w:date="2021-08-02T02:48:00Z">
        <w:r>
          <w:rPr>
            <w:color w:val="000000"/>
          </w:rPr>
          <w:t xml:space="preserve">way anova (see supplementary material for full results). </w:t>
        </w:r>
      </w:ins>
      <w:ins w:id="231" w:author="Portalier Sebastien" w:date="2021-08-03T01:57:00Z">
        <w:r w:rsidR="0013410E">
          <w:rPr>
            <w:color w:val="000000"/>
          </w:rPr>
          <w:t>The model predicts median date</w:t>
        </w:r>
      </w:ins>
      <w:ins w:id="232" w:author="Portalier Sebastien" w:date="2021-08-03T02:04:00Z">
        <w:r w:rsidR="007157AF">
          <w:rPr>
            <w:color w:val="000000"/>
          </w:rPr>
          <w:t>s</w:t>
        </w:r>
      </w:ins>
      <w:ins w:id="233" w:author="Portalier Sebastien" w:date="2021-08-03T01:57:00Z">
        <w:r w:rsidR="0013410E">
          <w:rPr>
            <w:color w:val="000000"/>
          </w:rPr>
          <w:t xml:space="preserve"> of emergence and budburst for each year. </w:t>
        </w:r>
      </w:ins>
      <w:r w:rsidR="006B7108">
        <w:rPr>
          <w:color w:val="000000"/>
        </w:rPr>
        <w:t>Both emergence (Fig. 5A) and budburst (Fig. 5B) occur later at higher latitudes</w:t>
      </w:r>
      <w:ins w:id="234" w:author="Portalier Sebastien" w:date="2021-08-02T02:49:00Z">
        <w:r>
          <w:rPr>
            <w:color w:val="000000"/>
          </w:rPr>
          <w:t>:</w:t>
        </w:r>
      </w:ins>
      <w:ins w:id="235" w:author="Portalier Sebastien" w:date="2021-08-02T02:47:00Z">
        <w:r>
          <w:rPr>
            <w:color w:val="000000"/>
          </w:rPr>
          <w:t xml:space="preserve"> </w:t>
        </w:r>
        <w:r w:rsidRPr="005D1DAB">
          <w:rPr>
            <w:i/>
            <w:iCs/>
            <w:color w:val="000000"/>
          </w:rPr>
          <w:t>p</w:t>
        </w:r>
        <w:r>
          <w:rPr>
            <w:color w:val="000000"/>
          </w:rPr>
          <w:t xml:space="preserve"> &lt; 0.05 between sites 1</w:t>
        </w:r>
      </w:ins>
      <w:ins w:id="236" w:author="Portalier Sebastien" w:date="2021-08-02T02:53:00Z">
        <w:r w:rsidR="00644691">
          <w:rPr>
            <w:color w:val="000000"/>
          </w:rPr>
          <w:t xml:space="preserve">, </w:t>
        </w:r>
      </w:ins>
      <w:ins w:id="237" w:author="Portalier Sebastien" w:date="2021-08-02T02:47:00Z">
        <w:r>
          <w:rPr>
            <w:color w:val="000000"/>
          </w:rPr>
          <w:t>2</w:t>
        </w:r>
      </w:ins>
      <w:ins w:id="238" w:author="Portalier Sebastien" w:date="2021-08-02T02:53:00Z">
        <w:r w:rsidR="00644691">
          <w:rPr>
            <w:color w:val="000000"/>
          </w:rPr>
          <w:t xml:space="preserve">, </w:t>
        </w:r>
      </w:ins>
      <w:ins w:id="239" w:author="Portalier Sebastien" w:date="2021-08-02T02:47:00Z">
        <w:r>
          <w:rPr>
            <w:color w:val="000000"/>
          </w:rPr>
          <w:t>3</w:t>
        </w:r>
      </w:ins>
      <w:ins w:id="240" w:author="Portalier Sebastien" w:date="2021-08-02T02:49:00Z">
        <w:r>
          <w:rPr>
            <w:color w:val="000000"/>
          </w:rPr>
          <w:t xml:space="preserve"> (South)</w:t>
        </w:r>
      </w:ins>
      <w:ins w:id="241" w:author="Portalier Sebastien" w:date="2021-08-02T02:47:00Z">
        <w:r>
          <w:rPr>
            <w:color w:val="000000"/>
          </w:rPr>
          <w:t xml:space="preserve"> and 4</w:t>
        </w:r>
      </w:ins>
      <w:ins w:id="242" w:author="Portalier Sebastien" w:date="2021-08-02T02:53:00Z">
        <w:r w:rsidR="00644691">
          <w:rPr>
            <w:color w:val="000000"/>
          </w:rPr>
          <w:t xml:space="preserve">, </w:t>
        </w:r>
      </w:ins>
      <w:ins w:id="243" w:author="Portalier Sebastien" w:date="2021-08-02T02:47:00Z">
        <w:r>
          <w:rPr>
            <w:color w:val="000000"/>
          </w:rPr>
          <w:t>5</w:t>
        </w:r>
      </w:ins>
      <w:ins w:id="244" w:author="Portalier Sebastien" w:date="2021-08-02T02:53:00Z">
        <w:r w:rsidR="00644691">
          <w:rPr>
            <w:color w:val="000000"/>
          </w:rPr>
          <w:t xml:space="preserve">, </w:t>
        </w:r>
      </w:ins>
      <w:ins w:id="245" w:author="Portalier Sebastien" w:date="2021-08-02T02:47:00Z">
        <w:r>
          <w:rPr>
            <w:color w:val="000000"/>
          </w:rPr>
          <w:t>6</w:t>
        </w:r>
      </w:ins>
      <w:ins w:id="246" w:author="Portalier Sebastien" w:date="2021-08-02T02:49:00Z">
        <w:r>
          <w:rPr>
            <w:color w:val="000000"/>
          </w:rPr>
          <w:t xml:space="preserve"> (North</w:t>
        </w:r>
      </w:ins>
      <w:ins w:id="247" w:author="Portalier Sebastien" w:date="2021-08-02T02:47:00Z">
        <w:r>
          <w:rPr>
            <w:color w:val="000000"/>
          </w:rPr>
          <w:t>)</w:t>
        </w:r>
      </w:ins>
      <w:r w:rsidR="006B7108">
        <w:rPr>
          <w:color w:val="000000"/>
        </w:rPr>
        <w:t>, although some discrepancies may occur due to altitude</w:t>
      </w:r>
      <w:ins w:id="248" w:author="Portalier Sebastien" w:date="2021-08-02T02:50:00Z">
        <w:r>
          <w:rPr>
            <w:color w:val="000000"/>
          </w:rPr>
          <w:t xml:space="preserve"> (sites 2 and 4)</w:t>
        </w:r>
      </w:ins>
      <w:r w:rsidR="006B7108">
        <w:rPr>
          <w:color w:val="000000"/>
        </w:rPr>
        <w:t>. However, insects and trees are not affected by temperatures in the same way. Hence, the mismatch between both species varies across latitude</w:t>
      </w:r>
      <w:ins w:id="249" w:author="Portalier Sebastien" w:date="2021-08-02T02:52:00Z">
        <w:r w:rsidR="00644691">
          <w:rPr>
            <w:color w:val="000000"/>
          </w:rPr>
          <w:t xml:space="preserve"> (</w:t>
        </w:r>
      </w:ins>
      <w:ins w:id="250" w:author="Portalier Sebastien" w:date="2021-08-02T02:53:00Z">
        <w:r w:rsidR="00644691" w:rsidRPr="005D1DAB">
          <w:rPr>
            <w:i/>
            <w:iCs/>
            <w:color w:val="000000"/>
          </w:rPr>
          <w:t>p</w:t>
        </w:r>
        <w:r w:rsidR="00644691">
          <w:rPr>
            <w:color w:val="000000"/>
          </w:rPr>
          <w:t xml:space="preserve"> &lt; 0.05 between sites 1,</w:t>
        </w:r>
      </w:ins>
      <w:ins w:id="251" w:author="Portalier Sebastien" w:date="2021-08-02T02:54:00Z">
        <w:r w:rsidR="00644691">
          <w:rPr>
            <w:color w:val="000000"/>
          </w:rPr>
          <w:t xml:space="preserve"> </w:t>
        </w:r>
      </w:ins>
      <w:ins w:id="252" w:author="Portalier Sebastien" w:date="2021-08-02T02:53:00Z">
        <w:r w:rsidR="00644691">
          <w:rPr>
            <w:color w:val="000000"/>
          </w:rPr>
          <w:t>3 and 5,</w:t>
        </w:r>
      </w:ins>
      <w:ins w:id="253" w:author="Portalier Sebastien" w:date="2021-08-02T02:54:00Z">
        <w:r w:rsidR="00644691">
          <w:rPr>
            <w:color w:val="000000"/>
          </w:rPr>
          <w:t xml:space="preserve"> </w:t>
        </w:r>
      </w:ins>
      <w:ins w:id="254" w:author="Portalier Sebastien" w:date="2021-08-02T02:53:00Z">
        <w:r w:rsidR="00644691">
          <w:rPr>
            <w:color w:val="000000"/>
          </w:rPr>
          <w:t>6</w:t>
        </w:r>
      </w:ins>
      <w:ins w:id="255" w:author="Portalier Sebastien" w:date="2021-08-02T02:52:00Z">
        <w:r w:rsidR="00644691">
          <w:rPr>
            <w:color w:val="000000"/>
          </w:rPr>
          <w:t>)</w:t>
        </w:r>
      </w:ins>
      <w:r w:rsidR="006B7108">
        <w:rPr>
          <w:color w:val="000000"/>
        </w:rPr>
        <w:t xml:space="preserve"> (Fig. 5C).  At lower latitudes, emergence is expected to occur 5 to 10 days before budburst. Hence, the whole larval population may have time to emerge before budburst occurs, which allows larvae to benefit from an important source of nutrients.  At higher latitudes, emergence may sometimes occur before budburst and sometimes after. In brief, insects </w:t>
      </w:r>
      <w:r w:rsidR="00A730BE">
        <w:rPr>
          <w:color w:val="000000"/>
        </w:rPr>
        <w:t xml:space="preserve">seem </w:t>
      </w:r>
      <w:r w:rsidR="006B7108">
        <w:rPr>
          <w:color w:val="000000"/>
        </w:rPr>
        <w:t>more adapted to their host phenology at lower than at higher latitudes.</w:t>
      </w:r>
    </w:p>
    <w:p w14:paraId="0FC9129E" w14:textId="14EB6768"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w:t>
      </w:r>
      <w:del w:id="256" w:author="Portalier Sebastien" w:date="2021-07-27T05:11:00Z">
        <w:r w:rsidDel="00D84A15">
          <w:rPr>
            <w:rFonts w:ascii="Times New Roman" w:hAnsi="Times New Roman" w:cs="Times New Roman"/>
            <w:b/>
            <w:bCs/>
            <w:color w:val="000000"/>
          </w:rPr>
          <w:delText>2</w:delText>
        </w:r>
      </w:del>
      <w:ins w:id="257" w:author="Portalier Sebastien" w:date="2021-07-27T05:11:00Z">
        <w:r w:rsidR="00D84A15">
          <w:rPr>
            <w:rFonts w:ascii="Times New Roman" w:hAnsi="Times New Roman" w:cs="Times New Roman"/>
            <w:b/>
            <w:bCs/>
            <w:color w:val="000000"/>
          </w:rPr>
          <w:t>4</w:t>
        </w:r>
      </w:ins>
      <w:r>
        <w:rPr>
          <w:rFonts w:ascii="Times New Roman" w:hAnsi="Times New Roman" w:cs="Times New Roman"/>
          <w:b/>
          <w:bCs/>
          <w:color w:val="000000"/>
        </w:rPr>
        <w:t>.3 Predicted trends according to warming scenarios</w:t>
      </w:r>
    </w:p>
    <w:p w14:paraId="2FDBFD9C" w14:textId="45A5153B" w:rsidR="001A179F" w:rsidRDefault="006B7108">
      <w:pPr>
        <w:pStyle w:val="NormalWeb"/>
        <w:spacing w:before="280" w:beforeAutospacing="0" w:afterAutospacing="0" w:line="480" w:lineRule="auto"/>
      </w:pPr>
      <w:r>
        <w:rPr>
          <w:color w:val="000000"/>
        </w:rPr>
        <w:t xml:space="preserve">Across all scenarios, emergence and budburst are expected to occur earlier when temperatures increase. </w:t>
      </w:r>
      <w:ins w:id="258" w:author="Portalier Sebastien" w:date="2021-08-02T02:56:00Z">
        <w:r w:rsidR="000A1C66">
          <w:rPr>
            <w:color w:val="000000"/>
          </w:rPr>
          <w:t xml:space="preserve">The latitudinal trend </w:t>
        </w:r>
      </w:ins>
      <w:ins w:id="259" w:author="Portalier Sebastien" w:date="2021-08-02T02:57:00Z">
        <w:r w:rsidR="000A1C66">
          <w:rPr>
            <w:color w:val="000000"/>
          </w:rPr>
          <w:t>is expected to be reinforced (</w:t>
        </w:r>
        <w:r w:rsidR="000A1C66" w:rsidRPr="000A1C66">
          <w:rPr>
            <w:i/>
            <w:iCs/>
            <w:color w:val="000000"/>
          </w:rPr>
          <w:t>p</w:t>
        </w:r>
        <w:r w:rsidR="000A1C66">
          <w:rPr>
            <w:color w:val="000000"/>
          </w:rPr>
          <w:t xml:space="preserve"> &lt; 10</w:t>
        </w:r>
        <w:r w:rsidR="000A1C66" w:rsidRPr="000A1C66">
          <w:rPr>
            <w:color w:val="000000"/>
            <w:vertAlign w:val="superscript"/>
          </w:rPr>
          <w:t>-16</w:t>
        </w:r>
        <w:r w:rsidR="000A1C66">
          <w:rPr>
            <w:color w:val="000000"/>
          </w:rPr>
          <w:t xml:space="preserve"> for almost all sites</w:t>
        </w:r>
      </w:ins>
      <w:ins w:id="260" w:author="Portalier Sebastien" w:date="2021-08-02T03:00:00Z">
        <w:r w:rsidR="000A1C66">
          <w:rPr>
            <w:color w:val="000000"/>
          </w:rPr>
          <w:t xml:space="preserve"> and </w:t>
        </w:r>
        <w:r w:rsidR="000B282C">
          <w:rPr>
            <w:color w:val="000000"/>
          </w:rPr>
          <w:t xml:space="preserve">for all </w:t>
        </w:r>
        <w:r w:rsidR="000A1C66">
          <w:rPr>
            <w:color w:val="000000"/>
          </w:rPr>
          <w:t>scenarios</w:t>
        </w:r>
      </w:ins>
      <w:ins w:id="261" w:author="Portalier Sebastien" w:date="2021-08-02T02:57:00Z">
        <w:r w:rsidR="000A1C66">
          <w:rPr>
            <w:color w:val="000000"/>
          </w:rPr>
          <w:t xml:space="preserve">). </w:t>
        </w:r>
      </w:ins>
      <w:r>
        <w:rPr>
          <w:color w:val="000000"/>
        </w:rPr>
        <w:t xml:space="preserve">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approximately the same in case of warmer temperatures (i.e., budburst date is shifted similarly across latitude, see Fig. </w:t>
      </w:r>
      <w:del w:id="262" w:author="Portalier Sebastien" w:date="2021-08-02T03:05:00Z">
        <w:r w:rsidDel="009C41FF">
          <w:rPr>
            <w:color w:val="000000"/>
          </w:rPr>
          <w:delText>5A</w:delText>
        </w:r>
      </w:del>
      <w:ins w:id="263" w:author="Portalier Sebastien" w:date="2021-08-02T03:05:00Z">
        <w:r w:rsidR="009C41FF">
          <w:rPr>
            <w:color w:val="000000"/>
          </w:rPr>
          <w:t>5B</w:t>
        </w:r>
      </w:ins>
      <w:r>
        <w:rPr>
          <w:color w:val="000000"/>
        </w:rPr>
        <w:t xml:space="preserve">). By contrast, emergence of SBW is expected to shift differently across latitude (about 15 days difference compared to 10 nowadays, see Fig. </w:t>
      </w:r>
      <w:del w:id="264" w:author="Portalier Sebastien" w:date="2021-08-02T03:05:00Z">
        <w:r w:rsidDel="009C41FF">
          <w:rPr>
            <w:color w:val="000000"/>
          </w:rPr>
          <w:delText>5B</w:delText>
        </w:r>
      </w:del>
      <w:ins w:id="265" w:author="Portalier Sebastien" w:date="2021-08-02T03:05:00Z">
        <w:r w:rsidR="009C41FF">
          <w:rPr>
            <w:color w:val="000000"/>
          </w:rPr>
          <w:t>5A</w:t>
        </w:r>
      </w:ins>
      <w:r>
        <w:rPr>
          <w:color w:val="000000"/>
        </w:rPr>
        <w:t>). </w:t>
      </w:r>
    </w:p>
    <w:p w14:paraId="259D04B8" w14:textId="0D10AE37" w:rsidR="001A179F" w:rsidRDefault="006B7108">
      <w:pPr>
        <w:pStyle w:val="NormalWeb"/>
        <w:spacing w:before="280" w:beforeAutospacing="0" w:afterAutospacing="0" w:line="480" w:lineRule="auto"/>
      </w:pPr>
      <w:r>
        <w:rPr>
          <w:color w:val="000000"/>
        </w:rPr>
        <w:lastRenderedPageBreak/>
        <w:t>    Therefore, the mismatch is affected. Southern sites are expected to show emergence occurring before budburst most of the time. In case of a moderate warming scenario (RCP2.6), the waiting time is expected to be short, which would allow the larvae to have access to</w:t>
      </w:r>
      <w:r w:rsidR="00A730BE">
        <w:rPr>
          <w:color w:val="000000"/>
        </w:rPr>
        <w:t xml:space="preserve"> </w:t>
      </w:r>
      <w:r>
        <w:rPr>
          <w:color w:val="000000"/>
        </w:rPr>
        <w:t>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13CABF6B" w14:textId="77777777" w:rsidR="001A179F" w:rsidRDefault="006B710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41E24AA" w14:textId="77777777" w:rsidR="001A179F" w:rsidRDefault="006B7108">
      <w:pPr>
        <w:pStyle w:val="Titre1"/>
        <w:spacing w:before="240" w:beforeAutospacing="0" w:after="280" w:afterAutospacing="0" w:line="480" w:lineRule="auto"/>
      </w:pPr>
      <w:r>
        <w:rPr>
          <w:color w:val="000000"/>
          <w:sz w:val="32"/>
          <w:szCs w:val="32"/>
        </w:rPr>
        <w:t>4. Discussion</w:t>
      </w:r>
    </w:p>
    <w:p w14:paraId="737181D2" w14:textId="77777777" w:rsidR="001A179F" w:rsidRDefault="006B710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648E3CF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4.1 Expected impacts of climate change on phenological mismatch between consumer and resource</w:t>
      </w:r>
    </w:p>
    <w:p w14:paraId="3FC69EBC" w14:textId="77777777" w:rsidR="001A179F" w:rsidRDefault="006B710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266" w:name="__Fieldmark__1168_3903614438"/>
      <w:r>
        <w:rPr>
          <w:color w:val="000000"/>
        </w:rPr>
        <w:t>(</w:t>
      </w:r>
      <w:bookmarkStart w:id="267" w:name="__Fieldmark__805_2495178454"/>
      <w:r>
        <w:rPr>
          <w:color w:val="000000"/>
        </w:rPr>
        <w:t>V</w:t>
      </w:r>
      <w:bookmarkStart w:id="268" w:name="__Fieldmark__912_942872385"/>
      <w:r>
        <w:rPr>
          <w:color w:val="000000"/>
        </w:rPr>
        <w:t>isser &amp; Both, 2005</w:t>
      </w:r>
      <w:bookmarkEnd w:id="266"/>
      <w:bookmarkEnd w:id="267"/>
      <w:bookmarkEnd w:id="268"/>
      <w:r>
        <w:rPr>
          <w:color w:val="000000"/>
        </w:rPr>
        <w:t xml:space="preserve">; </w:t>
      </w:r>
      <w:bookmarkStart w:id="269" w:name="__Fieldmark__1179_3903614438"/>
      <w:r>
        <w:rPr>
          <w:color w:val="000000"/>
        </w:rPr>
        <w:t>D</w:t>
      </w:r>
      <w:bookmarkStart w:id="270" w:name="__Fieldmark__812_2495178454"/>
      <w:r>
        <w:rPr>
          <w:color w:val="000000"/>
        </w:rPr>
        <w:t>o</w:t>
      </w:r>
      <w:bookmarkStart w:id="271" w:name="__Fieldmark__917_942872385"/>
      <w:r>
        <w:rPr>
          <w:color w:val="000000"/>
        </w:rPr>
        <w:t>nnelly et al., 2011</w:t>
      </w:r>
      <w:bookmarkEnd w:id="269"/>
      <w:bookmarkEnd w:id="270"/>
      <w:bookmarkEnd w:id="271"/>
      <w:r>
        <w:rPr>
          <w:color w:val="000000"/>
        </w:rPr>
        <w:t xml:space="preserve">; </w:t>
      </w:r>
      <w:bookmarkStart w:id="272" w:name="__Fieldmark__1190_3903614438"/>
      <w:proofErr w:type="spellStart"/>
      <w:r>
        <w:rPr>
          <w:color w:val="000000"/>
        </w:rPr>
        <w:t>K</w:t>
      </w:r>
      <w:bookmarkStart w:id="273" w:name="__Fieldmark__819_2495178454"/>
      <w:r>
        <w:rPr>
          <w:color w:val="000000"/>
        </w:rPr>
        <w:t>h</w:t>
      </w:r>
      <w:bookmarkStart w:id="274" w:name="__Fieldmark__926_942872385"/>
      <w:r>
        <w:rPr>
          <w:color w:val="000000"/>
        </w:rPr>
        <w:t>arouba</w:t>
      </w:r>
      <w:proofErr w:type="spellEnd"/>
      <w:r>
        <w:rPr>
          <w:color w:val="000000"/>
        </w:rPr>
        <w:t xml:space="preserve"> et al., 2018)</w:t>
      </w:r>
      <w:bookmarkEnd w:id="272"/>
      <w:bookmarkEnd w:id="273"/>
      <w:bookmarkEnd w:id="274"/>
      <w:r>
        <w:rPr>
          <w:color w:val="000000"/>
        </w:rPr>
        <w:t xml:space="preserve">. By linking development with temperature, our modelling approach predicts the </w:t>
      </w:r>
      <w:r>
        <w:rPr>
          <w:color w:val="000000"/>
        </w:rPr>
        <w:lastRenderedPageBreak/>
        <w:t>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14:paraId="41C4708F" w14:textId="77777777" w:rsidR="001A179F" w:rsidRDefault="006B7108">
      <w:pPr>
        <w:pStyle w:val="NormalWeb"/>
        <w:spacing w:before="280" w:beforeAutospacing="0" w:afterAutospacing="0" w:line="480" w:lineRule="auto"/>
        <w:ind w:firstLine="720"/>
      </w:pPr>
      <w:r>
        <w:rPr>
          <w:color w:val="000000"/>
        </w:rPr>
        <w:t>For a consumer to efficiently exploit a resource, some form of temporal synchrony is required. Observations of consumer-resource systems show that, as an effect of climate change, their degree of synchrony can increase or decrease, but the mechanisms behind this difference are unclear (</w:t>
      </w:r>
      <w:proofErr w:type="spellStart"/>
      <w:r>
        <w:rPr>
          <w:color w:val="000000"/>
        </w:rPr>
        <w:t>Kharouba</w:t>
      </w:r>
      <w:proofErr w:type="spellEnd"/>
      <w:r>
        <w:rPr>
          <w:color w:val="000000"/>
        </w:rPr>
        <w:t xml:space="preserve">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14:paraId="281EE4C2" w14:textId="0C615800" w:rsidR="001A179F" w:rsidRDefault="006B7108">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275" w:name="__Fieldmark__1208_3903614438"/>
      <w:r>
        <w:rPr>
          <w:color w:val="000000"/>
        </w:rPr>
        <w:t>(</w:t>
      </w:r>
      <w:bookmarkStart w:id="276" w:name="__Fieldmark__833_2495178454"/>
      <w:r>
        <w:rPr>
          <w:color w:val="000000"/>
        </w:rPr>
        <w:t>S</w:t>
      </w:r>
      <w:bookmarkStart w:id="277" w:name="__Fieldmark__944_942872385"/>
      <w:r>
        <w:rPr>
          <w:color w:val="000000"/>
        </w:rPr>
        <w:t>immonds et al., 2020)</w:t>
      </w:r>
      <w:bookmarkEnd w:id="275"/>
      <w:bookmarkEnd w:id="276"/>
      <w:bookmarkEnd w:id="277"/>
      <w:r>
        <w:rPr>
          <w:color w:val="000000"/>
        </w:rPr>
        <w:t xml:space="preserve">. If a subsidiary resource is available, the consumer may switch resources </w:t>
      </w:r>
      <w:bookmarkStart w:id="278" w:name="__Fieldmark__1219_3903614438"/>
      <w:r>
        <w:rPr>
          <w:color w:val="000000"/>
        </w:rPr>
        <w:t>(</w:t>
      </w:r>
      <w:bookmarkStart w:id="279" w:name="__Fieldmark__840_2495178454"/>
      <w:proofErr w:type="spellStart"/>
      <w:r>
        <w:rPr>
          <w:color w:val="000000"/>
        </w:rPr>
        <w:t>S</w:t>
      </w:r>
      <w:bookmarkStart w:id="280" w:name="__Fieldmark__954_942872385"/>
      <w:r>
        <w:rPr>
          <w:color w:val="000000"/>
        </w:rPr>
        <w:t>tålhandske</w:t>
      </w:r>
      <w:proofErr w:type="spellEnd"/>
      <w:r>
        <w:rPr>
          <w:color w:val="000000"/>
        </w:rPr>
        <w:t xml:space="preserve"> et al., 2016)</w:t>
      </w:r>
      <w:bookmarkEnd w:id="278"/>
      <w:bookmarkEnd w:id="279"/>
      <w:bookmarkEnd w:id="280"/>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w:t>
      </w:r>
      <w:r>
        <w:rPr>
          <w:color w:val="000000"/>
        </w:rPr>
        <w:lastRenderedPageBreak/>
        <w:t xml:space="preserve">demography in many ways </w:t>
      </w:r>
      <w:bookmarkStart w:id="281" w:name="__Fieldmark__1230_3903614438"/>
      <w:r>
        <w:rPr>
          <w:color w:val="000000"/>
        </w:rPr>
        <w:t>(</w:t>
      </w:r>
      <w:bookmarkStart w:id="282" w:name="__Fieldmark__847_2495178454"/>
      <w:r>
        <w:rPr>
          <w:color w:val="000000"/>
        </w:rPr>
        <w:t>M</w:t>
      </w:r>
      <w:bookmarkStart w:id="283" w:name="__Fieldmark__961_942872385"/>
      <w:r>
        <w:rPr>
          <w:color w:val="000000"/>
        </w:rPr>
        <w:t>iller-Rushing et al., 2010)</w:t>
      </w:r>
      <w:bookmarkEnd w:id="281"/>
      <w:bookmarkEnd w:id="282"/>
      <w:bookmarkEnd w:id="283"/>
      <w:r>
        <w:rPr>
          <w:color w:val="000000"/>
        </w:rPr>
        <w:t xml:space="preserve">, </w:t>
      </w:r>
      <w:r w:rsidR="007B5CA4">
        <w:rPr>
          <w:color w:val="000000"/>
        </w:rPr>
        <w:t>as well as</w:t>
      </w:r>
      <w:r>
        <w:rPr>
          <w:color w:val="000000"/>
        </w:rPr>
        <w:t xml:space="preserve"> their geographic distribution. Our work, which is based on heat accumulation, improves our ability to predict the direction and the magnitude of the change in phenological synchrony, a research challenge identified by earlier studies (</w:t>
      </w:r>
      <w:proofErr w:type="spellStart"/>
      <w:r>
        <w:rPr>
          <w:color w:val="000000"/>
        </w:rPr>
        <w:t>Kharouba</w:t>
      </w:r>
      <w:proofErr w:type="spellEnd"/>
      <w:r>
        <w:rPr>
          <w:color w:val="000000"/>
        </w:rPr>
        <w:t xml:space="preserve"> et al. 2018).</w:t>
      </w:r>
    </w:p>
    <w:p w14:paraId="443AB2E7"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1AEE2C40" w14:textId="79DEFEE9" w:rsidR="001A179F" w:rsidRDefault="006B7108">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3.1.2).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5 and section 3.2.3). </w:t>
      </w:r>
    </w:p>
    <w:p w14:paraId="3E244F0B" w14:textId="4DEF747D" w:rsidR="001A179F" w:rsidRDefault="006B7108">
      <w:pPr>
        <w:pStyle w:val="NormalWeb"/>
        <w:spacing w:before="280" w:beforeAutospacing="0" w:afterAutospacing="0" w:line="480" w:lineRule="auto"/>
        <w:ind w:firstLine="720"/>
      </w:pPr>
      <w:r>
        <w:rPr>
          <w:color w:val="000000"/>
        </w:rPr>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t>
      </w:r>
      <w:r>
        <w:rPr>
          <w:color w:val="000000"/>
        </w:rPr>
        <w:lastRenderedPageBreak/>
        <w:t xml:space="preserve">would emerge too early some years. A shift in phenology that leads to emergence occurring too early (or too late) would cause severe budworm mortality and prevent its persistence in </w:t>
      </w:r>
      <w:r w:rsidR="00487067">
        <w:rPr>
          <w:color w:val="000000"/>
        </w:rPr>
        <w:t>some parts of its current distribution</w:t>
      </w:r>
      <w:r>
        <w:rPr>
          <w:color w:val="000000"/>
        </w:rPr>
        <w:t xml:space="preserve">. </w:t>
      </w:r>
      <w:r w:rsidR="00487067">
        <w:rPr>
          <w:color w:val="000000"/>
        </w:rPr>
        <w:t>Conversely,</w:t>
      </w:r>
      <w:r>
        <w:rPr>
          <w:color w:val="000000"/>
        </w:rPr>
        <w:t xml:space="preserve"> an increase in the persistence of the insect </w:t>
      </w:r>
      <w:r w:rsidR="00487067">
        <w:rPr>
          <w:color w:val="000000"/>
        </w:rPr>
        <w:t xml:space="preserve">in other regions </w:t>
      </w:r>
      <w:r>
        <w:rPr>
          <w:color w:val="000000"/>
        </w:rPr>
        <w:t xml:space="preserve">will increase damages </w:t>
      </w:r>
      <w:r w:rsidR="007B5CA4">
        <w:rPr>
          <w:color w:val="000000"/>
        </w:rPr>
        <w:t>to host trees</w:t>
      </w:r>
      <w:r>
        <w:rPr>
          <w:color w:val="000000"/>
        </w:rPr>
        <w:t xml:space="preserve">. Since insect pests (especially SBW) are one of the main drivers of forest composition in the black spruce, white spruce and balsam fir zones </w:t>
      </w:r>
      <w:bookmarkStart w:id="284" w:name="__Fieldmark__1253_3903614438"/>
      <w:r>
        <w:rPr>
          <w:color w:val="000000"/>
        </w:rPr>
        <w:t>(</w:t>
      </w:r>
      <w:bookmarkStart w:id="285" w:name="__Fieldmark__866_2495178454"/>
      <w:r>
        <w:rPr>
          <w:color w:val="000000"/>
        </w:rPr>
        <w:t>H</w:t>
      </w:r>
      <w:bookmarkStart w:id="286" w:name="__Fieldmark__999_942872385"/>
      <w:r>
        <w:rPr>
          <w:color w:val="000000"/>
        </w:rPr>
        <w:t>arper et al., 2003)</w:t>
      </w:r>
      <w:bookmarkEnd w:id="284"/>
      <w:bookmarkEnd w:id="285"/>
      <w:bookmarkEnd w:id="286"/>
      <w:r>
        <w:rPr>
          <w:color w:val="000000"/>
        </w:rPr>
        <w:t>, a change in phenological synchrony between these species may affect their future geographic distribution</w:t>
      </w:r>
      <w:r w:rsidR="00487067">
        <w:rPr>
          <w:color w:val="000000"/>
        </w:rPr>
        <w:t>s</w:t>
      </w:r>
      <w:r>
        <w:rPr>
          <w:color w:val="000000"/>
        </w:rPr>
        <w:t>. </w:t>
      </w:r>
    </w:p>
    <w:p w14:paraId="11F930E4" w14:textId="1AC90DD6" w:rsidR="001A179F" w:rsidRDefault="006B7108">
      <w:pPr>
        <w:pStyle w:val="NormalWeb"/>
        <w:spacing w:before="280" w:beforeAutospacing="0" w:afterAutospacing="0" w:line="480" w:lineRule="auto"/>
        <w:ind w:firstLine="720"/>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287" w:name="__Fieldmark__1274_3903614438"/>
      <w:r>
        <w:rPr>
          <w:color w:val="000000"/>
        </w:rPr>
        <w:t>(</w:t>
      </w:r>
      <w:bookmarkStart w:id="288" w:name="__Fieldmark__883_2495178454"/>
      <w:proofErr w:type="spellStart"/>
      <w:r>
        <w:rPr>
          <w:color w:val="000000"/>
        </w:rPr>
        <w:t>P</w:t>
      </w:r>
      <w:bookmarkStart w:id="289" w:name="__Fieldmark__1014_942872385"/>
      <w:r>
        <w:rPr>
          <w:color w:val="000000"/>
        </w:rPr>
        <w:t>ureswaran</w:t>
      </w:r>
      <w:proofErr w:type="spellEnd"/>
      <w:r>
        <w:rPr>
          <w:color w:val="000000"/>
        </w:rPr>
        <w:t xml:space="preserve">, </w:t>
      </w:r>
      <w:r>
        <w:t xml:space="preserve">De </w:t>
      </w:r>
      <w:proofErr w:type="spellStart"/>
      <w:r>
        <w:t>Grandpré</w:t>
      </w:r>
      <w:proofErr w:type="spellEnd"/>
      <w:r>
        <w:t>,</w:t>
      </w:r>
      <w:r>
        <w:rPr>
          <w:color w:val="000000"/>
        </w:rPr>
        <w:t xml:space="preserve"> et al., 2015)</w:t>
      </w:r>
      <w:bookmarkEnd w:id="287"/>
      <w:bookmarkEnd w:id="288"/>
      <w:bookmarkEnd w:id="289"/>
      <w:r>
        <w:rPr>
          <w:color w:val="000000"/>
        </w:rPr>
        <w:t>. Moreover, in northern sites, black spruce seems to be somehow protected because the budworm cannot establish for a long period due to a high frequency of cold years (</w:t>
      </w:r>
      <w:proofErr w:type="spellStart"/>
      <w:r>
        <w:rPr>
          <w:color w:val="000000"/>
        </w:rPr>
        <w:t>Pureswaran</w:t>
      </w:r>
      <w:proofErr w:type="spellEnd"/>
      <w:r>
        <w:rPr>
          <w:color w:val="000000"/>
        </w:rPr>
        <w:t xml:space="preserve">, </w:t>
      </w:r>
      <w:r>
        <w:t xml:space="preserve">De </w:t>
      </w:r>
      <w:proofErr w:type="spellStart"/>
      <w:r>
        <w:t>Grandpré</w:t>
      </w:r>
      <w:proofErr w:type="spellEnd"/>
      <w:r>
        <w:t>,</w:t>
      </w:r>
      <w:r>
        <w:rPr>
          <w:color w:val="000000"/>
        </w:rPr>
        <w:t xml:space="preserve">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black spruce.  </w:t>
      </w:r>
    </w:p>
    <w:p w14:paraId="1FD550C7" w14:textId="5C1DFCA1" w:rsidR="001A179F" w:rsidRDefault="006B710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290" w:name="__Fieldmark__1296_3903614438"/>
      <w:r>
        <w:rPr>
          <w:color w:val="000000"/>
        </w:rPr>
        <w:t>(</w:t>
      </w:r>
      <w:proofErr w:type="spellStart"/>
      <w:r>
        <w:rPr>
          <w:color w:val="000000"/>
        </w:rPr>
        <w:t>Deslauriers</w:t>
      </w:r>
      <w:proofErr w:type="spellEnd"/>
      <w:r>
        <w:rPr>
          <w:color w:val="000000"/>
        </w:rPr>
        <w:t xml:space="preserve"> et al., 2019)</w:t>
      </w:r>
      <w:bookmarkStart w:id="291" w:name="__Fieldmark__1034_942872385"/>
      <w:bookmarkStart w:id="292" w:name="__Fieldmark__901_2495178454"/>
      <w:bookmarkEnd w:id="290"/>
      <w:bookmarkEnd w:id="291"/>
      <w:bookmarkEnd w:id="292"/>
      <w:r>
        <w:rPr>
          <w:color w:val="000000"/>
        </w:rPr>
        <w:t xml:space="preserve">. According to our model, an increase in temperature should increase the mismatch by advancing the budworm phenology more than that of the tree. If defoliation leads to an advance in phenology for the tree, then the resulting </w:t>
      </w:r>
      <w:r>
        <w:rPr>
          <w:color w:val="000000"/>
        </w:rPr>
        <w:lastRenderedPageBreak/>
        <w:t>mismatch would stay close to the historical mismatch, which would reduce the benefit of this physiological response for the tree.</w:t>
      </w:r>
    </w:p>
    <w:p w14:paraId="5588B3B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78644481" w14:textId="7C6014D4" w:rsidR="001A179F" w:rsidRDefault="006B7108">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r w:rsidR="00FD1CBA">
        <w:rPr>
          <w:color w:val="000000"/>
        </w:rPr>
        <w:t>O</w:t>
      </w:r>
      <w:r>
        <w:rPr>
          <w:color w:val="000000"/>
        </w:rPr>
        <w:t xml:space="preserve">rganisms can </w:t>
      </w:r>
      <w:r w:rsidR="00FD1CBA">
        <w:rPr>
          <w:color w:val="000000"/>
        </w:rPr>
        <w:t xml:space="preserve">also </w:t>
      </w:r>
      <w:r>
        <w:rPr>
          <w:color w:val="000000"/>
        </w:rPr>
        <w:t xml:space="preserve">use temperature (or any other environmental variables) indirectly as cues for predicting an optimal time window to have access to resources or convenient environmental conditions (e.g., photoperiod, rainfall) </w:t>
      </w:r>
      <w:bookmarkStart w:id="293" w:name="__Fieldmark__1310_3903614438"/>
      <w:r>
        <w:rPr>
          <w:color w:val="000000"/>
        </w:rPr>
        <w:t>(</w:t>
      </w:r>
      <w:bookmarkStart w:id="294" w:name="__Fieldmark__912_2495178454"/>
      <w:r>
        <w:rPr>
          <w:color w:val="000000"/>
        </w:rPr>
        <w:t>M</w:t>
      </w:r>
      <w:bookmarkStart w:id="295" w:name="__Fieldmark__1043_942872385"/>
      <w:r>
        <w:rPr>
          <w:color w:val="000000"/>
        </w:rPr>
        <w:t>cNamara et al., 2011)</w:t>
      </w:r>
      <w:bookmarkEnd w:id="293"/>
      <w:bookmarkEnd w:id="294"/>
      <w:bookmarkEnd w:id="295"/>
      <w:r>
        <w:rPr>
          <w:color w:val="000000"/>
        </w:rPr>
        <w:t>. </w:t>
      </w:r>
    </w:p>
    <w:p w14:paraId="39A509D1" w14:textId="77777777" w:rsidR="001A179F" w:rsidRDefault="006B7108">
      <w:pPr>
        <w:pStyle w:val="NormalWeb"/>
        <w:spacing w:before="280" w:beforeAutospacing="0" w:afterAutospacing="0" w:line="480" w:lineRule="auto"/>
      </w:pPr>
      <w:r>
        <w:rPr>
          <w:color w:val="000000"/>
        </w:rPr>
        <w:t xml:space="preserve">    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296" w:name="__Fieldmark__1324_3903614438"/>
      <w:proofErr w:type="spellStart"/>
      <w:r>
        <w:rPr>
          <w:color w:val="000000"/>
        </w:rPr>
        <w:t>L</w:t>
      </w:r>
      <w:bookmarkStart w:id="297" w:name="__Fieldmark__922_2495178454"/>
      <w:r>
        <w:rPr>
          <w:color w:val="000000"/>
        </w:rPr>
        <w:t>i</w:t>
      </w:r>
      <w:bookmarkStart w:id="298" w:name="__Fieldmark__1050_942872385"/>
      <w:r>
        <w:rPr>
          <w:color w:val="000000"/>
        </w:rPr>
        <w:t>ndén</w:t>
      </w:r>
      <w:proofErr w:type="spellEnd"/>
      <w:r>
        <w:rPr>
          <w:color w:val="000000"/>
        </w:rPr>
        <w:t>, 2018</w:t>
      </w:r>
      <w:bookmarkEnd w:id="296"/>
      <w:bookmarkEnd w:id="297"/>
      <w:bookmarkEnd w:id="298"/>
      <w:r>
        <w:rPr>
          <w:color w:val="000000"/>
        </w:rPr>
        <w:t xml:space="preserve">) while others showed that, in some cases, time lag between phenological peak dates was a better predictor of resource availability than the overlap between phenological distributions </w:t>
      </w:r>
      <w:bookmarkStart w:id="299" w:name="__Fieldmark__1335_3903614438"/>
      <w:r>
        <w:rPr>
          <w:color w:val="000000"/>
        </w:rPr>
        <w:t>(</w:t>
      </w:r>
      <w:bookmarkStart w:id="300" w:name="__Fieldmark__929_2495178454"/>
      <w:proofErr w:type="spellStart"/>
      <w:r>
        <w:rPr>
          <w:color w:val="000000"/>
        </w:rPr>
        <w:t>R</w:t>
      </w:r>
      <w:bookmarkStart w:id="301" w:name="__Fieldmark__1055_942872385"/>
      <w:r>
        <w:rPr>
          <w:color w:val="000000"/>
        </w:rPr>
        <w:t>amakers</w:t>
      </w:r>
      <w:proofErr w:type="spellEnd"/>
      <w:r>
        <w:rPr>
          <w:color w:val="000000"/>
        </w:rPr>
        <w:t xml:space="preserve"> et al., 2020)</w:t>
      </w:r>
      <w:bookmarkEnd w:id="299"/>
      <w:bookmarkEnd w:id="300"/>
      <w:bookmarkEnd w:id="301"/>
      <w:r>
        <w:rPr>
          <w:color w:val="000000"/>
        </w:rPr>
        <w:t>.  </w:t>
      </w:r>
    </w:p>
    <w:p w14:paraId="0B7661A2" w14:textId="679BA763" w:rsidR="001A179F" w:rsidRDefault="006B7108">
      <w:pPr>
        <w:pStyle w:val="NormalWeb"/>
        <w:spacing w:before="280" w:beforeAutospacing="0" w:afterAutospacing="0" w:line="480" w:lineRule="auto"/>
        <w:ind w:firstLine="720"/>
      </w:pPr>
      <w:r>
        <w:rPr>
          <w:color w:val="000000"/>
        </w:rPr>
        <w:t>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w:t>
      </w:r>
      <w:r>
        <w:rPr>
          <w:color w:val="000000"/>
        </w:rPr>
        <w:lastRenderedPageBreak/>
        <w:t xml:space="preserve">hour time interval for temperatures (used throughout the present study) since variations within a day may allow for development during a few hours, even when the average temperature over the whole day may not. </w:t>
      </w:r>
    </w:p>
    <w:p w14:paraId="578C3AFF" w14:textId="67A4042D" w:rsidR="001A179F" w:rsidRDefault="006B7108">
      <w:pPr>
        <w:pStyle w:val="NormalWeb"/>
        <w:spacing w:before="280" w:beforeAutospacing="0" w:afterAutospacing="0" w:line="480" w:lineRule="auto"/>
        <w:ind w:firstLine="720"/>
      </w:pPr>
      <w:r>
        <w:rPr>
          <w:color w:val="000000"/>
        </w:rPr>
        <w:t xml:space="preserve">The second one occurs at a broader timescale (e.g., weekly). For the study system, temperature data </w:t>
      </w:r>
      <w:r w:rsidR="00FD1CBA">
        <w:rPr>
          <w:color w:val="000000"/>
        </w:rPr>
        <w:t>modelled by</w:t>
      </w:r>
      <w:r>
        <w:rPr>
          <w:color w:val="000000"/>
        </w:rPr>
        <w:t xml:space="preserve"> </w:t>
      </w:r>
      <w:proofErr w:type="spellStart"/>
      <w:r>
        <w:rPr>
          <w:color w:val="000000"/>
        </w:rPr>
        <w:t>BioSim</w:t>
      </w:r>
      <w:proofErr w:type="spellEnd"/>
      <w:r>
        <w:rPr>
          <w:color w:val="000000"/>
        </w:rPr>
        <w:t xml:space="preserve"> </w:t>
      </w:r>
      <w:bookmarkStart w:id="302" w:name="__Fieldmark__1350_3903614438"/>
      <w:r>
        <w:rPr>
          <w:color w:val="000000"/>
        </w:rPr>
        <w:t>(</w:t>
      </w:r>
      <w:bookmarkStart w:id="303" w:name="__Fieldmark__940_2495178454"/>
      <w:proofErr w:type="spellStart"/>
      <w:r>
        <w:rPr>
          <w:color w:val="000000"/>
        </w:rPr>
        <w:t>R</w:t>
      </w:r>
      <w:bookmarkStart w:id="304" w:name="__Fieldmark__1072_942872385"/>
      <w:r>
        <w:rPr>
          <w:color w:val="000000"/>
        </w:rPr>
        <w:t>égnière</w:t>
      </w:r>
      <w:proofErr w:type="spellEnd"/>
      <w:r>
        <w:rPr>
          <w:color w:val="000000"/>
        </w:rPr>
        <w:t xml:space="preserve">, </w:t>
      </w:r>
      <w:r>
        <w:t>Saint-</w:t>
      </w:r>
      <w:proofErr w:type="spellStart"/>
      <w:r>
        <w:t>Amant</w:t>
      </w:r>
      <w:proofErr w:type="spellEnd"/>
      <w:r>
        <w:t xml:space="preserve">, </w:t>
      </w:r>
      <w:proofErr w:type="spellStart"/>
      <w:r>
        <w:t>Béchard</w:t>
      </w:r>
      <w:proofErr w:type="spellEnd"/>
      <w:r>
        <w:t>, et al.</w:t>
      </w:r>
      <w:r>
        <w:rPr>
          <w:color w:val="000000"/>
        </w:rPr>
        <w:t>, 2014)</w:t>
      </w:r>
      <w:bookmarkEnd w:id="302"/>
      <w:bookmarkEnd w:id="303"/>
      <w:bookmarkEnd w:id="304"/>
      <w:r>
        <w:rPr>
          <w:color w:val="000000"/>
        </w:rPr>
        <w:t xml:space="preserve"> lead to realistic emergence and budburst dates when compared to real data (see section 3.2)</w:t>
      </w:r>
      <w:r w:rsidR="00487067">
        <w:rPr>
          <w:color w:val="000000"/>
        </w:rPr>
        <w:t xml:space="preserve"> and to a phenological mismatch, </w:t>
      </w:r>
      <w:r w:rsidR="00384A25">
        <w:rPr>
          <w:color w:val="000000"/>
        </w:rPr>
        <w:t>i.e.,</w:t>
      </w:r>
      <w:r w:rsidR="00487067">
        <w:rPr>
          <w:color w:val="000000"/>
        </w:rPr>
        <w:t xml:space="preserve"> </w:t>
      </w:r>
      <w:r>
        <w:rPr>
          <w:color w:val="000000"/>
        </w:rPr>
        <w:t>budworm usually emerg</w:t>
      </w:r>
      <w:r w:rsidR="00487067">
        <w:rPr>
          <w:color w:val="000000"/>
        </w:rPr>
        <w:t>ing</w:t>
      </w:r>
      <w:r>
        <w:rPr>
          <w:color w:val="000000"/>
        </w:rPr>
        <w:t xml:space="preserve"> before budburst, </w:t>
      </w:r>
      <w:r w:rsidR="00487067">
        <w:rPr>
          <w:color w:val="000000"/>
        </w:rPr>
        <w:t xml:space="preserve">similar to </w:t>
      </w:r>
      <w:r>
        <w:rPr>
          <w:color w:val="000000"/>
        </w:rPr>
        <w:t>field</w:t>
      </w:r>
      <w:r w:rsidR="00487067">
        <w:rPr>
          <w:color w:val="000000"/>
        </w:rPr>
        <w:t xml:space="preserve"> observations</w:t>
      </w:r>
      <w:r>
        <w:rPr>
          <w:color w:val="000000"/>
        </w:rPr>
        <w:t xml:space="preserve"> </w:t>
      </w:r>
      <w:bookmarkStart w:id="305" w:name="__Fieldmark__1361_3903614438"/>
      <w:r>
        <w:rPr>
          <w:color w:val="000000"/>
        </w:rPr>
        <w:t>(</w:t>
      </w:r>
      <w:bookmarkStart w:id="306" w:name="__Fieldmark__947_2495178454"/>
      <w:proofErr w:type="spellStart"/>
      <w:r>
        <w:rPr>
          <w:color w:val="000000"/>
        </w:rPr>
        <w:t>P</w:t>
      </w:r>
      <w:bookmarkStart w:id="307" w:name="__Fieldmark__1077_942872385"/>
      <w:r>
        <w:rPr>
          <w:color w:val="000000"/>
        </w:rPr>
        <w:t>ureswaran</w:t>
      </w:r>
      <w:proofErr w:type="spellEnd"/>
      <w:r>
        <w:rPr>
          <w:color w:val="000000"/>
        </w:rPr>
        <w:t xml:space="preserve">, </w:t>
      </w:r>
      <w:proofErr w:type="spellStart"/>
      <w:r>
        <w:t>Neau</w:t>
      </w:r>
      <w:proofErr w:type="spellEnd"/>
      <w:r>
        <w:t>,</w:t>
      </w:r>
      <w:r>
        <w:rPr>
          <w:color w:val="000000"/>
        </w:rPr>
        <w:t xml:space="preserve"> et al., 2019)</w:t>
      </w:r>
      <w:bookmarkEnd w:id="305"/>
      <w:bookmarkEnd w:id="306"/>
      <w:bookmarkEnd w:id="307"/>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39C03CDA" w14:textId="76EEE2EA" w:rsidR="001A179F" w:rsidRDefault="006B7108">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t>
      </w:r>
      <w:r w:rsidR="00FD1CBA">
        <w:rPr>
          <w:color w:val="000000"/>
        </w:rPr>
        <w:t xml:space="preserve">could </w:t>
      </w:r>
      <w:r>
        <w:rPr>
          <w:color w:val="000000"/>
        </w:rPr>
        <w:t xml:space="preserve">lead to new insights on the dynamics of the systems. Our model could be linked to models that explore the consequences of phenological mismatch on the population dynamics of consumer – resource systems (e.g., </w:t>
      </w:r>
      <w:bookmarkStart w:id="308" w:name="__Fieldmark__1386_3903614438"/>
      <w:proofErr w:type="spellStart"/>
      <w:r>
        <w:rPr>
          <w:color w:val="000000"/>
        </w:rPr>
        <w:t>B</w:t>
      </w:r>
      <w:bookmarkStart w:id="309" w:name="__Fieldmark__965_2495178454"/>
      <w:r>
        <w:rPr>
          <w:color w:val="000000"/>
        </w:rPr>
        <w:t>e</w:t>
      </w:r>
      <w:bookmarkStart w:id="310" w:name="__Fieldmark__1095_942872385"/>
      <w:r>
        <w:rPr>
          <w:color w:val="000000"/>
        </w:rPr>
        <w:t>wick</w:t>
      </w:r>
      <w:proofErr w:type="spellEnd"/>
      <w:r>
        <w:rPr>
          <w:color w:val="000000"/>
        </w:rPr>
        <w:t xml:space="preserve"> et al., 2016)</w:t>
      </w:r>
      <w:bookmarkEnd w:id="308"/>
      <w:bookmarkEnd w:id="309"/>
      <w:bookmarkEnd w:id="310"/>
      <w:r>
        <w:rPr>
          <w:color w:val="000000"/>
        </w:rPr>
        <w:t>.</w:t>
      </w:r>
    </w:p>
    <w:p w14:paraId="4E5B03F3" w14:textId="77777777" w:rsidR="00F64257" w:rsidRDefault="00F64257">
      <w:pPr>
        <w:spacing w:after="0" w:line="240" w:lineRule="auto"/>
        <w:rPr>
          <w:rFonts w:ascii="Times New Roman" w:eastAsia="Times New Roman" w:hAnsi="Times New Roman" w:cs="Times New Roman"/>
          <w:b/>
          <w:bCs/>
          <w:color w:val="000000"/>
          <w:kern w:val="2"/>
          <w:sz w:val="32"/>
          <w:szCs w:val="32"/>
          <w:lang w:eastAsia="en-CA"/>
        </w:rPr>
      </w:pPr>
      <w:r>
        <w:rPr>
          <w:color w:val="000000"/>
          <w:sz w:val="32"/>
          <w:szCs w:val="32"/>
        </w:rPr>
        <w:br w:type="page"/>
      </w:r>
    </w:p>
    <w:p w14:paraId="1EEB4679" w14:textId="42A1A59B" w:rsidR="001A179F" w:rsidRDefault="006B7108" w:rsidP="00B7044F">
      <w:pPr>
        <w:pStyle w:val="Titre1"/>
        <w:spacing w:before="240" w:beforeAutospacing="0" w:after="280" w:afterAutospacing="0" w:line="480" w:lineRule="auto"/>
      </w:pPr>
      <w:r>
        <w:rPr>
          <w:color w:val="000000"/>
          <w:sz w:val="32"/>
          <w:szCs w:val="32"/>
        </w:rPr>
        <w:lastRenderedPageBreak/>
        <w:t>Acknowledgement</w:t>
      </w:r>
    </w:p>
    <w:p w14:paraId="42FB4A2D" w14:textId="77777777" w:rsidR="001A179F" w:rsidRDefault="006B7108" w:rsidP="00B7044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w:t>
      </w:r>
      <w:proofErr w:type="spellStart"/>
      <w:r>
        <w:rPr>
          <w:rFonts w:ascii="Times New Roman" w:hAnsi="Times New Roman" w:cs="Times New Roman"/>
          <w:color w:val="000000"/>
          <w:sz w:val="24"/>
          <w:szCs w:val="24"/>
        </w:rPr>
        <w:t>Amant</w:t>
      </w:r>
      <w:proofErr w:type="spellEnd"/>
      <w:r>
        <w:rPr>
          <w:rFonts w:ascii="Times New Roman" w:hAnsi="Times New Roman" w:cs="Times New Roman"/>
          <w:color w:val="000000"/>
          <w:sz w:val="24"/>
          <w:szCs w:val="24"/>
        </w:rPr>
        <w:t xml:space="preserve"> for his helpful guidance to obtain temperature data from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and Dr. Jacques </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for sharing data on balsam fir phenology. This study was funded by the Healthy Forest Partnership.</w:t>
      </w:r>
    </w:p>
    <w:p w14:paraId="3BBDB394" w14:textId="47284814" w:rsidR="00841091" w:rsidRPr="00DF7FD4" w:rsidRDefault="00B1434E" w:rsidP="00841091">
      <w:pPr>
        <w:pStyle w:val="Titre1"/>
        <w:rPr>
          <w:sz w:val="32"/>
          <w:szCs w:val="32"/>
        </w:rPr>
      </w:pPr>
      <w:r>
        <w:rPr>
          <w:sz w:val="32"/>
          <w:szCs w:val="32"/>
        </w:rPr>
        <w:t>A</w:t>
      </w:r>
      <w:r w:rsidR="00841091" w:rsidRPr="00DF7FD4">
        <w:rPr>
          <w:sz w:val="32"/>
          <w:szCs w:val="32"/>
        </w:rPr>
        <w:t>uthors</w:t>
      </w:r>
      <w:r>
        <w:rPr>
          <w:sz w:val="32"/>
          <w:szCs w:val="32"/>
        </w:rPr>
        <w:t>’ contribution</w:t>
      </w:r>
    </w:p>
    <w:p w14:paraId="0712CB11" w14:textId="3E037B74" w:rsidR="00841091" w:rsidRPr="00C21567" w:rsidRDefault="00C21567">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 xml:space="preserve">All authors conceptualized the study. FL and SP built the theoretical model. SP calibrated the tree model, gathered the temperature data, and performed the simulations. SP, JNC and FL </w:t>
      </w:r>
      <w:r w:rsidR="002A7A99">
        <w:rPr>
          <w:rFonts w:ascii="Times New Roman" w:hAnsi="Times New Roman" w:cs="Times New Roman"/>
          <w:color w:val="000000"/>
          <w:sz w:val="24"/>
          <w:szCs w:val="24"/>
        </w:rPr>
        <w:t>analyzed</w:t>
      </w:r>
      <w:r w:rsidRPr="00C21567">
        <w:rPr>
          <w:rFonts w:ascii="Times New Roman" w:hAnsi="Times New Roman" w:cs="Times New Roman"/>
          <w:color w:val="000000"/>
          <w:sz w:val="24"/>
          <w:szCs w:val="24"/>
        </w:rPr>
        <w:t xml:space="preserve"> the results, wrote and edited the manuscript.</w:t>
      </w:r>
    </w:p>
    <w:p w14:paraId="05D0EED3" w14:textId="77777777" w:rsidR="00841091" w:rsidRPr="00DF7FD4" w:rsidRDefault="00841091" w:rsidP="00841091">
      <w:pPr>
        <w:pStyle w:val="Titre1"/>
        <w:rPr>
          <w:sz w:val="32"/>
          <w:szCs w:val="32"/>
        </w:rPr>
      </w:pPr>
      <w:r w:rsidRPr="00DF7FD4">
        <w:rPr>
          <w:sz w:val="32"/>
          <w:szCs w:val="32"/>
        </w:rPr>
        <w:t>Data Availability</w:t>
      </w:r>
    </w:p>
    <w:p w14:paraId="3D597F5B" w14:textId="18161598" w:rsidR="001A179F" w:rsidRDefault="00F85E2E">
      <w:pPr>
        <w:spacing w:line="480" w:lineRule="auto"/>
        <w:rPr>
          <w:rFonts w:ascii="Times New Roman" w:hAnsi="Times New Roman" w:cs="Times New Roman"/>
          <w:color w:val="000000"/>
          <w:sz w:val="24"/>
          <w:szCs w:val="24"/>
        </w:rPr>
      </w:pPr>
      <w:r>
        <w:rPr>
          <w:rFonts w:ascii="Times New Roman" w:hAnsi="Times New Roman" w:cs="Times New Roman"/>
        </w:rPr>
        <w:t>C</w:t>
      </w:r>
      <w:r w:rsidR="00D605DF">
        <w:rPr>
          <w:rFonts w:ascii="Times New Roman" w:hAnsi="Times New Roman" w:cs="Times New Roman"/>
        </w:rPr>
        <w:t xml:space="preserve">ode will be stored on </w:t>
      </w:r>
      <w:proofErr w:type="spellStart"/>
      <w:r w:rsidR="00D605DF">
        <w:rPr>
          <w:rFonts w:ascii="Times New Roman" w:hAnsi="Times New Roman" w:cs="Times New Roman"/>
        </w:rPr>
        <w:t>Zenodo</w:t>
      </w:r>
      <w:proofErr w:type="spellEnd"/>
      <w:r w:rsidR="00D605DF">
        <w:rPr>
          <w:rFonts w:ascii="Times New Roman" w:hAnsi="Times New Roman" w:cs="Times New Roman"/>
        </w:rPr>
        <w:t xml:space="preserve"> public depository. </w:t>
      </w:r>
      <w:r w:rsidR="00B634D6">
        <w:rPr>
          <w:rFonts w:ascii="Times New Roman" w:hAnsi="Times New Roman" w:cs="Times New Roman"/>
        </w:rPr>
        <w:t>D</w:t>
      </w:r>
      <w:r w:rsidR="00DF7FD4">
        <w:rPr>
          <w:rFonts w:ascii="Times New Roman" w:hAnsi="Times New Roman" w:cs="Times New Roman"/>
        </w:rPr>
        <w:t>ata o</w:t>
      </w:r>
      <w:r w:rsidR="00B634D6">
        <w:rPr>
          <w:rFonts w:ascii="Times New Roman" w:hAnsi="Times New Roman" w:cs="Times New Roman"/>
        </w:rPr>
        <w:t>n</w:t>
      </w:r>
      <w:r w:rsidR="00DF7FD4">
        <w:rPr>
          <w:rFonts w:ascii="Times New Roman" w:hAnsi="Times New Roman" w:cs="Times New Roman"/>
        </w:rPr>
        <w:t xml:space="preserve"> balsam fir </w:t>
      </w:r>
      <w:r w:rsidR="00B634D6">
        <w:rPr>
          <w:rFonts w:ascii="Times New Roman" w:hAnsi="Times New Roman" w:cs="Times New Roman"/>
        </w:rPr>
        <w:t xml:space="preserve">phenology </w:t>
      </w:r>
      <w:r w:rsidR="00DF7FD4">
        <w:rPr>
          <w:rFonts w:ascii="Times New Roman" w:hAnsi="Times New Roman" w:cs="Times New Roman"/>
        </w:rPr>
        <w:t xml:space="preserve">can be made available on demand to Dr. J. </w:t>
      </w:r>
      <w:proofErr w:type="spellStart"/>
      <w:r w:rsidR="00DF7FD4">
        <w:rPr>
          <w:rFonts w:ascii="Times New Roman" w:hAnsi="Times New Roman" w:cs="Times New Roman"/>
        </w:rPr>
        <w:t>Régnière</w:t>
      </w:r>
      <w:proofErr w:type="spellEnd"/>
      <w:r w:rsidR="00DF7FD4">
        <w:rPr>
          <w:rFonts w:ascii="Times New Roman" w:hAnsi="Times New Roman" w:cs="Times New Roman"/>
        </w:rPr>
        <w:t xml:space="preserve"> (Natural Resource</w:t>
      </w:r>
      <w:r w:rsidR="00991E1A">
        <w:rPr>
          <w:rFonts w:ascii="Times New Roman" w:hAnsi="Times New Roman" w:cs="Times New Roman"/>
        </w:rPr>
        <w:t>s</w:t>
      </w:r>
      <w:r w:rsidR="00DF7FD4">
        <w:rPr>
          <w:rFonts w:ascii="Times New Roman" w:hAnsi="Times New Roman" w:cs="Times New Roman"/>
        </w:rPr>
        <w:t xml:space="preserve"> Canada).</w:t>
      </w:r>
      <w:r w:rsidR="006B7108">
        <w:br w:type="page"/>
      </w:r>
    </w:p>
    <w:p w14:paraId="2D77AC30" w14:textId="77777777" w:rsidR="001A179F" w:rsidRDefault="006B7108">
      <w:pPr>
        <w:pStyle w:val="Titre1"/>
        <w:spacing w:before="280" w:after="280" w:line="480" w:lineRule="auto"/>
        <w:rPr>
          <w:sz w:val="32"/>
          <w:szCs w:val="32"/>
        </w:rPr>
      </w:pPr>
      <w:r>
        <w:rPr>
          <w:sz w:val="32"/>
          <w:szCs w:val="32"/>
        </w:rPr>
        <w:lastRenderedPageBreak/>
        <w:t>References</w:t>
      </w:r>
    </w:p>
    <w:p w14:paraId="6315770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C247CE">
        <w:rPr>
          <w:rFonts w:ascii="Times New Roman" w:hAnsi="Times New Roman" w:cs="Times New Roman"/>
          <w:sz w:val="24"/>
          <w:szCs w:val="24"/>
        </w:rPr>
        <w:t>Amarasekare</w:t>
      </w:r>
      <w:proofErr w:type="spellEnd"/>
      <w:r w:rsidRPr="00C247CE">
        <w:rPr>
          <w:rFonts w:ascii="Times New Roman" w:hAnsi="Times New Roman" w:cs="Times New Roman"/>
          <w:sz w:val="24"/>
          <w:szCs w:val="24"/>
        </w:rPr>
        <w:t xml:space="preserve">, P., &amp; Coutinho, R. M. (2014). </w:t>
      </w:r>
      <w:r>
        <w:rPr>
          <w:rFonts w:ascii="Times New Roman" w:hAnsi="Times New Roman" w:cs="Times New Roman"/>
          <w:sz w:val="24"/>
          <w:szCs w:val="24"/>
        </w:rPr>
        <w:t xml:space="preserve">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 xml:space="preserve">(3), E50-65.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10.1086/677386</w:t>
      </w:r>
    </w:p>
    <w:p w14:paraId="4983BC87" w14:textId="1AC813BB" w:rsidR="001A179F"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Bale, J. S., Masters, G. J., Hodkinson, I. D., </w:t>
      </w:r>
      <w:proofErr w:type="spellStart"/>
      <w:r>
        <w:rPr>
          <w:rFonts w:ascii="Times New Roman" w:hAnsi="Times New Roman" w:cs="Times New Roman"/>
          <w:sz w:val="24"/>
          <w:szCs w:val="24"/>
        </w:rPr>
        <w:t>Awmack</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Bezemer</w:t>
      </w:r>
      <w:proofErr w:type="spellEnd"/>
      <w:r>
        <w:rPr>
          <w:rFonts w:ascii="Times New Roman" w:hAnsi="Times New Roman" w:cs="Times New Roman"/>
          <w:sz w:val="24"/>
          <w:szCs w:val="24"/>
        </w:rPr>
        <w:t>, T. M., Brown, V. K.,</w:t>
      </w:r>
      <w:r w:rsid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Butterfield,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Buse, A</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Coulson,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Farrar,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Good,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E. G.</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Harrington, R</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Hartley, S</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Jones, T. H</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Lindroth</w:t>
      </w:r>
      <w:proofErr w:type="spellEnd"/>
      <w:r w:rsidR="00BB0C6E" w:rsidRPr="000966E2">
        <w:rPr>
          <w:rFonts w:ascii="Times New Roman" w:hAnsi="Times New Roman" w:cs="Times New Roman"/>
          <w:sz w:val="24"/>
          <w:szCs w:val="24"/>
        </w:rPr>
        <w:t>, R</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L.</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Press, M</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Symrnioudis</w:t>
      </w:r>
      <w:proofErr w:type="spellEnd"/>
      <w:r w:rsidR="00BB0C6E" w:rsidRPr="000966E2">
        <w:rPr>
          <w:rFonts w:ascii="Times New Roman" w:hAnsi="Times New Roman" w:cs="Times New Roman"/>
          <w:sz w:val="24"/>
          <w:szCs w:val="24"/>
        </w:rPr>
        <w:t>, I</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Watt, A</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D.</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Whittaker, J. B. (2002). Herbivory in global climate change research: direct effects of rising temperature on insect herbivores. </w:t>
      </w:r>
      <w:r w:rsidRPr="00BB0C6E">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sidRPr="00BB0C6E">
        <w:rPr>
          <w:rFonts w:ascii="Times New Roman" w:hAnsi="Times New Roman" w:cs="Times New Roman"/>
          <w:sz w:val="24"/>
          <w:szCs w:val="24"/>
        </w:rPr>
        <w:t>8</w:t>
      </w:r>
      <w:r>
        <w:rPr>
          <w:rFonts w:ascii="Times New Roman" w:hAnsi="Times New Roman" w:cs="Times New Roman"/>
          <w:sz w:val="24"/>
          <w:szCs w:val="24"/>
        </w:rPr>
        <w:t xml:space="preserve">(1), 1–16.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10.1046/j.1365-2486.2002.00451.x</w:t>
      </w:r>
    </w:p>
    <w:p w14:paraId="5DE46C5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w:t>
      </w:r>
      <w:proofErr w:type="spellStart"/>
      <w:r>
        <w:rPr>
          <w:rFonts w:ascii="Times New Roman" w:hAnsi="Times New Roman" w:cs="Times New Roman"/>
          <w:sz w:val="24"/>
          <w:szCs w:val="24"/>
        </w:rPr>
        <w:t>minnesota</w:t>
      </w:r>
      <w:proofErr w:type="spellEnd"/>
      <w:r>
        <w:rPr>
          <w:rFonts w:ascii="Times New Roman" w:hAnsi="Times New Roman" w:cs="Times New Roman"/>
          <w:sz w:val="24"/>
          <w:szCs w:val="24"/>
        </w:rPr>
        <w:t xml:space="preserve">. </w:t>
      </w:r>
      <w:r w:rsidRPr="00BB0C6E">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sidRPr="00BB0C6E">
        <w:rPr>
          <w:rFonts w:ascii="Times New Roman" w:hAnsi="Times New Roman" w:cs="Times New Roman"/>
          <w:sz w:val="24"/>
          <w:szCs w:val="24"/>
        </w:rPr>
        <w:t>54</w:t>
      </w:r>
      <w:r>
        <w:rPr>
          <w:rFonts w:ascii="Times New Roman" w:hAnsi="Times New Roman" w:cs="Times New Roman"/>
          <w:sz w:val="24"/>
          <w:szCs w:val="24"/>
        </w:rPr>
        <w:t xml:space="preserve">(2), 175–177.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aesa</w:t>
      </w:r>
      <w:proofErr w:type="spellEnd"/>
      <w:r>
        <w:rPr>
          <w:rFonts w:ascii="Times New Roman" w:hAnsi="Times New Roman" w:cs="Times New Roman"/>
          <w:sz w:val="24"/>
          <w:szCs w:val="24"/>
        </w:rPr>
        <w:t>/54.2.175</w:t>
      </w:r>
    </w:p>
    <w:p w14:paraId="1F1D5BF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Bewick</w:t>
      </w:r>
      <w:proofErr w:type="spellEnd"/>
      <w:r>
        <w:rPr>
          <w:rFonts w:ascii="Times New Roman" w:hAnsi="Times New Roman" w:cs="Times New Roman"/>
          <w:sz w:val="24"/>
          <w:szCs w:val="24"/>
        </w:rPr>
        <w:t xml:space="preserve">, S., Cantrell, R. S., </w:t>
      </w:r>
      <w:proofErr w:type="spellStart"/>
      <w:r>
        <w:rPr>
          <w:rFonts w:ascii="Times New Roman" w:hAnsi="Times New Roman" w:cs="Times New Roman"/>
          <w:sz w:val="24"/>
          <w:szCs w:val="24"/>
        </w:rPr>
        <w:t>Cosner</w:t>
      </w:r>
      <w:proofErr w:type="spellEnd"/>
      <w:r>
        <w:rPr>
          <w:rFonts w:ascii="Times New Roman" w:hAnsi="Times New Roman" w:cs="Times New Roman"/>
          <w:sz w:val="24"/>
          <w:szCs w:val="24"/>
        </w:rPr>
        <w:t xml:space="preserve">,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445EC19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Blais</w:t>
      </w:r>
      <w:proofErr w:type="spellEnd"/>
      <w:r>
        <w:rPr>
          <w:rFonts w:ascii="Times New Roman" w:hAnsi="Times New Roman" w:cs="Times New Roman"/>
          <w:sz w:val="24"/>
          <w:szCs w:val="24"/>
        </w:rPr>
        <w:t xml:space="preserve">, J. R. (1957). Some relationships of the spruce budworm, </w:t>
      </w:r>
      <w:proofErr w:type="spellStart"/>
      <w:r>
        <w:rPr>
          <w:rFonts w:ascii="Times New Roman" w:hAnsi="Times New Roman" w:cs="Times New Roman"/>
          <w:sz w:val="24"/>
          <w:szCs w:val="24"/>
        </w:rPr>
        <w:t>Choristoneura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fumiferana</w:t>
      </w:r>
      <w:proofErr w:type="spellEnd"/>
      <w:r>
        <w:rPr>
          <w:rFonts w:ascii="Times New Roman" w:hAnsi="Times New Roman" w:cs="Times New Roman"/>
          <w:sz w:val="24"/>
          <w:szCs w:val="24"/>
        </w:rPr>
        <w:t xml:space="preserve"> (Clem.) to black spruce, </w:t>
      </w:r>
      <w:proofErr w:type="spellStart"/>
      <w:r>
        <w:rPr>
          <w:rFonts w:ascii="Times New Roman" w:hAnsi="Times New Roman" w:cs="Times New Roman"/>
          <w:sz w:val="24"/>
          <w:szCs w:val="24"/>
        </w:rPr>
        <w:t>Picea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Moench</w:t>
      </w:r>
      <w:proofErr w:type="spellEnd"/>
      <w:r>
        <w:rPr>
          <w:rFonts w:ascii="Times New Roman" w:hAnsi="Times New Roman" w:cs="Times New Roman"/>
          <w:sz w:val="24"/>
          <w:szCs w:val="24"/>
        </w:rPr>
        <w:t xml:space="preserve">)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(4), 364–372.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10.5558/tfc33364-4</w:t>
      </w:r>
    </w:p>
    <w:p w14:paraId="02359F0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w:t>
      </w:r>
      <w:proofErr w:type="spellStart"/>
      <w:r>
        <w:rPr>
          <w:rFonts w:ascii="Times New Roman" w:hAnsi="Times New Roman" w:cs="Times New Roman"/>
          <w:sz w:val="24"/>
          <w:szCs w:val="24"/>
        </w:rPr>
        <w:t>Bijlsma</w:t>
      </w:r>
      <w:proofErr w:type="spellEnd"/>
      <w:r>
        <w:rPr>
          <w:rFonts w:ascii="Times New Roman" w:hAnsi="Times New Roman" w:cs="Times New Roman"/>
          <w:sz w:val="24"/>
          <w:szCs w:val="24"/>
        </w:rPr>
        <w:t xml:space="preserve">,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 xml:space="preserve">(1), 73–83.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10.1111/j.1365-2656.2008.01458.x</w:t>
      </w:r>
    </w:p>
    <w:p w14:paraId="5E230CA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 xml:space="preserve">(6835), 296–298.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10.1038/35077063</w:t>
      </w:r>
    </w:p>
    <w:p w14:paraId="01A99AEC"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xml:space="preserve">, 337–347.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10.1006/jtbi.2000.2178</w:t>
      </w:r>
    </w:p>
    <w:p w14:paraId="62A90CF3"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&amp;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 xml:space="preserve">(1), 159–182.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10.1146/annurev-ecolsys-110316-022706</w:t>
      </w:r>
    </w:p>
    <w:p w14:paraId="0A62AF7B"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Cobbold</w:t>
      </w:r>
      <w:proofErr w:type="spellEnd"/>
      <w:r>
        <w:rPr>
          <w:rFonts w:ascii="Times New Roman" w:hAnsi="Times New Roman" w:cs="Times New Roman"/>
          <w:sz w:val="24"/>
          <w:szCs w:val="24"/>
        </w:rPr>
        <w:t xml:space="preserve">,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 xml:space="preserve">(5), 1052–1081.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10.1007/s11538-010-9552-1</w:t>
      </w:r>
    </w:p>
    <w:p w14:paraId="06F2C1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w:t>
      </w:r>
      <w:proofErr w:type="spellStart"/>
      <w:r>
        <w:rPr>
          <w:rFonts w:ascii="Times New Roman" w:hAnsi="Times New Roman" w:cs="Times New Roman"/>
          <w:sz w:val="24"/>
          <w:szCs w:val="24"/>
        </w:rPr>
        <w:t>Lajeunesse</w:t>
      </w:r>
      <w:proofErr w:type="spellEnd"/>
      <w:r>
        <w:rPr>
          <w:rFonts w:ascii="Times New Roman" w:hAnsi="Times New Roman" w:cs="Times New Roman"/>
          <w:sz w:val="24"/>
          <w:szCs w:val="24"/>
        </w:rPr>
        <w:t xml:space="preserv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 xml:space="preserve">(3), 224–228.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10.1038/s41558-018-0067-3</w:t>
      </w:r>
    </w:p>
    <w:p w14:paraId="29F702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 xml:space="preserve">(4), 567–577.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10.5558/tfc74567-4</w:t>
      </w:r>
    </w:p>
    <w:p w14:paraId="041D4F07"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proofErr w:type="spellStart"/>
      <w:r>
        <w:rPr>
          <w:rFonts w:ascii="Times New Roman" w:hAnsi="Times New Roman" w:cs="Times New Roman"/>
          <w:i/>
          <w:iCs/>
          <w:sz w:val="24"/>
          <w:szCs w:val="24"/>
          <w:lang w:val="fr-FR"/>
        </w:rPr>
        <w:t>Advances</w:t>
      </w:r>
      <w:proofErr w:type="spellEnd"/>
      <w:r>
        <w:rPr>
          <w:rFonts w:ascii="Times New Roman" w:hAnsi="Times New Roman" w:cs="Times New Roman"/>
          <w:i/>
          <w:iCs/>
          <w:sz w:val="24"/>
          <w:szCs w:val="24"/>
          <w:lang w:val="fr-FR"/>
        </w:rPr>
        <w:t xml:space="preserve"> in Marine </w:t>
      </w:r>
      <w:proofErr w:type="spellStart"/>
      <w:r>
        <w:rPr>
          <w:rFonts w:ascii="Times New Roman" w:hAnsi="Times New Roman" w:cs="Times New Roman"/>
          <w:i/>
          <w:iCs/>
          <w:sz w:val="24"/>
          <w:szCs w:val="24"/>
          <w:lang w:val="fr-FR"/>
        </w:rPr>
        <w:t>Biology</w:t>
      </w:r>
      <w:proofErr w:type="spellEnd"/>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 xml:space="preserve">(C), 249–293. </w:t>
      </w:r>
      <w:proofErr w:type="spell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 10.1016/S0065-2881(08)60202-3</w:t>
      </w:r>
    </w:p>
    <w:p w14:paraId="736D7EDB"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 xml:space="preserve">Relation phénologique entre le débourrement des bourgeons chez le sapin baumier et l’émergence des larves de deuxième stade de la tordeuse des bourgeons de l’épinette, </w:t>
      </w:r>
      <w:proofErr w:type="spellStart"/>
      <w:r>
        <w:rPr>
          <w:rFonts w:ascii="Times New Roman" w:hAnsi="Times New Roman" w:cs="Times New Roman"/>
          <w:i/>
          <w:iCs/>
          <w:sz w:val="24"/>
          <w:szCs w:val="24"/>
          <w:lang w:val="fr-FR"/>
        </w:rPr>
        <w:t>Choristoneura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fumiferana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Lepidoptera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Tortricidae</w:t>
      </w:r>
      <w:proofErr w:type="spellEnd"/>
      <w:r>
        <w:rPr>
          <w:rFonts w:ascii="Times New Roman" w:hAnsi="Times New Roman" w:cs="Times New Roman"/>
          <w:i/>
          <w:iCs/>
          <w:sz w:val="24"/>
          <w:szCs w:val="24"/>
          <w:lang w:val="fr-FR"/>
        </w:rPr>
        <w: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ProQuest</w:t>
      </w:r>
      <w:proofErr w:type="spellEnd"/>
      <w:r>
        <w:rPr>
          <w:rFonts w:ascii="Times New Roman" w:hAnsi="Times New Roman" w:cs="Times New Roman"/>
          <w:sz w:val="24"/>
          <w:szCs w:val="24"/>
          <w:lang w:val="fr-FR"/>
        </w:rPr>
        <w:t>.</w:t>
      </w:r>
    </w:p>
    <w:p w14:paraId="4AA8840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lastRenderedPageBreak/>
        <w:t xml:space="preserve">Deslauriers, A., Fournier, M.-P., </w:t>
      </w:r>
      <w:proofErr w:type="spellStart"/>
      <w:r>
        <w:rPr>
          <w:rFonts w:ascii="Times New Roman" w:hAnsi="Times New Roman" w:cs="Times New Roman"/>
          <w:sz w:val="24"/>
          <w:szCs w:val="24"/>
          <w:lang w:val="fr-FR"/>
        </w:rPr>
        <w:t>Cartenì</w:t>
      </w:r>
      <w:proofErr w:type="spellEnd"/>
      <w:r>
        <w:rPr>
          <w:rFonts w:ascii="Times New Roman" w:hAnsi="Times New Roman" w:cs="Times New Roman"/>
          <w:sz w:val="24"/>
          <w:szCs w:val="24"/>
          <w:lang w:val="fr-FR"/>
        </w:rPr>
        <w:t xml:space="preserve">,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 xml:space="preserve">(4), 590–605.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treephys</w:t>
      </w:r>
      <w:proofErr w:type="spellEnd"/>
      <w:r>
        <w:rPr>
          <w:rFonts w:ascii="Times New Roman" w:hAnsi="Times New Roman" w:cs="Times New Roman"/>
          <w:sz w:val="24"/>
          <w:szCs w:val="24"/>
        </w:rPr>
        <w:t>/tpy135</w:t>
      </w:r>
    </w:p>
    <w:p w14:paraId="2B64E2B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w:t>
      </w:r>
      <w:proofErr w:type="spellStart"/>
      <w:r>
        <w:rPr>
          <w:rFonts w:ascii="Times New Roman" w:hAnsi="Times New Roman" w:cs="Times New Roman"/>
          <w:sz w:val="24"/>
          <w:szCs w:val="24"/>
        </w:rPr>
        <w:t>Caffarra</w:t>
      </w:r>
      <w:proofErr w:type="spellEnd"/>
      <w:r>
        <w:rPr>
          <w:rFonts w:ascii="Times New Roman" w:hAnsi="Times New Roman" w:cs="Times New Roman"/>
          <w:sz w:val="24"/>
          <w:szCs w:val="24"/>
        </w:rPr>
        <w:t xml:space="preserve">, A., &amp; O’Neill, B. F. (2011). A review of climate-driven mismatches between interdependent </w:t>
      </w:r>
      <w:proofErr w:type="spellStart"/>
      <w:r>
        <w:rPr>
          <w:rFonts w:ascii="Times New Roman" w:hAnsi="Times New Roman" w:cs="Times New Roman"/>
          <w:sz w:val="24"/>
          <w:szCs w:val="24"/>
        </w:rPr>
        <w:t>phenophases</w:t>
      </w:r>
      <w:proofErr w:type="spellEnd"/>
      <w:r>
        <w:rPr>
          <w:rFonts w:ascii="Times New Roman" w:hAnsi="Times New Roman" w:cs="Times New Roman"/>
          <w:sz w:val="24"/>
          <w:szCs w:val="24"/>
        </w:rPr>
        <w:t xml:space="preserve">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 xml:space="preserve">(6), 805–817.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10.1007/s00484-011-0426-5</w:t>
      </w:r>
    </w:p>
    <w:p w14:paraId="585B251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Dorais</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Kettela</w:t>
      </w:r>
      <w:proofErr w:type="spellEnd"/>
      <w:r>
        <w:rPr>
          <w:rFonts w:ascii="Times New Roman" w:hAnsi="Times New Roman" w:cs="Times New Roman"/>
          <w:sz w:val="24"/>
          <w:szCs w:val="24"/>
        </w:rPr>
        <w:t xml:space="preserve">, E. G. (1982). A review of entomological survey and assessment techniques used in regional spruce budworm. </w:t>
      </w:r>
      <w:proofErr w:type="spellStart"/>
      <w:r>
        <w:rPr>
          <w:rFonts w:ascii="Times New Roman" w:hAnsi="Times New Roman" w:cs="Times New Roman"/>
          <w:i/>
          <w:iCs/>
          <w:sz w:val="24"/>
          <w:szCs w:val="24"/>
        </w:rPr>
        <w:t>Choristoneura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Fumiferana</w:t>
      </w:r>
      <w:proofErr w:type="spellEnd"/>
      <w:r>
        <w:rPr>
          <w:rFonts w:ascii="Times New Roman" w:hAnsi="Times New Roman" w:cs="Times New Roman"/>
          <w:sz w:val="24"/>
          <w:szCs w:val="24"/>
        </w:rPr>
        <w:t>.</w:t>
      </w:r>
    </w:p>
    <w:p w14:paraId="3BAA67D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135EEC2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 xml:space="preserve">(1658), 935–943.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10.1098/rspb.2008.1434</w:t>
      </w:r>
    </w:p>
    <w:p w14:paraId="3B95E1AB"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Gienapp</w:t>
      </w:r>
      <w:proofErr w:type="spellEnd"/>
      <w:r>
        <w:rPr>
          <w:rFonts w:ascii="Times New Roman" w:hAnsi="Times New Roman" w:cs="Times New Roman"/>
          <w:sz w:val="24"/>
          <w:szCs w:val="24"/>
          <w:lang w:val="fr-FR"/>
        </w:rPr>
        <w:t xml:space="preserve">,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 xml:space="preserve">(1), 180–185.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10.1111/j.1365-2435.2006.01079.x</w:t>
      </w:r>
    </w:p>
    <w:p w14:paraId="7FFF269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Harper, K., Boudreault, C., </w:t>
      </w:r>
      <w:proofErr w:type="spellStart"/>
      <w:r>
        <w:rPr>
          <w:rFonts w:ascii="Times New Roman" w:hAnsi="Times New Roman" w:cs="Times New Roman"/>
          <w:sz w:val="24"/>
          <w:szCs w:val="24"/>
        </w:rPr>
        <w:t>DeGrandpré</w:t>
      </w:r>
      <w:proofErr w:type="spellEnd"/>
      <w:r>
        <w:rPr>
          <w:rFonts w:ascii="Times New Roman" w:hAnsi="Times New Roman" w:cs="Times New Roman"/>
          <w:sz w:val="24"/>
          <w:szCs w:val="24"/>
        </w:rPr>
        <w:t xml:space="preserve">,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 xml:space="preserve">(1 SUPPL.), 2003.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10.1139/a03-013</w:t>
      </w:r>
    </w:p>
    <w:p w14:paraId="285E25DC"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Iwasa</w:t>
      </w:r>
      <w:proofErr w:type="spellEnd"/>
      <w:r>
        <w:rPr>
          <w:rFonts w:ascii="Times New Roman" w:hAnsi="Times New Roman" w:cs="Times New Roman"/>
          <w:sz w:val="24"/>
          <w:szCs w:val="24"/>
        </w:rPr>
        <w:t xml:space="preserve">, Y., Odendaal, F. J., Murphy, D. D., Ehrlich, P. R., &amp; </w:t>
      </w:r>
      <w:proofErr w:type="spellStart"/>
      <w:r>
        <w:rPr>
          <w:rFonts w:ascii="Times New Roman" w:hAnsi="Times New Roman" w:cs="Times New Roman"/>
          <w:sz w:val="24"/>
          <w:szCs w:val="24"/>
        </w:rPr>
        <w:t>Launer</w:t>
      </w:r>
      <w:proofErr w:type="spellEnd"/>
      <w:r>
        <w:rPr>
          <w:rFonts w:ascii="Times New Roman" w:hAnsi="Times New Roman" w:cs="Times New Roman"/>
          <w:sz w:val="24"/>
          <w:szCs w:val="24"/>
        </w:rPr>
        <w:t xml:space="preserve">,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(3), </w:t>
      </w:r>
      <w:r>
        <w:rPr>
          <w:rFonts w:ascii="Times New Roman" w:hAnsi="Times New Roman" w:cs="Times New Roman"/>
          <w:sz w:val="24"/>
          <w:szCs w:val="24"/>
        </w:rPr>
        <w:lastRenderedPageBreak/>
        <w:t xml:space="preserve">363–379.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10.1016/0040-5809(83)90024-2</w:t>
      </w:r>
    </w:p>
    <w:p w14:paraId="3EDF324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Gelman, A., </w:t>
      </w:r>
      <w:proofErr w:type="spellStart"/>
      <w:r>
        <w:rPr>
          <w:rFonts w:ascii="Times New Roman" w:hAnsi="Times New Roman" w:cs="Times New Roman"/>
          <w:sz w:val="24"/>
          <w:szCs w:val="24"/>
        </w:rPr>
        <w:t>Bolmgren</w:t>
      </w:r>
      <w:proofErr w:type="spellEnd"/>
      <w:r>
        <w:rPr>
          <w:rFonts w:ascii="Times New Roman" w:hAnsi="Times New Roman" w:cs="Times New Roman"/>
          <w:sz w:val="24"/>
          <w:szCs w:val="24"/>
        </w:rPr>
        <w:t xml:space="preserve">, K., Allen, J. M., Travers, S. E.,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5211–5216.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10.1073/pnas.1714511115</w:t>
      </w:r>
    </w:p>
    <w:p w14:paraId="1398A0F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(5), 406–415.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10.1038/s41558-020-0752-x</w:t>
      </w:r>
    </w:p>
    <w:p w14:paraId="6163EF0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 xml:space="preserve">(2), 291–318.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10.4039/Ent129291-2</w:t>
      </w:r>
    </w:p>
    <w:p w14:paraId="51D5F4C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Lindén</w:t>
      </w:r>
      <w:proofErr w:type="spellEnd"/>
      <w:r>
        <w:rPr>
          <w:rFonts w:ascii="Times New Roman" w:hAnsi="Times New Roman" w:cs="Times New Roman"/>
          <w:sz w:val="24"/>
          <w:szCs w:val="24"/>
        </w:rPr>
        <w:t xml:space="preserve">,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5057–5059.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10.1073/pnas.1805698115</w:t>
      </w:r>
    </w:p>
    <w:p w14:paraId="181D2FB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w:t>
      </w:r>
      <w:proofErr w:type="spellStart"/>
      <w:r>
        <w:rPr>
          <w:rFonts w:ascii="Times New Roman" w:hAnsi="Times New Roman" w:cs="Times New Roman"/>
          <w:sz w:val="24"/>
          <w:szCs w:val="24"/>
        </w:rPr>
        <w:t>Slansky</w:t>
      </w:r>
      <w:proofErr w:type="spellEnd"/>
      <w:r>
        <w:rPr>
          <w:rFonts w:ascii="Times New Roman" w:hAnsi="Times New Roman" w:cs="Times New Roman"/>
          <w:sz w:val="24"/>
          <w:szCs w:val="24"/>
        </w:rPr>
        <w:t xml:space="preserve"> &amp; J. Rodriguez (Eds.), </w:t>
      </w:r>
      <w:r>
        <w:rPr>
          <w:rFonts w:ascii="Times New Roman" w:hAnsi="Times New Roman" w:cs="Times New Roman"/>
          <w:i/>
          <w:iCs/>
          <w:sz w:val="24"/>
          <w:szCs w:val="24"/>
        </w:rPr>
        <w:t>The Nutritional Ecology of Insects, Mites, and Spiders</w:t>
      </w:r>
      <w:r>
        <w:rPr>
          <w:rFonts w:ascii="Times New Roman" w:hAnsi="Times New Roman" w:cs="Times New Roman"/>
          <w:sz w:val="24"/>
          <w:szCs w:val="24"/>
        </w:rPr>
        <w:t xml:space="preserve"> (pp. 105–146). John Wiley &amp; Sons, New York.</w:t>
      </w:r>
    </w:p>
    <w:p w14:paraId="32BC781E" w14:textId="77777777" w:rsidR="001A179F" w:rsidRDefault="006B7108">
      <w:pPr>
        <w:widowControl w:val="0"/>
        <w:spacing w:line="480" w:lineRule="auto"/>
        <w:ind w:left="480" w:hanging="480"/>
        <w:rPr>
          <w:rFonts w:ascii="Times New Roman" w:hAnsi="Times New Roman" w:cs="Times New Roman"/>
          <w:sz w:val="24"/>
          <w:szCs w:val="24"/>
        </w:rPr>
      </w:pPr>
      <w:r w:rsidRPr="003D0E71">
        <w:rPr>
          <w:rFonts w:ascii="Times New Roman" w:hAnsi="Times New Roman" w:cs="Times New Roman"/>
          <w:sz w:val="24"/>
          <w:szCs w:val="24"/>
          <w:lang w:val="fr-FR"/>
          <w:rPrChange w:id="311" w:author="Portalier Sebastien" w:date="2021-08-08T01:50:00Z">
            <w:rPr>
              <w:rFonts w:ascii="Times New Roman" w:hAnsi="Times New Roman" w:cs="Times New Roman"/>
              <w:sz w:val="24"/>
              <w:szCs w:val="24"/>
            </w:rPr>
          </w:rPrChange>
        </w:rPr>
        <w:t xml:space="preserve">McNamara, J. M., </w:t>
      </w:r>
      <w:proofErr w:type="spellStart"/>
      <w:r w:rsidRPr="003D0E71">
        <w:rPr>
          <w:rFonts w:ascii="Times New Roman" w:hAnsi="Times New Roman" w:cs="Times New Roman"/>
          <w:sz w:val="24"/>
          <w:szCs w:val="24"/>
          <w:lang w:val="fr-FR"/>
          <w:rPrChange w:id="312" w:author="Portalier Sebastien" w:date="2021-08-08T01:50:00Z">
            <w:rPr>
              <w:rFonts w:ascii="Times New Roman" w:hAnsi="Times New Roman" w:cs="Times New Roman"/>
              <w:sz w:val="24"/>
              <w:szCs w:val="24"/>
            </w:rPr>
          </w:rPrChange>
        </w:rPr>
        <w:t>Barta</w:t>
      </w:r>
      <w:proofErr w:type="spellEnd"/>
      <w:r w:rsidRPr="003D0E71">
        <w:rPr>
          <w:rFonts w:ascii="Times New Roman" w:hAnsi="Times New Roman" w:cs="Times New Roman"/>
          <w:sz w:val="24"/>
          <w:szCs w:val="24"/>
          <w:lang w:val="fr-FR"/>
          <w:rPrChange w:id="313" w:author="Portalier Sebastien" w:date="2021-08-08T01:50:00Z">
            <w:rPr>
              <w:rFonts w:ascii="Times New Roman" w:hAnsi="Times New Roman" w:cs="Times New Roman"/>
              <w:sz w:val="24"/>
              <w:szCs w:val="24"/>
            </w:rPr>
          </w:rPrChange>
        </w:rPr>
        <w:t xml:space="preserve">, Z., </w:t>
      </w:r>
      <w:proofErr w:type="spellStart"/>
      <w:r w:rsidRPr="003D0E71">
        <w:rPr>
          <w:rFonts w:ascii="Times New Roman" w:hAnsi="Times New Roman" w:cs="Times New Roman"/>
          <w:sz w:val="24"/>
          <w:szCs w:val="24"/>
          <w:lang w:val="fr-FR"/>
          <w:rPrChange w:id="314" w:author="Portalier Sebastien" w:date="2021-08-08T01:50:00Z">
            <w:rPr>
              <w:rFonts w:ascii="Times New Roman" w:hAnsi="Times New Roman" w:cs="Times New Roman"/>
              <w:sz w:val="24"/>
              <w:szCs w:val="24"/>
            </w:rPr>
          </w:rPrChange>
        </w:rPr>
        <w:t>Klaassen</w:t>
      </w:r>
      <w:proofErr w:type="spellEnd"/>
      <w:r w:rsidRPr="003D0E71">
        <w:rPr>
          <w:rFonts w:ascii="Times New Roman" w:hAnsi="Times New Roman" w:cs="Times New Roman"/>
          <w:sz w:val="24"/>
          <w:szCs w:val="24"/>
          <w:lang w:val="fr-FR"/>
          <w:rPrChange w:id="315" w:author="Portalier Sebastien" w:date="2021-08-08T01:50:00Z">
            <w:rPr>
              <w:rFonts w:ascii="Times New Roman" w:hAnsi="Times New Roman" w:cs="Times New Roman"/>
              <w:sz w:val="24"/>
              <w:szCs w:val="24"/>
            </w:rPr>
          </w:rPrChange>
        </w:rPr>
        <w:t xml:space="preserve">, M., &amp; Bauer, S. (2011). </w:t>
      </w:r>
      <w:r>
        <w:rPr>
          <w:rFonts w:ascii="Times New Roman" w:hAnsi="Times New Roman" w:cs="Times New Roman"/>
          <w:sz w:val="24"/>
          <w:szCs w:val="24"/>
        </w:rPr>
        <w:t xml:space="preserve">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(12), 1183–1190.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10.1111/j.1461-0248.2011.01686.x</w:t>
      </w:r>
    </w:p>
    <w:p w14:paraId="0358DB50"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w:t>
      </w:r>
      <w:proofErr w:type="spellStart"/>
      <w:r>
        <w:rPr>
          <w:rFonts w:ascii="Times New Roman" w:hAnsi="Times New Roman" w:cs="Times New Roman"/>
          <w:sz w:val="24"/>
          <w:szCs w:val="24"/>
        </w:rPr>
        <w:t>Høye</w:t>
      </w:r>
      <w:proofErr w:type="spellEnd"/>
      <w:r>
        <w:rPr>
          <w:rFonts w:ascii="Times New Roman" w:hAnsi="Times New Roman" w:cs="Times New Roman"/>
          <w:sz w:val="24"/>
          <w:szCs w:val="24"/>
        </w:rPr>
        <w:t xml:space="preserve">, T. T., Inouye, D. W., &amp; Post, E. (2010). The effects of phenological </w:t>
      </w:r>
      <w:r>
        <w:rPr>
          <w:rFonts w:ascii="Times New Roman" w:hAnsi="Times New Roman" w:cs="Times New Roman"/>
          <w:sz w:val="24"/>
          <w:szCs w:val="24"/>
        </w:rPr>
        <w:lastRenderedPageBreak/>
        <w:t xml:space="preserve">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3177–3186.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10.1098/rstb.2010.0148</w:t>
      </w:r>
    </w:p>
    <w:p w14:paraId="02E23953"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Osawa</w:t>
      </w:r>
      <w:proofErr w:type="spellEnd"/>
      <w:r>
        <w:rPr>
          <w:rFonts w:ascii="Times New Roman" w:hAnsi="Times New Roman" w:cs="Times New Roman"/>
          <w:sz w:val="24"/>
          <w:szCs w:val="24"/>
        </w:rPr>
        <w:t xml:space="preserve">, A., Shoemaker, C. A., &amp; </w:t>
      </w:r>
      <w:proofErr w:type="spellStart"/>
      <w:r>
        <w:rPr>
          <w:rFonts w:ascii="Times New Roman" w:hAnsi="Times New Roman" w:cs="Times New Roman"/>
          <w:sz w:val="24"/>
          <w:szCs w:val="24"/>
        </w:rPr>
        <w:t>Stedinger</w:t>
      </w:r>
      <w:proofErr w:type="spellEnd"/>
      <w:r>
        <w:rPr>
          <w:rFonts w:ascii="Times New Roman" w:hAnsi="Times New Roman" w:cs="Times New Roman"/>
          <w:sz w:val="24"/>
          <w:szCs w:val="24"/>
        </w:rPr>
        <w:t xml:space="preserve">, J. R. (1983). A stochastic model of balsam fir bud phenology utilizing maximum likelihood parameter estimation (Abies </w:t>
      </w:r>
      <w:proofErr w:type="spellStart"/>
      <w:r>
        <w:rPr>
          <w:rFonts w:ascii="Times New Roman" w:hAnsi="Times New Roman" w:cs="Times New Roman"/>
          <w:sz w:val="24"/>
          <w:szCs w:val="24"/>
        </w:rPr>
        <w:t>balsamea</w:t>
      </w:r>
      <w:proofErr w:type="spellEnd"/>
      <w:r>
        <w:rPr>
          <w:rFonts w:ascii="Times New Roman" w:hAnsi="Times New Roman" w:cs="Times New Roman"/>
          <w:sz w:val="24"/>
          <w:szCs w:val="24"/>
        </w:rPr>
        <w:t xml:space="preserve">,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 xml:space="preserve">(3), 478–490.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forestscience</w:t>
      </w:r>
      <w:proofErr w:type="spellEnd"/>
      <w:r>
        <w:rPr>
          <w:rFonts w:ascii="Times New Roman" w:hAnsi="Times New Roman" w:cs="Times New Roman"/>
          <w:sz w:val="24"/>
          <w:szCs w:val="24"/>
        </w:rPr>
        <w:t>/29.3.478</w:t>
      </w:r>
    </w:p>
    <w:p w14:paraId="45F89D94" w14:textId="4FFCB221" w:rsidR="00973FE9" w:rsidRDefault="00153C15" w:rsidP="00261DFA">
      <w:pPr>
        <w:widowControl w:val="0"/>
        <w:spacing w:line="480" w:lineRule="auto"/>
        <w:ind w:left="480" w:hanging="480"/>
        <w:rPr>
          <w:rFonts w:ascii="Times New Roman" w:hAnsi="Times New Roman" w:cs="Times New Roman"/>
          <w:sz w:val="24"/>
          <w:szCs w:val="24"/>
        </w:rPr>
      </w:pPr>
      <w:r w:rsidRPr="00621C30">
        <w:rPr>
          <w:rFonts w:ascii="Times New Roman" w:hAnsi="Times New Roman" w:cs="Times New Roman"/>
          <w:sz w:val="24"/>
          <w:szCs w:val="24"/>
        </w:rPr>
        <w:t xml:space="preserve">Pachauri, R. K., Allen, M. R., Barros, V. R., Broome, J., Cramer, W., Christ, R., </w:t>
      </w:r>
      <w:r w:rsidR="00973FE9" w:rsidRPr="000966E2">
        <w:rPr>
          <w:rFonts w:ascii="Times New Roman" w:hAnsi="Times New Roman" w:cs="Times New Roman"/>
          <w:sz w:val="24"/>
          <w:szCs w:val="24"/>
        </w:rPr>
        <w:t>Church, J</w:t>
      </w:r>
      <w:r w:rsidR="00973FE9" w:rsidRPr="00973FE9">
        <w:rPr>
          <w:rFonts w:ascii="Times New Roman" w:hAnsi="Times New Roman" w:cs="Times New Roman"/>
          <w:sz w:val="24"/>
          <w:szCs w:val="24"/>
        </w:rPr>
        <w:t>.</w:t>
      </w:r>
      <w:r w:rsidR="00973FE9" w:rsidRPr="000966E2">
        <w:rPr>
          <w:rFonts w:ascii="Times New Roman" w:hAnsi="Times New Roman" w:cs="Times New Roman"/>
          <w:sz w:val="24"/>
          <w:szCs w:val="24"/>
        </w:rPr>
        <w:t xml:space="preserve"> A</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Clarke, L</w:t>
      </w:r>
      <w:r w:rsidR="00973FE9" w:rsidRPr="00973FE9">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Dahe</w:t>
      </w:r>
      <w:proofErr w:type="spellEnd"/>
      <w:r w:rsidR="00973FE9" w:rsidRPr="000966E2">
        <w:rPr>
          <w:rFonts w:ascii="Times New Roman" w:hAnsi="Times New Roman" w:cs="Times New Roman"/>
          <w:sz w:val="24"/>
          <w:szCs w:val="24"/>
        </w:rPr>
        <w:t>, Q</w:t>
      </w:r>
      <w:r w:rsidR="00973FE9" w:rsidRPr="00973FE9">
        <w:rPr>
          <w:rFonts w:ascii="Times New Roman" w:hAnsi="Times New Roman" w:cs="Times New Roman"/>
          <w:sz w:val="24"/>
          <w:szCs w:val="24"/>
        </w:rPr>
        <w:t xml:space="preserve">., &amp; </w:t>
      </w:r>
      <w:r w:rsidRPr="00621C30">
        <w:rPr>
          <w:rFonts w:ascii="Times New Roman" w:hAnsi="Times New Roman" w:cs="Times New Roman"/>
          <w:sz w:val="24"/>
          <w:szCs w:val="24"/>
        </w:rPr>
        <w:t xml:space="preserve">Dasgupta, P. (2014). </w:t>
      </w:r>
      <w:r w:rsidRPr="00973FE9">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sidRPr="00621C30">
        <w:rPr>
          <w:rFonts w:ascii="Times New Roman" w:hAnsi="Times New Roman" w:cs="Times New Roman"/>
          <w:sz w:val="24"/>
          <w:szCs w:val="24"/>
        </w:rPr>
        <w:t xml:space="preserve">. </w:t>
      </w:r>
      <w:proofErr w:type="spellStart"/>
      <w:r w:rsidRPr="00621C30">
        <w:rPr>
          <w:rFonts w:ascii="Times New Roman" w:hAnsi="Times New Roman" w:cs="Times New Roman"/>
          <w:sz w:val="24"/>
          <w:szCs w:val="24"/>
        </w:rPr>
        <w:t>Ipcc</w:t>
      </w:r>
      <w:proofErr w:type="spellEnd"/>
      <w:r w:rsidRPr="00621C30">
        <w:rPr>
          <w:rFonts w:ascii="Times New Roman" w:hAnsi="Times New Roman" w:cs="Times New Roman"/>
          <w:sz w:val="24"/>
          <w:szCs w:val="24"/>
        </w:rPr>
        <w:t>.</w:t>
      </w:r>
    </w:p>
    <w:p w14:paraId="3BBDCD8A" w14:textId="6A657C41"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 xml:space="preserve">(1), 637–669.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10.1146/annurev.ecolsys.37.091305.110100</w:t>
      </w:r>
    </w:p>
    <w:p w14:paraId="7B82FD4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w:t>
      </w:r>
      <w:proofErr w:type="spellStart"/>
      <w:r>
        <w:rPr>
          <w:rFonts w:ascii="Times New Roman" w:hAnsi="Times New Roman" w:cs="Times New Roman"/>
          <w:sz w:val="24"/>
          <w:szCs w:val="24"/>
        </w:rPr>
        <w:t>Yohe</w:t>
      </w:r>
      <w:proofErr w:type="spellEnd"/>
      <w:r>
        <w:rPr>
          <w:rFonts w:ascii="Times New Roman" w:hAnsi="Times New Roman" w:cs="Times New Roman"/>
          <w:sz w:val="24"/>
          <w:szCs w:val="24"/>
        </w:rPr>
        <w:t xml:space="preserv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 xml:space="preserve">(6918), 37–42.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10.1038/nature01286</w:t>
      </w:r>
    </w:p>
    <w:p w14:paraId="6B3C5F7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w:t>
      </w:r>
      <w:proofErr w:type="spellStart"/>
      <w:r>
        <w:rPr>
          <w:rFonts w:ascii="Times New Roman" w:hAnsi="Times New Roman" w:cs="Times New Roman"/>
          <w:sz w:val="24"/>
          <w:szCs w:val="24"/>
        </w:rPr>
        <w:t>Forchhammer</w:t>
      </w:r>
      <w:proofErr w:type="spellEnd"/>
      <w:r>
        <w:rPr>
          <w:rFonts w:ascii="Times New Roman" w:hAnsi="Times New Roman" w:cs="Times New Roman"/>
          <w:sz w:val="24"/>
          <w:szCs w:val="24"/>
        </w:rPr>
        <w:t xml:space="preserve">, M. C., </w:t>
      </w:r>
      <w:proofErr w:type="spellStart"/>
      <w:r>
        <w:rPr>
          <w:rFonts w:ascii="Times New Roman" w:hAnsi="Times New Roman" w:cs="Times New Roman"/>
          <w:sz w:val="24"/>
          <w:szCs w:val="24"/>
        </w:rPr>
        <w:t>Stenseth</w:t>
      </w:r>
      <w:proofErr w:type="spellEnd"/>
      <w:r>
        <w:rPr>
          <w:rFonts w:ascii="Times New Roman" w:hAnsi="Times New Roman" w:cs="Times New Roman"/>
          <w:sz w:val="24"/>
          <w:szCs w:val="24"/>
        </w:rPr>
        <w:t xml:space="preserve">, N. C., &amp; Callaghan, T. V. (2001). The timing of life-history events in a changing climate.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(1462), 15–23.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10.1098/rspb.2000.1324</w:t>
      </w:r>
    </w:p>
    <w:p w14:paraId="0627590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Pureswaran</w:t>
      </w:r>
      <w:proofErr w:type="spellEnd"/>
      <w:r>
        <w:rPr>
          <w:rFonts w:ascii="Times New Roman" w:hAnsi="Times New Roman" w:cs="Times New Roman"/>
          <w:sz w:val="24"/>
          <w:szCs w:val="24"/>
          <w:lang w:val="fr-FR"/>
        </w:rPr>
        <w:t xml:space="preserve">, D. S., De Grandpré, L., Paré, D., Taylor, A., Barrette, M., Morin, H., </w:t>
      </w: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w:t>
      </w:r>
      <w:proofErr w:type="spellStart"/>
      <w:r>
        <w:rPr>
          <w:rFonts w:ascii="Times New Roman" w:hAnsi="Times New Roman" w:cs="Times New Roman"/>
          <w:sz w:val="24"/>
          <w:szCs w:val="24"/>
          <w:lang w:val="fr-FR"/>
        </w:rPr>
        <w:t>Kneeshaw</w:t>
      </w:r>
      <w:proofErr w:type="spellEnd"/>
      <w:r>
        <w:rPr>
          <w:rFonts w:ascii="Times New Roman" w:hAnsi="Times New Roman" w:cs="Times New Roman"/>
          <w:sz w:val="24"/>
          <w:szCs w:val="24"/>
          <w:lang w:val="fr-FR"/>
        </w:rPr>
        <w:t xml:space="preserve">, D. D. (2015). </w:t>
      </w:r>
      <w:r>
        <w:rPr>
          <w:rFonts w:ascii="Times New Roman" w:hAnsi="Times New Roman" w:cs="Times New Roman"/>
          <w:sz w:val="24"/>
          <w:szCs w:val="24"/>
        </w:rPr>
        <w:t xml:space="preserve">Climate-induced changes in host tree–insect phenology may drive ecological state-shift in boreal forests. </w:t>
      </w:r>
      <w:r w:rsidRPr="006853CA">
        <w:rPr>
          <w:rFonts w:ascii="Times New Roman" w:hAnsi="Times New Roman" w:cs="Times New Roman"/>
          <w:i/>
          <w:iCs/>
          <w:sz w:val="24"/>
          <w:szCs w:val="24"/>
        </w:rPr>
        <w:t>Ecology</w:t>
      </w:r>
      <w:r>
        <w:rPr>
          <w:rFonts w:ascii="Times New Roman" w:hAnsi="Times New Roman" w:cs="Times New Roman"/>
          <w:sz w:val="24"/>
          <w:szCs w:val="24"/>
        </w:rPr>
        <w:t xml:space="preserve">, 96(6), 1480–1491.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10.1890/13-2366.1</w:t>
      </w:r>
    </w:p>
    <w:p w14:paraId="2E8F6B0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Pureswaran</w:t>
      </w:r>
      <w:proofErr w:type="spellEnd"/>
      <w:r>
        <w:rPr>
          <w:rFonts w:ascii="Times New Roman" w:hAnsi="Times New Roman" w:cs="Times New Roman"/>
          <w:sz w:val="24"/>
          <w:szCs w:val="24"/>
        </w:rPr>
        <w:t xml:space="preserve">, D. S., </w:t>
      </w:r>
      <w:proofErr w:type="spellStart"/>
      <w:r>
        <w:rPr>
          <w:rFonts w:ascii="Times New Roman" w:hAnsi="Times New Roman" w:cs="Times New Roman"/>
          <w:sz w:val="24"/>
          <w:szCs w:val="24"/>
        </w:rPr>
        <w:t>Neau</w:t>
      </w:r>
      <w:proofErr w:type="spellEnd"/>
      <w:r>
        <w:rPr>
          <w:rFonts w:ascii="Times New Roman" w:hAnsi="Times New Roman" w:cs="Times New Roman"/>
          <w:sz w:val="24"/>
          <w:szCs w:val="24"/>
        </w:rPr>
        <w:t xml:space="preserve">, M., Marchand, M., De </w:t>
      </w:r>
      <w:proofErr w:type="spellStart"/>
      <w:r>
        <w:rPr>
          <w:rFonts w:ascii="Times New Roman" w:hAnsi="Times New Roman" w:cs="Times New Roman"/>
          <w:sz w:val="24"/>
          <w:szCs w:val="24"/>
        </w:rPr>
        <w:t>Grandpré</w:t>
      </w:r>
      <w:proofErr w:type="spellEnd"/>
      <w:r>
        <w:rPr>
          <w:rFonts w:ascii="Times New Roman" w:hAnsi="Times New Roman" w:cs="Times New Roman"/>
          <w:sz w:val="24"/>
          <w:szCs w:val="24"/>
        </w:rPr>
        <w:t xml:space="preserve">, L., &amp; Kneeshaw, D. (2019). Phenological synchrony between eastern spruce budworm and its host trees increases with </w:t>
      </w:r>
      <w:r>
        <w:rPr>
          <w:rFonts w:ascii="Times New Roman" w:hAnsi="Times New Roman" w:cs="Times New Roman"/>
          <w:sz w:val="24"/>
          <w:szCs w:val="24"/>
        </w:rPr>
        <w:lastRenderedPageBreak/>
        <w:t xml:space="preserve">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 xml:space="preserve">(1), 576–586.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10.1002/ece3.4779</w:t>
      </w:r>
    </w:p>
    <w:p w14:paraId="4F0A1E0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Ramakers</w:t>
      </w:r>
      <w:proofErr w:type="spellEnd"/>
      <w:r>
        <w:rPr>
          <w:rFonts w:ascii="Times New Roman" w:hAnsi="Times New Roman" w:cs="Times New Roman"/>
          <w:sz w:val="24"/>
          <w:szCs w:val="24"/>
        </w:rPr>
        <w:t xml:space="preserve">,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 xml:space="preserve">(3), 745–756.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10.1111/1365-2656.13143</w:t>
      </w:r>
    </w:p>
    <w:p w14:paraId="522E9948" w14:textId="77777777" w:rsidR="001A179F" w:rsidRDefault="006B7108">
      <w:pPr>
        <w:widowControl w:val="0"/>
        <w:spacing w:line="480" w:lineRule="auto"/>
        <w:ind w:left="480" w:hanging="480"/>
        <w:rPr>
          <w:rFonts w:ascii="Times New Roman" w:hAnsi="Times New Roman" w:cs="Times New Roman"/>
          <w:sz w:val="24"/>
          <w:szCs w:val="24"/>
          <w:lang w:val="fr-FR"/>
        </w:rPr>
      </w:pPr>
      <w:proofErr w:type="spellStart"/>
      <w:r>
        <w:rPr>
          <w:rFonts w:ascii="Times New Roman" w:hAnsi="Times New Roman" w:cs="Times New Roman"/>
          <w:sz w:val="24"/>
          <w:szCs w:val="24"/>
        </w:rPr>
        <w:t>Rebaudo</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Rabhi</w:t>
      </w:r>
      <w:proofErr w:type="spellEnd"/>
      <w:r>
        <w:rPr>
          <w:rFonts w:ascii="Times New Roman" w:hAnsi="Times New Roman" w:cs="Times New Roman"/>
          <w:sz w:val="24"/>
          <w:szCs w:val="24"/>
        </w:rPr>
        <w:t xml:space="preserve">, V.-B. (2018). Modeling temperature-dependent development rate and phenology in insects: review of major developments, challenges, and future directions. </w:t>
      </w:r>
      <w:proofErr w:type="spellStart"/>
      <w:r>
        <w:rPr>
          <w:rFonts w:ascii="Times New Roman" w:hAnsi="Times New Roman" w:cs="Times New Roman"/>
          <w:i/>
          <w:iCs/>
          <w:sz w:val="24"/>
          <w:szCs w:val="24"/>
          <w:lang w:val="fr-FR"/>
        </w:rPr>
        <w:t>Entomologia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Experimentalis</w:t>
      </w:r>
      <w:proofErr w:type="spellEnd"/>
      <w:r>
        <w:rPr>
          <w:rFonts w:ascii="Times New Roman" w:hAnsi="Times New Roman" w:cs="Times New Roman"/>
          <w:i/>
          <w:iCs/>
          <w:sz w:val="24"/>
          <w:szCs w:val="24"/>
          <w:lang w:val="fr-FR"/>
        </w:rPr>
        <w:t xml:space="preserve">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 xml:space="preserve">(8), 607–617. </w:t>
      </w:r>
      <w:proofErr w:type="spell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 10.1111/eea.12693</w:t>
      </w:r>
    </w:p>
    <w:p w14:paraId="60BB357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&amp; </w:t>
      </w:r>
      <w:proofErr w:type="spellStart"/>
      <w:r>
        <w:rPr>
          <w:rFonts w:ascii="Times New Roman" w:hAnsi="Times New Roman" w:cs="Times New Roman"/>
          <w:sz w:val="24"/>
          <w:szCs w:val="24"/>
          <w:lang w:val="fr-FR"/>
        </w:rPr>
        <w:t>Nealis</w:t>
      </w:r>
      <w:proofErr w:type="spellEnd"/>
      <w:r>
        <w:rPr>
          <w:rFonts w:ascii="Times New Roman" w:hAnsi="Times New Roman" w:cs="Times New Roman"/>
          <w:sz w:val="24"/>
          <w:szCs w:val="24"/>
          <w:lang w:val="fr-FR"/>
        </w:rPr>
        <w:t xml:space="preserve">,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(3), 362–373.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10.1111/j.1365-2311.2007.00977.x</w:t>
      </w:r>
    </w:p>
    <w:p w14:paraId="08FF4664" w14:textId="77777777" w:rsidR="006B7108" w:rsidRPr="00384A25" w:rsidRDefault="006B7108">
      <w:pPr>
        <w:widowControl w:val="0"/>
        <w:spacing w:line="480" w:lineRule="auto"/>
        <w:ind w:left="480" w:hanging="480"/>
        <w:rPr>
          <w:rFonts w:ascii="Times New Roman" w:hAnsi="Times New Roman" w:cs="Times New Roman"/>
          <w:sz w:val="24"/>
          <w:szCs w:val="24"/>
          <w:lang w:val="fr-CA"/>
        </w:rPr>
      </w:pPr>
      <w:proofErr w:type="spellStart"/>
      <w:r w:rsidRPr="00384A25">
        <w:rPr>
          <w:rFonts w:ascii="Times New Roman" w:hAnsi="Times New Roman" w:cs="Times New Roman"/>
          <w:sz w:val="24"/>
          <w:szCs w:val="24"/>
        </w:rPr>
        <w:t>Régnière</w:t>
      </w:r>
      <w:proofErr w:type="spellEnd"/>
      <w:r w:rsidRPr="00384A25">
        <w:rPr>
          <w:rFonts w:ascii="Times New Roman" w:hAnsi="Times New Roman" w:cs="Times New Roman"/>
          <w:sz w:val="24"/>
          <w:szCs w:val="24"/>
        </w:rPr>
        <w:t xml:space="preserve">, J., &amp; </w:t>
      </w:r>
      <w:proofErr w:type="spellStart"/>
      <w:r w:rsidRPr="00384A25">
        <w:rPr>
          <w:rFonts w:ascii="Times New Roman" w:hAnsi="Times New Roman" w:cs="Times New Roman"/>
          <w:sz w:val="24"/>
          <w:szCs w:val="24"/>
        </w:rPr>
        <w:t>Nealis</w:t>
      </w:r>
      <w:proofErr w:type="spellEnd"/>
      <w:r w:rsidRPr="00384A25">
        <w:rPr>
          <w:rFonts w:ascii="Times New Roman" w:hAnsi="Times New Roman" w:cs="Times New Roman"/>
          <w:sz w:val="24"/>
          <w:szCs w:val="24"/>
        </w:rPr>
        <w:t>, V. G. (2018).</w:t>
      </w:r>
      <w:r>
        <w:rPr>
          <w:rFonts w:ascii="Times New Roman" w:hAnsi="Times New Roman" w:cs="Times New Roman"/>
          <w:sz w:val="24"/>
          <w:szCs w:val="24"/>
        </w:rPr>
        <w:t xml:space="preserve"> Two sides of a coin: host-plat synchrony fitness trade-offs in the population dynamics of the western spruce budworm. </w:t>
      </w:r>
      <w:proofErr w:type="spellStart"/>
      <w:r w:rsidRPr="00384A25">
        <w:rPr>
          <w:rFonts w:ascii="Times New Roman" w:hAnsi="Times New Roman" w:cs="Times New Roman"/>
          <w:i/>
          <w:iCs/>
          <w:sz w:val="24"/>
          <w:szCs w:val="24"/>
          <w:lang w:val="fr-CA"/>
        </w:rPr>
        <w:t>Insect</w:t>
      </w:r>
      <w:proofErr w:type="spellEnd"/>
      <w:r w:rsidRPr="00384A25">
        <w:rPr>
          <w:rFonts w:ascii="Times New Roman" w:hAnsi="Times New Roman" w:cs="Times New Roman"/>
          <w:i/>
          <w:iCs/>
          <w:sz w:val="24"/>
          <w:szCs w:val="24"/>
          <w:lang w:val="fr-CA"/>
        </w:rPr>
        <w:t xml:space="preserve"> Science</w:t>
      </w:r>
      <w:r w:rsidRPr="00384A25">
        <w:rPr>
          <w:rFonts w:ascii="Times New Roman" w:hAnsi="Times New Roman" w:cs="Times New Roman"/>
          <w:sz w:val="24"/>
          <w:szCs w:val="24"/>
          <w:lang w:val="fr-CA"/>
        </w:rPr>
        <w:t xml:space="preserve">, </w:t>
      </w:r>
      <w:r w:rsidRPr="00384A25">
        <w:rPr>
          <w:rFonts w:ascii="Times New Roman" w:hAnsi="Times New Roman" w:cs="Times New Roman"/>
          <w:i/>
          <w:iCs/>
          <w:sz w:val="24"/>
          <w:szCs w:val="24"/>
          <w:lang w:val="fr-CA"/>
        </w:rPr>
        <w:t>25</w:t>
      </w:r>
      <w:r w:rsidRPr="00384A25">
        <w:rPr>
          <w:rFonts w:ascii="Times New Roman" w:hAnsi="Times New Roman" w:cs="Times New Roman"/>
          <w:sz w:val="24"/>
          <w:szCs w:val="24"/>
          <w:lang w:val="fr-CA"/>
        </w:rPr>
        <w:t xml:space="preserve">, 117-126. </w:t>
      </w:r>
      <w:proofErr w:type="spellStart"/>
      <w:r w:rsidRPr="00384A25">
        <w:rPr>
          <w:rFonts w:ascii="Times New Roman" w:hAnsi="Times New Roman" w:cs="Times New Roman"/>
          <w:sz w:val="24"/>
          <w:szCs w:val="24"/>
          <w:lang w:val="fr-CA"/>
        </w:rPr>
        <w:t>doi</w:t>
      </w:r>
      <w:proofErr w:type="spellEnd"/>
      <w:r w:rsidRPr="00384A25">
        <w:rPr>
          <w:rFonts w:ascii="Times New Roman" w:hAnsi="Times New Roman" w:cs="Times New Roman"/>
          <w:sz w:val="24"/>
          <w:szCs w:val="24"/>
          <w:lang w:val="fr-CA"/>
        </w:rPr>
        <w:t>: 10.1111/1</w:t>
      </w:r>
      <w:r>
        <w:rPr>
          <w:rFonts w:ascii="Times New Roman" w:hAnsi="Times New Roman" w:cs="Times New Roman"/>
          <w:sz w:val="24"/>
          <w:szCs w:val="24"/>
          <w:lang w:val="fr-CA"/>
        </w:rPr>
        <w:t>744-7917.12407</w:t>
      </w:r>
    </w:p>
    <w:p w14:paraId="443C1F3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384A25">
        <w:rPr>
          <w:rFonts w:ascii="Times New Roman" w:hAnsi="Times New Roman" w:cs="Times New Roman"/>
          <w:sz w:val="24"/>
          <w:szCs w:val="24"/>
          <w:lang w:val="fr-CA"/>
        </w:rPr>
        <w:t>Régnière</w:t>
      </w:r>
      <w:proofErr w:type="spellEnd"/>
      <w:r w:rsidRPr="00384A25">
        <w:rPr>
          <w:rFonts w:ascii="Times New Roman" w:hAnsi="Times New Roman" w:cs="Times New Roman"/>
          <w:sz w:val="24"/>
          <w:szCs w:val="24"/>
          <w:lang w:val="fr-CA"/>
        </w:rPr>
        <w:t xml:space="preserve">, J., </w:t>
      </w:r>
      <w:proofErr w:type="spellStart"/>
      <w:r w:rsidRPr="00384A25">
        <w:rPr>
          <w:rFonts w:ascii="Times New Roman" w:hAnsi="Times New Roman" w:cs="Times New Roman"/>
          <w:sz w:val="24"/>
          <w:szCs w:val="24"/>
          <w:lang w:val="fr-CA"/>
        </w:rPr>
        <w:t>Saint-Amant</w:t>
      </w:r>
      <w:proofErr w:type="spellEnd"/>
      <w:r w:rsidRPr="00384A25">
        <w:rPr>
          <w:rFonts w:ascii="Times New Roman" w:hAnsi="Times New Roman" w:cs="Times New Roman"/>
          <w:sz w:val="24"/>
          <w:szCs w:val="24"/>
          <w:lang w:val="fr-CA"/>
        </w:rPr>
        <w:t xml:space="preserve">, R., Béchard, A., &amp; </w:t>
      </w:r>
      <w:proofErr w:type="spellStart"/>
      <w:r w:rsidRPr="00384A25">
        <w:rPr>
          <w:rFonts w:ascii="Times New Roman" w:hAnsi="Times New Roman" w:cs="Times New Roman"/>
          <w:sz w:val="24"/>
          <w:szCs w:val="24"/>
          <w:lang w:val="fr-CA"/>
        </w:rPr>
        <w:t>Moutaoufik</w:t>
      </w:r>
      <w:proofErr w:type="spellEnd"/>
      <w:r w:rsidRPr="00384A25">
        <w:rPr>
          <w:rFonts w:ascii="Times New Roman" w:hAnsi="Times New Roman" w:cs="Times New Roman"/>
          <w:sz w:val="24"/>
          <w:szCs w:val="24"/>
          <w:lang w:val="fr-CA"/>
        </w:rPr>
        <w:t xml:space="preserve">, A. (2014). </w:t>
      </w:r>
      <w:proofErr w:type="spellStart"/>
      <w:r>
        <w:rPr>
          <w:rFonts w:ascii="Times New Roman" w:hAnsi="Times New Roman" w:cs="Times New Roman"/>
          <w:i/>
          <w:iCs/>
          <w:sz w:val="24"/>
          <w:szCs w:val="24"/>
        </w:rPr>
        <w:t>BioSIM</w:t>
      </w:r>
      <w:proofErr w:type="spellEnd"/>
      <w:r>
        <w:rPr>
          <w:rFonts w:ascii="Times New Roman" w:hAnsi="Times New Roman" w:cs="Times New Roman"/>
          <w:i/>
          <w:iCs/>
          <w:sz w:val="24"/>
          <w:szCs w:val="24"/>
        </w:rPr>
        <w:t xml:space="preserve"> 10: User’s manual, A. Nat. </w:t>
      </w:r>
      <w:proofErr w:type="spellStart"/>
      <w:r>
        <w:rPr>
          <w:rFonts w:ascii="Times New Roman" w:hAnsi="Times New Roman" w:cs="Times New Roman"/>
          <w:i/>
          <w:iCs/>
          <w:sz w:val="24"/>
          <w:szCs w:val="24"/>
        </w:rPr>
        <w:t>Resour</w:t>
      </w:r>
      <w:proofErr w:type="spellEnd"/>
      <w:r>
        <w:rPr>
          <w:rFonts w:ascii="Times New Roman" w:hAnsi="Times New Roman" w:cs="Times New Roman"/>
          <w:i/>
          <w:iCs/>
          <w:sz w:val="24"/>
          <w:szCs w:val="24"/>
        </w:rPr>
        <w:t>. Can., Can. For. Serv.</w:t>
      </w:r>
      <w:r>
        <w:rPr>
          <w:rFonts w:ascii="Times New Roman" w:hAnsi="Times New Roman" w:cs="Times New Roman"/>
          <w:sz w:val="24"/>
          <w:szCs w:val="24"/>
        </w:rPr>
        <w:t xml:space="preserve"> Laurentian Forestry Centre, Québec (Quebec). Inf. Rep. LAU-X-137E.</w:t>
      </w:r>
    </w:p>
    <w:p w14:paraId="5186D70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C247CE">
        <w:rPr>
          <w:rFonts w:ascii="Times New Roman" w:hAnsi="Times New Roman" w:cs="Times New Roman"/>
          <w:sz w:val="24"/>
          <w:szCs w:val="24"/>
        </w:rPr>
        <w:t>Régnière</w:t>
      </w:r>
      <w:proofErr w:type="spellEnd"/>
      <w:r w:rsidRPr="00C247CE">
        <w:rPr>
          <w:rFonts w:ascii="Times New Roman" w:hAnsi="Times New Roman" w:cs="Times New Roman"/>
          <w:sz w:val="24"/>
          <w:szCs w:val="24"/>
        </w:rPr>
        <w:t>, J., St-</w:t>
      </w:r>
      <w:proofErr w:type="spellStart"/>
      <w:r w:rsidRPr="00C247CE">
        <w:rPr>
          <w:rFonts w:ascii="Times New Roman" w:hAnsi="Times New Roman" w:cs="Times New Roman"/>
          <w:sz w:val="24"/>
          <w:szCs w:val="24"/>
        </w:rPr>
        <w:t>Amant</w:t>
      </w:r>
      <w:proofErr w:type="spellEnd"/>
      <w:r w:rsidRPr="00C247CE">
        <w:rPr>
          <w:rFonts w:ascii="Times New Roman" w:hAnsi="Times New Roman" w:cs="Times New Roman"/>
          <w:sz w:val="24"/>
          <w:szCs w:val="24"/>
        </w:rPr>
        <w:t xml:space="preserve">,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(8), 1571–1586.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10.1007/s10530-010-9918-1</w:t>
      </w:r>
    </w:p>
    <w:p w14:paraId="3CF4E5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w:t>
      </w:r>
      <w:proofErr w:type="spellStart"/>
      <w:r>
        <w:rPr>
          <w:rFonts w:ascii="Times New Roman" w:hAnsi="Times New Roman" w:cs="Times New Roman"/>
          <w:sz w:val="24"/>
          <w:szCs w:val="24"/>
        </w:rPr>
        <w:t>Zohner</w:t>
      </w:r>
      <w:proofErr w:type="spellEnd"/>
      <w:r>
        <w:rPr>
          <w:rFonts w:ascii="Times New Roman" w:hAnsi="Times New Roman" w:cs="Times New Roman"/>
          <w:sz w:val="24"/>
          <w:szCs w:val="24"/>
        </w:rPr>
        <w:t xml:space="preserve">, C. M. (2018). Climate change and phenological mismatch in trophic interactions among plants, insects, and vertebrates. </w:t>
      </w:r>
      <w:r>
        <w:rPr>
          <w:rFonts w:ascii="Times New Roman" w:hAnsi="Times New Roman" w:cs="Times New Roman"/>
          <w:i/>
          <w:iCs/>
          <w:sz w:val="24"/>
          <w:szCs w:val="24"/>
        </w:rPr>
        <w:t xml:space="preserve">Annual Review of Ecology, Evolution, </w:t>
      </w:r>
      <w:r>
        <w:rPr>
          <w:rFonts w:ascii="Times New Roman" w:hAnsi="Times New Roman" w:cs="Times New Roman"/>
          <w:i/>
          <w:iCs/>
          <w:sz w:val="24"/>
          <w:szCs w:val="24"/>
        </w:rPr>
        <w:lastRenderedPageBreak/>
        <w:t>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 xml:space="preserve">(1), 165–182.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10.1146/annurev-ecolsys-110617-062535</w:t>
      </w:r>
    </w:p>
    <w:p w14:paraId="5E24D6D1" w14:textId="4C48EE28" w:rsidR="00BB0C6E" w:rsidRDefault="006B7108" w:rsidP="00BB0C6E">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Samplonius</w:t>
      </w:r>
      <w:proofErr w:type="spellEnd"/>
      <w:r>
        <w:rPr>
          <w:rFonts w:ascii="Times New Roman" w:hAnsi="Times New Roman" w:cs="Times New Roman"/>
          <w:sz w:val="24"/>
          <w:szCs w:val="24"/>
        </w:rPr>
        <w:t xml:space="preserve">, J. M., Atkinson, A., Hassall, C., </w:t>
      </w:r>
      <w:proofErr w:type="spellStart"/>
      <w:r>
        <w:rPr>
          <w:rFonts w:ascii="Times New Roman" w:hAnsi="Times New Roman" w:cs="Times New Roman"/>
          <w:sz w:val="24"/>
          <w:szCs w:val="24"/>
        </w:rPr>
        <w:t>Keogan</w:t>
      </w:r>
      <w:proofErr w:type="spellEnd"/>
      <w:r>
        <w:rPr>
          <w:rFonts w:ascii="Times New Roman" w:hAnsi="Times New Roman" w:cs="Times New Roman"/>
          <w:sz w:val="24"/>
          <w:szCs w:val="24"/>
        </w:rPr>
        <w:t xml:space="preserve">, K., Thackeray, S. J., </w:t>
      </w:r>
      <w:proofErr w:type="spellStart"/>
      <w:r>
        <w:rPr>
          <w:rFonts w:ascii="Times New Roman" w:hAnsi="Times New Roman" w:cs="Times New Roman"/>
          <w:sz w:val="24"/>
          <w:szCs w:val="24"/>
        </w:rPr>
        <w:t>Assmann</w:t>
      </w:r>
      <w:proofErr w:type="spellEnd"/>
      <w:r>
        <w:rPr>
          <w:rFonts w:ascii="Times New Roman" w:hAnsi="Times New Roman" w:cs="Times New Roman"/>
          <w:sz w:val="24"/>
          <w:szCs w:val="24"/>
        </w:rPr>
        <w:t xml:space="preserve">, J. J., </w:t>
      </w:r>
      <w:r w:rsidR="00973FE9" w:rsidRPr="000966E2">
        <w:rPr>
          <w:rFonts w:ascii="Times New Roman" w:hAnsi="Times New Roman" w:cs="Times New Roman"/>
          <w:sz w:val="24"/>
          <w:szCs w:val="24"/>
        </w:rPr>
        <w:t>Burgess, M</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D.</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Johansson, J</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Macphie</w:t>
      </w:r>
      <w:proofErr w:type="spellEnd"/>
      <w:r w:rsidR="00973FE9" w:rsidRPr="000966E2">
        <w:rPr>
          <w:rFonts w:ascii="Times New Roman" w:hAnsi="Times New Roman" w:cs="Times New Roman"/>
          <w:sz w:val="24"/>
          <w:szCs w:val="24"/>
        </w:rPr>
        <w:t>, K</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H.</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Pearce-Higgins,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W.</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Simmonds,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G.</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Varpe</w:t>
      </w:r>
      <w:proofErr w:type="spellEnd"/>
      <w:r w:rsidR="00973FE9" w:rsidRPr="000966E2">
        <w:rPr>
          <w:rFonts w:ascii="Times New Roman" w:hAnsi="Times New Roman" w:cs="Times New Roman"/>
          <w:sz w:val="24"/>
          <w:szCs w:val="24"/>
        </w:rPr>
        <w:t>, Ø</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Weir,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Childs, D</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Z.</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Cole,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Daunt,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Hart,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Lewis, O</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T.</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Pettorelli</w:t>
      </w:r>
      <w:proofErr w:type="spellEnd"/>
      <w:r w:rsidR="00973FE9" w:rsidRPr="000966E2">
        <w:rPr>
          <w:rFonts w:ascii="Times New Roman" w:hAnsi="Times New Roman" w:cs="Times New Roman"/>
          <w:sz w:val="24"/>
          <w:szCs w:val="24"/>
        </w:rPr>
        <w:t>, N</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Sheldon, B</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Phillimore, A. B. (2021). Strengthening the evidence base for temperature-mediated phenological asynchrony and its impacts. </w:t>
      </w:r>
      <w:r w:rsidRPr="00BB0C6E">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sidRPr="00BB0C6E">
        <w:rPr>
          <w:rFonts w:ascii="Times New Roman" w:hAnsi="Times New Roman" w:cs="Times New Roman"/>
          <w:sz w:val="24"/>
          <w:szCs w:val="24"/>
        </w:rPr>
        <w:t>5</w:t>
      </w:r>
      <w:r>
        <w:rPr>
          <w:rFonts w:ascii="Times New Roman" w:hAnsi="Times New Roman" w:cs="Times New Roman"/>
          <w:sz w:val="24"/>
          <w:szCs w:val="24"/>
        </w:rPr>
        <w:t xml:space="preserve">(2), 155–164.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10.1038/s41559-020-01357-0</w:t>
      </w:r>
    </w:p>
    <w:p w14:paraId="741681E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(12), 1766–1775.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10.1111/ele.13603</w:t>
      </w:r>
    </w:p>
    <w:p w14:paraId="1E81CBF1"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3161–3176.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10.1098/rstb.2010.0144</w:t>
      </w:r>
    </w:p>
    <w:p w14:paraId="7479945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10.32942/osf.io/</w:t>
      </w:r>
      <w:proofErr w:type="spellStart"/>
      <w:r>
        <w:rPr>
          <w:rFonts w:ascii="Times New Roman" w:hAnsi="Times New Roman" w:cs="Times New Roman"/>
          <w:sz w:val="24"/>
          <w:szCs w:val="24"/>
        </w:rPr>
        <w:t>rxmct</w:t>
      </w:r>
      <w:proofErr w:type="spellEnd"/>
    </w:p>
    <w:p w14:paraId="773DE6B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Stålhandske</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Olofsson</w:t>
      </w:r>
      <w:proofErr w:type="spellEnd"/>
      <w:r>
        <w:rPr>
          <w:rFonts w:ascii="Times New Roman" w:hAnsi="Times New Roman" w:cs="Times New Roman"/>
          <w:sz w:val="24"/>
          <w:szCs w:val="24"/>
        </w:rPr>
        <w:t xml:space="preserve">, M., Gotthard, K.,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Wiklund</w:t>
      </w:r>
      <w:proofErr w:type="spellEnd"/>
      <w:r>
        <w:rPr>
          <w:rFonts w:ascii="Times New Roman" w:hAnsi="Times New Roman" w:cs="Times New Roman"/>
          <w:sz w:val="24"/>
          <w:szCs w:val="24"/>
        </w:rPr>
        <w:t xml:space="preserve">, C., &amp; </w:t>
      </w:r>
      <w:proofErr w:type="spellStart"/>
      <w:r>
        <w:rPr>
          <w:rFonts w:ascii="Times New Roman" w:hAnsi="Times New Roman" w:cs="Times New Roman"/>
          <w:sz w:val="24"/>
          <w:szCs w:val="24"/>
        </w:rPr>
        <w:t>Leimar</w:t>
      </w:r>
      <w:proofErr w:type="spellEnd"/>
      <w:r>
        <w:rPr>
          <w:rFonts w:ascii="Times New Roman" w:hAnsi="Times New Roman" w:cs="Times New Roman"/>
          <w:sz w:val="24"/>
          <w:szCs w:val="24"/>
        </w:rPr>
        <w:t xml:space="preserve">, O. (2016). 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 xml:space="preserve">(4), 1060–1067.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10.1111/bij.12838</w:t>
      </w:r>
    </w:p>
    <w:p w14:paraId="5E21AF9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xml:space="preserve">, 37–55.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10.1146/annurev.ento.52.110405.091418</w:t>
      </w:r>
    </w:p>
    <w:p w14:paraId="4D5960A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van Vuuren, D. P., Edmonds, J., </w:t>
      </w:r>
      <w:proofErr w:type="spellStart"/>
      <w:r>
        <w:rPr>
          <w:rFonts w:ascii="Times New Roman" w:hAnsi="Times New Roman" w:cs="Times New Roman"/>
          <w:sz w:val="24"/>
          <w:szCs w:val="24"/>
        </w:rPr>
        <w:t>Kainuma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Riahi</w:t>
      </w:r>
      <w:proofErr w:type="spellEnd"/>
      <w:r>
        <w:rPr>
          <w:rFonts w:ascii="Times New Roman" w:hAnsi="Times New Roman" w:cs="Times New Roman"/>
          <w:sz w:val="24"/>
          <w:szCs w:val="24"/>
        </w:rPr>
        <w:t xml:space="preserve">, K., Thomson, A., Hibbard, K., Hurtt, G. C., </w:t>
      </w:r>
      <w:proofErr w:type="spellStart"/>
      <w:r>
        <w:rPr>
          <w:rFonts w:ascii="Times New Roman" w:hAnsi="Times New Roman" w:cs="Times New Roman"/>
          <w:sz w:val="24"/>
          <w:szCs w:val="24"/>
        </w:rPr>
        <w:t>Kram</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Krey</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Lamarque</w:t>
      </w:r>
      <w:proofErr w:type="spellEnd"/>
      <w:r>
        <w:rPr>
          <w:rFonts w:ascii="Times New Roman" w:hAnsi="Times New Roman" w:cs="Times New Roman"/>
          <w:sz w:val="24"/>
          <w:szCs w:val="24"/>
        </w:rPr>
        <w:t xml:space="preserve">, J. F., Masui, T., </w:t>
      </w:r>
      <w:proofErr w:type="spellStart"/>
      <w:r>
        <w:rPr>
          <w:rFonts w:ascii="Times New Roman" w:hAnsi="Times New Roman" w:cs="Times New Roman"/>
          <w:sz w:val="24"/>
          <w:szCs w:val="24"/>
        </w:rPr>
        <w:t>Meinshausen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Nakicenovic</w:t>
      </w:r>
      <w:proofErr w:type="spellEnd"/>
      <w:r>
        <w:rPr>
          <w:rFonts w:ascii="Times New Roman" w:hAnsi="Times New Roman" w:cs="Times New Roman"/>
          <w:sz w:val="24"/>
          <w:szCs w:val="24"/>
        </w:rPr>
        <w:t xml:space="preserve">, N., Smith, S. J., Rose, S. K. (2011). The representative concentration pathways: an overview. </w:t>
      </w:r>
      <w:r w:rsidRPr="006853CA">
        <w:rPr>
          <w:rFonts w:ascii="Times New Roman" w:hAnsi="Times New Roman" w:cs="Times New Roman"/>
          <w:i/>
          <w:iCs/>
          <w:sz w:val="24"/>
          <w:szCs w:val="24"/>
        </w:rPr>
        <w:t>Climatic Change</w:t>
      </w:r>
      <w:r>
        <w:rPr>
          <w:rFonts w:ascii="Times New Roman" w:hAnsi="Times New Roman" w:cs="Times New Roman"/>
          <w:sz w:val="24"/>
          <w:szCs w:val="24"/>
        </w:rPr>
        <w:t xml:space="preserve">, 109(1), 5–31.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10.1007/s10584-011-0148-z</w:t>
      </w:r>
    </w:p>
    <w:p w14:paraId="78DF01F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(1464), 289–294.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10.1098/rspb.2000.1363</w:t>
      </w:r>
    </w:p>
    <w:p w14:paraId="1E5AA21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 xml:space="preserve">(1581), 2561–2569.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10.1098/rspb.2005.3356</w:t>
      </w:r>
    </w:p>
    <w:p w14:paraId="78E59401" w14:textId="77777777" w:rsidR="001A179F" w:rsidRDefault="006B7108">
      <w:pPr>
        <w:widowControl w:val="0"/>
        <w:spacing w:line="480" w:lineRule="auto"/>
        <w:ind w:left="480" w:hanging="480"/>
        <w:rPr>
          <w:rFonts w:ascii="Times New Roman" w:hAnsi="Times New Roman" w:cs="Times New Roman"/>
          <w:sz w:val="24"/>
        </w:rPr>
      </w:pPr>
      <w:r w:rsidRPr="00583ED2">
        <w:rPr>
          <w:rFonts w:ascii="Times New Roman" w:hAnsi="Times New Roman" w:cs="Times New Roman"/>
          <w:sz w:val="24"/>
          <w:szCs w:val="24"/>
          <w:lang w:val="fr-FR"/>
        </w:rPr>
        <w:t xml:space="preserve">Wu, J., </w:t>
      </w:r>
      <w:proofErr w:type="spellStart"/>
      <w:r w:rsidRPr="00583ED2">
        <w:rPr>
          <w:rFonts w:ascii="Times New Roman" w:hAnsi="Times New Roman" w:cs="Times New Roman"/>
          <w:sz w:val="24"/>
          <w:szCs w:val="24"/>
          <w:lang w:val="fr-FR"/>
        </w:rPr>
        <w:t>Dhingra</w:t>
      </w:r>
      <w:proofErr w:type="spellEnd"/>
      <w:r w:rsidRPr="00583ED2">
        <w:rPr>
          <w:rFonts w:ascii="Times New Roman" w:hAnsi="Times New Roman" w:cs="Times New Roman"/>
          <w:sz w:val="24"/>
          <w:szCs w:val="24"/>
          <w:lang w:val="fr-FR"/>
        </w:rPr>
        <w:t xml:space="preserve">, R., </w:t>
      </w:r>
      <w:proofErr w:type="spellStart"/>
      <w:r w:rsidRPr="00583ED2">
        <w:rPr>
          <w:rFonts w:ascii="Times New Roman" w:hAnsi="Times New Roman" w:cs="Times New Roman"/>
          <w:sz w:val="24"/>
          <w:szCs w:val="24"/>
          <w:lang w:val="fr-FR"/>
        </w:rPr>
        <w:t>Gambhir</w:t>
      </w:r>
      <w:proofErr w:type="spellEnd"/>
      <w:r w:rsidRPr="00583ED2">
        <w:rPr>
          <w:rFonts w:ascii="Times New Roman" w:hAnsi="Times New Roman" w:cs="Times New Roman"/>
          <w:sz w:val="24"/>
          <w:szCs w:val="24"/>
          <w:lang w:val="fr-FR"/>
        </w:rPr>
        <w:t xml:space="preserve">, M., &amp; </w:t>
      </w:r>
      <w:proofErr w:type="spellStart"/>
      <w:r w:rsidRPr="00583ED2">
        <w:rPr>
          <w:rFonts w:ascii="Times New Roman" w:hAnsi="Times New Roman" w:cs="Times New Roman"/>
          <w:sz w:val="24"/>
          <w:szCs w:val="24"/>
          <w:lang w:val="fr-FR"/>
        </w:rPr>
        <w:t>Remais</w:t>
      </w:r>
      <w:proofErr w:type="spellEnd"/>
      <w:r w:rsidRPr="00583ED2">
        <w:rPr>
          <w:rFonts w:ascii="Times New Roman" w:hAnsi="Times New Roman" w:cs="Times New Roman"/>
          <w:sz w:val="24"/>
          <w:szCs w:val="24"/>
          <w:lang w:val="fr-FR"/>
        </w:rPr>
        <w:t xml:space="preserve">, J. V. (2013). </w:t>
      </w:r>
      <w:r>
        <w:rPr>
          <w:rFonts w:ascii="Times New Roman" w:hAnsi="Times New Roman" w:cs="Times New Roman"/>
          <w:sz w:val="24"/>
          <w:szCs w:val="24"/>
        </w:rPr>
        <w:t xml:space="preserve">Sensitivity analysis of infectious disease models: methods, advances and their application.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(86), 20121018.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10.1098/rsif.2012.1018</w:t>
      </w:r>
      <w:bookmarkStart w:id="316" w:name="__Fieldmark__1111_942872385"/>
      <w:bookmarkStart w:id="317" w:name="__Fieldmark__976_2495178454"/>
      <w:bookmarkStart w:id="318" w:name="__Fieldmark__1403_3903614438"/>
      <w:bookmarkEnd w:id="316"/>
      <w:bookmarkEnd w:id="317"/>
      <w:bookmarkEnd w:id="318"/>
    </w:p>
    <w:p w14:paraId="1A6BE3D3" w14:textId="77777777" w:rsidR="001A179F" w:rsidRDefault="006B7108">
      <w:pPr>
        <w:spacing w:line="480" w:lineRule="auto"/>
        <w:rPr>
          <w:rFonts w:ascii="Times New Roman" w:hAnsi="Times New Roman" w:cs="Times New Roman"/>
          <w:sz w:val="24"/>
          <w:szCs w:val="24"/>
        </w:rPr>
      </w:pPr>
      <w:r>
        <w:br w:type="page"/>
      </w:r>
    </w:p>
    <w:p w14:paraId="380FDA10"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2FE95019" wp14:editId="24B2AE78">
            <wp:extent cx="6012180" cy="413385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8"/>
                    <a:stretch>
                      <a:fillRect/>
                    </a:stretch>
                  </pic:blipFill>
                  <pic:spPr bwMode="auto">
                    <a:xfrm>
                      <a:off x="0" y="0"/>
                      <a:ext cx="6012180" cy="4133850"/>
                    </a:xfrm>
                    <a:prstGeom prst="rect">
                      <a:avLst/>
                    </a:prstGeom>
                  </pic:spPr>
                </pic:pic>
              </a:graphicData>
            </a:graphic>
          </wp:inline>
        </w:drawing>
      </w:r>
    </w:p>
    <w:p w14:paraId="532D6B6E"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w:t>
      </w:r>
      <w:r>
        <w:br w:type="page"/>
      </w:r>
    </w:p>
    <w:p w14:paraId="107F5014"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75DBEDD5" wp14:editId="11400615">
            <wp:extent cx="6568440" cy="3152775"/>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9"/>
                    <a:stretch>
                      <a:fillRect/>
                    </a:stretch>
                  </pic:blipFill>
                  <pic:spPr bwMode="auto">
                    <a:xfrm>
                      <a:off x="0" y="0"/>
                      <a:ext cx="6568440" cy="3152775"/>
                    </a:xfrm>
                    <a:prstGeom prst="rect">
                      <a:avLst/>
                    </a:prstGeom>
                  </pic:spPr>
                </pic:pic>
              </a:graphicData>
            </a:graphic>
          </wp:inline>
        </w:drawing>
      </w:r>
    </w:p>
    <w:p w14:paraId="7F2FBF11" w14:textId="07859EA6"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Effects of (A) a constant temperature difference, and (B) a short warm spell, on species phenology. For both panels, black is the consumer (SBW), and grey is the resource (balsam fir). (A) A constant temperature difference advances species phenology. </w:t>
      </w:r>
      <w:del w:id="319" w:author="Portalier Sebastien" w:date="2021-08-01T05:07:00Z">
        <w:r w:rsidDel="00E51BE7">
          <w:rPr>
            <w:rFonts w:ascii="Times New Roman" w:hAnsi="Times New Roman" w:cs="Times New Roman"/>
            <w:color w:val="000000"/>
            <w:sz w:val="24"/>
            <w:szCs w:val="24"/>
          </w:rPr>
          <w:delText xml:space="preserve">Solid </w:delText>
        </w:r>
      </w:del>
      <w:ins w:id="320" w:author="Portalier Sebastien" w:date="2021-08-01T05:07:00Z">
        <w:r w:rsidR="00E51BE7">
          <w:rPr>
            <w:rFonts w:ascii="Times New Roman" w:hAnsi="Times New Roman" w:cs="Times New Roman"/>
            <w:color w:val="000000"/>
            <w:sz w:val="24"/>
            <w:szCs w:val="24"/>
          </w:rPr>
          <w:t xml:space="preserve">Dotted </w:t>
        </w:r>
      </w:ins>
      <w:r>
        <w:rPr>
          <w:rFonts w:ascii="Times New Roman" w:hAnsi="Times New Roman" w:cs="Times New Roman"/>
          <w:color w:val="000000"/>
          <w:sz w:val="24"/>
          <w:szCs w:val="24"/>
        </w:rPr>
        <w:t>is the predicted value</w:t>
      </w:r>
      <w:ins w:id="321" w:author="Portalier Sebastien" w:date="2021-08-01T05:18:00Z">
        <w:r w:rsidR="00210968">
          <w:rPr>
            <w:rFonts w:ascii="Times New Roman" w:hAnsi="Times New Roman" w:cs="Times New Roman"/>
            <w:color w:val="000000"/>
            <w:sz w:val="24"/>
            <w:szCs w:val="24"/>
          </w:rPr>
          <w:t xml:space="preserve"> (Eq. 5 used with the </w:t>
        </w:r>
        <w:r w:rsidR="00210968" w:rsidRPr="00210968">
          <w:rPr>
            <w:rFonts w:ascii="Times New Roman" w:hAnsi="Times New Roman" w:cs="Times New Roman"/>
            <w:i/>
            <w:iCs/>
            <w:color w:val="000000"/>
            <w:sz w:val="24"/>
            <w:szCs w:val="24"/>
          </w:rPr>
          <w:t>R</w:t>
        </w:r>
        <w:r w:rsidR="00210968">
          <w:rPr>
            <w:rFonts w:ascii="Times New Roman" w:hAnsi="Times New Roman" w:cs="Times New Roman"/>
            <w:color w:val="000000"/>
            <w:sz w:val="24"/>
            <w:szCs w:val="24"/>
          </w:rPr>
          <w:t xml:space="preserve"> functions of SBW and balsam fir)</w:t>
        </w:r>
      </w:ins>
      <w:r>
        <w:rPr>
          <w:rFonts w:ascii="Times New Roman" w:hAnsi="Times New Roman" w:cs="Times New Roman"/>
          <w:color w:val="000000"/>
          <w:sz w:val="24"/>
          <w:szCs w:val="24"/>
        </w:rPr>
        <w:t xml:space="preserve">, dashed is the linear approximation from the model with simple time series. (B) The two species have their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that peaks at different temperatures. A short warm spell will mostly affect the species for which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is highest at that time (in this example, the tree is more sensitive than the insect).</w:t>
      </w:r>
      <w:r>
        <w:br w:type="page"/>
      </w:r>
    </w:p>
    <w:p w14:paraId="65C1EB08"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6036174A" wp14:editId="16284C8D">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0"/>
                    <a:stretch>
                      <a:fillRect/>
                    </a:stretch>
                  </pic:blipFill>
                  <pic:spPr bwMode="auto">
                    <a:xfrm>
                      <a:off x="0" y="0"/>
                      <a:ext cx="5638800" cy="5638800"/>
                    </a:xfrm>
                    <a:prstGeom prst="rect">
                      <a:avLst/>
                    </a:prstGeom>
                  </pic:spPr>
                </pic:pic>
              </a:graphicData>
            </a:graphic>
          </wp:inline>
        </w:drawing>
      </w:r>
    </w:p>
    <w:p w14:paraId="5B62757C" w14:textId="77777777"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3</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B41FF3E" w14:textId="25F7B3A6" w:rsidR="001A179F" w:rsidRDefault="006853C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B3BCA6" wp14:editId="59565452">
            <wp:extent cx="6431007" cy="40195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6434761" cy="4021896"/>
                    </a:xfrm>
                    <a:prstGeom prst="rect">
                      <a:avLst/>
                    </a:prstGeom>
                  </pic:spPr>
                </pic:pic>
              </a:graphicData>
            </a:graphic>
          </wp:inline>
        </w:drawing>
      </w:r>
    </w:p>
    <w:p w14:paraId="5DE9EEA0" w14:textId="65C1DB56"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xml:space="preserve">: Fitting residuals of the balsam fir model and sensitivity analysis. (A) Residuals follow a Normal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advances phenology. (D) The tree model is mostly sensitive to </w:t>
      </w:r>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 xml:space="preserve">that hastens budburst, and </w:t>
      </w:r>
      <w:r>
        <w:rPr>
          <w:rFonts w:ascii="Times New Roman" w:eastAsia="Times New Roman" w:hAnsi="Times New Roman" w:cs="Times New Roman"/>
          <w:i/>
          <w:iCs/>
          <w:color w:val="000000"/>
          <w:sz w:val="24"/>
          <w:szCs w:val="24"/>
          <w:lang w:eastAsia="en-CA"/>
        </w:rPr>
        <w:t>t</w:t>
      </w:r>
      <w:r w:rsidR="002C098B">
        <w:rPr>
          <w:rFonts w:ascii="Times New Roman" w:eastAsia="Times New Roman" w:hAnsi="Times New Roman" w:cs="Times New Roman"/>
          <w:i/>
          <w:iCs/>
          <w:color w:val="000000"/>
          <w:sz w:val="24"/>
          <w:szCs w:val="24"/>
          <w:vertAlign w:val="subscript"/>
          <w:lang w:eastAsia="en-CA"/>
        </w:rPr>
        <w:t>0</w:t>
      </w:r>
      <w:r>
        <w:rPr>
          <w:rFonts w:ascii="Times New Roman" w:eastAsia="Times New Roman" w:hAnsi="Times New Roman" w:cs="Times New Roman"/>
          <w:color w:val="000000"/>
          <w:sz w:val="24"/>
          <w:szCs w:val="24"/>
          <w:lang w:eastAsia="en-CA"/>
        </w:rPr>
        <w:t xml:space="preserve"> that delays budburst.</w:t>
      </w:r>
      <w:r>
        <w:br w:type="page"/>
      </w:r>
    </w:p>
    <w:p w14:paraId="727448C3" w14:textId="2C8C732E" w:rsidR="001A179F" w:rsidRDefault="00F0169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2B851A" wp14:editId="44FA6039">
            <wp:extent cx="6525113" cy="448627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6532257" cy="4491186"/>
                    </a:xfrm>
                    <a:prstGeom prst="rect">
                      <a:avLst/>
                    </a:prstGeom>
                  </pic:spPr>
                </pic:pic>
              </a:graphicData>
            </a:graphic>
          </wp:inline>
        </w:drawing>
      </w:r>
    </w:p>
    <w:p w14:paraId="72185C78" w14:textId="111A36D2" w:rsidR="001A179F" w:rsidRDefault="006B710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xml:space="preserve">: Latitudinal distribution of (A) </w:t>
      </w:r>
      <w:ins w:id="322" w:author="Portalier Sebastien" w:date="2021-08-03T01:59:00Z">
        <w:r w:rsidR="0013410E">
          <w:rPr>
            <w:rFonts w:ascii="Times New Roman" w:eastAsia="Times New Roman" w:hAnsi="Times New Roman" w:cs="Times New Roman"/>
            <w:color w:val="000000"/>
            <w:sz w:val="24"/>
            <w:szCs w:val="24"/>
            <w:lang w:eastAsia="en-CA"/>
          </w:rPr>
          <w:t xml:space="preserve">median </w:t>
        </w:r>
      </w:ins>
      <w:r>
        <w:rPr>
          <w:rFonts w:ascii="Times New Roman" w:eastAsia="Times New Roman" w:hAnsi="Times New Roman" w:cs="Times New Roman"/>
          <w:color w:val="000000"/>
          <w:sz w:val="24"/>
          <w:szCs w:val="24"/>
          <w:lang w:eastAsia="en-CA"/>
        </w:rPr>
        <w:t xml:space="preserve">emergence date of SBW (Julian days), (B) </w:t>
      </w:r>
      <w:ins w:id="323" w:author="Portalier Sebastien" w:date="2021-08-03T01:59:00Z">
        <w:r w:rsidR="0013410E">
          <w:rPr>
            <w:rFonts w:ascii="Times New Roman" w:eastAsia="Times New Roman" w:hAnsi="Times New Roman" w:cs="Times New Roman"/>
            <w:color w:val="000000"/>
            <w:sz w:val="24"/>
            <w:szCs w:val="24"/>
            <w:lang w:eastAsia="en-CA"/>
          </w:rPr>
          <w:t xml:space="preserve">median </w:t>
        </w:r>
      </w:ins>
      <w:r>
        <w:rPr>
          <w:rFonts w:ascii="Times New Roman" w:eastAsia="Times New Roman" w:hAnsi="Times New Roman" w:cs="Times New Roman"/>
          <w:color w:val="000000"/>
          <w:sz w:val="24"/>
          <w:szCs w:val="24"/>
          <w:lang w:eastAsia="en-CA"/>
        </w:rPr>
        <w:t xml:space="preserve">budburst date, and (C) mismatch between emergence and budburst date. For each latitude, the white box (left one) represents the 1996-2016 period. Grey boxes represent expected outcomes according to RCP 2.6 (light grey), RCP 4.5 (dark grey), and RCP 8.5 (black) scenarios over 2021 to 2100.  </w:t>
      </w:r>
      <w:ins w:id="324" w:author="Portalier Sebastien" w:date="2021-08-02T02:29:00Z">
        <w:r w:rsidR="00F01693">
          <w:rPr>
            <w:rFonts w:ascii="Times New Roman" w:eastAsia="Times New Roman" w:hAnsi="Times New Roman" w:cs="Times New Roman"/>
            <w:color w:val="000000"/>
            <w:sz w:val="24"/>
            <w:szCs w:val="24"/>
            <w:lang w:eastAsia="en-CA"/>
          </w:rPr>
          <w:t xml:space="preserve">A </w:t>
        </w:r>
      </w:ins>
      <w:ins w:id="325" w:author="Portalier Sebastien" w:date="2021-08-02T02:30:00Z">
        <w:r w:rsidR="00F01693">
          <w:rPr>
            <w:rFonts w:ascii="Times New Roman" w:eastAsia="Times New Roman" w:hAnsi="Times New Roman" w:cs="Times New Roman"/>
            <w:color w:val="000000"/>
            <w:sz w:val="24"/>
            <w:szCs w:val="24"/>
            <w:lang w:eastAsia="en-CA"/>
          </w:rPr>
          <w:t>b</w:t>
        </w:r>
      </w:ins>
      <w:ins w:id="326" w:author="Portalier Sebastien" w:date="2021-08-02T02:29:00Z">
        <w:r w:rsidR="00F01693">
          <w:rPr>
            <w:rFonts w:ascii="Times New Roman" w:eastAsia="Times New Roman" w:hAnsi="Times New Roman" w:cs="Times New Roman"/>
            <w:color w:val="000000"/>
            <w:sz w:val="24"/>
            <w:szCs w:val="24"/>
            <w:lang w:eastAsia="en-CA"/>
          </w:rPr>
          <w:t>lack (grey) star mean</w:t>
        </w:r>
      </w:ins>
      <w:ins w:id="327" w:author="Portalier Sebastien" w:date="2021-08-02T02:30:00Z">
        <w:r w:rsidR="00F01693">
          <w:rPr>
            <w:rFonts w:ascii="Times New Roman" w:eastAsia="Times New Roman" w:hAnsi="Times New Roman" w:cs="Times New Roman"/>
            <w:color w:val="000000"/>
            <w:sz w:val="24"/>
            <w:szCs w:val="24"/>
            <w:lang w:eastAsia="en-CA"/>
          </w:rPr>
          <w:t>s</w:t>
        </w:r>
      </w:ins>
      <w:ins w:id="328" w:author="Portalier Sebastien" w:date="2021-08-02T02:29:00Z">
        <w:r w:rsidR="00F01693">
          <w:rPr>
            <w:rFonts w:ascii="Times New Roman" w:eastAsia="Times New Roman" w:hAnsi="Times New Roman" w:cs="Times New Roman"/>
            <w:color w:val="000000"/>
            <w:sz w:val="24"/>
            <w:szCs w:val="24"/>
            <w:lang w:eastAsia="en-CA"/>
          </w:rPr>
          <w:t xml:space="preserve"> </w:t>
        </w:r>
      </w:ins>
      <w:ins w:id="329" w:author="Portalier Sebastien" w:date="2021-08-02T02:31:00Z">
        <w:r w:rsidR="00F01693">
          <w:rPr>
            <w:rFonts w:ascii="Times New Roman" w:eastAsia="Times New Roman" w:hAnsi="Times New Roman" w:cs="Times New Roman"/>
            <w:color w:val="000000"/>
            <w:sz w:val="24"/>
            <w:szCs w:val="24"/>
            <w:lang w:eastAsia="en-CA"/>
          </w:rPr>
          <w:t xml:space="preserve">that </w:t>
        </w:r>
      </w:ins>
      <w:ins w:id="330" w:author="Portalier Sebastien" w:date="2021-08-02T02:30:00Z">
        <w:r w:rsidR="00F01693">
          <w:rPr>
            <w:rFonts w:ascii="Times New Roman" w:eastAsia="Times New Roman" w:hAnsi="Times New Roman" w:cs="Times New Roman"/>
            <w:color w:val="000000"/>
            <w:sz w:val="24"/>
            <w:szCs w:val="24"/>
            <w:lang w:eastAsia="en-CA"/>
          </w:rPr>
          <w:t>the corresponding site shows a significant difference with the most s</w:t>
        </w:r>
      </w:ins>
      <w:ins w:id="331" w:author="Portalier Sebastien" w:date="2021-08-02T02:31:00Z">
        <w:r w:rsidR="00F01693">
          <w:rPr>
            <w:rFonts w:ascii="Times New Roman" w:eastAsia="Times New Roman" w:hAnsi="Times New Roman" w:cs="Times New Roman"/>
            <w:color w:val="000000"/>
            <w:sz w:val="24"/>
            <w:szCs w:val="24"/>
            <w:lang w:eastAsia="en-CA"/>
          </w:rPr>
          <w:t xml:space="preserve">outhern site for present (future) </w:t>
        </w:r>
      </w:ins>
      <w:ins w:id="332" w:author="Portalier Sebastien" w:date="2021-08-02T02:32:00Z">
        <w:r w:rsidR="00F01693">
          <w:rPr>
            <w:rFonts w:ascii="Times New Roman" w:eastAsia="Times New Roman" w:hAnsi="Times New Roman" w:cs="Times New Roman"/>
            <w:color w:val="000000"/>
            <w:sz w:val="24"/>
            <w:szCs w:val="24"/>
            <w:lang w:eastAsia="en-CA"/>
          </w:rPr>
          <w:t>predicted trait</w:t>
        </w:r>
      </w:ins>
      <w:ins w:id="333" w:author="Portalier Sebastien" w:date="2021-08-02T02:31:00Z">
        <w:r w:rsidR="00F01693">
          <w:rPr>
            <w:rFonts w:ascii="Times New Roman" w:eastAsia="Times New Roman" w:hAnsi="Times New Roman" w:cs="Times New Roman"/>
            <w:color w:val="000000"/>
            <w:sz w:val="24"/>
            <w:szCs w:val="24"/>
            <w:lang w:eastAsia="en-CA"/>
          </w:rPr>
          <w:t>.</w:t>
        </w:r>
      </w:ins>
      <w:ins w:id="334" w:author="Portalier Sebastien" w:date="2021-08-02T02:29:00Z">
        <w:r w:rsidR="00F01693">
          <w:rPr>
            <w:rFonts w:ascii="Times New Roman" w:eastAsia="Times New Roman" w:hAnsi="Times New Roman" w:cs="Times New Roman"/>
            <w:color w:val="000000"/>
            <w:sz w:val="24"/>
            <w:szCs w:val="24"/>
            <w:lang w:eastAsia="en-CA"/>
          </w:rPr>
          <w:t xml:space="preserve"> </w:t>
        </w:r>
      </w:ins>
      <w:r>
        <w:rPr>
          <w:rFonts w:ascii="Times New Roman" w:eastAsia="Times New Roman" w:hAnsi="Times New Roman" w:cs="Times New Roman"/>
          <w:color w:val="000000"/>
          <w:sz w:val="24"/>
          <w:szCs w:val="24"/>
          <w:lang w:eastAsia="en-CA"/>
        </w:rPr>
        <w:t xml:space="preserve">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w:t>
      </w:r>
      <w:r>
        <w:rPr>
          <w:rFonts w:ascii="Times New Roman" w:eastAsia="Times New Roman" w:hAnsi="Times New Roman" w:cs="Times New Roman"/>
          <w:color w:val="000000"/>
          <w:sz w:val="24"/>
          <w:szCs w:val="24"/>
          <w:lang w:eastAsia="en-CA"/>
        </w:rPr>
        <w:lastRenderedPageBreak/>
        <w:t>expected. At low latitudes, emergence may occur too early some years, which may lead to low survival of SBW. At higher latitudes, emergence is expected to systematically occur a few days before budburst, which would increase survival of SBW.</w:t>
      </w:r>
    </w:p>
    <w:sectPr w:rsidR="001A179F">
      <w:footerReference w:type="default" r:id="rId13"/>
      <w:pgSz w:w="12240" w:h="15840"/>
      <w:pgMar w:top="1417" w:right="1417" w:bottom="1417" w:left="1417"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E333B" w14:textId="77777777" w:rsidR="001578AC" w:rsidRDefault="001578AC">
      <w:pPr>
        <w:spacing w:after="0" w:line="240" w:lineRule="auto"/>
      </w:pPr>
      <w:r>
        <w:separator/>
      </w:r>
    </w:p>
  </w:endnote>
  <w:endnote w:type="continuationSeparator" w:id="0">
    <w:p w14:paraId="20FD83D0" w14:textId="77777777" w:rsidR="001578AC" w:rsidRDefault="00157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3073"/>
      <w:docPartObj>
        <w:docPartGallery w:val="Page Numbers (Bottom of Page)"/>
        <w:docPartUnique/>
      </w:docPartObj>
    </w:sdtPr>
    <w:sdtEndPr/>
    <w:sdtContent>
      <w:p w14:paraId="31632A29" w14:textId="2D961190" w:rsidR="006B7108" w:rsidRDefault="006B7108">
        <w:pPr>
          <w:pStyle w:val="Pieddepage"/>
          <w:jc w:val="right"/>
        </w:pPr>
        <w:r>
          <w:fldChar w:fldCharType="begin"/>
        </w:r>
        <w:r>
          <w:instrText>PAGE</w:instrText>
        </w:r>
        <w:r>
          <w:fldChar w:fldCharType="separate"/>
        </w:r>
        <w:r w:rsidR="007B5CA4">
          <w:rPr>
            <w:noProof/>
          </w:rPr>
          <w:t>22</w:t>
        </w:r>
        <w:r>
          <w:fldChar w:fldCharType="end"/>
        </w:r>
      </w:p>
    </w:sdtContent>
  </w:sdt>
  <w:p w14:paraId="445529CF" w14:textId="77777777" w:rsidR="006B7108" w:rsidRDefault="006B71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908AA" w14:textId="77777777" w:rsidR="001578AC" w:rsidRDefault="001578AC">
      <w:pPr>
        <w:spacing w:after="0" w:line="240" w:lineRule="auto"/>
      </w:pPr>
      <w:r>
        <w:separator/>
      </w:r>
    </w:p>
  </w:footnote>
  <w:footnote w:type="continuationSeparator" w:id="0">
    <w:p w14:paraId="353B7F11" w14:textId="77777777" w:rsidR="001578AC" w:rsidRDefault="00157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9F"/>
    <w:rsid w:val="00023C86"/>
    <w:rsid w:val="00086128"/>
    <w:rsid w:val="00096930"/>
    <w:rsid w:val="000A1C66"/>
    <w:rsid w:val="000B282C"/>
    <w:rsid w:val="000D5B8B"/>
    <w:rsid w:val="001130E6"/>
    <w:rsid w:val="0013410E"/>
    <w:rsid w:val="00153C15"/>
    <w:rsid w:val="0015494D"/>
    <w:rsid w:val="001578AC"/>
    <w:rsid w:val="001A179F"/>
    <w:rsid w:val="001D6782"/>
    <w:rsid w:val="001D6ECB"/>
    <w:rsid w:val="001E78CC"/>
    <w:rsid w:val="002105FA"/>
    <w:rsid w:val="00210968"/>
    <w:rsid w:val="00215164"/>
    <w:rsid w:val="0025323D"/>
    <w:rsid w:val="00261DFA"/>
    <w:rsid w:val="00270F5B"/>
    <w:rsid w:val="002823E5"/>
    <w:rsid w:val="002A3ADC"/>
    <w:rsid w:val="002A40BD"/>
    <w:rsid w:val="002A7A99"/>
    <w:rsid w:val="002C098B"/>
    <w:rsid w:val="002C3816"/>
    <w:rsid w:val="003016BE"/>
    <w:rsid w:val="00301964"/>
    <w:rsid w:val="00384A25"/>
    <w:rsid w:val="00393A4A"/>
    <w:rsid w:val="003B000F"/>
    <w:rsid w:val="003D0E71"/>
    <w:rsid w:val="003F38AD"/>
    <w:rsid w:val="0040071D"/>
    <w:rsid w:val="00412BEF"/>
    <w:rsid w:val="00431A26"/>
    <w:rsid w:val="0043709B"/>
    <w:rsid w:val="00466229"/>
    <w:rsid w:val="00466D8D"/>
    <w:rsid w:val="00487067"/>
    <w:rsid w:val="005203EE"/>
    <w:rsid w:val="005349F2"/>
    <w:rsid w:val="0055563D"/>
    <w:rsid w:val="00583ED2"/>
    <w:rsid w:val="00596AE5"/>
    <w:rsid w:val="005B1145"/>
    <w:rsid w:val="005D1DAB"/>
    <w:rsid w:val="005E346C"/>
    <w:rsid w:val="00641302"/>
    <w:rsid w:val="00644691"/>
    <w:rsid w:val="006853CA"/>
    <w:rsid w:val="006B7108"/>
    <w:rsid w:val="006C719A"/>
    <w:rsid w:val="006F621B"/>
    <w:rsid w:val="007157AF"/>
    <w:rsid w:val="00770A04"/>
    <w:rsid w:val="0078647A"/>
    <w:rsid w:val="00792EC6"/>
    <w:rsid w:val="007A34C2"/>
    <w:rsid w:val="007B1867"/>
    <w:rsid w:val="007B5CA4"/>
    <w:rsid w:val="008276F4"/>
    <w:rsid w:val="00831545"/>
    <w:rsid w:val="00841091"/>
    <w:rsid w:val="00853B0F"/>
    <w:rsid w:val="008E53A9"/>
    <w:rsid w:val="00973FE9"/>
    <w:rsid w:val="00991E1A"/>
    <w:rsid w:val="00996790"/>
    <w:rsid w:val="009C41FF"/>
    <w:rsid w:val="00A24195"/>
    <w:rsid w:val="00A7248F"/>
    <w:rsid w:val="00A730BE"/>
    <w:rsid w:val="00AD25A9"/>
    <w:rsid w:val="00AD4C6B"/>
    <w:rsid w:val="00AD64C3"/>
    <w:rsid w:val="00B1434E"/>
    <w:rsid w:val="00B30119"/>
    <w:rsid w:val="00B634D6"/>
    <w:rsid w:val="00B7044F"/>
    <w:rsid w:val="00BA174C"/>
    <w:rsid w:val="00BB0C6E"/>
    <w:rsid w:val="00BB5377"/>
    <w:rsid w:val="00C21262"/>
    <w:rsid w:val="00C21567"/>
    <w:rsid w:val="00C247CE"/>
    <w:rsid w:val="00C37F37"/>
    <w:rsid w:val="00C455BB"/>
    <w:rsid w:val="00D14F57"/>
    <w:rsid w:val="00D24980"/>
    <w:rsid w:val="00D26BAE"/>
    <w:rsid w:val="00D605DF"/>
    <w:rsid w:val="00D63030"/>
    <w:rsid w:val="00D84A15"/>
    <w:rsid w:val="00DD0578"/>
    <w:rsid w:val="00DF7FD4"/>
    <w:rsid w:val="00E51BE7"/>
    <w:rsid w:val="00E66CD2"/>
    <w:rsid w:val="00ED0D44"/>
    <w:rsid w:val="00F01693"/>
    <w:rsid w:val="00F459D4"/>
    <w:rsid w:val="00F64257"/>
    <w:rsid w:val="00F66B7D"/>
    <w:rsid w:val="00F74E08"/>
    <w:rsid w:val="00F750F6"/>
    <w:rsid w:val="00F85E2E"/>
    <w:rsid w:val="00FB56D9"/>
    <w:rsid w:val="00FD1CBA"/>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79E"/>
  <w15:docId w15:val="{47145807-4EA7-4B6A-A36B-B24CB3D2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5CC1"/>
  </w:style>
  <w:style w:type="character" w:customStyle="1" w:styleId="PieddepageCar">
    <w:name w:val="Pied de page Car"/>
    <w:basedOn w:val="Policepardfaut"/>
    <w:link w:val="Pieddepage"/>
    <w:uiPriority w:val="99"/>
    <w:qFormat/>
    <w:rsid w:val="00355CC1"/>
  </w:style>
  <w:style w:type="character" w:styleId="Numrodeligne">
    <w:name w:val="line number"/>
    <w:basedOn w:val="Policepardfaut"/>
    <w:uiPriority w:val="99"/>
    <w:semiHidden/>
    <w:unhideWhenUsed/>
    <w:qFormat/>
    <w:rsid w:val="004D0042"/>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124FED"/>
    <w:rPr>
      <w:b/>
      <w:bCs/>
      <w:sz w:val="20"/>
      <w:szCs w:val="20"/>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En-tte">
    <w:name w:val="header"/>
    <w:basedOn w:val="Normal"/>
    <w:uiPriority w:val="99"/>
    <w:unhideWhenUsed/>
    <w:rsid w:val="00355CC1"/>
    <w:pPr>
      <w:tabs>
        <w:tab w:val="center" w:pos="4320"/>
        <w:tab w:val="right" w:pos="8640"/>
      </w:tabs>
      <w:spacing w:after="0" w:line="240" w:lineRule="auto"/>
    </w:pPr>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paragraph" w:styleId="Rvision">
    <w:name w:val="Revision"/>
    <w:uiPriority w:val="99"/>
    <w:semiHidden/>
    <w:qFormat/>
    <w:rsid w:val="00911592"/>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124FED"/>
    <w:rPr>
      <w:b/>
      <w:bCs/>
    </w:rPr>
  </w:style>
  <w:style w:type="paragraph" w:styleId="Textedebulles">
    <w:name w:val="Balloon Text"/>
    <w:basedOn w:val="Normal"/>
    <w:link w:val="TextedebullesCar"/>
    <w:uiPriority w:val="99"/>
    <w:semiHidden/>
    <w:unhideWhenUsed/>
    <w:rsid w:val="006B71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108"/>
    <w:rPr>
      <w:rFonts w:ascii="Segoe UI" w:hAnsi="Segoe UI" w:cs="Segoe UI"/>
      <w:sz w:val="18"/>
      <w:szCs w:val="18"/>
    </w:rPr>
  </w:style>
  <w:style w:type="paragraph" w:styleId="Paragraphedeliste">
    <w:name w:val="List Paragraph"/>
    <w:basedOn w:val="Normal"/>
    <w:uiPriority w:val="34"/>
    <w:qFormat/>
    <w:rsid w:val="00792EC6"/>
    <w:pPr>
      <w:ind w:left="720"/>
      <w:contextualSpacing/>
    </w:pPr>
  </w:style>
  <w:style w:type="character" w:customStyle="1" w:styleId="Titre5Car">
    <w:name w:val="Titre 5 Car"/>
    <w:basedOn w:val="Policepardfaut"/>
    <w:link w:val="Titre5"/>
    <w:uiPriority w:val="9"/>
    <w:rsid w:val="00991E1A"/>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991E1A"/>
    <w:rPr>
      <w:color w:val="0563C1" w:themeColor="hyperlink"/>
      <w:u w:val="single"/>
    </w:rPr>
  </w:style>
  <w:style w:type="character" w:customStyle="1" w:styleId="Mentionnonrsolue1">
    <w:name w:val="Mention non résolue1"/>
    <w:basedOn w:val="Policepardfaut"/>
    <w:uiPriority w:val="99"/>
    <w:semiHidden/>
    <w:unhideWhenUsed/>
    <w:rsid w:val="00991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39</Pages>
  <Words>8817</Words>
  <Characters>50261</Characters>
  <Application>Microsoft Office Word</Application>
  <DocSecurity>0</DocSecurity>
  <Lines>418</Lines>
  <Paragraphs>117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NRCan  /  RNCan</Company>
  <LinksUpToDate>false</LinksUpToDate>
  <CharactersWithSpaces>58961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36</cp:revision>
  <dcterms:created xsi:type="dcterms:W3CDTF">2021-07-20T15:11:00Z</dcterms:created>
  <dcterms:modified xsi:type="dcterms:W3CDTF">2021-08-08T00:12:00Z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